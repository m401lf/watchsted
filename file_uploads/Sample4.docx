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8647"/>
        </w:tabs>
        <w:rPr>
          <w:del w:id="0" w:date="2019-06-17T11:03:29Z" w:author="Naveen"/>
        </w:rPr>
      </w:pPr>
      <w:del w:id="1" w:date="2019-06-17T11:03:29Z" w:author="Naveen">
        <w:r>
          <w:rPr>
            <w:rtl w:val="0"/>
          </w:rPr>
          <w:delText xml:space="preserve"> </w:delText>
        </w:r>
      </w:del>
    </w:p>
    <w:p>
      <w:pPr>
        <w:pStyle w:val="Body"/>
        <w:rPr>
          <w:del w:id="2" w:date="2019-06-17T11:03:29Z" w:author="Naveen"/>
        </w:rPr>
      </w:pPr>
    </w:p>
    <w:p>
      <w:pPr>
        <w:pStyle w:val="Body"/>
        <w:rPr>
          <w:del w:id="3" w:date="2019-06-17T11:03:29Z" w:author="Naveen"/>
        </w:rPr>
      </w:pPr>
    </w:p>
    <w:p>
      <w:pPr>
        <w:pStyle w:val="Body"/>
        <w:rPr>
          <w:del w:id="4" w:date="2019-06-17T11:03:29Z" w:author="Naveen"/>
        </w:rPr>
      </w:pPr>
      <w:del w:id="5" w:date="2019-06-17T11:03:29Z" w:author="Naveen">
        <w:r>
          <w:rPr/>
          <w:br w:type="textWrapping"/>
        </w:r>
      </w:del>
      <w:commentRangeStart w:id="6"/>
    </w:p>
    <w:p>
      <w:pPr>
        <w:pStyle w:val="Body"/>
        <w:jc w:val="right"/>
        <w:rPr>
          <w:del w:id="7" w:date="2019-06-17T11:03:29Z" w:author="Naveen"/>
          <w:rFonts w:ascii="Arial" w:cs="Arial" w:hAnsi="Arial" w:eastAsia="Arial"/>
          <w:b w:val="1"/>
          <w:bCs w:val="1"/>
          <w:color w:val="0000ff"/>
          <w:sz w:val="28"/>
          <w:szCs w:val="28"/>
          <w:u w:color="0000ff"/>
        </w:rPr>
      </w:pPr>
      <w:del w:id="8" w:date="2019-06-17T11:03:29Z" w:author="Naveen">
        <w:r>
          <w:rPr>
            <w:rFonts w:ascii="Arial" w:hAnsi="Arial"/>
            <w:b w:val="1"/>
            <w:bCs w:val="1"/>
            <w:color w:val="0000ff"/>
            <w:sz w:val="28"/>
            <w:szCs w:val="28"/>
            <w:u w:color="0000ff"/>
            <w:rtl w:val="0"/>
            <w:lang w:val="en-US"/>
          </w:rPr>
          <w:delText>[Insert PROJECT or Service Name]</w:delText>
        </w:r>
      </w:del>
      <w:commentRangeEnd w:id="6"/>
      <w:r>
        <w:commentReference w:id="6"/>
      </w:r>
    </w:p>
    <w:p>
      <w:pPr>
        <w:pStyle w:val="Body"/>
        <w:jc w:val="right"/>
        <w:rPr>
          <w:del w:id="9" w:date="2019-06-17T11:03:29Z" w:author="Naveen"/>
          <w:rFonts w:ascii="Arial" w:cs="Arial" w:hAnsi="Arial" w:eastAsia="Arial"/>
          <w:b w:val="1"/>
          <w:bCs w:val="1"/>
          <w:sz w:val="28"/>
          <w:szCs w:val="28"/>
        </w:rPr>
      </w:pPr>
      <w:del w:id="10" w:date="2019-06-17T11:03:29Z" w:author="Naveen">
        <w:r>
          <w:rPr>
            <w:rFonts w:ascii="Arial" w:hAnsi="Arial"/>
            <w:b w:val="1"/>
            <w:bCs w:val="1"/>
            <w:sz w:val="28"/>
            <w:szCs w:val="28"/>
            <w:rtl w:val="0"/>
            <w:lang w:val="en-US"/>
          </w:rPr>
          <w:delText>Penetration Test</w:delText>
        </w:r>
      </w:del>
    </w:p>
    <w:p>
      <w:pPr>
        <w:pStyle w:val="Body"/>
        <w:jc w:val="right"/>
        <w:rPr>
          <w:del w:id="11" w:date="2019-06-17T11:03:29Z" w:author="Naveen"/>
          <w:rFonts w:ascii="Arial" w:cs="Arial" w:hAnsi="Arial" w:eastAsia="Arial"/>
          <w:sz w:val="28"/>
          <w:szCs w:val="28"/>
        </w:rPr>
      </w:pPr>
      <w:del w:id="12" w:date="2019-06-17T11:03:29Z" w:author="Naveen">
        <w:r>
          <w:rPr>
            <w:rFonts w:ascii="Arial" w:hAnsi="Arial"/>
            <w:b w:val="1"/>
            <w:bCs w:val="1"/>
            <w:sz w:val="28"/>
            <w:szCs w:val="28"/>
            <w:rtl w:val="0"/>
            <w:lang w:val="en-US"/>
          </w:rPr>
          <w:delText>Scoping Document</w:delText>
        </w:r>
      </w:del>
    </w:p>
    <w:p>
      <w:pPr>
        <w:pStyle w:val="Body"/>
        <w:jc w:val="right"/>
        <w:rPr>
          <w:del w:id="13" w:date="2019-06-17T11:03:29Z" w:author="Naveen"/>
          <w:rFonts w:ascii="Arial" w:cs="Arial" w:hAnsi="Arial" w:eastAsia="Arial"/>
          <w:sz w:val="28"/>
          <w:szCs w:val="28"/>
        </w:rPr>
      </w:pPr>
    </w:p>
    <w:p>
      <w:pPr>
        <w:pStyle w:val="Body"/>
        <w:jc w:val="right"/>
        <w:rPr>
          <w:del w:id="14" w:date="2019-06-17T11:03:29Z" w:author="Naveen"/>
          <w:rFonts w:ascii="Arial" w:cs="Arial" w:hAnsi="Arial" w:eastAsia="Arial"/>
          <w:sz w:val="28"/>
          <w:szCs w:val="28"/>
        </w:rPr>
      </w:pPr>
    </w:p>
    <w:p>
      <w:pPr>
        <w:pStyle w:val="Body"/>
        <w:jc w:val="right"/>
        <w:rPr>
          <w:del w:id="15" w:date="2019-06-17T11:03:29Z" w:author="Naveen"/>
          <w:rFonts w:ascii="Arial" w:cs="Arial" w:hAnsi="Arial" w:eastAsia="Arial"/>
          <w:b w:val="1"/>
          <w:bCs w:val="1"/>
          <w:color w:val="0000ff"/>
          <w:u w:color="0000ff"/>
        </w:rPr>
      </w:pPr>
      <w:del w:id="16" w:date="2019-06-17T11:03:29Z" w:author="Naveen">
        <w:r>
          <w:rPr>
            <w:rFonts w:ascii="Arial" w:hAnsi="Arial"/>
            <w:b w:val="1"/>
            <w:bCs w:val="1"/>
            <w:rtl w:val="0"/>
            <w:lang w:val="en-US"/>
          </w:rPr>
          <w:delText xml:space="preserve">Origin/Author(s): </w:delText>
        </w:r>
      </w:del>
      <w:commentRangeStart w:id="17"/>
      <w:del w:id="18" w:date="2019-06-17T11:03:29Z" w:author="Naveen">
        <w:r>
          <w:rPr>
            <w:rFonts w:ascii="Arial" w:hAnsi="Arial"/>
            <w:b w:val="1"/>
            <w:bCs w:val="1"/>
            <w:color w:val="0000ff"/>
            <w:u w:color="0000ff"/>
            <w:rtl w:val="0"/>
            <w:lang w:val="en-US"/>
          </w:rPr>
          <w:delText>[Insert Author of document]</w:delText>
        </w:r>
      </w:del>
      <w:commentRangeEnd w:id="17"/>
      <w:r>
        <w:commentReference w:id="17"/>
      </w:r>
    </w:p>
    <w:p>
      <w:pPr>
        <w:pStyle w:val="Body"/>
        <w:jc w:val="right"/>
        <w:rPr>
          <w:del w:id="19" w:date="2019-06-17T11:03:29Z" w:author="Naveen"/>
          <w:rFonts w:ascii="Arial" w:cs="Arial" w:hAnsi="Arial" w:eastAsia="Arial"/>
          <w:b w:val="1"/>
          <w:bCs w:val="1"/>
          <w:color w:val="0000ff"/>
          <w:u w:color="0000ff"/>
        </w:rPr>
      </w:pPr>
    </w:p>
    <w:p>
      <w:pPr>
        <w:pStyle w:val="Body"/>
        <w:jc w:val="right"/>
        <w:rPr>
          <w:del w:id="20" w:date="2019-06-17T11:03:29Z" w:author="Naveen"/>
          <w:rFonts w:ascii="Arial" w:cs="Arial" w:hAnsi="Arial" w:eastAsia="Arial"/>
          <w:b w:val="1"/>
          <w:bCs w:val="1"/>
        </w:rPr>
      </w:pPr>
    </w:p>
    <w:p>
      <w:pPr>
        <w:pStyle w:val="Body"/>
        <w:jc w:val="right"/>
        <w:rPr>
          <w:del w:id="21" w:date="2019-06-17T11:03:29Z" w:author="Naveen"/>
          <w:rFonts w:ascii="Arial" w:cs="Arial" w:hAnsi="Arial" w:eastAsia="Arial"/>
          <w:b w:val="1"/>
          <w:bCs w:val="1"/>
          <w:color w:val="0000ff"/>
          <w:u w:color="0000ff"/>
        </w:rPr>
      </w:pPr>
      <w:del w:id="22" w:date="2019-06-17T11:03:29Z" w:author="Naveen">
        <w:r>
          <w:rPr>
            <w:rFonts w:ascii="Arial" w:hAnsi="Arial"/>
            <w:b w:val="1"/>
            <w:bCs w:val="1"/>
            <w:rtl w:val="0"/>
            <w:lang w:val="en-US"/>
          </w:rPr>
          <w:delText xml:space="preserve">Date Approved: </w:delText>
        </w:r>
      </w:del>
      <w:commentRangeStart w:id="23"/>
      <w:del w:id="24" w:date="2019-06-17T11:03:29Z" w:author="Naveen">
        <w:r>
          <w:rPr>
            <w:rFonts w:ascii="Arial" w:hAnsi="Arial"/>
            <w:b w:val="1"/>
            <w:bCs w:val="1"/>
            <w:color w:val="0000ff"/>
            <w:u w:color="0000ff"/>
            <w:rtl w:val="0"/>
            <w:lang w:val="en-US"/>
          </w:rPr>
          <w:delText>[Insert approved date]</w:delText>
        </w:r>
      </w:del>
      <w:commentRangeEnd w:id="23"/>
      <w:r>
        <w:commentReference w:id="23"/>
      </w:r>
    </w:p>
    <w:p>
      <w:pPr>
        <w:pStyle w:val="Body"/>
        <w:jc w:val="right"/>
        <w:rPr>
          <w:del w:id="25" w:date="2019-06-17T11:03:29Z" w:author="Naveen"/>
          <w:rFonts w:ascii="Arial" w:cs="Arial" w:hAnsi="Arial" w:eastAsia="Arial"/>
          <w:b w:val="1"/>
          <w:bCs w:val="1"/>
        </w:rPr>
      </w:pPr>
    </w:p>
    <w:p>
      <w:pPr>
        <w:pStyle w:val="Body"/>
        <w:jc w:val="right"/>
        <w:rPr>
          <w:del w:id="26" w:date="2019-06-17T11:03:29Z" w:author="Naveen"/>
          <w:rFonts w:ascii="Arial" w:cs="Arial" w:hAnsi="Arial" w:eastAsia="Arial"/>
          <w:b w:val="1"/>
          <w:bCs w:val="1"/>
        </w:rPr>
      </w:pPr>
    </w:p>
    <w:p>
      <w:pPr>
        <w:pStyle w:val="Body"/>
        <w:jc w:val="right"/>
        <w:rPr>
          <w:del w:id="27" w:date="2019-06-17T11:03:29Z" w:author="Naveen"/>
          <w:rFonts w:ascii="Arial" w:cs="Arial" w:hAnsi="Arial" w:eastAsia="Arial"/>
          <w:b w:val="1"/>
          <w:bCs w:val="1"/>
        </w:rPr>
      </w:pPr>
      <w:del w:id="28" w:date="2019-06-17T11:03:29Z" w:author="Naveen">
        <w:r>
          <w:rPr>
            <w:rFonts w:ascii="Arial" w:hAnsi="Arial"/>
            <w:b w:val="1"/>
            <w:bCs w:val="1"/>
            <w:rtl w:val="0"/>
            <w:lang w:val="de-DE"/>
          </w:rPr>
          <w:delText xml:space="preserve">Version: </w:delText>
        </w:r>
      </w:del>
      <w:commentRangeStart w:id="29"/>
      <w:del w:id="30" w:date="2019-06-17T11:03:29Z" w:author="Naveen">
        <w:r>
          <w:rPr>
            <w:rFonts w:ascii="Arial" w:hAnsi="Arial"/>
            <w:b w:val="1"/>
            <w:bCs w:val="1"/>
            <w:color w:val="0000ff"/>
            <w:u w:color="0000ff"/>
            <w:rtl w:val="0"/>
            <w:lang w:val="en-US"/>
          </w:rPr>
          <w:delText>[insert version number, this should reflect the change on page 3</w:delText>
        </w:r>
      </w:del>
      <w:commentRangeEnd w:id="29"/>
      <w:r>
        <w:commentReference w:id="29"/>
      </w:r>
      <w:del w:id="31" w:date="2019-06-17T11:03:29Z" w:author="Naveen">
        <w:r>
          <w:rPr>
            <w:rFonts w:ascii="Arial" w:hAnsi="Arial"/>
            <w:b w:val="1"/>
            <w:bCs w:val="1"/>
            <w:color w:val="0000ff"/>
            <w:u w:color="0000ff"/>
            <w:rtl w:val="0"/>
          </w:rPr>
          <w:delText>]</w:delText>
        </w:r>
      </w:del>
    </w:p>
    <w:p>
      <w:pPr>
        <w:pStyle w:val="Body"/>
        <w:jc w:val="right"/>
        <w:rPr>
          <w:del w:id="32" w:date="2019-06-17T11:03:29Z" w:author="Naveen"/>
          <w:rFonts w:ascii="Arial" w:cs="Arial" w:hAnsi="Arial" w:eastAsia="Arial"/>
          <w:b w:val="1"/>
          <w:bCs w:val="1"/>
        </w:rPr>
      </w:pPr>
    </w:p>
    <w:p>
      <w:pPr>
        <w:pStyle w:val="Body"/>
        <w:jc w:val="right"/>
        <w:rPr>
          <w:del w:id="33" w:date="2019-06-17T11:03:29Z" w:author="Naveen"/>
          <w:rFonts w:ascii="Arial" w:cs="Arial" w:hAnsi="Arial" w:eastAsia="Arial"/>
          <w:b w:val="1"/>
          <w:bCs w:val="1"/>
        </w:rPr>
      </w:pPr>
    </w:p>
    <w:p>
      <w:pPr>
        <w:pStyle w:val="Body"/>
        <w:jc w:val="right"/>
        <w:rPr>
          <w:del w:id="34" w:date="2019-06-17T11:03:29Z" w:author="Naveen"/>
          <w:rFonts w:ascii="Arial" w:cs="Arial" w:hAnsi="Arial" w:eastAsia="Arial"/>
          <w:b w:val="1"/>
          <w:bCs w:val="1"/>
        </w:rPr>
      </w:pPr>
    </w:p>
    <w:p>
      <w:pPr>
        <w:pStyle w:val="Body"/>
        <w:jc w:val="right"/>
        <w:rPr>
          <w:del w:id="35" w:date="2019-06-17T11:03:29Z" w:author="Naveen"/>
          <w:rFonts w:ascii="Arial" w:cs="Arial" w:hAnsi="Arial" w:eastAsia="Arial"/>
          <w:b w:val="1"/>
          <w:bCs w:val="1"/>
        </w:rPr>
      </w:pPr>
    </w:p>
    <w:p>
      <w:pPr>
        <w:pStyle w:val="Body"/>
        <w:jc w:val="right"/>
        <w:rPr>
          <w:del w:id="36" w:date="2019-06-17T11:03:29Z" w:author="Naveen"/>
          <w:rFonts w:ascii="Arial" w:cs="Arial" w:hAnsi="Arial" w:eastAsia="Arial"/>
          <w:b w:val="1"/>
          <w:bCs w:val="1"/>
        </w:rPr>
      </w:pPr>
    </w:p>
    <w:p>
      <w:pPr>
        <w:pStyle w:val="Body"/>
        <w:jc w:val="right"/>
        <w:rPr>
          <w:del w:id="37" w:date="2019-06-17T11:03:29Z" w:author="Naveen"/>
          <w:rFonts w:ascii="Arial" w:cs="Arial" w:hAnsi="Arial" w:eastAsia="Arial"/>
          <w:b w:val="1"/>
          <w:bCs w:val="1"/>
        </w:rPr>
      </w:pPr>
    </w:p>
    <w:p>
      <w:pPr>
        <w:pStyle w:val="Body"/>
        <w:jc w:val="right"/>
        <w:rPr>
          <w:del w:id="38" w:date="2019-06-17T11:03:29Z" w:author="Naveen"/>
          <w:rFonts w:ascii="Arial" w:cs="Arial" w:hAnsi="Arial" w:eastAsia="Arial"/>
          <w:b w:val="1"/>
          <w:bCs w:val="1"/>
        </w:rPr>
      </w:pPr>
    </w:p>
    <w:p>
      <w:pPr>
        <w:pStyle w:val="Body"/>
        <w:jc w:val="right"/>
        <w:rPr>
          <w:del w:id="39" w:date="2019-06-17T11:03:29Z" w:author="Naveen"/>
          <w:rFonts w:ascii="Arial" w:cs="Arial" w:hAnsi="Arial" w:eastAsia="Arial"/>
          <w:b w:val="1"/>
          <w:bCs w:val="1"/>
        </w:rPr>
      </w:pPr>
    </w:p>
    <w:p>
      <w:pPr>
        <w:pStyle w:val="Body"/>
        <w:jc w:val="right"/>
        <w:rPr>
          <w:del w:id="40" w:date="2019-06-17T11:03:29Z" w:author="Naveen"/>
          <w:rFonts w:ascii="Arial" w:cs="Arial" w:hAnsi="Arial" w:eastAsia="Arial"/>
          <w:b w:val="1"/>
          <w:bCs w:val="1"/>
        </w:rPr>
      </w:pPr>
    </w:p>
    <w:p>
      <w:pPr>
        <w:pStyle w:val="Body"/>
        <w:jc w:val="right"/>
        <w:rPr>
          <w:del w:id="41" w:date="2019-06-17T11:03:29Z" w:author="Naveen"/>
          <w:rFonts w:ascii="Arial" w:cs="Arial" w:hAnsi="Arial" w:eastAsia="Arial"/>
          <w:b w:val="1"/>
          <w:bCs w:val="1"/>
        </w:rPr>
      </w:pPr>
    </w:p>
    <w:p>
      <w:pPr>
        <w:pStyle w:val="Body"/>
        <w:jc w:val="right"/>
        <w:rPr>
          <w:del w:id="42" w:date="2019-06-17T11:03:29Z" w:author="Naveen"/>
          <w:rFonts w:ascii="Arial" w:cs="Arial" w:hAnsi="Arial" w:eastAsia="Arial"/>
          <w:b w:val="1"/>
          <w:bCs w:val="1"/>
        </w:rPr>
      </w:pPr>
    </w:p>
    <w:p>
      <w:pPr>
        <w:pStyle w:val="Body"/>
        <w:jc w:val="right"/>
        <w:rPr>
          <w:del w:id="43" w:date="2019-06-17T11:03:29Z" w:author="Naveen"/>
          <w:rFonts w:ascii="Arial" w:cs="Arial" w:hAnsi="Arial" w:eastAsia="Arial"/>
          <w:b w:val="1"/>
          <w:bCs w:val="1"/>
        </w:rPr>
      </w:pPr>
    </w:p>
    <w:p>
      <w:pPr>
        <w:pStyle w:val="Body"/>
      </w:pPr>
      <w:del w:id="44" w:date="2019-06-17T11:03:29Z" w:author="Naveen">
        <w:r>
          <w:rPr>
            <w:rFonts w:ascii="Arial Unicode MS" w:cs="Arial Unicode MS" w:hAnsi="Arial Unicode MS" w:eastAsia="Arial Unicode MS"/>
            <w:b w:val="0"/>
            <w:bCs w:val="0"/>
            <w:i w:val="0"/>
            <w:iCs w:val="0"/>
          </w:rPr>
          <w:br w:type="page"/>
        </w:r>
      </w:del>
    </w:p>
    <w:p>
      <w:pPr>
        <w:pStyle w:val="Body"/>
        <w:jc w:val="right"/>
        <w:rPr>
          <w:del w:id="45" w:date="2019-06-17T11:03:29Z" w:author="Naveen"/>
          <w:rFonts w:ascii="Arial" w:cs="Arial" w:hAnsi="Arial" w:eastAsia="Arial"/>
          <w:b w:val="1"/>
          <w:bCs w:val="1"/>
        </w:rPr>
      </w:pPr>
    </w:p>
    <w:p>
      <w:pPr>
        <w:pStyle w:val="Body"/>
        <w:jc w:val="right"/>
        <w:rPr>
          <w:del w:id="46" w:date="2019-06-17T11:03:29Z" w:author="Naveen"/>
          <w:rFonts w:ascii="Arial" w:cs="Arial" w:hAnsi="Arial" w:eastAsia="Arial"/>
          <w:b w:val="1"/>
          <w:bCs w:val="1"/>
        </w:rPr>
      </w:pPr>
    </w:p>
    <w:p>
      <w:pPr>
        <w:pStyle w:val="TOC Heading"/>
        <w:rPr>
          <w:del w:id="47" w:date="2019-06-17T11:03:29Z" w:author="Naveen"/>
          <w:rFonts w:ascii="Helvetica" w:cs="Helvetica" w:hAnsi="Helvetica" w:eastAsia="Helvetica"/>
          <w:b w:val="1"/>
          <w:bCs w:val="1"/>
          <w:color w:val="000000"/>
          <w:u w:color="000000"/>
        </w:rPr>
      </w:pPr>
      <w:del w:id="48" w:date="2019-06-17T11:03:29Z" w:author="Naveen">
        <w:r>
          <w:rPr>
            <w:rFonts w:ascii="Helvetica" w:hAnsi="Helvetica"/>
            <w:b w:val="1"/>
            <w:bCs w:val="1"/>
            <w:color w:val="000000"/>
            <w:u w:color="000000"/>
            <w:rtl w:val="0"/>
            <w:lang w:val="en-US"/>
          </w:rPr>
          <w:delText>Contents</w:delText>
        </w:r>
      </w:del>
    </w:p>
    <w:p>
      <w:pPr>
        <w:pStyle w:val="Body"/>
      </w:pPr>
      <w:del w:id="49" w:date="2019-06-17T11:03:29Z" w:author="Naveen">
        <w:r>
          <w:rPr>
            <w:b w:val="1"/>
            <w:bCs w:val="1"/>
            <w:color w:val="000000"/>
            <w:u w:color="000000"/>
          </w:rPr>
          <w:fldChar w:fldCharType="begin" w:fldLock="0"/>
        </w:r>
      </w:del>
      <w:del w:id="50" w:date="2019-06-17T11:03:29Z" w:author="Naveen">
        <w:r>
          <w:rPr>
            <w:b w:val="1"/>
            <w:bCs w:val="1"/>
            <w:color w:val="000000"/>
            <w:u w:color="000000"/>
          </w:rPr>
          <w:delInstrText xml:space="preserve"> TOC \o 1-2 </w:delInstrText>
        </w:r>
      </w:del>
      <w:del w:id="51" w:date="2019-06-17T11:03:29Z" w:author="Naveen">
        <w:r>
          <w:rPr>
            <w:b w:val="1"/>
            <w:bCs w:val="1"/>
            <w:color w:val="000000"/>
            <w:u w:color="000000"/>
          </w:rPr>
          <w:fldChar w:fldCharType="separate" w:fldLock="0"/>
        </w:r>
      </w:del>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del w:id="52" w:date="2019-06-17T11:03:29Z" w:author="Naveen"/>
          <w:rFonts w:ascii="Calibri" w:cs="Calibri" w:hAnsi="Calibri" w:eastAsia="Calibri"/>
          <w:caps w:val="0"/>
          <w:smallCaps w:val="0"/>
        </w:rPr>
      </w:pPr>
      <w:del w:id="53" w:date="2019-06-17T11:03:29Z" w:author="Naveen">
        <w:r>
          <w:rPr>
            <w:b w:val="1"/>
            <w:bCs w:val="1"/>
            <w:color w:val="000000"/>
            <w:u w:color="000000"/>
          </w:rPr>
          <w:fldChar w:fldCharType="end" w:fldLock="0"/>
        </w:r>
      </w:del>
    </w:p>
    <w:p>
      <w:pPr>
        <w:pStyle w:val="Body"/>
        <w:jc w:val="right"/>
        <w:rPr>
          <w:del w:id="54" w:date="2019-06-17T11:03:29Z" w:author="Naveen"/>
          <w:rFonts w:ascii="Arial" w:cs="Arial" w:hAnsi="Arial" w:eastAsia="Arial"/>
          <w:b w:val="1"/>
          <w:bCs w:val="1"/>
        </w:rPr>
      </w:pPr>
    </w:p>
    <w:p>
      <w:pPr>
        <w:pStyle w:val="Body"/>
        <w:jc w:val="right"/>
      </w:pPr>
      <w:del w:id="55" w:date="2019-06-17T11:03:29Z" w:author="Naveen">
        <w:r>
          <w:rPr>
            <w:rFonts w:ascii="Arial Unicode MS" w:cs="Arial Unicode MS" w:hAnsi="Arial Unicode MS" w:eastAsia="Arial Unicode MS"/>
            <w:b w:val="0"/>
            <w:bCs w:val="0"/>
            <w:i w:val="0"/>
            <w:iCs w:val="0"/>
          </w:rPr>
          <w:br w:type="page"/>
        </w:r>
      </w:del>
    </w:p>
    <w:p>
      <w:pPr>
        <w:pStyle w:val="Body"/>
        <w:jc w:val="right"/>
        <w:rPr>
          <w:del w:id="56" w:date="2019-06-17T11:03:29Z" w:author="Naveen"/>
          <w:rFonts w:ascii="Arial" w:cs="Arial" w:hAnsi="Arial" w:eastAsia="Arial"/>
          <w:b w:val="1"/>
          <w:bCs w:val="1"/>
        </w:rPr>
      </w:pPr>
    </w:p>
    <w:p>
      <w:pPr>
        <w:pStyle w:val="Heading"/>
        <w:rPr>
          <w:del w:id="57" w:date="2019-06-17T11:03:29Z" w:author="Naveen"/>
          <w:rFonts w:ascii="Helvetica" w:cs="Helvetica" w:hAnsi="Helvetica" w:eastAsia="Helvetica"/>
          <w:b w:val="1"/>
          <w:bCs w:val="1"/>
          <w:color w:val="000000"/>
          <w:u w:color="000000"/>
        </w:rPr>
      </w:pPr>
      <w:del w:id="58" w:date="2019-06-17T11:03:29Z" w:author="Naveen">
        <w:r>
          <w:rPr>
            <w:rFonts w:ascii="Arial" w:hAnsi="Arial"/>
            <w:b w:val="1"/>
            <w:bCs w:val="1"/>
            <w:color w:val="000000"/>
            <w:sz w:val="24"/>
            <w:szCs w:val="24"/>
            <w:u w:color="000000"/>
            <w:rtl w:val="0"/>
            <w:lang w:val="fr-FR"/>
          </w:rPr>
          <w:delText>Document control</w:delText>
        </w:r>
      </w:del>
      <w:del w:id="59" w:date="2019-06-17T11:03:29Z" w:author="Naveen">
        <w:r>
          <w:rPr>
            <w:rFonts w:ascii="Helvetica" w:cs="Helvetica" w:hAnsi="Helvetica" w:eastAsia="Helvetica"/>
            <w:b w:val="1"/>
            <w:bCs w:val="1"/>
            <w:color w:val="000000"/>
            <w:u w:color="000000"/>
          </w:rPr>
          <w:br w:type="textWrapping"/>
        </w:r>
      </w:del>
    </w:p>
    <w:p>
      <w:pPr>
        <w:pStyle w:val="Body"/>
        <w:rPr>
          <w:del w:id="60" w:date="2019-06-17T11:03:29Z" w:author="Naveen"/>
          <w:rFonts w:ascii="Arial" w:cs="Arial" w:hAnsi="Arial" w:eastAsia="Arial"/>
          <w:b w:val="1"/>
          <w:bCs w:val="1"/>
        </w:rPr>
      </w:pPr>
      <w:del w:id="61" w:date="2019-06-17T11:03:29Z" w:author="Naveen">
        <w:r>
          <w:rPr>
            <w:rFonts w:ascii="Arial" w:hAnsi="Arial"/>
            <w:b w:val="1"/>
            <w:bCs w:val="1"/>
            <w:rtl w:val="0"/>
            <w:lang w:val="nl-NL"/>
          </w:rPr>
          <w:delText>Status:</w:delText>
        </w:r>
      </w:del>
    </w:p>
    <w:p>
      <w:pPr>
        <w:pStyle w:val="Body"/>
        <w:widowControl w:val="0"/>
        <w:rPr>
          <w:del w:id="62" w:date="2019-06-17T11:03:29Z" w:author="Naveen"/>
          <w:rFonts w:ascii="Arial" w:cs="Arial" w:hAnsi="Arial" w:eastAsia="Arial"/>
          <w:b w:val="1"/>
          <w:bCs w:val="1"/>
        </w:rPr>
      </w:pPr>
    </w:p>
    <w:p>
      <w:pPr>
        <w:pStyle w:val="Body"/>
        <w:rPr>
          <w:del w:id="63" w:date="2019-06-17T11:03:29Z" w:author="Naveen"/>
          <w:rFonts w:ascii="Arial" w:cs="Arial" w:hAnsi="Arial" w:eastAsia="Arial"/>
        </w:rPr>
      </w:pPr>
    </w:p>
    <w:p>
      <w:pPr>
        <w:pStyle w:val="Body"/>
        <w:rPr>
          <w:del w:id="64" w:date="2019-06-17T11:03:29Z" w:author="Naveen"/>
          <w:rFonts w:ascii="Arial" w:cs="Arial" w:hAnsi="Arial" w:eastAsia="Arial"/>
          <w:b w:val="1"/>
          <w:bCs w:val="1"/>
        </w:rPr>
      </w:pPr>
      <w:del w:id="65" w:date="2019-06-17T11:03:29Z" w:author="Naveen">
        <w:r>
          <w:rPr>
            <w:rFonts w:ascii="Arial" w:hAnsi="Arial"/>
            <w:b w:val="1"/>
            <w:bCs w:val="1"/>
            <w:rtl w:val="0"/>
            <w:lang w:val="en-US"/>
          </w:rPr>
          <w:delText>Change log:</w:delText>
        </w:r>
      </w:del>
    </w:p>
    <w:p>
      <w:pPr>
        <w:pStyle w:val="Body"/>
        <w:widowControl w:val="0"/>
        <w:rPr>
          <w:del w:id="66" w:date="2019-06-17T11:03:29Z" w:author="Naveen"/>
          <w:rFonts w:ascii="Arial" w:cs="Arial" w:hAnsi="Arial" w:eastAsia="Arial"/>
          <w:b w:val="1"/>
          <w:bCs w:val="1"/>
        </w:rPr>
      </w:pPr>
    </w:p>
    <w:p>
      <w:pPr>
        <w:pStyle w:val="Body"/>
        <w:rPr>
          <w:del w:id="67" w:date="2019-06-17T11:03:29Z" w:author="Naveen"/>
          <w:rFonts w:ascii="Arial" w:cs="Arial" w:hAnsi="Arial" w:eastAsia="Arial"/>
        </w:rPr>
      </w:pPr>
    </w:p>
    <w:p>
      <w:pPr>
        <w:pStyle w:val="Body"/>
        <w:rPr>
          <w:del w:id="68" w:date="2019-06-17T11:03:29Z" w:author="Naveen"/>
          <w:rFonts w:ascii="Arial" w:cs="Arial" w:hAnsi="Arial" w:eastAsia="Arial"/>
          <w:b w:val="1"/>
          <w:bCs w:val="1"/>
        </w:rPr>
      </w:pPr>
    </w:p>
    <w:p>
      <w:pPr>
        <w:pStyle w:val="Body"/>
        <w:rPr>
          <w:del w:id="69" w:date="2019-06-17T11:03:29Z" w:author="Naveen"/>
          <w:rFonts w:ascii="Arial" w:cs="Arial" w:hAnsi="Arial" w:eastAsia="Arial"/>
          <w:b w:val="1"/>
          <w:bCs w:val="1"/>
        </w:rPr>
      </w:pPr>
    </w:p>
    <w:p>
      <w:pPr>
        <w:pStyle w:val="Body"/>
        <w:rPr>
          <w:del w:id="70" w:date="2019-06-17T11:03:29Z" w:author="Naveen"/>
          <w:rFonts w:ascii="Arial" w:cs="Arial" w:hAnsi="Arial" w:eastAsia="Arial"/>
          <w:b w:val="1"/>
          <w:bCs w:val="1"/>
        </w:rPr>
      </w:pPr>
      <w:del w:id="71" w:date="2019-06-17T11:03:29Z" w:author="Naveen">
        <w:r>
          <w:rPr>
            <w:rFonts w:ascii="Arial" w:cs="Arial" w:hAnsi="Arial" w:eastAsia="Arial"/>
            <w:b w:val="1"/>
            <w:bCs w:val="1"/>
          </w:rPr>
          <w:br w:type="textWrapping"/>
        </w:r>
      </w:del>
      <w:commentRangeStart w:id="72"/>
    </w:p>
    <w:p>
      <w:pPr>
        <w:pStyle w:val="Body"/>
        <w:rPr>
          <w:del w:id="73" w:date="2019-06-17T11:03:29Z" w:author="Naveen"/>
          <w:rFonts w:ascii="Arial" w:cs="Arial" w:hAnsi="Arial" w:eastAsia="Arial"/>
          <w:color w:val="0000ff"/>
          <w:u w:color="0000ff"/>
        </w:rPr>
      </w:pPr>
      <w:del w:id="74" w:date="2019-06-17T11:03:29Z" w:author="Naveen">
        <w:r>
          <w:rPr>
            <w:rFonts w:ascii="Arial" w:hAnsi="Arial"/>
            <w:color w:val="0000ff"/>
            <w:u w:color="0000ff"/>
            <w:rtl w:val="0"/>
            <w:lang w:val="en-US"/>
          </w:rPr>
          <w:delText>Template completion instructions</w:delText>
        </w:r>
      </w:del>
    </w:p>
    <w:p>
      <w:pPr>
        <w:pStyle w:val="Body"/>
        <w:rPr>
          <w:del w:id="75" w:date="2019-06-17T11:03:29Z" w:author="Naveen"/>
          <w:rFonts w:ascii="Arial" w:cs="Arial" w:hAnsi="Arial" w:eastAsia="Arial"/>
          <w:color w:val="0000ff"/>
          <w:u w:color="0000ff"/>
        </w:rPr>
      </w:pPr>
    </w:p>
    <w:p>
      <w:pPr>
        <w:pStyle w:val="Body"/>
        <w:rPr>
          <w:del w:id="76" w:date="2019-06-17T11:03:29Z" w:author="Naveen"/>
          <w:rFonts w:ascii="Arial" w:cs="Arial" w:hAnsi="Arial" w:eastAsia="Arial"/>
          <w:color w:val="0000ff"/>
          <w:u w:color="0000ff"/>
        </w:rPr>
      </w:pPr>
      <w:del w:id="77" w:date="2019-06-17T11:03:29Z" w:author="Naveen">
        <w:r>
          <w:rPr>
            <w:rFonts w:ascii="Arial" w:hAnsi="Arial"/>
            <w:color w:val="0000ff"/>
            <w:u w:color="0000ff"/>
            <w:rtl w:val="0"/>
            <w:lang w:val="en-US"/>
          </w:rPr>
          <w:delText>[Follow the instructions given in the guidance.  These appear in-line throughout the template in the same format as this statement.</w:delText>
        </w:r>
      </w:del>
    </w:p>
    <w:p>
      <w:pPr>
        <w:pStyle w:val="Body"/>
        <w:rPr>
          <w:del w:id="78" w:date="2019-06-17T11:03:29Z" w:author="Naveen"/>
          <w:rFonts w:ascii="Arial" w:cs="Arial" w:hAnsi="Arial" w:eastAsia="Arial"/>
          <w:color w:val="0000ff"/>
          <w:u w:color="0000ff"/>
        </w:rPr>
      </w:pPr>
    </w:p>
    <w:p>
      <w:pPr>
        <w:pStyle w:val="Body"/>
        <w:rPr>
          <w:del w:id="79" w:date="2019-06-17T11:03:29Z" w:author="Naveen"/>
          <w:rFonts w:ascii="Arial" w:cs="Arial" w:hAnsi="Arial" w:eastAsia="Arial"/>
          <w:color w:val="0000ff"/>
          <w:u w:color="0000ff"/>
        </w:rPr>
      </w:pPr>
      <w:del w:id="80" w:date="2019-06-17T11:03:29Z" w:author="Naveen">
        <w:r>
          <w:rPr>
            <w:rFonts w:ascii="Arial" w:hAnsi="Arial"/>
            <w:color w:val="0000ff"/>
            <w:u w:color="0000ff"/>
            <w:rtl w:val="0"/>
            <w:lang w:val="en-US"/>
          </w:rPr>
          <w:delText>All guidance statements should be removed from the completed scope together with this Template Completion instructions subsection.  There should be no blue font left in the completed template]</w:delText>
        </w:r>
      </w:del>
      <w:commentRangeEnd w:id="72"/>
      <w:r>
        <w:commentReference w:id="72"/>
      </w:r>
    </w:p>
    <w:p>
      <w:pPr>
        <w:pStyle w:val="Body"/>
        <w:rPr>
          <w:del w:id="81" w:date="2019-06-17T11:03:29Z" w:author="Naveen"/>
          <w:rFonts w:ascii="Arial" w:cs="Arial" w:hAnsi="Arial" w:eastAsia="Arial"/>
          <w:color w:val="0000ff"/>
          <w:u w:color="0000ff"/>
        </w:rPr>
      </w:pPr>
    </w:p>
    <w:p>
      <w:pPr>
        <w:pStyle w:val="Body"/>
        <w:rPr>
          <w:del w:id="82" w:date="2019-06-17T11:03:29Z" w:author="Naveen"/>
          <w:rFonts w:ascii="Arial" w:cs="Arial" w:hAnsi="Arial" w:eastAsia="Arial"/>
        </w:rPr>
      </w:pPr>
    </w:p>
    <w:p>
      <w:pPr>
        <w:pStyle w:val="Body"/>
      </w:pPr>
      <w:del w:id="83" w:date="2019-06-17T11:03:29Z" w:author="Naveen">
        <w:r>
          <w:rPr>
            <w:rFonts w:ascii="Arial Unicode MS" w:cs="Arial Unicode MS" w:hAnsi="Arial Unicode MS" w:eastAsia="Arial Unicode MS"/>
            <w:b w:val="0"/>
            <w:bCs w:val="0"/>
            <w:i w:val="0"/>
            <w:iCs w:val="0"/>
          </w:rPr>
          <w:br w:type="page"/>
        </w:r>
      </w:del>
    </w:p>
    <w:p>
      <w:pPr>
        <w:pStyle w:val="Heading"/>
        <w:rPr>
          <w:del w:id="84" w:date="2019-06-17T11:03:29Z" w:author="Naveen"/>
          <w:rFonts w:ascii="Arial" w:cs="Arial" w:hAnsi="Arial" w:eastAsia="Arial"/>
          <w:b w:val="1"/>
          <w:bCs w:val="1"/>
          <w:color w:val="000000"/>
          <w:sz w:val="24"/>
          <w:szCs w:val="24"/>
          <w:u w:color="000000"/>
        </w:rPr>
      </w:pPr>
      <w:del w:id="85" w:date="2019-06-17T11:03:29Z" w:author="Naveen">
        <w:r>
          <w:rPr>
            <w:rFonts w:ascii="Arial" w:hAnsi="Arial"/>
            <w:b w:val="1"/>
            <w:bCs w:val="1"/>
            <w:color w:val="000000"/>
            <w:sz w:val="24"/>
            <w:szCs w:val="24"/>
            <w:u w:color="000000"/>
            <w:rtl w:val="0"/>
            <w:lang w:val="en-US"/>
          </w:rPr>
          <w:delText>1.  Introduction</w:delText>
        </w:r>
      </w:del>
      <w:del w:id="86" w:date="2019-06-17T11:03:29Z" w:author="Naveen">
        <w:r>
          <w:rPr>
            <w:rFonts w:ascii="Arial Unicode MS" w:cs="Arial Unicode MS" w:hAnsi="Arial Unicode MS" w:eastAsia="Arial Unicode MS"/>
            <w:b w:val="0"/>
            <w:bCs w:val="0"/>
            <w:i w:val="0"/>
            <w:iCs w:val="0"/>
            <w:color w:val="000000"/>
            <w:sz w:val="24"/>
            <w:szCs w:val="24"/>
            <w:u w:color="000000"/>
          </w:rPr>
          <w:br w:type="textWrapping"/>
        </w:r>
      </w:del>
    </w:p>
    <w:p>
      <w:pPr>
        <w:pStyle w:val="Heading 2"/>
        <w:rPr>
          <w:del w:id="87" w:date="2019-06-17T11:03:29Z" w:author="Naveen"/>
          <w:rFonts w:ascii="Arial" w:cs="Arial" w:hAnsi="Arial" w:eastAsia="Arial"/>
          <w:b w:val="1"/>
          <w:bCs w:val="1"/>
          <w:color w:val="000000"/>
          <w:sz w:val="24"/>
          <w:szCs w:val="24"/>
          <w:u w:color="000000"/>
        </w:rPr>
      </w:pPr>
      <w:del w:id="88" w:date="2019-06-17T11:03:29Z" w:author="Naveen">
        <w:r>
          <w:rPr>
            <w:rFonts w:ascii="Arial" w:hAnsi="Arial"/>
            <w:b w:val="1"/>
            <w:bCs w:val="1"/>
            <w:color w:val="000000"/>
            <w:sz w:val="24"/>
            <w:szCs w:val="24"/>
            <w:u w:color="000000"/>
            <w:rtl w:val="0"/>
            <w:lang w:val="en-US"/>
          </w:rPr>
          <w:delText>1.1  Overview</w:delText>
        </w:r>
      </w:del>
    </w:p>
    <w:p>
      <w:pPr>
        <w:pStyle w:val="Body"/>
        <w:rPr>
          <w:del w:id="89" w:date="2019-06-17T11:03:29Z" w:author="Naveen"/>
        </w:rPr>
      </w:pPr>
    </w:p>
    <w:p>
      <w:pPr>
        <w:pStyle w:val="Body"/>
        <w:rPr>
          <w:del w:id="90" w:date="2019-06-17T11:03:29Z" w:author="Naveen"/>
          <w:rFonts w:ascii="Arial" w:cs="Arial" w:hAnsi="Arial" w:eastAsia="Arial"/>
          <w:color w:val="0000ff"/>
          <w:u w:color="0000ff"/>
        </w:rPr>
      </w:pPr>
      <w:del w:id="91" w:date="2019-06-17T11:03:29Z" w:author="Naveen">
        <w:r>
          <w:rPr>
            <w:rFonts w:ascii="Arial" w:hAnsi="Arial"/>
            <w:rtl w:val="0"/>
            <w:lang w:val="en-US"/>
          </w:rPr>
          <w:delText xml:space="preserve">This document defines the scope of the Penetration Test on </w:delText>
        </w:r>
      </w:del>
      <w:del w:id="92" w:date="2019-06-17T11:03:29Z" w:author="Naveen">
        <w:r>
          <w:rPr>
            <w:rFonts w:ascii="Arial" w:hAnsi="Arial"/>
            <w:color w:val="0000ff"/>
            <w:u w:color="0000ff"/>
            <w:rtl w:val="0"/>
          </w:rPr>
          <w:delText>[</w:delText>
        </w:r>
      </w:del>
      <w:commentRangeStart w:id="93"/>
      <w:del w:id="94" w:date="2019-06-17T11:03:29Z" w:author="Naveen">
        <w:r>
          <w:rPr>
            <w:rFonts w:ascii="Arial" w:hAnsi="Arial"/>
            <w:color w:val="0000ff"/>
            <w:u w:color="0000ff"/>
            <w:rtl w:val="0"/>
            <w:lang w:val="en-US"/>
          </w:rPr>
          <w:delText>insert Project or Service name]</w:delText>
        </w:r>
      </w:del>
      <w:commentRangeEnd w:id="93"/>
      <w:r>
        <w:commentReference w:id="93"/>
      </w:r>
    </w:p>
    <w:p>
      <w:pPr>
        <w:pStyle w:val="Body"/>
        <w:rPr>
          <w:del w:id="95" w:date="2019-06-17T11:03:29Z" w:author="Naveen"/>
          <w:rFonts w:ascii="Arial" w:cs="Arial" w:hAnsi="Arial" w:eastAsia="Arial"/>
        </w:rPr>
      </w:pPr>
    </w:p>
    <w:p>
      <w:pPr>
        <w:pStyle w:val="Heading 2"/>
        <w:rPr>
          <w:del w:id="96" w:date="2019-06-17T11:03:29Z" w:author="Naveen"/>
          <w:rFonts w:ascii="Arial" w:cs="Arial" w:hAnsi="Arial" w:eastAsia="Arial"/>
          <w:b w:val="1"/>
          <w:bCs w:val="1"/>
          <w:color w:val="000000"/>
          <w:sz w:val="24"/>
          <w:szCs w:val="24"/>
          <w:u w:color="000000"/>
        </w:rPr>
      </w:pPr>
      <w:del w:id="97" w:date="2019-06-17T11:03:29Z" w:author="Naveen">
        <w:r>
          <w:rPr>
            <w:rFonts w:ascii="Arial" w:hAnsi="Arial"/>
            <w:b w:val="1"/>
            <w:bCs w:val="1"/>
            <w:color w:val="000000"/>
            <w:sz w:val="24"/>
            <w:szCs w:val="24"/>
            <w:u w:color="000000"/>
            <w:rtl w:val="0"/>
            <w:lang w:val="en-US"/>
          </w:rPr>
          <w:delText>1.2  Location</w:delText>
        </w:r>
      </w:del>
    </w:p>
    <w:p>
      <w:pPr>
        <w:pStyle w:val="Body"/>
        <w:rPr>
          <w:del w:id="98" w:date="2019-06-17T11:03:29Z" w:author="Naveen"/>
          <w:rFonts w:ascii="Arial" w:cs="Arial" w:hAnsi="Arial" w:eastAsia="Arial"/>
        </w:rPr>
      </w:pPr>
    </w:p>
    <w:p>
      <w:pPr>
        <w:pStyle w:val="Body"/>
        <w:rPr>
          <w:del w:id="99" w:date="2019-06-17T11:03:29Z" w:author="Naveen"/>
          <w:rFonts w:ascii="Arial" w:cs="Arial" w:hAnsi="Arial" w:eastAsia="Arial"/>
        </w:rPr>
      </w:pPr>
      <w:del w:id="100" w:date="2019-06-17T11:03:29Z" w:author="Naveen">
        <w:r>
          <w:rPr>
            <w:rFonts w:ascii="Arial" w:hAnsi="Arial"/>
            <w:rtl w:val="0"/>
            <w:lang w:val="en-US"/>
          </w:rPr>
          <w:delText>The testing will take place from the offices of the test company.</w:delText>
        </w:r>
      </w:del>
    </w:p>
    <w:p>
      <w:pPr>
        <w:pStyle w:val="Body"/>
        <w:rPr>
          <w:del w:id="101" w:date="2019-06-17T11:03:29Z" w:author="Naveen"/>
          <w:rFonts w:ascii="Arial" w:cs="Arial" w:hAnsi="Arial" w:eastAsia="Arial"/>
        </w:rPr>
      </w:pPr>
      <w:del w:id="102" w:date="2019-06-17T11:03:29Z" w:author="Naveen">
        <w:r>
          <w:rPr>
            <w:rFonts w:ascii="Arial" w:cs="Arial" w:hAnsi="Arial" w:eastAsia="Arial"/>
          </w:rPr>
          <w:br w:type="textWrapping"/>
        </w:r>
      </w:del>
      <w:commentRangeStart w:id="103"/>
    </w:p>
    <w:p>
      <w:pPr>
        <w:pStyle w:val="Body"/>
        <w:rPr>
          <w:del w:id="104" w:date="2019-06-17T11:03:29Z" w:author="Naveen"/>
          <w:rFonts w:ascii="Arial" w:cs="Arial" w:hAnsi="Arial" w:eastAsia="Arial"/>
        </w:rPr>
      </w:pPr>
      <w:del w:id="105" w:date="2019-06-17T11:03:29Z" w:author="Naveen">
        <w:r>
          <w:rPr>
            <w:rFonts w:ascii="Arial" w:hAnsi="Arial"/>
            <w:rtl w:val="0"/>
            <w:lang w:val="en-US"/>
          </w:rPr>
          <w:delText>13-15 Railway Street</w:delText>
        </w:r>
      </w:del>
    </w:p>
    <w:p>
      <w:pPr>
        <w:pStyle w:val="Body"/>
        <w:rPr>
          <w:del w:id="106" w:date="2019-06-17T11:03:29Z" w:author="Naveen"/>
          <w:rFonts w:ascii="Arial" w:cs="Arial" w:hAnsi="Arial" w:eastAsia="Arial"/>
        </w:rPr>
      </w:pPr>
      <w:del w:id="107" w:date="2019-06-17T11:03:29Z" w:author="Naveen">
        <w:r>
          <w:rPr>
            <w:rFonts w:ascii="Arial" w:hAnsi="Arial"/>
            <w:rtl w:val="0"/>
            <w:lang w:val="en-US"/>
          </w:rPr>
          <w:delText>Chatham</w:delText>
        </w:r>
      </w:del>
    </w:p>
    <w:p>
      <w:pPr>
        <w:pStyle w:val="Body"/>
        <w:rPr>
          <w:del w:id="108" w:date="2019-06-17T11:03:29Z" w:author="Naveen"/>
          <w:rFonts w:ascii="Arial" w:cs="Arial" w:hAnsi="Arial" w:eastAsia="Arial"/>
        </w:rPr>
      </w:pPr>
      <w:del w:id="109" w:date="2019-06-17T11:03:29Z" w:author="Naveen">
        <w:r>
          <w:rPr>
            <w:rFonts w:ascii="Arial" w:hAnsi="Arial"/>
            <w:rtl w:val="0"/>
          </w:rPr>
          <w:delText>Kent</w:delText>
        </w:r>
      </w:del>
    </w:p>
    <w:p>
      <w:pPr>
        <w:pStyle w:val="Body"/>
        <w:rPr>
          <w:del w:id="110" w:date="2019-06-17T11:03:29Z" w:author="Naveen"/>
          <w:rFonts w:ascii="Arial" w:cs="Arial" w:hAnsi="Arial" w:eastAsia="Arial"/>
        </w:rPr>
      </w:pPr>
      <w:del w:id="111" w:date="2019-06-17T11:03:29Z" w:author="Naveen">
        <w:r>
          <w:rPr>
            <w:rFonts w:ascii="Arial" w:hAnsi="Arial"/>
            <w:rtl w:val="0"/>
          </w:rPr>
          <w:delText>ME4 4HU</w:delText>
        </w:r>
      </w:del>
      <w:commentRangeEnd w:id="103"/>
      <w:r>
        <w:commentReference w:id="103"/>
      </w:r>
    </w:p>
    <w:p>
      <w:pPr>
        <w:pStyle w:val="Body"/>
        <w:rPr>
          <w:del w:id="112" w:date="2019-06-17T11:03:29Z" w:author="Naveen"/>
          <w:rFonts w:ascii="Arial" w:cs="Arial" w:hAnsi="Arial" w:eastAsia="Arial"/>
        </w:rPr>
      </w:pPr>
    </w:p>
    <w:p>
      <w:pPr>
        <w:pStyle w:val="Body"/>
        <w:rPr>
          <w:del w:id="113" w:date="2019-06-17T11:03:29Z" w:author="Naveen"/>
          <w:rFonts w:ascii="Arial" w:cs="Arial" w:hAnsi="Arial" w:eastAsia="Arial"/>
        </w:rPr>
      </w:pPr>
    </w:p>
    <w:p>
      <w:pPr>
        <w:pStyle w:val="Heading 2"/>
        <w:rPr>
          <w:del w:id="114" w:date="2019-06-17T11:03:29Z" w:author="Naveen"/>
          <w:rFonts w:ascii="Arial" w:cs="Arial" w:hAnsi="Arial" w:eastAsia="Arial"/>
          <w:b w:val="1"/>
          <w:bCs w:val="1"/>
          <w:color w:val="000000"/>
          <w:sz w:val="24"/>
          <w:szCs w:val="24"/>
          <w:u w:color="000000"/>
        </w:rPr>
      </w:pPr>
      <w:del w:id="115" w:date="2019-06-17T11:03:29Z" w:author="Naveen">
        <w:r>
          <w:rPr>
            <w:rFonts w:ascii="Arial" w:hAnsi="Arial"/>
            <w:b w:val="1"/>
            <w:bCs w:val="1"/>
            <w:color w:val="000000"/>
            <w:sz w:val="24"/>
            <w:szCs w:val="24"/>
            <w:u w:color="000000"/>
            <w:rtl w:val="0"/>
            <w:lang w:val="en-US"/>
          </w:rPr>
          <w:delText>1.3  Dates of Testing</w:delText>
        </w:r>
      </w:del>
    </w:p>
    <w:p>
      <w:pPr>
        <w:pStyle w:val="Body"/>
        <w:rPr>
          <w:del w:id="116" w:date="2019-06-17T11:03:29Z" w:author="Naveen"/>
        </w:rPr>
      </w:pPr>
    </w:p>
    <w:p>
      <w:pPr>
        <w:pStyle w:val="Body"/>
        <w:rPr>
          <w:del w:id="117" w:date="2019-06-17T11:03:29Z" w:author="Naveen"/>
          <w:rFonts w:ascii="Arial" w:cs="Arial" w:hAnsi="Arial" w:eastAsia="Arial"/>
          <w:color w:val="0000ff"/>
          <w:u w:color="0000ff"/>
        </w:rPr>
      </w:pPr>
      <w:del w:id="118" w:date="2019-06-17T11:03:29Z" w:author="Naveen">
        <w:r>
          <w:rPr>
            <w:rFonts w:ascii="Arial" w:hAnsi="Arial"/>
            <w:rtl w:val="0"/>
            <w:lang w:val="en-US"/>
          </w:rPr>
          <w:delText xml:space="preserve">The Penetration Test will take place from </w:delText>
        </w:r>
      </w:del>
      <w:commentRangeStart w:id="119"/>
      <w:del w:id="120" w:date="2019-06-17T11:03:29Z" w:author="Naveen">
        <w:r>
          <w:rPr>
            <w:rFonts w:ascii="Arial" w:hAnsi="Arial"/>
            <w:color w:val="0000ff"/>
            <w:u w:color="0000ff"/>
            <w:rtl w:val="0"/>
            <w:lang w:val="en-US"/>
          </w:rPr>
          <w:delText>[Insert required start and end dates of testing]</w:delText>
        </w:r>
      </w:del>
      <w:commentRangeEnd w:id="119"/>
      <w:r>
        <w:commentReference w:id="119"/>
      </w:r>
    </w:p>
    <w:p>
      <w:pPr>
        <w:pStyle w:val="Body"/>
        <w:rPr>
          <w:del w:id="121" w:date="2019-06-17T11:03:29Z" w:author="Naveen"/>
          <w:rFonts w:ascii="Arial" w:cs="Arial" w:hAnsi="Arial" w:eastAsia="Arial"/>
          <w:color w:val="0000ff"/>
          <w:u w:color="0000ff"/>
        </w:rPr>
      </w:pPr>
      <w:del w:id="122" w:date="2019-06-17T11:03:29Z" w:author="Naveen">
        <w:r>
          <w:rPr>
            <w:rFonts w:ascii="Arial Unicode MS" w:cs="Arial Unicode MS" w:hAnsi="Arial Unicode MS" w:eastAsia="Arial Unicode MS"/>
            <w:b w:val="0"/>
            <w:bCs w:val="0"/>
            <w:i w:val="0"/>
            <w:iCs w:val="0"/>
          </w:rPr>
          <w:br w:type="textWrapping"/>
        </w:r>
      </w:del>
      <w:del w:id="123" w:date="2019-06-17T11:03:29Z" w:author="Naveen">
        <w:r>
          <w:rPr>
            <w:rFonts w:ascii="Arial" w:hAnsi="Arial"/>
            <w:rtl w:val="0"/>
            <w:lang w:val="en-US"/>
          </w:rPr>
          <w:delText xml:space="preserve">Testing will be conducted </w:delText>
        </w:r>
      </w:del>
      <w:commentRangeStart w:id="124"/>
      <w:del w:id="125" w:date="2019-06-17T11:03:29Z" w:author="Naveen">
        <w:r>
          <w:rPr>
            <w:rFonts w:ascii="Arial" w:hAnsi="Arial"/>
            <w:color w:val="0000ff"/>
            <w:u w:color="0000ff"/>
            <w:rtl w:val="0"/>
            <w:lang w:val="en-US"/>
          </w:rPr>
          <w:delText>[during business hours 9-5pm / out of hours 5pm -8am, weekend]</w:delText>
        </w:r>
      </w:del>
      <w:commentRangeEnd w:id="124"/>
      <w:r>
        <w:commentReference w:id="124"/>
      </w:r>
    </w:p>
    <w:p>
      <w:pPr>
        <w:pStyle w:val="Body"/>
        <w:rPr>
          <w:del w:id="126" w:date="2019-06-17T11:03:29Z" w:author="Naveen"/>
          <w:rFonts w:ascii="Arial" w:cs="Arial" w:hAnsi="Arial" w:eastAsia="Arial"/>
        </w:rPr>
      </w:pPr>
    </w:p>
    <w:p>
      <w:pPr>
        <w:pStyle w:val="Body"/>
        <w:rPr>
          <w:del w:id="127" w:date="2019-06-17T11:03:29Z" w:author="Naveen"/>
          <w:rFonts w:ascii="Arial" w:cs="Arial" w:hAnsi="Arial" w:eastAsia="Arial"/>
        </w:rPr>
      </w:pPr>
    </w:p>
    <w:p>
      <w:pPr>
        <w:pStyle w:val="Heading 2"/>
        <w:rPr>
          <w:del w:id="128" w:date="2019-06-17T11:03:29Z" w:author="Naveen"/>
          <w:rFonts w:ascii="Arial" w:cs="Arial" w:hAnsi="Arial" w:eastAsia="Arial"/>
          <w:b w:val="1"/>
          <w:bCs w:val="1"/>
          <w:color w:val="000000"/>
          <w:sz w:val="24"/>
          <w:szCs w:val="24"/>
          <w:u w:color="000000"/>
        </w:rPr>
      </w:pPr>
      <w:del w:id="129" w:date="2019-06-17T11:03:29Z" w:author="Naveen">
        <w:r>
          <w:rPr>
            <w:rFonts w:ascii="Arial" w:hAnsi="Arial"/>
            <w:b w:val="1"/>
            <w:bCs w:val="1"/>
            <w:color w:val="000000"/>
            <w:sz w:val="24"/>
            <w:szCs w:val="24"/>
            <w:u w:color="000000"/>
            <w:rtl w:val="0"/>
            <w:lang w:val="de-DE"/>
          </w:rPr>
          <w:delText xml:space="preserve">1.4  General </w:delText>
        </w:r>
      </w:del>
    </w:p>
    <w:p>
      <w:pPr>
        <w:pStyle w:val="Body"/>
        <w:rPr>
          <w:del w:id="130" w:date="2019-06-17T11:03:29Z" w:author="Naveen"/>
        </w:rPr>
      </w:pPr>
    </w:p>
    <w:p>
      <w:pPr>
        <w:pStyle w:val="Body"/>
        <w:rPr>
          <w:del w:id="131" w:date="2019-06-17T11:03:29Z" w:author="Naveen"/>
          <w:rFonts w:ascii="Arial" w:cs="Arial" w:hAnsi="Arial" w:eastAsia="Arial"/>
        </w:rPr>
      </w:pPr>
    </w:p>
    <w:p>
      <w:pPr>
        <w:pStyle w:val="Body"/>
        <w:rPr>
          <w:del w:id="132" w:date="2019-06-17T11:03:29Z" w:author="Naveen"/>
          <w:rFonts w:ascii="Arial" w:cs="Arial" w:hAnsi="Arial" w:eastAsia="Arial"/>
        </w:rPr>
      </w:pPr>
      <w:del w:id="133" w:date="2019-06-17T11:03:29Z" w:author="Naveen">
        <w:r>
          <w:rPr>
            <w:rFonts w:ascii="Arial" w:hAnsi="Arial"/>
            <w:rtl w:val="0"/>
            <w:lang w:val="en-US"/>
          </w:rPr>
          <w:delText xml:space="preserve">The NHSBSA Dev Ops Engineer  contact is: </w:delText>
        </w:r>
      </w:del>
    </w:p>
    <w:p>
      <w:pPr>
        <w:pStyle w:val="Body"/>
        <w:rPr>
          <w:del w:id="134" w:date="2019-06-17T11:03:29Z" w:author="Naveen"/>
          <w:rFonts w:ascii="Arial" w:cs="Arial" w:hAnsi="Arial" w:eastAsia="Arial"/>
        </w:rPr>
      </w:pPr>
      <w:del w:id="135" w:date="2019-06-17T11:03:29Z" w:author="Naveen">
        <w:r>
          <w:rPr>
            <w:rFonts w:ascii="Arial" w:hAnsi="Arial"/>
            <w:rtl w:val="0"/>
          </w:rPr>
          <w:delText>[</w:delText>
        </w:r>
      </w:del>
      <w:commentRangeStart w:id="136"/>
      <w:del w:id="137" w:date="2019-06-17T11:03:29Z" w:author="Naveen">
        <w:r>
          <w:rPr>
            <w:rFonts w:ascii="Arial" w:hAnsi="Arial"/>
            <w:rtl w:val="0"/>
            <w:lang w:val="en-US"/>
          </w:rPr>
          <w:delText>supply name and contact number of the DevOps person dealing with the migration of your service to the Production environment]</w:delText>
        </w:r>
      </w:del>
      <w:commentRangeEnd w:id="136"/>
      <w:r>
        <w:commentReference w:id="136"/>
      </w:r>
    </w:p>
    <w:p>
      <w:pPr>
        <w:pStyle w:val="Body"/>
        <w:rPr>
          <w:del w:id="138" w:date="2019-06-17T11:03:29Z" w:author="Naveen"/>
          <w:rFonts w:ascii="Arial" w:cs="Arial" w:hAnsi="Arial" w:eastAsia="Arial"/>
        </w:rPr>
      </w:pPr>
    </w:p>
    <w:p>
      <w:pPr>
        <w:pStyle w:val="Body"/>
        <w:rPr>
          <w:del w:id="139" w:date="2019-06-17T11:03:29Z" w:author="Naveen"/>
          <w:rFonts w:ascii="Arial" w:cs="Arial" w:hAnsi="Arial" w:eastAsia="Arial"/>
        </w:rPr>
      </w:pPr>
      <w:del w:id="140" w:date="2019-06-17T11:03:29Z" w:author="Naveen">
        <w:r>
          <w:rPr>
            <w:rFonts w:ascii="Arial" w:hAnsi="Arial"/>
            <w:rtl w:val="0"/>
            <w:lang w:val="en-US"/>
          </w:rPr>
          <w:delText xml:space="preserve">The Technical Contact during the test is: </w:delText>
        </w:r>
      </w:del>
    </w:p>
    <w:p>
      <w:pPr>
        <w:pStyle w:val="Body"/>
        <w:rPr>
          <w:del w:id="141" w:date="2019-06-17T11:03:29Z" w:author="Naveen"/>
          <w:rFonts w:ascii="Arial" w:cs="Arial" w:hAnsi="Arial" w:eastAsia="Arial"/>
        </w:rPr>
      </w:pPr>
      <w:del w:id="142" w:date="2019-06-17T11:03:29Z" w:author="Naveen">
        <w:r>
          <w:rPr>
            <w:rFonts w:ascii="Arial" w:hAnsi="Arial"/>
            <w:rtl w:val="0"/>
          </w:rPr>
          <w:delText>[</w:delText>
        </w:r>
      </w:del>
      <w:commentRangeStart w:id="143"/>
      <w:del w:id="144" w:date="2019-06-17T11:03:29Z" w:author="Naveen">
        <w:r>
          <w:rPr>
            <w:rFonts w:ascii="Arial" w:hAnsi="Arial"/>
            <w:rtl w:val="0"/>
            <w:lang w:val="en-US"/>
          </w:rPr>
          <w:delText>supply name and contact number, maybe project senior developer and /or technical architect?]</w:delText>
        </w:r>
      </w:del>
      <w:commentRangeEnd w:id="143"/>
      <w:r>
        <w:commentReference w:id="143"/>
      </w:r>
    </w:p>
    <w:p>
      <w:pPr>
        <w:pStyle w:val="Body"/>
        <w:rPr>
          <w:del w:id="145" w:date="2019-06-17T11:03:29Z" w:author="Naveen"/>
          <w:rFonts w:ascii="Arial" w:cs="Arial" w:hAnsi="Arial" w:eastAsia="Arial"/>
        </w:rPr>
      </w:pPr>
    </w:p>
    <w:p>
      <w:pPr>
        <w:pStyle w:val="Body"/>
        <w:rPr>
          <w:del w:id="146" w:date="2019-06-17T11:03:29Z" w:author="Naveen"/>
          <w:rFonts w:ascii="Arial" w:cs="Arial" w:hAnsi="Arial" w:eastAsia="Arial"/>
        </w:rPr>
      </w:pPr>
      <w:del w:id="147" w:date="2019-06-17T11:03:29Z" w:author="Naveen">
        <w:r>
          <w:rPr>
            <w:rFonts w:ascii="Arial" w:hAnsi="Arial"/>
            <w:rtl w:val="0"/>
            <w:lang w:val="en-US"/>
          </w:rPr>
          <w:delText xml:space="preserve">The Escalation point for any unresolved queries or issues are: </w:delText>
        </w:r>
      </w:del>
    </w:p>
    <w:p>
      <w:pPr>
        <w:pStyle w:val="Body"/>
        <w:rPr>
          <w:del w:id="148" w:date="2019-06-17T11:03:29Z" w:author="Naveen"/>
          <w:rFonts w:ascii="Arial" w:cs="Arial" w:hAnsi="Arial" w:eastAsia="Arial"/>
        </w:rPr>
      </w:pPr>
    </w:p>
    <w:p>
      <w:pPr>
        <w:pStyle w:val="Body"/>
        <w:ind w:left="720" w:firstLine="0"/>
        <w:rPr>
          <w:del w:id="149" w:date="2019-06-17T11:03:29Z" w:author="Naveen"/>
          <w:rFonts w:ascii="Arial" w:cs="Arial" w:hAnsi="Arial" w:eastAsia="Arial"/>
        </w:rPr>
      </w:pPr>
      <w:del w:id="150" w:date="2019-06-17T11:03:29Z" w:author="Naveen">
        <w:r>
          <w:rPr>
            <w:rFonts w:ascii="Arial" w:hAnsi="Arial"/>
            <w:rtl w:val="0"/>
            <w:lang w:val="en-US"/>
          </w:rPr>
          <w:delText>The Project Manager is:</w:delText>
          <w:br w:type="textWrapping"/>
        </w:r>
      </w:del>
      <w:commentRangeStart w:id="151"/>
    </w:p>
    <w:p>
      <w:pPr>
        <w:pStyle w:val="Body"/>
        <w:ind w:left="720" w:firstLine="0"/>
        <w:rPr>
          <w:del w:id="152" w:date="2019-06-17T11:03:29Z" w:author="Naveen"/>
          <w:rFonts w:ascii="Arial" w:cs="Arial" w:hAnsi="Arial" w:eastAsia="Arial"/>
        </w:rPr>
      </w:pPr>
      <w:del w:id="153" w:date="2019-06-17T11:03:29Z" w:author="Naveen">
        <w:r>
          <w:rPr>
            <w:rFonts w:ascii="Arial" w:hAnsi="Arial"/>
            <w:rtl w:val="0"/>
            <w:lang w:val="en-US"/>
          </w:rPr>
          <w:delText>[supply name and contact number, maybe Project Manager?]</w:delText>
        </w:r>
      </w:del>
      <w:commentRangeEnd w:id="151"/>
      <w:r>
        <w:commentReference w:id="151"/>
      </w:r>
    </w:p>
    <w:p>
      <w:pPr>
        <w:pStyle w:val="Body"/>
        <w:ind w:left="1571" w:firstLine="0"/>
        <w:rPr>
          <w:del w:id="154" w:date="2019-06-17T11:03:29Z" w:author="Naveen"/>
          <w:rFonts w:ascii="Arial" w:cs="Arial" w:hAnsi="Arial" w:eastAsia="Arial"/>
          <w:b w:val="1"/>
          <w:bCs w:val="1"/>
        </w:rPr>
      </w:pPr>
    </w:p>
    <w:p>
      <w:pPr>
        <w:pStyle w:val="Body"/>
        <w:ind w:left="720" w:firstLine="0"/>
        <w:rPr>
          <w:del w:id="155" w:date="2019-06-17T11:03:29Z" w:author="Naveen"/>
          <w:rFonts w:ascii="Arial" w:cs="Arial" w:hAnsi="Arial" w:eastAsia="Arial"/>
        </w:rPr>
      </w:pPr>
      <w:del w:id="156" w:date="2019-06-17T11:03:29Z" w:author="Naveen">
        <w:r>
          <w:rPr>
            <w:rFonts w:ascii="Arial" w:hAnsi="Arial"/>
            <w:rtl w:val="0"/>
            <w:lang w:val="en-US"/>
          </w:rPr>
          <w:delText>The NHSBSA Vulnerability Management Team contact is:</w:delText>
        </w:r>
      </w:del>
    </w:p>
    <w:p>
      <w:pPr>
        <w:pStyle w:val="Body"/>
        <w:ind w:left="720" w:firstLine="0"/>
        <w:rPr>
          <w:del w:id="157" w:date="2019-06-17T11:03:29Z" w:author="Naveen"/>
          <w:rFonts w:ascii="Arial" w:cs="Arial" w:hAnsi="Arial" w:eastAsia="Arial"/>
        </w:rPr>
      </w:pPr>
      <w:del w:id="158" w:date="2019-06-17T11:03:29Z" w:author="Naveen">
        <w:r>
          <w:rPr>
            <w:rFonts w:ascii="Arial" w:hAnsi="Arial"/>
            <w:rtl w:val="0"/>
          </w:rPr>
          <w:delText>[</w:delText>
        </w:r>
      </w:del>
      <w:commentRangeStart w:id="159"/>
      <w:del w:id="160" w:date="2019-06-17T11:03:29Z" w:author="Naveen">
        <w:r>
          <w:rPr>
            <w:rFonts w:ascii="Arial" w:hAnsi="Arial"/>
            <w:rtl w:val="0"/>
            <w:lang w:val="en-US"/>
          </w:rPr>
          <w:delText>supply name and contact number of whoever s leading your pen test from an Information Security (IS) point of view, speak to IS if unsure]</w:delText>
        </w:r>
      </w:del>
      <w:commentRangeEnd w:id="159"/>
      <w:r>
        <w:commentReference w:id="159"/>
      </w:r>
    </w:p>
    <w:p>
      <w:pPr>
        <w:pStyle w:val="Body"/>
      </w:pPr>
      <w:del w:id="161" w:date="2019-06-17T11:03:29Z" w:author="Naveen">
        <w:r>
          <w:rPr>
            <w:rFonts w:ascii="Arial Unicode MS" w:cs="Arial Unicode MS" w:hAnsi="Arial Unicode MS" w:eastAsia="Arial Unicode MS"/>
            <w:b w:val="0"/>
            <w:bCs w:val="0"/>
            <w:i w:val="0"/>
            <w:iCs w:val="0"/>
          </w:rPr>
          <w:br w:type="page"/>
        </w:r>
      </w:del>
    </w:p>
    <w:p>
      <w:pPr>
        <w:pStyle w:val="Heading"/>
        <w:rPr>
          <w:del w:id="162" w:date="2019-06-17T11:03:29Z" w:author="Naveen"/>
          <w:rFonts w:ascii="Arial" w:cs="Arial" w:hAnsi="Arial" w:eastAsia="Arial"/>
          <w:b w:val="1"/>
          <w:bCs w:val="1"/>
          <w:color w:val="000000"/>
          <w:sz w:val="24"/>
          <w:szCs w:val="24"/>
          <w:u w:color="000000"/>
        </w:rPr>
      </w:pPr>
      <w:del w:id="163" w:date="2019-06-17T11:03:29Z" w:author="Naveen">
        <w:r>
          <w:rPr>
            <w:rFonts w:ascii="Arial" w:hAnsi="Arial"/>
            <w:b w:val="1"/>
            <w:bCs w:val="1"/>
            <w:color w:val="000000"/>
            <w:sz w:val="24"/>
            <w:szCs w:val="24"/>
            <w:u w:color="000000"/>
            <w:rtl w:val="0"/>
            <w:lang w:val="en-US"/>
          </w:rPr>
          <w:delText>2.  Background &amp; technical Information</w:delText>
        </w:r>
      </w:del>
    </w:p>
    <w:p>
      <w:pPr>
        <w:pStyle w:val="Body"/>
        <w:rPr>
          <w:del w:id="164" w:date="2019-06-17T11:03:29Z" w:author="Naveen"/>
        </w:rPr>
      </w:pPr>
    </w:p>
    <w:p>
      <w:pPr>
        <w:pStyle w:val="Body"/>
        <w:rPr>
          <w:del w:id="165" w:date="2019-06-17T11:03:29Z" w:author="Naveen"/>
          <w:rFonts w:ascii="Arial" w:cs="Arial" w:hAnsi="Arial" w:eastAsia="Arial"/>
        </w:rPr>
      </w:pPr>
      <w:del w:id="166" w:date="2019-06-17T11:03:29Z" w:author="Naveen">
        <w:r>
          <w:rPr>
            <w:rFonts w:ascii="Arial" w:hAnsi="Arial"/>
            <w:rtl w:val="0"/>
            <w:lang w:val="en-US"/>
          </w:rPr>
          <w:delText>The NHSBSA is a Special Health Authority which provides a range of essential central services to NHS organisations</w:delText>
        </w:r>
      </w:del>
      <w:del w:id="167" w:date="2019-06-17T11:03:29Z" w:author="Naveen">
        <w:r>
          <w:rPr>
            <w:rFonts w:ascii="Arial" w:hAnsi="Arial" w:hint="default"/>
            <w:rtl w:val="0"/>
            <w:lang w:val="en-US"/>
          </w:rPr>
          <w:delText>’</w:delText>
        </w:r>
      </w:del>
      <w:del w:id="168" w:date="2019-06-17T11:03:29Z" w:author="Naveen">
        <w:r>
          <w:rPr>
            <w:rFonts w:ascii="Arial" w:hAnsi="Arial"/>
            <w:rtl w:val="0"/>
            <w:lang w:val="en-US"/>
          </w:rPr>
          <w:delText xml:space="preserve">, NHS contractors, patients and the public.  </w:delText>
        </w:r>
      </w:del>
    </w:p>
    <w:p>
      <w:pPr>
        <w:pStyle w:val="List Paragraph"/>
        <w:tabs>
          <w:tab w:val="left" w:pos="1800"/>
        </w:tabs>
        <w:ind w:left="0" w:firstLine="0"/>
        <w:rPr>
          <w:del w:id="169" w:date="2019-06-17T11:03:29Z" w:author="Naveen"/>
          <w:rFonts w:ascii="Arial" w:cs="Arial" w:hAnsi="Arial" w:eastAsia="Arial"/>
          <w:sz w:val="24"/>
          <w:szCs w:val="24"/>
        </w:rPr>
      </w:pPr>
      <w:del w:id="170" w:date="2019-06-17T11:03:29Z" w:author="Naveen">
        <w:r>
          <w:rPr>
            <w:rFonts w:ascii="Arial" w:cs="Arial" w:hAnsi="Arial" w:eastAsia="Arial"/>
            <w:sz w:val="24"/>
            <w:szCs w:val="24"/>
          </w:rPr>
          <w:br w:type="textWrapping"/>
        </w:r>
      </w:del>
      <w:commentRangeStart w:id="171"/>
    </w:p>
    <w:p>
      <w:pPr>
        <w:pStyle w:val="Body"/>
        <w:rPr>
          <w:del w:id="172" w:date="2019-06-17T11:03:29Z" w:author="Naveen"/>
          <w:rFonts w:ascii="Arial" w:cs="Arial" w:hAnsi="Arial" w:eastAsia="Arial"/>
          <w:color w:val="0000ff"/>
          <w:u w:color="0000ff"/>
        </w:rPr>
      </w:pPr>
      <w:del w:id="173" w:date="2019-06-17T11:03:29Z" w:author="Naveen">
        <w:r>
          <w:rPr>
            <w:rFonts w:ascii="Arial" w:hAnsi="Arial"/>
            <w:color w:val="0000ff"/>
            <w:u w:color="0000ff"/>
            <w:rtl w:val="0"/>
            <w:lang w:val="en-US"/>
          </w:rPr>
          <w:delTex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delText>
        </w:r>
      </w:del>
    </w:p>
    <w:p>
      <w:pPr>
        <w:pStyle w:val="Body"/>
        <w:rPr>
          <w:del w:id="174" w:date="2019-06-17T11:03:29Z" w:author="Naveen"/>
          <w:rFonts w:ascii="Arial" w:cs="Arial" w:hAnsi="Arial" w:eastAsia="Arial"/>
          <w:color w:val="0000ff"/>
          <w:u w:color="0000ff"/>
        </w:rPr>
      </w:pPr>
      <w:del w:id="175" w:date="2019-06-17T11:03:29Z" w:author="Naveen">
        <w:r>
          <w:rPr>
            <w:rFonts w:ascii="Arial" w:hAnsi="Arial"/>
            <w:color w:val="0000ff"/>
            <w:u w:color="0000ff"/>
            <w:rtl w:val="0"/>
            <w:lang w:val="en-US"/>
          </w:rPr>
          <w:delText>If testing is to be carried out across multiple VLANS or segregated networks, then you will need to advise the number of VLANs]</w:delText>
        </w:r>
      </w:del>
      <w:commentRangeEnd w:id="171"/>
      <w:r>
        <w:commentReference w:id="171"/>
      </w:r>
    </w:p>
    <w:p>
      <w:pPr>
        <w:pStyle w:val="List Paragraph"/>
        <w:tabs>
          <w:tab w:val="left" w:pos="1800"/>
        </w:tabs>
        <w:ind w:left="0" w:firstLine="0"/>
      </w:pPr>
      <w:del w:id="176" w:date="2019-06-17T11:03:29Z" w:author="Naveen">
        <w:r>
          <w:rPr>
            <w:rFonts w:ascii="Arial Unicode MS" w:cs="Arial Unicode MS" w:hAnsi="Arial Unicode MS" w:eastAsia="Arial Unicode MS"/>
            <w:b w:val="0"/>
            <w:bCs w:val="0"/>
            <w:i w:val="0"/>
            <w:iCs w:val="0"/>
            <w:sz w:val="24"/>
            <w:szCs w:val="24"/>
          </w:rPr>
          <w:br w:type="page"/>
        </w:r>
      </w:del>
    </w:p>
    <w:p>
      <w:pPr>
        <w:pStyle w:val="List Paragraph"/>
        <w:tabs>
          <w:tab w:val="left" w:pos="1800"/>
        </w:tabs>
        <w:ind w:left="0" w:firstLine="0"/>
        <w:rPr>
          <w:del w:id="177" w:date="2019-06-17T11:03:29Z" w:author="Naveen"/>
          <w:rFonts w:ascii="Arial" w:cs="Arial" w:hAnsi="Arial" w:eastAsia="Arial"/>
          <w:sz w:val="24"/>
          <w:szCs w:val="24"/>
        </w:rPr>
      </w:pPr>
    </w:p>
    <w:p>
      <w:pPr>
        <w:pStyle w:val="Heading"/>
        <w:rPr>
          <w:del w:id="178" w:date="2019-06-17T11:03:29Z" w:author="Naveen"/>
          <w:rFonts w:ascii="Helvetica" w:cs="Helvetica" w:hAnsi="Helvetica" w:eastAsia="Helvetica"/>
          <w:b w:val="1"/>
          <w:bCs w:val="1"/>
          <w:color w:val="000000"/>
          <w:u w:color="000000"/>
        </w:rPr>
      </w:pPr>
      <w:del w:id="179" w:date="2019-06-17T11:03:29Z" w:author="Naveen">
        <w:r>
          <w:rPr>
            <w:rFonts w:ascii="Arial" w:hAnsi="Arial"/>
            <w:b w:val="1"/>
            <w:bCs w:val="1"/>
            <w:color w:val="000000"/>
            <w:sz w:val="24"/>
            <w:szCs w:val="24"/>
            <w:u w:color="000000"/>
            <w:rtl w:val="0"/>
            <w:lang w:val="it-IT"/>
          </w:rPr>
          <w:delText>3.  Scope</w:delText>
        </w:r>
      </w:del>
      <w:del w:id="180" w:date="2019-06-17T11:03:29Z" w:author="Naveen">
        <w:r>
          <w:rPr>
            <w:rFonts w:ascii="Arial Unicode MS" w:cs="Arial Unicode MS" w:hAnsi="Arial Unicode MS" w:eastAsia="Arial Unicode MS"/>
            <w:b w:val="0"/>
            <w:bCs w:val="0"/>
            <w:i w:val="0"/>
            <w:iCs w:val="0"/>
            <w:color w:val="000000"/>
            <w:sz w:val="24"/>
            <w:szCs w:val="24"/>
            <w:u w:color="000000"/>
          </w:rPr>
          <w:br w:type="textWrapping"/>
        </w:r>
      </w:del>
    </w:p>
    <w:p>
      <w:pPr>
        <w:pStyle w:val="Body"/>
        <w:rPr>
          <w:del w:id="181" w:date="2019-06-17T11:03:29Z" w:author="Naveen"/>
          <w:rFonts w:ascii="Arial" w:cs="Arial" w:hAnsi="Arial" w:eastAsia="Arial"/>
        </w:rPr>
      </w:pPr>
      <w:del w:id="182" w:date="2019-06-17T11:03:29Z" w:author="Naveen">
        <w:r>
          <w:rPr>
            <w:rFonts w:ascii="Arial" w:hAnsi="Arial"/>
            <w:rtl w:val="0"/>
            <w:lang w:val="en-US"/>
          </w:rPr>
          <w:delText xml:space="preserve">The scope of this Penetration Test is targeted at the hosts being deployed for the </w:delText>
        </w:r>
      </w:del>
      <w:commentRangeStart w:id="183"/>
      <w:del w:id="184" w:date="2019-06-17T11:03:29Z" w:author="Naveen">
        <w:r>
          <w:rPr>
            <w:rFonts w:ascii="Arial" w:hAnsi="Arial"/>
            <w:color w:val="0000ff"/>
            <w:u w:color="0000ff"/>
            <w:rtl w:val="0"/>
            <w:lang w:val="en-US"/>
          </w:rPr>
          <w:delText>[insert Project or Service name]</w:delText>
        </w:r>
      </w:del>
      <w:del w:id="185" w:date="2019-06-17T11:03:29Z" w:author="Naveen">
        <w:r>
          <w:rPr>
            <w:rFonts w:ascii="Arial" w:hAnsi="Arial"/>
            <w:b w:val="1"/>
            <w:bCs w:val="1"/>
            <w:color w:val="0000ff"/>
            <w:u w:color="0000ff"/>
            <w:rtl w:val="0"/>
          </w:rPr>
          <w:delText xml:space="preserve"> </w:delText>
        </w:r>
      </w:del>
      <w:commentRangeEnd w:id="183"/>
      <w:r>
        <w:commentReference w:id="183"/>
      </w:r>
      <w:del w:id="186" w:date="2019-06-17T11:03:29Z" w:author="Naveen">
        <w:r>
          <w:rPr>
            <w:rFonts w:ascii="Arial" w:hAnsi="Arial"/>
            <w:rtl w:val="0"/>
          </w:rPr>
          <w:delText>services.</w:delText>
        </w:r>
      </w:del>
    </w:p>
    <w:p>
      <w:pPr>
        <w:pStyle w:val="Body"/>
        <w:rPr>
          <w:del w:id="187" w:date="2019-06-17T11:03:29Z" w:author="Naveen"/>
          <w:rFonts w:ascii="Arial" w:cs="Arial" w:hAnsi="Arial" w:eastAsia="Arial"/>
        </w:rPr>
      </w:pPr>
    </w:p>
    <w:p>
      <w:pPr>
        <w:pStyle w:val="Body"/>
        <w:rPr>
          <w:del w:id="188" w:date="2019-06-17T11:03:29Z" w:author="Naveen"/>
          <w:rFonts w:ascii="Arial" w:cs="Arial" w:hAnsi="Arial" w:eastAsia="Arial"/>
          <w:color w:val="0000ff"/>
          <w:u w:color="0000ff"/>
        </w:rPr>
      </w:pPr>
      <w:del w:id="189" w:date="2019-06-17T11:03:29Z" w:author="Naveen">
        <w:r>
          <w:rPr>
            <w:rFonts w:ascii="Arial" w:hAnsi="Arial"/>
            <w:rtl w:val="0"/>
            <w:lang w:val="en-US"/>
          </w:rPr>
          <w:delText xml:space="preserve">The test would consist of the following distinct components: </w:delText>
        </w:r>
      </w:del>
      <w:commentRangeStart w:id="190"/>
      <w:del w:id="191" w:date="2019-06-17T11:03:29Z" w:author="Naveen">
        <w:r>
          <w:rPr>
            <w:rFonts w:ascii="Arial" w:hAnsi="Arial"/>
            <w:color w:val="0000ff"/>
            <w:u w:color="0000ff"/>
            <w:rtl w:val="0"/>
            <w:lang w:val="en-US"/>
          </w:rPr>
          <w:delText>[Please delete component sections that are not required]</w:delText>
        </w:r>
      </w:del>
      <w:commentRangeEnd w:id="190"/>
      <w:r>
        <w:commentReference w:id="190"/>
      </w:r>
    </w:p>
    <w:p>
      <w:pPr>
        <w:pStyle w:val="Body"/>
        <w:rPr>
          <w:del w:id="192" w:date="2019-06-17T11:03:29Z" w:author="Naveen"/>
          <w:rFonts w:ascii="Arial" w:cs="Arial" w:hAnsi="Arial" w:eastAsia="Arial"/>
        </w:rPr>
      </w:pPr>
    </w:p>
    <w:p>
      <w:pPr>
        <w:pStyle w:val="Body"/>
        <w:rPr>
          <w:del w:id="193" w:date="2019-06-17T11:03:29Z" w:author="Naveen"/>
          <w:rFonts w:ascii="Arial" w:cs="Arial" w:hAnsi="Arial" w:eastAsia="Arial"/>
        </w:rPr>
      </w:pPr>
    </w:p>
    <w:p>
      <w:pPr>
        <w:pStyle w:val="Body"/>
        <w:tabs>
          <w:tab w:val="left" w:pos="426"/>
        </w:tabs>
        <w:rPr>
          <w:del w:id="194" w:date="2019-06-17T11:03:29Z" w:author="Naveen"/>
          <w:rFonts w:ascii="Arial" w:cs="Arial" w:hAnsi="Arial" w:eastAsia="Arial"/>
        </w:rPr>
      </w:pPr>
      <w:del w:id="195" w:date="2019-06-17T11:03:29Z" w:author="Naveen">
        <w:r>
          <w:rPr>
            <w:rFonts w:ascii="Arial" w:cs="Arial" w:hAnsi="Arial" w:eastAsia="Arial"/>
          </w:rPr>
          <w:tab/>
        </w:r>
      </w:del>
      <w:del w:id="196" w:date="2019-06-17T11:03:29Z" w:author="Naveen">
        <w:r>
          <w:rPr>
            <w:rFonts w:ascii="Arial" w:hAnsi="Arial"/>
            <w:b w:val="1"/>
            <w:bCs w:val="1"/>
            <w:rtl w:val="0"/>
            <w:lang w:val="en-US"/>
          </w:rPr>
          <w:delText>3.A.</w:delText>
          <w:tab/>
          <w:delText>Exposure testing</w:delText>
        </w:r>
      </w:del>
    </w:p>
    <w:p>
      <w:pPr>
        <w:pStyle w:val="Body"/>
        <w:tabs>
          <w:tab w:val="left" w:pos="426"/>
          <w:tab w:val="left" w:pos="720"/>
        </w:tabs>
        <w:ind w:left="426" w:firstLine="0"/>
        <w:rPr>
          <w:del w:id="197" w:date="2019-06-17T11:03:29Z" w:author="Naveen"/>
          <w:rFonts w:ascii="Arial" w:cs="Arial" w:hAnsi="Arial" w:eastAsia="Arial"/>
        </w:rPr>
      </w:pPr>
      <w:del w:id="198" w:date="2019-06-17T11:03:29Z" w:author="Naveen">
        <w:r>
          <w:rPr>
            <w:rFonts w:ascii="Arial" w:hAnsi="Arial"/>
            <w:rtl w:val="0"/>
            <w:lang w:val="en-US"/>
          </w:rPr>
          <w:delTex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delText>
        </w:r>
      </w:del>
    </w:p>
    <w:p>
      <w:pPr>
        <w:pStyle w:val="Body"/>
        <w:tabs>
          <w:tab w:val="left" w:pos="426"/>
          <w:tab w:val="left" w:pos="720"/>
        </w:tabs>
        <w:ind w:left="426" w:firstLine="0"/>
        <w:rPr>
          <w:del w:id="199" w:date="2019-06-17T11:03:29Z" w:author="Naveen"/>
          <w:rFonts w:ascii="Arial" w:cs="Arial" w:hAnsi="Arial" w:eastAsia="Arial"/>
        </w:rPr>
      </w:pPr>
    </w:p>
    <w:p>
      <w:pPr>
        <w:pStyle w:val="Body"/>
        <w:tabs>
          <w:tab w:val="left" w:pos="426"/>
          <w:tab w:val="left" w:pos="720"/>
        </w:tabs>
        <w:ind w:left="426" w:firstLine="0"/>
        <w:rPr>
          <w:del w:id="200" w:date="2019-06-17T11:03:29Z" w:author="Naveen"/>
          <w:rFonts w:ascii="Arial" w:cs="Arial" w:hAnsi="Arial" w:eastAsia="Arial"/>
        </w:rPr>
      </w:pPr>
    </w:p>
    <w:p>
      <w:pPr>
        <w:pStyle w:val="Body"/>
        <w:tabs>
          <w:tab w:val="left" w:pos="426"/>
          <w:tab w:val="left" w:pos="720"/>
        </w:tabs>
        <w:ind w:left="426" w:firstLine="0"/>
        <w:rPr>
          <w:del w:id="201" w:date="2019-06-17T11:03:29Z" w:author="Naveen"/>
          <w:rFonts w:ascii="Arial" w:cs="Arial" w:hAnsi="Arial" w:eastAsia="Arial"/>
          <w:b w:val="1"/>
          <w:bCs w:val="1"/>
        </w:rPr>
      </w:pPr>
      <w:del w:id="202" w:date="2019-06-17T11:03:29Z" w:author="Naveen">
        <w:r>
          <w:rPr>
            <w:rFonts w:ascii="Arial" w:hAnsi="Arial"/>
            <w:b w:val="1"/>
            <w:bCs w:val="1"/>
            <w:rtl w:val="0"/>
          </w:rPr>
          <w:delText>3.B.</w:delText>
          <w:tab/>
        </w:r>
      </w:del>
      <w:bookmarkStart w:name="OLE_LINK1" w:id="203"/>
      <w:del w:id="204" w:date="2019-06-17T11:03:29Z" w:author="Naveen">
        <w:r>
          <w:rPr>
            <w:rFonts w:ascii="Arial" w:hAnsi="Arial"/>
            <w:b w:val="1"/>
            <w:bCs w:val="1"/>
            <w:rtl w:val="0"/>
          </w:rPr>
          <w:delText>S</w:delText>
        </w:r>
      </w:del>
      <w:bookmarkEnd w:id="203"/>
      <w:bookmarkStart w:name="OLE_LINK2" w:id="205"/>
      <w:del w:id="206" w:date="2019-06-17T11:03:29Z" w:author="Naveen">
        <w:r>
          <w:rPr>
            <w:rFonts w:ascii="Arial" w:hAnsi="Arial"/>
            <w:b w:val="1"/>
            <w:bCs w:val="1"/>
            <w:rtl w:val="0"/>
            <w:lang w:val="en-US"/>
          </w:rPr>
          <w:delText>erver build revie</w:delText>
        </w:r>
      </w:del>
      <w:bookmarkEnd w:id="205"/>
      <w:del w:id="207" w:date="2019-06-17T11:03:29Z" w:author="Naveen">
        <w:r>
          <w:rPr>
            <w:rFonts w:ascii="Arial" w:hAnsi="Arial"/>
            <w:b w:val="1"/>
            <w:bCs w:val="1"/>
            <w:rtl w:val="0"/>
            <w:lang w:val="en-US"/>
          </w:rPr>
          <w:delText>w</w:delText>
        </w:r>
      </w:del>
    </w:p>
    <w:p>
      <w:pPr>
        <w:pStyle w:val="Body"/>
        <w:tabs>
          <w:tab w:val="left" w:pos="426"/>
          <w:tab w:val="left" w:pos="720"/>
        </w:tabs>
        <w:ind w:left="426" w:firstLine="0"/>
        <w:rPr>
          <w:del w:id="208" w:date="2019-06-17T11:03:29Z" w:author="Naveen"/>
          <w:rFonts w:ascii="Arial" w:cs="Arial" w:hAnsi="Arial" w:eastAsia="Arial"/>
        </w:rPr>
      </w:pPr>
      <w:del w:id="209" w:date="2019-06-17T11:03:29Z" w:author="Naveen">
        <w:r>
          <w:rPr>
            <w:rFonts w:ascii="Arial" w:hAnsi="Arial"/>
            <w:rtl w:val="0"/>
            <w:lang w:val="en-US"/>
          </w:rPr>
          <w:delText>Involves searching for weaknesses and misconfigurations in the basic build of the operating systems of any identified system or device.  This will require Admin or root level access to the hosts.</w:delText>
        </w:r>
      </w:del>
    </w:p>
    <w:p>
      <w:pPr>
        <w:pStyle w:val="List Paragraph"/>
        <w:spacing w:after="0" w:line="240" w:lineRule="auto"/>
        <w:ind w:left="2160" w:firstLine="0"/>
        <w:rPr>
          <w:del w:id="210" w:date="2019-06-17T11:03:29Z" w:author="Naveen"/>
          <w:rFonts w:ascii="Arial" w:cs="Arial" w:hAnsi="Arial" w:eastAsia="Arial"/>
          <w:sz w:val="24"/>
          <w:szCs w:val="24"/>
        </w:rPr>
      </w:pPr>
    </w:p>
    <w:p>
      <w:pPr>
        <w:pStyle w:val="Body"/>
        <w:tabs>
          <w:tab w:val="left" w:pos="426"/>
          <w:tab w:val="left" w:pos="720"/>
        </w:tabs>
        <w:ind w:left="426" w:firstLine="0"/>
        <w:rPr>
          <w:del w:id="211" w:date="2019-06-17T11:03:29Z" w:author="Naveen"/>
          <w:rFonts w:ascii="Arial" w:cs="Arial" w:hAnsi="Arial" w:eastAsia="Arial"/>
          <w:b w:val="1"/>
          <w:bCs w:val="1"/>
        </w:rPr>
      </w:pPr>
    </w:p>
    <w:p>
      <w:pPr>
        <w:pStyle w:val="Body"/>
        <w:tabs>
          <w:tab w:val="left" w:pos="426"/>
          <w:tab w:val="left" w:pos="720"/>
        </w:tabs>
        <w:ind w:left="426" w:firstLine="0"/>
        <w:rPr>
          <w:del w:id="212" w:date="2019-06-17T11:03:29Z" w:author="Naveen"/>
          <w:rFonts w:ascii="Arial" w:cs="Arial" w:hAnsi="Arial" w:eastAsia="Arial"/>
        </w:rPr>
      </w:pPr>
      <w:del w:id="213" w:date="2019-06-17T11:03:29Z" w:author="Naveen">
        <w:r>
          <w:rPr>
            <w:rFonts w:ascii="Arial" w:hAnsi="Arial"/>
            <w:b w:val="1"/>
            <w:bCs w:val="1"/>
            <w:rtl w:val="0"/>
            <w:lang w:val="en-US"/>
          </w:rPr>
          <w:delText>3.C.</w:delText>
          <w:tab/>
          <w:delText>Firewall review</w:delText>
        </w:r>
      </w:del>
    </w:p>
    <w:p>
      <w:pPr>
        <w:pStyle w:val="Body"/>
        <w:tabs>
          <w:tab w:val="left" w:pos="426"/>
          <w:tab w:val="left" w:pos="720"/>
        </w:tabs>
        <w:ind w:left="426" w:firstLine="0"/>
        <w:rPr>
          <w:del w:id="214" w:date="2019-06-17T11:03:29Z" w:author="Naveen"/>
          <w:rFonts w:ascii="Arial" w:cs="Arial" w:hAnsi="Arial" w:eastAsia="Arial"/>
        </w:rPr>
      </w:pPr>
      <w:del w:id="215" w:date="2019-06-17T11:03:29Z" w:author="Naveen">
        <w:r>
          <w:rPr>
            <w:rFonts w:ascii="Arial" w:hAnsi="Arial"/>
            <w:rtl w:val="0"/>
            <w:lang w:val="en-US"/>
          </w:rPr>
          <w:delText>Maps the deployed rule base or Access Control List (ACL) looking for weaknesses or configurations that are deemed to be overly permissive or which would increase the risk level to the solution or the wider network/environment.</w:delText>
        </w:r>
      </w:del>
    </w:p>
    <w:p>
      <w:pPr>
        <w:pStyle w:val="Body"/>
        <w:tabs>
          <w:tab w:val="left" w:pos="426"/>
          <w:tab w:val="left" w:pos="720"/>
        </w:tabs>
        <w:ind w:left="426" w:firstLine="0"/>
        <w:rPr>
          <w:del w:id="216" w:date="2019-06-17T11:03:29Z" w:author="Naveen"/>
          <w:rFonts w:ascii="Arial" w:cs="Arial" w:hAnsi="Arial" w:eastAsia="Arial"/>
        </w:rPr>
      </w:pPr>
      <w:del w:id="217" w:date="2019-06-17T11:03:29Z" w:author="Naveen">
        <w:r>
          <w:rPr>
            <w:rFonts w:ascii="Arial" w:cs="Arial" w:hAnsi="Arial" w:eastAsia="Arial"/>
          </w:rPr>
          <w:br w:type="textWrapping"/>
        </w:r>
      </w:del>
      <w:commentRangeStart w:id="218"/>
    </w:p>
    <w:p>
      <w:pPr>
        <w:pStyle w:val="Body"/>
        <w:tabs>
          <w:tab w:val="left" w:pos="426"/>
          <w:tab w:val="left" w:pos="720"/>
        </w:tabs>
        <w:ind w:left="426" w:firstLine="0"/>
        <w:rPr>
          <w:del w:id="219" w:date="2019-06-17T11:03:29Z" w:author="Naveen"/>
          <w:rFonts w:ascii="Arial" w:cs="Arial" w:hAnsi="Arial" w:eastAsia="Arial"/>
          <w:color w:val="0000ff"/>
          <w:u w:color="0000ff"/>
        </w:rPr>
      </w:pPr>
      <w:del w:id="220" w:date="2019-06-17T11:03:29Z" w:author="Naveen">
        <w:r>
          <w:rPr>
            <w:rFonts w:ascii="Arial" w:hAnsi="Arial"/>
            <w:color w:val="0000ff"/>
            <w:u w:color="0000ff"/>
            <w:rtl w:val="0"/>
            <w:lang w:val="en-US"/>
          </w:rPr>
          <w:delText>[If Firewall rule review is required then you must include the following detail in the target kit list:</w:delText>
        </w:r>
      </w:del>
    </w:p>
    <w:p>
      <w:pPr>
        <w:pStyle w:val="List Paragraph"/>
        <w:numPr>
          <w:ilvl w:val="0"/>
          <w:numId w:val="2"/>
        </w:numPr>
        <w:bidi w:val="0"/>
        <w:ind w:right="0"/>
        <w:jc w:val="left"/>
        <w:rPr>
          <w:rFonts w:ascii="Arial" w:hAnsi="Arial"/>
          <w:color w:val="0000ff"/>
          <w:sz w:val="24"/>
          <w:szCs w:val="24"/>
          <w:rtl w:val="0"/>
          <w:lang w:val="en-US"/>
        </w:rPr>
      </w:pPr>
      <w:del w:id="221" w:date="2019-06-17T11:03:29Z" w:author="Naveen">
        <w:r>
          <w:rPr>
            <w:rFonts w:ascii="Arial" w:hAnsi="Arial"/>
            <w:color w:val="0000ff"/>
            <w:sz w:val="24"/>
            <w:szCs w:val="24"/>
            <w:u w:color="0000ff"/>
            <w:rtl w:val="0"/>
            <w:lang w:val="en-US"/>
          </w:rPr>
          <w:delText>How many firewalls are to be reviewed and what make/version of firewalls are they</w:delText>
        </w:r>
      </w:del>
    </w:p>
    <w:p>
      <w:pPr>
        <w:pStyle w:val="List Paragraph"/>
        <w:numPr>
          <w:ilvl w:val="0"/>
          <w:numId w:val="2"/>
        </w:numPr>
        <w:bidi w:val="0"/>
        <w:ind w:right="0"/>
        <w:jc w:val="left"/>
        <w:rPr>
          <w:rFonts w:ascii="Arial" w:hAnsi="Arial"/>
          <w:color w:val="0000ff"/>
          <w:sz w:val="24"/>
          <w:szCs w:val="24"/>
          <w:rtl w:val="0"/>
          <w:lang w:val="en-US"/>
        </w:rPr>
      </w:pPr>
      <w:del w:id="222" w:date="2019-06-17T11:03:29Z" w:author="Naveen">
        <w:r>
          <w:rPr>
            <w:rFonts w:ascii="Arial" w:hAnsi="Arial"/>
            <w:color w:val="0000ff"/>
            <w:sz w:val="24"/>
            <w:szCs w:val="24"/>
            <w:u w:color="0000ff"/>
            <w:rtl w:val="0"/>
            <w:lang w:val="en-US"/>
          </w:rPr>
          <w:delText>Is this a ruleset review (where a number of selected rulesets are to be reviewed disregarding the general firewall configuration) or full configuration review?</w:delText>
        </w:r>
      </w:del>
    </w:p>
    <w:p>
      <w:pPr>
        <w:pStyle w:val="List Paragraph"/>
        <w:numPr>
          <w:ilvl w:val="0"/>
          <w:numId w:val="2"/>
        </w:numPr>
        <w:bidi w:val="0"/>
        <w:ind w:right="0"/>
        <w:jc w:val="left"/>
        <w:rPr>
          <w:rFonts w:ascii="Arial" w:hAnsi="Arial"/>
          <w:color w:val="0000ff"/>
          <w:sz w:val="24"/>
          <w:szCs w:val="24"/>
          <w:rtl w:val="0"/>
          <w:lang w:val="en-US"/>
        </w:rPr>
      </w:pPr>
      <w:del w:id="223" w:date="2019-06-17T11:03:29Z" w:author="Naveen">
        <w:r>
          <w:rPr>
            <w:rFonts w:ascii="Arial" w:hAnsi="Arial"/>
            <w:color w:val="0000ff"/>
            <w:sz w:val="24"/>
            <w:szCs w:val="24"/>
            <w:u w:color="0000ff"/>
            <w:rtl w:val="0"/>
            <w:lang w:val="en-US"/>
          </w:rPr>
          <w:delText>How many rulesets are there to be reviewed on each firewall?</w:delText>
        </w:r>
      </w:del>
    </w:p>
    <w:p>
      <w:pPr>
        <w:pStyle w:val="List Paragraph"/>
        <w:numPr>
          <w:ilvl w:val="0"/>
          <w:numId w:val="2"/>
        </w:numPr>
        <w:bidi w:val="0"/>
        <w:ind w:right="0"/>
        <w:jc w:val="left"/>
        <w:rPr>
          <w:rFonts w:ascii="Arial" w:hAnsi="Arial"/>
          <w:color w:val="0000ff"/>
          <w:sz w:val="24"/>
          <w:szCs w:val="24"/>
          <w:rtl w:val="0"/>
          <w:lang w:val="en-US"/>
        </w:rPr>
      </w:pPr>
      <w:del w:id="224" w:date="2019-06-17T11:03:29Z" w:author="Naveen">
        <w:r>
          <w:rPr>
            <w:rFonts w:ascii="Arial" w:hAnsi="Arial"/>
            <w:color w:val="0000ff"/>
            <w:sz w:val="24"/>
            <w:szCs w:val="24"/>
            <w:u w:color="0000ff"/>
            <w:rtl w:val="0"/>
            <w:lang w:val="en-US"/>
          </w:rPr>
          <w:delText>Could an electronic, plaintext copy of the ruleset /configuration be provided?</w:delText>
        </w:r>
      </w:del>
    </w:p>
    <w:p>
      <w:pPr>
        <w:pStyle w:val="List Paragraph"/>
        <w:numPr>
          <w:ilvl w:val="0"/>
          <w:numId w:val="2"/>
        </w:numPr>
        <w:bidi w:val="0"/>
        <w:ind w:right="0"/>
        <w:jc w:val="left"/>
        <w:rPr>
          <w:rFonts w:ascii="Arial" w:hAnsi="Arial"/>
          <w:color w:val="0000ff"/>
          <w:sz w:val="24"/>
          <w:szCs w:val="24"/>
          <w:rtl w:val="0"/>
          <w:lang w:val="en-US"/>
        </w:rPr>
      </w:pPr>
      <w:del w:id="225" w:date="2019-06-17T11:03:29Z" w:author="Naveen">
        <w:r>
          <w:rPr>
            <w:rFonts w:ascii="Arial" w:hAnsi="Arial"/>
            <w:color w:val="0000ff"/>
            <w:sz w:val="24"/>
            <w:szCs w:val="24"/>
            <w:u w:color="0000ff"/>
            <w:rtl w:val="0"/>
            <w:lang w:val="en-US"/>
          </w:rPr>
          <w:delText>Could testing be conducted remotely - i.e. a copy of the firewall configuration is provided via a secure and accredited/approved channel?</w:delText>
        </w:r>
      </w:del>
    </w:p>
    <w:p>
      <w:pPr>
        <w:pStyle w:val="Body"/>
        <w:tabs>
          <w:tab w:val="left" w:pos="426"/>
          <w:tab w:val="left" w:pos="720"/>
        </w:tabs>
        <w:ind w:left="426" w:firstLine="0"/>
        <w:rPr>
          <w:del w:id="226" w:date="2019-06-17T11:03:29Z" w:author="Naveen"/>
          <w:rFonts w:ascii="Arial" w:cs="Arial" w:hAnsi="Arial" w:eastAsia="Arial"/>
        </w:rPr>
      </w:pPr>
    </w:p>
    <w:p>
      <w:pPr>
        <w:pStyle w:val="Body"/>
        <w:tabs>
          <w:tab w:val="left" w:pos="426"/>
          <w:tab w:val="left" w:pos="720"/>
        </w:tabs>
        <w:ind w:left="426" w:firstLine="0"/>
        <w:rPr>
          <w:del w:id="227" w:date="2019-06-17T11:03:29Z" w:author="Naveen"/>
          <w:rFonts w:ascii="Arial" w:cs="Arial" w:hAnsi="Arial" w:eastAsia="Arial"/>
          <w:color w:val="0000ff"/>
          <w:u w:color="0000ff"/>
        </w:rPr>
      </w:pPr>
      <w:del w:id="228" w:date="2019-06-17T11:03:29Z" w:author="Naveen">
        <w:r>
          <w:rPr>
            <w:rFonts w:ascii="Arial" w:cs="Arial" w:hAnsi="Arial" w:eastAsia="Arial"/>
            <w:color w:val="0000ff"/>
            <w:u w:color="0000ff"/>
            <w:rtl w:val="0"/>
            <w:lang w:val="en-US"/>
          </w:rPr>
          <w:tab/>
          <w:delText>The firewall rule set/security rules should be attached at Appendix 1.</w:delText>
        </w:r>
      </w:del>
      <w:commentRangeEnd w:id="218"/>
      <w:r>
        <w:commentReference w:id="218"/>
      </w:r>
    </w:p>
    <w:p>
      <w:pPr>
        <w:pStyle w:val="Body"/>
        <w:tabs>
          <w:tab w:val="left" w:pos="426"/>
          <w:tab w:val="left" w:pos="720"/>
        </w:tabs>
        <w:rPr>
          <w:del w:id="229" w:date="2019-06-17T11:03:29Z" w:author="Naveen"/>
          <w:rFonts w:ascii="Arial" w:cs="Arial" w:hAnsi="Arial" w:eastAsia="Arial"/>
          <w:b w:val="1"/>
          <w:bCs w:val="1"/>
        </w:rPr>
      </w:pPr>
    </w:p>
    <w:p>
      <w:pPr>
        <w:pStyle w:val="Body"/>
        <w:tabs>
          <w:tab w:val="left" w:pos="426"/>
          <w:tab w:val="left" w:pos="720"/>
        </w:tabs>
        <w:rPr>
          <w:del w:id="230" w:date="2019-06-17T11:03:29Z" w:author="Naveen"/>
          <w:rFonts w:ascii="Arial" w:cs="Arial" w:hAnsi="Arial" w:eastAsia="Arial"/>
          <w:b w:val="1"/>
          <w:bCs w:val="1"/>
        </w:rPr>
      </w:pPr>
    </w:p>
    <w:p>
      <w:pPr>
        <w:pStyle w:val="Body"/>
        <w:tabs>
          <w:tab w:val="left" w:pos="426"/>
          <w:tab w:val="left" w:pos="720"/>
        </w:tabs>
        <w:rPr>
          <w:del w:id="231" w:date="2019-06-17T11:03:29Z" w:author="Naveen"/>
          <w:rFonts w:ascii="Arial" w:cs="Arial" w:hAnsi="Arial" w:eastAsia="Arial"/>
          <w:b w:val="1"/>
          <w:bCs w:val="1"/>
        </w:rPr>
      </w:pPr>
      <w:del w:id="232" w:date="2019-06-17T11:03:29Z" w:author="Naveen">
        <w:r>
          <w:rPr>
            <w:rFonts w:ascii="Arial" w:cs="Arial" w:hAnsi="Arial" w:eastAsia="Arial"/>
            <w:b w:val="1"/>
            <w:bCs w:val="1"/>
            <w:rtl w:val="0"/>
            <w:lang w:val="en-US"/>
          </w:rPr>
          <w:tab/>
          <w:delText>3.D.</w:delText>
          <w:tab/>
          <w:delText>Database configuration review</w:delText>
        </w:r>
      </w:del>
    </w:p>
    <w:p>
      <w:pPr>
        <w:pStyle w:val="Body"/>
        <w:tabs>
          <w:tab w:val="left" w:pos="426"/>
          <w:tab w:val="left" w:pos="720"/>
        </w:tabs>
        <w:rPr>
          <w:del w:id="233" w:date="2019-06-17T11:03:29Z" w:author="Naveen"/>
          <w:rFonts w:ascii="Arial" w:cs="Arial" w:hAnsi="Arial" w:eastAsia="Arial"/>
          <w:b w:val="1"/>
          <w:bCs w:val="1"/>
        </w:rPr>
      </w:pPr>
    </w:p>
    <w:p>
      <w:pPr>
        <w:pStyle w:val="Body"/>
        <w:tabs>
          <w:tab w:val="left" w:pos="426"/>
          <w:tab w:val="left" w:pos="720"/>
        </w:tabs>
        <w:ind w:left="426" w:firstLine="0"/>
        <w:rPr>
          <w:del w:id="234" w:date="2019-06-17T11:03:29Z" w:author="Naveen"/>
          <w:rFonts w:ascii="Arial" w:cs="Arial" w:hAnsi="Arial" w:eastAsia="Arial"/>
        </w:rPr>
      </w:pPr>
      <w:del w:id="235" w:date="2019-06-17T11:03:29Z" w:author="Naveen">
        <w:r>
          <w:rPr>
            <w:rFonts w:ascii="Arial" w:hAnsi="Arial"/>
            <w:rtl w:val="0"/>
            <w:lang w:val="en-US"/>
          </w:rPr>
          <w:delText>Depending on the type and version of the database generally this review is conducted in line with the industry accepted security benchmark.  The database configuration will be audited to establish the following security concerns:</w:delText>
        </w:r>
      </w:del>
    </w:p>
    <w:p>
      <w:pPr>
        <w:pStyle w:val="Body"/>
        <w:tabs>
          <w:tab w:val="left" w:pos="426"/>
          <w:tab w:val="left" w:pos="720"/>
        </w:tabs>
        <w:ind w:left="426" w:firstLine="0"/>
        <w:rPr>
          <w:del w:id="236" w:date="2019-06-17T11:03:29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del w:id="237" w:date="2019-06-17T11:03:29Z" w:author="Naveen">
        <w:r>
          <w:rPr>
            <w:rFonts w:ascii="Arial" w:hAnsi="Arial"/>
            <w:sz w:val="24"/>
            <w:szCs w:val="24"/>
            <w:rtl w:val="0"/>
            <w:lang w:val="en-US"/>
          </w:rPr>
          <w:delText>Presence of default user names and passwords</w:delText>
        </w:r>
      </w:del>
    </w:p>
    <w:p>
      <w:pPr>
        <w:pStyle w:val="List Paragraph"/>
        <w:numPr>
          <w:ilvl w:val="0"/>
          <w:numId w:val="4"/>
        </w:numPr>
        <w:bidi w:val="0"/>
        <w:ind w:right="0"/>
        <w:jc w:val="left"/>
        <w:rPr>
          <w:rFonts w:ascii="Arial" w:hAnsi="Arial"/>
          <w:sz w:val="24"/>
          <w:szCs w:val="24"/>
          <w:rtl w:val="0"/>
          <w:lang w:val="en-US"/>
        </w:rPr>
      </w:pPr>
      <w:del w:id="238" w:date="2019-06-17T11:03:29Z" w:author="Naveen">
        <w:r>
          <w:rPr>
            <w:rFonts w:ascii="Arial" w:hAnsi="Arial"/>
            <w:sz w:val="24"/>
            <w:szCs w:val="24"/>
            <w:rtl w:val="0"/>
            <w:lang w:val="en-US"/>
          </w:rPr>
          <w:delText>Database is listening on its default port</w:delText>
        </w:r>
      </w:del>
    </w:p>
    <w:p>
      <w:pPr>
        <w:pStyle w:val="List Paragraph"/>
        <w:numPr>
          <w:ilvl w:val="0"/>
          <w:numId w:val="4"/>
        </w:numPr>
        <w:bidi w:val="0"/>
        <w:ind w:right="0"/>
        <w:jc w:val="left"/>
        <w:rPr>
          <w:rFonts w:ascii="Arial" w:hAnsi="Arial"/>
          <w:sz w:val="24"/>
          <w:szCs w:val="24"/>
          <w:rtl w:val="0"/>
          <w:lang w:val="en-US"/>
        </w:rPr>
      </w:pPr>
      <w:del w:id="239" w:date="2019-06-17T11:03:29Z" w:author="Naveen">
        <w:r>
          <w:rPr>
            <w:rFonts w:ascii="Arial" w:hAnsi="Arial"/>
            <w:sz w:val="24"/>
            <w:szCs w:val="24"/>
            <w:rtl w:val="0"/>
            <w:lang w:val="en-US"/>
          </w:rPr>
          <w:delText>Database service is restricted to a set of whitelisted IP addresses</w:delText>
        </w:r>
      </w:del>
    </w:p>
    <w:p>
      <w:pPr>
        <w:pStyle w:val="List Paragraph"/>
        <w:numPr>
          <w:ilvl w:val="0"/>
          <w:numId w:val="4"/>
        </w:numPr>
        <w:bidi w:val="0"/>
        <w:ind w:right="0"/>
        <w:jc w:val="left"/>
        <w:rPr>
          <w:rFonts w:ascii="Arial" w:hAnsi="Arial"/>
          <w:sz w:val="24"/>
          <w:szCs w:val="24"/>
          <w:rtl w:val="0"/>
          <w:lang w:val="en-US"/>
        </w:rPr>
      </w:pPr>
      <w:del w:id="240" w:date="2019-06-17T11:03:29Z" w:author="Naveen">
        <w:r>
          <w:rPr>
            <w:rFonts w:ascii="Arial" w:hAnsi="Arial"/>
            <w:sz w:val="24"/>
            <w:szCs w:val="24"/>
            <w:rtl w:val="0"/>
            <w:lang w:val="en-US"/>
          </w:rPr>
          <w:delText>Connection and authorisation restrictions</w:delText>
        </w:r>
      </w:del>
    </w:p>
    <w:p>
      <w:pPr>
        <w:pStyle w:val="List Paragraph"/>
        <w:numPr>
          <w:ilvl w:val="0"/>
          <w:numId w:val="4"/>
        </w:numPr>
        <w:bidi w:val="0"/>
        <w:ind w:right="0"/>
        <w:jc w:val="left"/>
        <w:rPr>
          <w:rFonts w:ascii="Arial" w:hAnsi="Arial"/>
          <w:sz w:val="24"/>
          <w:szCs w:val="24"/>
          <w:rtl w:val="0"/>
          <w:lang w:val="en-US"/>
        </w:rPr>
      </w:pPr>
      <w:del w:id="241" w:date="2019-06-17T11:03:29Z" w:author="Naveen">
        <w:r>
          <w:rPr>
            <w:rFonts w:ascii="Arial" w:hAnsi="Arial"/>
            <w:sz w:val="24"/>
            <w:szCs w:val="24"/>
            <w:rtl w:val="0"/>
            <w:lang w:val="en-US"/>
          </w:rPr>
          <w:delText>Owner of the process is sufficiently restricted</w:delText>
        </w:r>
      </w:del>
    </w:p>
    <w:p>
      <w:pPr>
        <w:pStyle w:val="List Paragraph"/>
        <w:numPr>
          <w:ilvl w:val="0"/>
          <w:numId w:val="4"/>
        </w:numPr>
        <w:bidi w:val="0"/>
        <w:ind w:right="0"/>
        <w:jc w:val="left"/>
        <w:rPr>
          <w:rFonts w:ascii="Arial" w:hAnsi="Arial"/>
          <w:sz w:val="24"/>
          <w:szCs w:val="24"/>
          <w:rtl w:val="0"/>
          <w:lang w:val="en-US"/>
        </w:rPr>
      </w:pPr>
      <w:del w:id="242" w:date="2019-06-17T11:03:29Z" w:author="Naveen">
        <w:r>
          <w:rPr>
            <w:rFonts w:ascii="Arial" w:hAnsi="Arial"/>
            <w:sz w:val="24"/>
            <w:szCs w:val="24"/>
            <w:rtl w:val="0"/>
            <w:lang w:val="en-US"/>
          </w:rPr>
          <w:delText>Excessive user privileges</w:delText>
        </w:r>
      </w:del>
    </w:p>
    <w:p>
      <w:pPr>
        <w:pStyle w:val="List Paragraph"/>
        <w:numPr>
          <w:ilvl w:val="0"/>
          <w:numId w:val="4"/>
        </w:numPr>
        <w:bidi w:val="0"/>
        <w:ind w:right="0"/>
        <w:jc w:val="left"/>
        <w:rPr>
          <w:rFonts w:ascii="Arial" w:hAnsi="Arial"/>
          <w:sz w:val="24"/>
          <w:szCs w:val="24"/>
          <w:rtl w:val="0"/>
          <w:lang w:val="en-US"/>
        </w:rPr>
      </w:pPr>
      <w:del w:id="243" w:date="2019-06-17T11:03:29Z" w:author="Naveen">
        <w:r>
          <w:rPr>
            <w:rFonts w:ascii="Arial" w:hAnsi="Arial"/>
            <w:sz w:val="24"/>
            <w:szCs w:val="24"/>
            <w:rtl w:val="0"/>
            <w:lang w:val="en-US"/>
          </w:rPr>
          <w:delText>Encrypted channel of communication</w:delText>
        </w:r>
      </w:del>
    </w:p>
    <w:p>
      <w:pPr>
        <w:pStyle w:val="List Paragraph"/>
        <w:numPr>
          <w:ilvl w:val="0"/>
          <w:numId w:val="4"/>
        </w:numPr>
        <w:bidi w:val="0"/>
        <w:ind w:right="0"/>
        <w:jc w:val="left"/>
        <w:rPr>
          <w:rFonts w:ascii="Arial" w:hAnsi="Arial"/>
          <w:sz w:val="24"/>
          <w:szCs w:val="24"/>
          <w:rtl w:val="0"/>
          <w:lang w:val="en-US"/>
        </w:rPr>
      </w:pPr>
      <w:del w:id="244" w:date="2019-06-17T11:03:29Z" w:author="Naveen">
        <w:r>
          <w:rPr>
            <w:rFonts w:ascii="Arial" w:hAnsi="Arial"/>
            <w:sz w:val="24"/>
            <w:szCs w:val="24"/>
            <w:rtl w:val="0"/>
            <w:lang w:val="en-US"/>
          </w:rPr>
          <w:delText>Excessive number of super users</w:delText>
        </w:r>
      </w:del>
    </w:p>
    <w:p>
      <w:pPr>
        <w:pStyle w:val="List Paragraph"/>
        <w:numPr>
          <w:ilvl w:val="0"/>
          <w:numId w:val="4"/>
        </w:numPr>
        <w:bidi w:val="0"/>
        <w:ind w:right="0"/>
        <w:jc w:val="left"/>
        <w:rPr>
          <w:rFonts w:ascii="Arial" w:hAnsi="Arial"/>
          <w:sz w:val="24"/>
          <w:szCs w:val="24"/>
          <w:rtl w:val="0"/>
          <w:lang w:val="en-US"/>
        </w:rPr>
      </w:pPr>
      <w:del w:id="245" w:date="2019-06-17T11:03:29Z" w:author="Naveen">
        <w:r>
          <w:rPr>
            <w:rFonts w:ascii="Arial" w:hAnsi="Arial"/>
            <w:sz w:val="24"/>
            <w:szCs w:val="24"/>
            <w:rtl w:val="0"/>
            <w:lang w:val="en-US"/>
          </w:rPr>
          <w:delText>Limit on the number of connections</w:delText>
        </w:r>
      </w:del>
    </w:p>
    <w:p>
      <w:pPr>
        <w:pStyle w:val="List Paragraph"/>
        <w:numPr>
          <w:ilvl w:val="0"/>
          <w:numId w:val="4"/>
        </w:numPr>
        <w:bidi w:val="0"/>
        <w:ind w:right="0"/>
        <w:jc w:val="left"/>
        <w:rPr>
          <w:rFonts w:ascii="Arial" w:hAnsi="Arial"/>
          <w:sz w:val="24"/>
          <w:szCs w:val="24"/>
          <w:rtl w:val="0"/>
          <w:lang w:val="en-US"/>
        </w:rPr>
      </w:pPr>
      <w:del w:id="246" w:date="2019-06-17T11:03:29Z" w:author="Naveen">
        <w:r>
          <w:rPr>
            <w:rFonts w:ascii="Arial" w:hAnsi="Arial"/>
            <w:sz w:val="24"/>
            <w:szCs w:val="24"/>
            <w:rtl w:val="0"/>
            <w:lang w:val="en-US"/>
          </w:rPr>
          <w:delText>Overly permissive data files, log files of configurations (permissions or owners)</w:delText>
        </w:r>
      </w:del>
    </w:p>
    <w:p>
      <w:pPr>
        <w:pStyle w:val="List Paragraph"/>
        <w:numPr>
          <w:ilvl w:val="0"/>
          <w:numId w:val="4"/>
        </w:numPr>
        <w:bidi w:val="0"/>
        <w:ind w:right="0"/>
        <w:jc w:val="left"/>
        <w:rPr>
          <w:rFonts w:ascii="Arial" w:hAnsi="Arial"/>
          <w:sz w:val="24"/>
          <w:szCs w:val="24"/>
          <w:rtl w:val="0"/>
          <w:lang w:val="en-US"/>
        </w:rPr>
      </w:pPr>
      <w:del w:id="247" w:date="2019-06-17T11:03:29Z" w:author="Naveen">
        <w:r>
          <w:rPr>
            <w:rFonts w:ascii="Arial" w:hAnsi="Arial"/>
            <w:sz w:val="24"/>
            <w:szCs w:val="24"/>
            <w:rtl w:val="0"/>
            <w:lang w:val="en-US"/>
          </w:rPr>
          <w:delText>Logging and audit policies</w:delText>
        </w:r>
      </w:del>
    </w:p>
    <w:p>
      <w:pPr>
        <w:pStyle w:val="Body"/>
        <w:tabs>
          <w:tab w:val="left" w:pos="426"/>
        </w:tabs>
        <w:rPr>
          <w:del w:id="248" w:date="2019-06-17T11:03:29Z" w:author="Naveen"/>
          <w:rFonts w:ascii="Arial" w:cs="Arial" w:hAnsi="Arial" w:eastAsia="Arial"/>
          <w:b w:val="1"/>
          <w:bCs w:val="1"/>
        </w:rPr>
      </w:pPr>
      <w:del w:id="249" w:date="2019-06-17T11:03:29Z" w:author="Naveen">
        <w:r>
          <w:rPr>
            <w:rFonts w:ascii="Arial" w:cs="Arial" w:hAnsi="Arial" w:eastAsia="Arial"/>
            <w:b w:val="1"/>
            <w:bCs w:val="1"/>
          </w:rPr>
          <w:tab/>
        </w:r>
      </w:del>
    </w:p>
    <w:p>
      <w:pPr>
        <w:pStyle w:val="Body"/>
        <w:tabs>
          <w:tab w:val="left" w:pos="426"/>
          <w:tab w:val="left" w:pos="720"/>
        </w:tabs>
        <w:rPr>
          <w:del w:id="250" w:date="2019-06-17T11:03:29Z" w:author="Naveen"/>
          <w:rFonts w:ascii="Arial" w:cs="Arial" w:hAnsi="Arial" w:eastAsia="Arial"/>
          <w:b w:val="1"/>
          <w:bCs w:val="1"/>
        </w:rPr>
      </w:pPr>
      <w:del w:id="251" w:date="2019-06-17T11:03:29Z" w:author="Naveen">
        <w:r>
          <w:rPr>
            <w:rFonts w:ascii="Arial" w:cs="Arial" w:hAnsi="Arial" w:eastAsia="Arial"/>
            <w:b w:val="1"/>
            <w:bCs w:val="1"/>
            <w:rtl w:val="0"/>
            <w:lang w:val="en-US"/>
          </w:rPr>
          <w:tab/>
          <w:delText>3.E.</w:delText>
          <w:tab/>
          <w:delText>Application testing</w:delText>
        </w:r>
      </w:del>
    </w:p>
    <w:p>
      <w:pPr>
        <w:pStyle w:val="Body"/>
        <w:tabs>
          <w:tab w:val="left" w:pos="426"/>
          <w:tab w:val="left" w:pos="720"/>
        </w:tabs>
        <w:ind w:left="426" w:firstLine="0"/>
        <w:rPr>
          <w:del w:id="252" w:date="2019-06-17T11:03:29Z" w:author="Naveen"/>
          <w:rFonts w:ascii="Arial" w:cs="Arial" w:hAnsi="Arial" w:eastAsia="Arial"/>
        </w:rPr>
      </w:pPr>
      <w:del w:id="253" w:date="2019-06-17T11:03:29Z" w:author="Naveen">
        <w:r>
          <w:rPr>
            <w:rFonts w:ascii="Arial" w:hAnsi="Arial"/>
            <w:rtl w:val="0"/>
            <w:lang w:val="en-US"/>
          </w:rPr>
          <w:delText>Looks for security vulnerabilities or misconfiguration in the applications and programs deployed and installed on the target systems.  This should include business logic testing.  Scope of the testing may include but is not limited to the following:</w:delText>
        </w:r>
      </w:del>
    </w:p>
    <w:p>
      <w:pPr>
        <w:pStyle w:val="List Paragraph"/>
        <w:numPr>
          <w:ilvl w:val="0"/>
          <w:numId w:val="6"/>
        </w:numPr>
        <w:bidi w:val="0"/>
        <w:ind w:right="0"/>
        <w:jc w:val="left"/>
        <w:rPr>
          <w:rFonts w:ascii="Arial" w:hAnsi="Arial"/>
          <w:sz w:val="24"/>
          <w:szCs w:val="24"/>
          <w:rtl w:val="0"/>
          <w:lang w:val="en-US"/>
        </w:rPr>
      </w:pPr>
      <w:del w:id="254" w:date="2019-06-17T11:03:29Z" w:author="Naveen">
        <w:r>
          <w:rPr>
            <w:rFonts w:ascii="Arial" w:hAnsi="Arial"/>
            <w:sz w:val="24"/>
            <w:szCs w:val="24"/>
            <w:rtl w:val="0"/>
            <w:lang w:val="en-US"/>
          </w:rPr>
          <w:delText>Session management</w:delText>
        </w:r>
      </w:del>
    </w:p>
    <w:p>
      <w:pPr>
        <w:pStyle w:val="List Paragraph"/>
        <w:numPr>
          <w:ilvl w:val="0"/>
          <w:numId w:val="6"/>
        </w:numPr>
        <w:bidi w:val="0"/>
        <w:ind w:right="0"/>
        <w:jc w:val="left"/>
        <w:rPr>
          <w:rFonts w:ascii="Arial" w:hAnsi="Arial"/>
          <w:sz w:val="24"/>
          <w:szCs w:val="24"/>
          <w:rtl w:val="0"/>
          <w:lang w:val="en-US"/>
        </w:rPr>
      </w:pPr>
      <w:del w:id="255" w:date="2019-06-17T11:03:29Z" w:author="Naveen">
        <w:r>
          <w:rPr>
            <w:rFonts w:ascii="Arial" w:hAnsi="Arial"/>
            <w:sz w:val="24"/>
            <w:szCs w:val="24"/>
            <w:rtl w:val="0"/>
            <w:lang w:val="en-US"/>
          </w:rPr>
          <w:delText>Role separation</w:delText>
        </w:r>
      </w:del>
    </w:p>
    <w:p>
      <w:pPr>
        <w:pStyle w:val="List Paragraph"/>
        <w:numPr>
          <w:ilvl w:val="0"/>
          <w:numId w:val="6"/>
        </w:numPr>
        <w:bidi w:val="0"/>
        <w:ind w:right="0"/>
        <w:jc w:val="left"/>
        <w:rPr>
          <w:rFonts w:ascii="Arial" w:hAnsi="Arial"/>
          <w:sz w:val="24"/>
          <w:szCs w:val="24"/>
          <w:rtl w:val="0"/>
          <w:lang w:val="en-US"/>
        </w:rPr>
      </w:pPr>
      <w:del w:id="256" w:date="2019-06-17T11:03:29Z" w:author="Naveen">
        <w:r>
          <w:rPr>
            <w:rFonts w:ascii="Arial" w:hAnsi="Arial"/>
            <w:sz w:val="24"/>
            <w:szCs w:val="24"/>
            <w:rtl w:val="0"/>
            <w:lang w:val="en-US"/>
          </w:rPr>
          <w:delText>Privilege escalation</w:delText>
        </w:r>
      </w:del>
    </w:p>
    <w:p>
      <w:pPr>
        <w:pStyle w:val="List Paragraph"/>
        <w:numPr>
          <w:ilvl w:val="0"/>
          <w:numId w:val="6"/>
        </w:numPr>
        <w:bidi w:val="0"/>
        <w:ind w:right="0"/>
        <w:jc w:val="left"/>
        <w:rPr>
          <w:rFonts w:ascii="Arial" w:hAnsi="Arial"/>
          <w:sz w:val="24"/>
          <w:szCs w:val="24"/>
          <w:rtl w:val="0"/>
          <w:lang w:val="en-US"/>
        </w:rPr>
      </w:pPr>
      <w:del w:id="257" w:date="2019-06-17T11:03:29Z" w:author="Naveen">
        <w:r>
          <w:rPr>
            <w:rFonts w:ascii="Arial" w:hAnsi="Arial"/>
            <w:sz w:val="24"/>
            <w:szCs w:val="24"/>
            <w:rtl w:val="0"/>
            <w:lang w:val="en-US"/>
          </w:rPr>
          <w:delText xml:space="preserve">Input validation </w:delText>
        </w:r>
      </w:del>
      <w:del w:id="258" w:date="2019-06-17T11:03:29Z" w:author="Naveen">
        <w:r>
          <w:rPr>
            <w:rFonts w:ascii="Arial" w:hAnsi="Arial" w:hint="default"/>
            <w:sz w:val="24"/>
            <w:szCs w:val="24"/>
            <w:rtl w:val="0"/>
            <w:lang w:val="en-US"/>
          </w:rPr>
          <w:delText xml:space="preserve">– </w:delText>
        </w:r>
      </w:del>
      <w:del w:id="259" w:date="2019-06-17T11:03:29Z" w:author="Naveen">
        <w:r>
          <w:rPr>
            <w:rFonts w:ascii="Arial" w:hAnsi="Arial"/>
            <w:sz w:val="24"/>
            <w:szCs w:val="24"/>
            <w:rtl w:val="0"/>
            <w:lang w:val="en-US"/>
          </w:rPr>
          <w:delText>e.g. Structured Query Language (SQL) Injection, Cross Site Scripting (XSS), Uniform Resource Locater (URL) redirection etc.</w:delText>
        </w:r>
      </w:del>
    </w:p>
    <w:p>
      <w:pPr>
        <w:pStyle w:val="List Paragraph"/>
        <w:numPr>
          <w:ilvl w:val="0"/>
          <w:numId w:val="6"/>
        </w:numPr>
        <w:bidi w:val="0"/>
        <w:ind w:right="0"/>
        <w:jc w:val="left"/>
        <w:rPr>
          <w:rFonts w:ascii="Arial" w:hAnsi="Arial"/>
          <w:sz w:val="24"/>
          <w:szCs w:val="24"/>
          <w:rtl w:val="0"/>
          <w:lang w:val="en-US"/>
        </w:rPr>
      </w:pPr>
      <w:del w:id="260" w:date="2019-06-17T11:03:29Z" w:author="Naveen">
        <w:r>
          <w:rPr>
            <w:rFonts w:ascii="Arial" w:hAnsi="Arial"/>
            <w:sz w:val="24"/>
            <w:szCs w:val="24"/>
            <w:rtl w:val="0"/>
            <w:lang w:val="en-US"/>
          </w:rPr>
          <w:delText>Data caching</w:delText>
        </w:r>
      </w:del>
    </w:p>
    <w:p>
      <w:pPr>
        <w:pStyle w:val="List Paragraph"/>
        <w:numPr>
          <w:ilvl w:val="0"/>
          <w:numId w:val="6"/>
        </w:numPr>
        <w:bidi w:val="0"/>
        <w:ind w:right="0"/>
        <w:jc w:val="left"/>
        <w:rPr>
          <w:rFonts w:ascii="Arial" w:hAnsi="Arial"/>
          <w:sz w:val="24"/>
          <w:szCs w:val="24"/>
          <w:rtl w:val="0"/>
          <w:lang w:val="en-US"/>
        </w:rPr>
      </w:pPr>
      <w:del w:id="261" w:date="2019-06-17T11:03:29Z" w:author="Naveen">
        <w:r>
          <w:rPr>
            <w:rFonts w:ascii="Arial" w:hAnsi="Arial"/>
            <w:sz w:val="24"/>
            <w:szCs w:val="24"/>
            <w:rtl w:val="0"/>
            <w:lang w:val="en-US"/>
          </w:rPr>
          <w:delText>Injection</w:delText>
        </w:r>
      </w:del>
    </w:p>
    <w:p>
      <w:pPr>
        <w:pStyle w:val="List Paragraph"/>
        <w:numPr>
          <w:ilvl w:val="0"/>
          <w:numId w:val="6"/>
        </w:numPr>
        <w:bidi w:val="0"/>
        <w:ind w:right="0"/>
        <w:jc w:val="left"/>
        <w:rPr>
          <w:rFonts w:ascii="Arial" w:hAnsi="Arial"/>
          <w:sz w:val="24"/>
          <w:szCs w:val="24"/>
          <w:rtl w:val="0"/>
          <w:lang w:val="en-US"/>
        </w:rPr>
      </w:pPr>
      <w:del w:id="262" w:date="2019-06-17T11:03:29Z" w:author="Naveen">
        <w:r>
          <w:rPr>
            <w:rFonts w:ascii="Arial" w:hAnsi="Arial"/>
            <w:sz w:val="24"/>
            <w:szCs w:val="24"/>
            <w:rtl w:val="0"/>
            <w:lang w:val="en-US"/>
          </w:rPr>
          <w:delText>Insecure direct object references</w:delText>
        </w:r>
      </w:del>
    </w:p>
    <w:p>
      <w:pPr>
        <w:pStyle w:val="List Paragraph"/>
        <w:numPr>
          <w:ilvl w:val="0"/>
          <w:numId w:val="6"/>
        </w:numPr>
        <w:bidi w:val="0"/>
        <w:ind w:right="0"/>
        <w:jc w:val="left"/>
        <w:rPr>
          <w:rFonts w:ascii="Arial" w:hAnsi="Arial"/>
          <w:sz w:val="24"/>
          <w:szCs w:val="24"/>
          <w:rtl w:val="0"/>
          <w:lang w:val="en-US"/>
        </w:rPr>
      </w:pPr>
      <w:del w:id="263" w:date="2019-06-17T11:03:29Z" w:author="Naveen">
        <w:r>
          <w:rPr>
            <w:rFonts w:ascii="Arial" w:hAnsi="Arial"/>
            <w:sz w:val="24"/>
            <w:szCs w:val="24"/>
            <w:rtl w:val="0"/>
            <w:lang w:val="en-US"/>
          </w:rPr>
          <w:delText>Security misconfiguration</w:delText>
        </w:r>
      </w:del>
    </w:p>
    <w:p>
      <w:pPr>
        <w:pStyle w:val="List Paragraph"/>
        <w:numPr>
          <w:ilvl w:val="0"/>
          <w:numId w:val="6"/>
        </w:numPr>
        <w:bidi w:val="0"/>
        <w:ind w:right="0"/>
        <w:jc w:val="left"/>
        <w:rPr>
          <w:rFonts w:ascii="Arial" w:hAnsi="Arial"/>
          <w:sz w:val="24"/>
          <w:szCs w:val="24"/>
          <w:rtl w:val="0"/>
          <w:lang w:val="en-US"/>
        </w:rPr>
      </w:pPr>
      <w:del w:id="264" w:date="2019-06-17T11:03:29Z" w:author="Naveen">
        <w:r>
          <w:rPr>
            <w:rFonts w:ascii="Arial" w:hAnsi="Arial"/>
            <w:sz w:val="24"/>
            <w:szCs w:val="24"/>
            <w:rtl w:val="0"/>
            <w:lang w:val="en-US"/>
          </w:rPr>
          <w:delText>Insecure cryptographic storage</w:delText>
        </w:r>
      </w:del>
    </w:p>
    <w:p>
      <w:pPr>
        <w:pStyle w:val="List Paragraph"/>
        <w:numPr>
          <w:ilvl w:val="0"/>
          <w:numId w:val="6"/>
        </w:numPr>
        <w:bidi w:val="0"/>
        <w:ind w:right="0"/>
        <w:jc w:val="left"/>
        <w:rPr>
          <w:rFonts w:ascii="Arial" w:hAnsi="Arial"/>
          <w:sz w:val="24"/>
          <w:szCs w:val="24"/>
          <w:rtl w:val="0"/>
          <w:lang w:val="en-US"/>
        </w:rPr>
      </w:pPr>
      <w:del w:id="265" w:date="2019-06-17T11:03:29Z" w:author="Naveen">
        <w:r>
          <w:rPr>
            <w:rFonts w:ascii="Arial" w:hAnsi="Arial"/>
            <w:sz w:val="24"/>
            <w:szCs w:val="24"/>
            <w:rtl w:val="0"/>
            <w:lang w:val="en-US"/>
          </w:rPr>
          <w:delText>Opportunities for sensitive data exposure</w:delText>
        </w:r>
      </w:del>
    </w:p>
    <w:p>
      <w:pPr>
        <w:pStyle w:val="List Paragraph"/>
        <w:numPr>
          <w:ilvl w:val="0"/>
          <w:numId w:val="6"/>
        </w:numPr>
        <w:bidi w:val="0"/>
        <w:ind w:right="0"/>
        <w:jc w:val="left"/>
        <w:rPr>
          <w:rFonts w:ascii="Arial" w:hAnsi="Arial"/>
          <w:sz w:val="24"/>
          <w:szCs w:val="24"/>
          <w:rtl w:val="0"/>
          <w:lang w:val="en-US"/>
        </w:rPr>
      </w:pPr>
      <w:del w:id="266" w:date="2019-06-17T11:03:29Z" w:author="Naveen">
        <w:r>
          <w:rPr>
            <w:rFonts w:ascii="Arial" w:hAnsi="Arial"/>
            <w:sz w:val="24"/>
            <w:szCs w:val="24"/>
            <w:rtl w:val="0"/>
            <w:lang w:val="en-US"/>
          </w:rPr>
          <w:delText>Failure to restrict URL access</w:delText>
        </w:r>
      </w:del>
    </w:p>
    <w:p>
      <w:pPr>
        <w:pStyle w:val="List Paragraph"/>
        <w:numPr>
          <w:ilvl w:val="0"/>
          <w:numId w:val="6"/>
        </w:numPr>
        <w:bidi w:val="0"/>
        <w:ind w:right="0"/>
        <w:jc w:val="left"/>
        <w:rPr>
          <w:rFonts w:ascii="Arial" w:hAnsi="Arial"/>
          <w:sz w:val="24"/>
          <w:szCs w:val="24"/>
          <w:rtl w:val="0"/>
          <w:lang w:val="en-US"/>
        </w:rPr>
      </w:pPr>
      <w:del w:id="267" w:date="2019-06-17T11:03:29Z" w:author="Naveen">
        <w:r>
          <w:rPr>
            <w:rFonts w:ascii="Arial" w:hAnsi="Arial"/>
            <w:sz w:val="24"/>
            <w:szCs w:val="24"/>
            <w:rtl w:val="0"/>
            <w:lang w:val="en-US"/>
          </w:rPr>
          <w:delText>Missing function level access control</w:delText>
        </w:r>
      </w:del>
    </w:p>
    <w:p>
      <w:pPr>
        <w:pStyle w:val="List Paragraph"/>
        <w:numPr>
          <w:ilvl w:val="0"/>
          <w:numId w:val="6"/>
        </w:numPr>
        <w:bidi w:val="0"/>
        <w:ind w:right="0"/>
        <w:jc w:val="left"/>
        <w:rPr>
          <w:rFonts w:ascii="Arial" w:hAnsi="Arial"/>
          <w:sz w:val="24"/>
          <w:szCs w:val="24"/>
          <w:rtl w:val="0"/>
          <w:lang w:val="en-US"/>
        </w:rPr>
      </w:pPr>
      <w:del w:id="268" w:date="2019-06-17T11:03:29Z" w:author="Naveen">
        <w:r>
          <w:rPr>
            <w:rFonts w:ascii="Arial" w:hAnsi="Arial"/>
            <w:sz w:val="24"/>
            <w:szCs w:val="24"/>
            <w:rtl w:val="0"/>
            <w:lang w:val="en-US"/>
          </w:rPr>
          <w:delText xml:space="preserve">Exposure testing </w:delText>
        </w:r>
      </w:del>
      <w:del w:id="269" w:date="2019-06-17T11:03:29Z" w:author="Naveen">
        <w:r>
          <w:rPr>
            <w:rFonts w:ascii="Arial" w:hAnsi="Arial"/>
            <w:color w:val="0000ff"/>
            <w:sz w:val="24"/>
            <w:szCs w:val="24"/>
            <w:u w:color="0000ff"/>
            <w:rtl w:val="0"/>
            <w:lang w:val="en-US"/>
          </w:rPr>
          <w:delText>[especially if the application is internet facing]</w:delText>
        </w:r>
      </w:del>
      <w:del w:id="270" w:date="2019-06-17T11:03:29Z" w:author="Naveen">
        <w:r>
          <w:rPr>
            <w:rFonts w:ascii="Arial" w:cs="Arial" w:hAnsi="Arial" w:eastAsia="Arial"/>
            <w:sz w:val="24"/>
            <w:szCs w:val="24"/>
          </w:rPr>
          <w:br w:type="textWrapping"/>
        </w:r>
      </w:del>
      <w:commentRangeStart w:id="271"/>
    </w:p>
    <w:p>
      <w:pPr>
        <w:pStyle w:val="Body"/>
        <w:tabs>
          <w:tab w:val="left" w:pos="426"/>
          <w:tab w:val="left" w:pos="720"/>
        </w:tabs>
        <w:ind w:left="426" w:firstLine="0"/>
        <w:rPr>
          <w:del w:id="272" w:date="2019-06-17T11:03:29Z" w:author="Naveen"/>
          <w:rFonts w:ascii="Arial" w:cs="Arial" w:hAnsi="Arial" w:eastAsia="Arial"/>
          <w:color w:val="0000ff"/>
          <w:u w:color="0000ff"/>
        </w:rPr>
      </w:pPr>
      <w:del w:id="273" w:date="2019-06-17T11:03:29Z" w:author="Naveen">
        <w:r>
          <w:rPr>
            <w:rFonts w:ascii="Arial" w:hAnsi="Arial"/>
            <w:color w:val="0000ff"/>
            <w:u w:color="0000ff"/>
            <w:rtl w:val="0"/>
            <w:lang w:val="en-US"/>
          </w:rPr>
          <w:delText xml:space="preserve">[If Application testing is required you must include the following detail in section 2 </w:delText>
        </w:r>
      </w:del>
      <w:del w:id="274" w:date="2019-06-17T11:03:29Z" w:author="Naveen">
        <w:r>
          <w:rPr>
            <w:rFonts w:ascii="Arial" w:hAnsi="Arial" w:hint="default"/>
            <w:color w:val="0000ff"/>
            <w:u w:color="0000ff"/>
            <w:rtl w:val="0"/>
            <w:lang w:val="en-US"/>
          </w:rPr>
          <w:delText>‘</w:delText>
        </w:r>
      </w:del>
      <w:del w:id="275" w:date="2019-06-17T11:03:29Z" w:author="Naveen">
        <w:r>
          <w:rPr>
            <w:rFonts w:ascii="Arial" w:hAnsi="Arial"/>
            <w:color w:val="0000ff"/>
            <w:u w:color="0000ff"/>
            <w:rtl w:val="0"/>
            <w:lang w:val="en-US"/>
          </w:rPr>
          <w:delText>Background &amp; technical Information</w:delText>
        </w:r>
      </w:del>
      <w:del w:id="276" w:date="2019-06-17T11:03:29Z" w:author="Naveen">
        <w:r>
          <w:rPr>
            <w:rFonts w:ascii="Arial" w:hAnsi="Arial" w:hint="default"/>
            <w:color w:val="0000ff"/>
            <w:u w:color="0000ff"/>
            <w:rtl w:val="0"/>
            <w:lang w:val="en-US"/>
          </w:rPr>
          <w:delText>’</w:delText>
        </w:r>
      </w:del>
      <w:del w:id="277" w:date="2019-06-17T11:03:29Z" w:author="Naveen">
        <w:r>
          <w:rPr>
            <w:rFonts w:ascii="Arial" w:hAnsi="Arial"/>
            <w:color w:val="0000ff"/>
            <w:u w:color="0000ff"/>
            <w:rtl w:val="0"/>
          </w:rPr>
          <w:delText>:</w:delText>
        </w:r>
      </w:del>
    </w:p>
    <w:p>
      <w:pPr>
        <w:pStyle w:val="Body"/>
        <w:tabs>
          <w:tab w:val="left" w:pos="426"/>
          <w:tab w:val="left" w:pos="720"/>
        </w:tabs>
        <w:rPr>
          <w:del w:id="278" w:date="2019-06-17T11:03:29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del w:id="279" w:date="2019-06-17T11:03:29Z" w:author="Naveen">
        <w:r>
          <w:rPr>
            <w:rFonts w:ascii="Arial" w:hAnsi="Arial"/>
            <w:color w:val="0000ff"/>
            <w:sz w:val="24"/>
            <w:szCs w:val="24"/>
            <w:u w:color="0000ff"/>
            <w:rtl w:val="0"/>
            <w:lang w:val="en-US"/>
          </w:rPr>
          <w:delText>How many dynamic pages</w:delText>
        </w:r>
      </w:del>
    </w:p>
    <w:p>
      <w:pPr>
        <w:pStyle w:val="List Paragraph"/>
        <w:numPr>
          <w:ilvl w:val="0"/>
          <w:numId w:val="8"/>
        </w:numPr>
        <w:bidi w:val="0"/>
        <w:ind w:right="0"/>
        <w:jc w:val="left"/>
        <w:rPr>
          <w:rFonts w:ascii="Arial" w:hAnsi="Arial"/>
          <w:color w:val="0000ff"/>
          <w:sz w:val="24"/>
          <w:szCs w:val="24"/>
          <w:rtl w:val="0"/>
          <w:lang w:val="en-US"/>
        </w:rPr>
      </w:pPr>
      <w:del w:id="280" w:date="2019-06-17T11:03:29Z" w:author="Naveen">
        <w:r>
          <w:rPr>
            <w:rFonts w:ascii="Arial" w:hAnsi="Arial"/>
            <w:color w:val="0000ff"/>
            <w:sz w:val="24"/>
            <w:szCs w:val="24"/>
            <w:u w:color="0000ff"/>
            <w:rtl w:val="0"/>
            <w:lang w:val="en-US"/>
          </w:rPr>
          <w:delText>How many static pages</w:delText>
        </w:r>
      </w:del>
    </w:p>
    <w:p>
      <w:pPr>
        <w:pStyle w:val="List Paragraph"/>
        <w:numPr>
          <w:ilvl w:val="0"/>
          <w:numId w:val="8"/>
        </w:numPr>
        <w:bidi w:val="0"/>
        <w:ind w:right="0"/>
        <w:jc w:val="left"/>
        <w:rPr>
          <w:rFonts w:ascii="Arial" w:hAnsi="Arial"/>
          <w:color w:val="0000ff"/>
          <w:sz w:val="24"/>
          <w:szCs w:val="24"/>
          <w:rtl w:val="0"/>
          <w:lang w:val="en-US"/>
        </w:rPr>
      </w:pPr>
      <w:del w:id="281" w:date="2019-06-17T11:03:29Z" w:author="Naveen">
        <w:r>
          <w:rPr>
            <w:rFonts w:ascii="Arial" w:hAnsi="Arial"/>
            <w:color w:val="0000ff"/>
            <w:sz w:val="24"/>
            <w:szCs w:val="24"/>
            <w:u w:color="0000ff"/>
            <w:rtl w:val="0"/>
            <w:lang w:val="en-US"/>
          </w:rPr>
          <w:delText>How many roles and what type</w:delText>
        </w:r>
      </w:del>
    </w:p>
    <w:p>
      <w:pPr>
        <w:pStyle w:val="List Paragraph"/>
        <w:numPr>
          <w:ilvl w:val="1"/>
          <w:numId w:val="8"/>
        </w:numPr>
        <w:bidi w:val="0"/>
        <w:ind w:right="0"/>
        <w:jc w:val="left"/>
        <w:rPr>
          <w:rFonts w:ascii="Arial" w:hAnsi="Arial"/>
          <w:color w:val="0000ff"/>
          <w:sz w:val="24"/>
          <w:szCs w:val="24"/>
          <w:rtl w:val="0"/>
          <w:lang w:val="en-US"/>
        </w:rPr>
      </w:pPr>
      <w:del w:id="282" w:date="2019-06-17T11:03:29Z" w:author="Naveen">
        <w:r>
          <w:rPr>
            <w:rFonts w:ascii="Arial" w:hAnsi="Arial"/>
            <w:color w:val="0000ff"/>
            <w:sz w:val="24"/>
            <w:szCs w:val="24"/>
            <w:u w:color="0000ff"/>
            <w:rtl w:val="0"/>
            <w:lang w:val="en-US"/>
          </w:rPr>
          <w:delText>Is test data required, i.e. National Insurance numbers (NINOs), case reference numbers etc.</w:delText>
        </w:r>
      </w:del>
    </w:p>
    <w:p>
      <w:pPr>
        <w:pStyle w:val="List Paragraph"/>
        <w:numPr>
          <w:ilvl w:val="1"/>
          <w:numId w:val="8"/>
        </w:numPr>
        <w:bidi w:val="0"/>
        <w:ind w:right="0"/>
        <w:jc w:val="left"/>
        <w:rPr>
          <w:rFonts w:ascii="Arial" w:hAnsi="Arial"/>
          <w:color w:val="0000ff"/>
          <w:sz w:val="24"/>
          <w:szCs w:val="24"/>
          <w:rtl w:val="0"/>
          <w:lang w:val="en-US"/>
        </w:rPr>
      </w:pPr>
      <w:del w:id="283" w:date="2019-06-17T11:03:29Z" w:author="Naveen">
        <w:r>
          <w:rPr>
            <w:rFonts w:ascii="Arial" w:hAnsi="Arial"/>
            <w:color w:val="0000ff"/>
            <w:sz w:val="24"/>
            <w:szCs w:val="24"/>
            <w:u w:color="0000ff"/>
            <w:rtl w:val="0"/>
            <w:lang w:val="en-US"/>
          </w:rPr>
          <w:delText>Is the application internet facing?  If so, should it be subject to an external Network Assessment?</w:delText>
        </w:r>
      </w:del>
    </w:p>
    <w:p>
      <w:pPr>
        <w:pStyle w:val="List Paragraph"/>
        <w:numPr>
          <w:ilvl w:val="1"/>
          <w:numId w:val="8"/>
        </w:numPr>
        <w:bidi w:val="0"/>
        <w:ind w:right="0"/>
        <w:jc w:val="left"/>
        <w:rPr>
          <w:rFonts w:ascii="Arial" w:hAnsi="Arial"/>
          <w:color w:val="0000ff"/>
          <w:sz w:val="24"/>
          <w:szCs w:val="24"/>
          <w:rtl w:val="0"/>
          <w:lang w:val="en-US"/>
        </w:rPr>
      </w:pPr>
      <w:del w:id="284" w:date="2019-06-17T11:03:29Z" w:author="Naveen">
        <w:r>
          <w:rPr>
            <w:rFonts w:ascii="Arial" w:hAnsi="Arial"/>
            <w:color w:val="0000ff"/>
            <w:sz w:val="24"/>
            <w:szCs w:val="24"/>
            <w:u w:color="0000ff"/>
            <w:rtl w:val="0"/>
            <w:lang w:val="en-US"/>
          </w:rPr>
          <w:delText>Does the application use an API?  If so, should it be subjected to Web Services Testing?</w:delText>
        </w:r>
      </w:del>
    </w:p>
    <w:p>
      <w:pPr>
        <w:pStyle w:val="List Paragraph"/>
        <w:numPr>
          <w:ilvl w:val="1"/>
          <w:numId w:val="8"/>
        </w:numPr>
        <w:bidi w:val="0"/>
        <w:ind w:right="0"/>
        <w:jc w:val="left"/>
        <w:rPr>
          <w:rFonts w:ascii="Arial" w:hAnsi="Arial"/>
          <w:color w:val="0000ff"/>
          <w:sz w:val="24"/>
          <w:szCs w:val="24"/>
          <w:rtl w:val="0"/>
          <w:lang w:val="en-US"/>
        </w:rPr>
      </w:pPr>
      <w:del w:id="285" w:date="2019-06-17T11:03:29Z" w:author="Naveen">
        <w:r>
          <w:rPr>
            <w:rFonts w:ascii="Arial" w:hAnsi="Arial"/>
            <w:color w:val="0000ff"/>
            <w:sz w:val="24"/>
            <w:szCs w:val="24"/>
            <w:u w:color="0000ff"/>
            <w:rtl w:val="0"/>
            <w:lang w:val="en-US"/>
          </w:rPr>
          <w:delText>If the web application is not internet facing - could testing be conducted remotely using a secure VPN connection such as an IPSec VPN?</w:delText>
        </w:r>
      </w:del>
    </w:p>
    <w:p>
      <w:pPr>
        <w:pStyle w:val="Body"/>
        <w:ind w:left="426" w:firstLine="0"/>
        <w:rPr>
          <w:del w:id="286" w:date="2019-06-17T11:03:29Z" w:author="Naveen"/>
          <w:rFonts w:ascii="Arial" w:cs="Arial" w:hAnsi="Arial" w:eastAsia="Arial"/>
          <w:color w:val="0000ff"/>
          <w:u w:color="0000ff"/>
        </w:rPr>
      </w:pPr>
      <w:del w:id="287" w:date="2019-06-17T11:03:29Z" w:author="Naveen">
        <w:r>
          <w:rPr>
            <w:rFonts w:ascii="Arial" w:hAnsi="Arial"/>
            <w:color w:val="0000ff"/>
            <w:u w:color="0000ff"/>
            <w:rtl w:val="0"/>
            <w:lang w:val="en-US"/>
          </w:rPr>
          <w:delTex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delText>
        </w:r>
      </w:del>
      <w:commentRangeEnd w:id="271"/>
      <w:r>
        <w:commentReference w:id="271"/>
      </w:r>
    </w:p>
    <w:p>
      <w:pPr>
        <w:pStyle w:val="Body"/>
        <w:rPr>
          <w:del w:id="288" w:date="2019-06-17T11:03:29Z" w:author="Naveen"/>
          <w:rFonts w:ascii="Arial" w:cs="Arial" w:hAnsi="Arial" w:eastAsia="Arial"/>
          <w:b w:val="1"/>
          <w:bCs w:val="1"/>
          <w:color w:val="0000ff"/>
          <w:u w:color="0000ff"/>
        </w:rPr>
      </w:pPr>
    </w:p>
    <w:p>
      <w:pPr>
        <w:pStyle w:val="Body"/>
        <w:tabs>
          <w:tab w:val="left" w:pos="426"/>
        </w:tabs>
        <w:ind w:left="426" w:firstLine="0"/>
        <w:rPr>
          <w:del w:id="289" w:date="2019-06-17T11:03:29Z" w:author="Naveen"/>
          <w:rFonts w:ascii="Arial" w:cs="Arial" w:hAnsi="Arial" w:eastAsia="Arial"/>
          <w:b w:val="1"/>
          <w:bCs w:val="1"/>
        </w:rPr>
      </w:pPr>
      <w:del w:id="290" w:date="2019-06-17T11:03:29Z" w:author="Naveen">
        <w:r>
          <w:rPr>
            <w:rFonts w:ascii="Arial" w:hAnsi="Arial"/>
            <w:b w:val="1"/>
            <w:bCs w:val="1"/>
            <w:rtl w:val="0"/>
            <w:lang w:val="en-US"/>
          </w:rPr>
          <w:delText>3.F.</w:delText>
          <w:tab/>
          <w:delText>Web service testing</w:delText>
        </w:r>
      </w:del>
    </w:p>
    <w:p>
      <w:pPr>
        <w:pStyle w:val="Body"/>
        <w:tabs>
          <w:tab w:val="left" w:pos="426"/>
        </w:tabs>
        <w:ind w:left="426" w:firstLine="0"/>
        <w:rPr>
          <w:del w:id="291" w:date="2019-06-17T11:03:29Z" w:author="Naveen"/>
          <w:rFonts w:ascii="Arial" w:cs="Arial" w:hAnsi="Arial" w:eastAsia="Arial"/>
        </w:rPr>
      </w:pPr>
      <w:del w:id="292" w:date="2019-06-17T11:03:29Z" w:author="Naveen">
        <w:r>
          <w:rPr>
            <w:rFonts w:ascii="Arial" w:hAnsi="Arial"/>
            <w:rtl w:val="0"/>
            <w:lang w:val="en-US"/>
          </w:rPr>
          <w:delText>Web services or API provide an attack vector which is not dissimilar to Application testing.  Frequently the severity of a security breach on an API is much greater than the application testing due to the level of access often granted to the API user.</w:delText>
        </w:r>
      </w:del>
    </w:p>
    <w:p>
      <w:pPr>
        <w:pStyle w:val="Body"/>
        <w:tabs>
          <w:tab w:val="left" w:pos="426"/>
        </w:tabs>
        <w:ind w:left="426" w:firstLine="0"/>
        <w:rPr>
          <w:del w:id="293" w:date="2019-06-17T11:03:29Z" w:author="Naveen"/>
          <w:rFonts w:ascii="Arial" w:cs="Arial" w:hAnsi="Arial" w:eastAsia="Arial"/>
        </w:rPr>
      </w:pPr>
      <w:del w:id="294" w:date="2019-06-17T11:03:29Z" w:author="Naveen">
        <w:r>
          <w:rPr>
            <w:rFonts w:ascii="Arial" w:hAnsi="Arial"/>
            <w:rtl w:val="0"/>
            <w:lang w:val="en-US"/>
          </w:rPr>
          <w:delText>The specific tests are entirely dependent on the type of web service in use, however the following areas are regarded as potential threats to web services:</w:delText>
        </w:r>
      </w:del>
    </w:p>
    <w:p>
      <w:pPr>
        <w:pStyle w:val="Body"/>
        <w:tabs>
          <w:tab w:val="left" w:pos="426"/>
        </w:tabs>
        <w:ind w:left="426" w:firstLine="0"/>
        <w:rPr>
          <w:del w:id="295" w:date="2019-06-17T11:03:29Z" w:author="Naveen"/>
          <w:rFonts w:ascii="Arial" w:cs="Arial" w:hAnsi="Arial" w:eastAsia="Arial"/>
        </w:rPr>
      </w:pPr>
    </w:p>
    <w:p>
      <w:pPr>
        <w:pStyle w:val="Body"/>
        <w:tabs>
          <w:tab w:val="left" w:pos="426"/>
        </w:tabs>
        <w:ind w:left="426" w:firstLine="0"/>
        <w:rPr>
          <w:del w:id="296" w:date="2019-06-17T11:03:29Z" w:author="Naveen"/>
          <w:rFonts w:ascii="Arial" w:cs="Arial" w:hAnsi="Arial" w:eastAsia="Arial"/>
          <w:b w:val="1"/>
          <w:bCs w:val="1"/>
        </w:rPr>
      </w:pPr>
      <w:del w:id="297" w:date="2019-06-17T11:03:29Z" w:author="Naveen">
        <w:r>
          <w:rPr>
            <w:rFonts w:ascii="Arial" w:hAnsi="Arial"/>
            <w:b w:val="1"/>
            <w:bCs w:val="1"/>
            <w:rtl w:val="0"/>
            <w:lang w:val="fr-FR"/>
          </w:rPr>
          <w:delText>Communication</w:delText>
        </w:r>
      </w:del>
    </w:p>
    <w:p>
      <w:pPr>
        <w:pStyle w:val="List Paragraph"/>
        <w:numPr>
          <w:ilvl w:val="0"/>
          <w:numId w:val="10"/>
        </w:numPr>
        <w:bidi w:val="0"/>
        <w:ind w:right="0"/>
        <w:jc w:val="left"/>
        <w:rPr>
          <w:rFonts w:ascii="Arial" w:hAnsi="Arial"/>
          <w:sz w:val="24"/>
          <w:szCs w:val="24"/>
          <w:rtl w:val="0"/>
          <w:lang w:val="en-US"/>
        </w:rPr>
      </w:pPr>
      <w:del w:id="298" w:date="2019-06-17T11:03:29Z" w:author="Naveen">
        <w:r>
          <w:rPr>
            <w:rFonts w:ascii="Arial" w:hAnsi="Arial"/>
            <w:sz w:val="24"/>
            <w:szCs w:val="24"/>
            <w:rtl w:val="0"/>
            <w:lang w:val="en-US"/>
          </w:rPr>
          <w:delText>Man-in-the-Middle attacks</w:delText>
        </w:r>
      </w:del>
    </w:p>
    <w:p>
      <w:pPr>
        <w:pStyle w:val="List Paragraph"/>
        <w:numPr>
          <w:ilvl w:val="0"/>
          <w:numId w:val="10"/>
        </w:numPr>
        <w:bidi w:val="0"/>
        <w:ind w:right="0"/>
        <w:jc w:val="left"/>
        <w:rPr>
          <w:rFonts w:ascii="Arial" w:hAnsi="Arial"/>
          <w:sz w:val="24"/>
          <w:szCs w:val="24"/>
          <w:rtl w:val="0"/>
          <w:lang w:val="en-US"/>
        </w:rPr>
      </w:pPr>
      <w:del w:id="299" w:date="2019-06-17T11:03:29Z" w:author="Naveen">
        <w:r>
          <w:rPr>
            <w:rFonts w:ascii="Arial" w:hAnsi="Arial"/>
            <w:sz w:val="24"/>
            <w:szCs w:val="24"/>
            <w:rtl w:val="0"/>
            <w:lang w:val="en-US"/>
          </w:rPr>
          <w:delText>Use of suitable cipher suites</w:delText>
        </w:r>
      </w:del>
    </w:p>
    <w:p>
      <w:pPr>
        <w:pStyle w:val="List Paragraph"/>
        <w:numPr>
          <w:ilvl w:val="0"/>
          <w:numId w:val="10"/>
        </w:numPr>
        <w:bidi w:val="0"/>
        <w:ind w:right="0"/>
        <w:jc w:val="left"/>
        <w:rPr>
          <w:rFonts w:ascii="Arial" w:hAnsi="Arial"/>
          <w:sz w:val="24"/>
          <w:szCs w:val="24"/>
          <w:rtl w:val="0"/>
          <w:lang w:val="en-US"/>
        </w:rPr>
      </w:pPr>
      <w:del w:id="300" w:date="2019-06-17T11:03:29Z" w:author="Naveen">
        <w:r>
          <w:rPr>
            <w:rFonts w:ascii="Arial" w:hAnsi="Arial"/>
            <w:sz w:val="24"/>
            <w:szCs w:val="24"/>
            <w:rtl w:val="0"/>
            <w:lang w:val="en-US"/>
          </w:rPr>
          <w:delText>Adequate server certification</w:delText>
        </w:r>
      </w:del>
    </w:p>
    <w:p>
      <w:pPr>
        <w:pStyle w:val="List Paragraph"/>
        <w:numPr>
          <w:ilvl w:val="0"/>
          <w:numId w:val="10"/>
        </w:numPr>
        <w:bidi w:val="0"/>
        <w:ind w:right="0"/>
        <w:jc w:val="left"/>
        <w:rPr>
          <w:rFonts w:ascii="Arial" w:hAnsi="Arial"/>
          <w:sz w:val="24"/>
          <w:szCs w:val="24"/>
          <w:rtl w:val="0"/>
          <w:lang w:val="en-US"/>
        </w:rPr>
      </w:pPr>
      <w:del w:id="301" w:date="2019-06-17T11:03:29Z" w:author="Naveen">
        <w:r>
          <w:rPr>
            <w:rFonts w:ascii="Arial" w:hAnsi="Arial"/>
            <w:sz w:val="24"/>
            <w:szCs w:val="24"/>
            <w:rtl w:val="0"/>
            <w:lang w:val="en-US"/>
          </w:rPr>
          <w:delText>Web Services routing security</w:delText>
        </w:r>
      </w:del>
    </w:p>
    <w:p>
      <w:pPr>
        <w:pStyle w:val="List Paragraph"/>
        <w:numPr>
          <w:ilvl w:val="0"/>
          <w:numId w:val="10"/>
        </w:numPr>
        <w:bidi w:val="0"/>
        <w:ind w:right="0"/>
        <w:jc w:val="left"/>
        <w:rPr>
          <w:rFonts w:ascii="Arial" w:hAnsi="Arial"/>
          <w:sz w:val="24"/>
          <w:szCs w:val="24"/>
          <w:rtl w:val="0"/>
          <w:lang w:val="en-US"/>
        </w:rPr>
      </w:pPr>
      <w:del w:id="302" w:date="2019-06-17T11:03:29Z" w:author="Naveen">
        <w:r>
          <w:rPr>
            <w:rFonts w:ascii="Arial" w:hAnsi="Arial"/>
            <w:sz w:val="24"/>
            <w:szCs w:val="24"/>
            <w:rtl w:val="0"/>
            <w:lang w:val="en-US"/>
          </w:rPr>
          <w:delText>Replay attacks</w:delText>
        </w:r>
      </w:del>
    </w:p>
    <w:p>
      <w:pPr>
        <w:pStyle w:val="Body"/>
        <w:tabs>
          <w:tab w:val="left" w:pos="426"/>
        </w:tabs>
        <w:rPr>
          <w:del w:id="303" w:date="2019-06-17T11:03:29Z" w:author="Naveen"/>
          <w:rFonts w:ascii="Arial" w:cs="Arial" w:hAnsi="Arial" w:eastAsia="Arial"/>
          <w:b w:val="1"/>
          <w:bCs w:val="1"/>
        </w:rPr>
      </w:pPr>
      <w:del w:id="304" w:date="2019-06-17T11:03:29Z" w:author="Naveen">
        <w:r>
          <w:rPr>
            <w:rFonts w:ascii="Arial" w:cs="Arial" w:hAnsi="Arial" w:eastAsia="Arial"/>
          </w:rPr>
          <w:tab/>
        </w:r>
      </w:del>
      <w:del w:id="305" w:date="2019-06-17T11:03:29Z" w:author="Naveen">
        <w:r>
          <w:rPr>
            <w:rFonts w:ascii="Arial" w:hAnsi="Arial"/>
            <w:b w:val="1"/>
            <w:bCs w:val="1"/>
            <w:rtl w:val="0"/>
            <w:lang w:val="en-US"/>
          </w:rPr>
          <w:delText>Web service engine</w:delText>
        </w:r>
      </w:del>
    </w:p>
    <w:p>
      <w:pPr>
        <w:pStyle w:val="List Paragraph"/>
        <w:numPr>
          <w:ilvl w:val="0"/>
          <w:numId w:val="12"/>
        </w:numPr>
        <w:bidi w:val="0"/>
        <w:ind w:right="0"/>
        <w:jc w:val="left"/>
        <w:rPr>
          <w:rFonts w:ascii="Arial" w:hAnsi="Arial"/>
          <w:sz w:val="24"/>
          <w:szCs w:val="24"/>
          <w:rtl w:val="0"/>
          <w:lang w:val="en-US"/>
        </w:rPr>
      </w:pPr>
      <w:del w:id="306" w:date="2019-06-17T11:03:29Z" w:author="Naveen">
        <w:r>
          <w:rPr>
            <w:rFonts w:ascii="Arial" w:hAnsi="Arial"/>
            <w:sz w:val="24"/>
            <w:szCs w:val="24"/>
            <w:rtl w:val="0"/>
            <w:lang w:val="en-US"/>
          </w:rPr>
          <w:delText>Buffer overflows</w:delText>
        </w:r>
      </w:del>
    </w:p>
    <w:p>
      <w:pPr>
        <w:pStyle w:val="List Paragraph"/>
        <w:numPr>
          <w:ilvl w:val="0"/>
          <w:numId w:val="12"/>
        </w:numPr>
        <w:bidi w:val="0"/>
        <w:ind w:right="0"/>
        <w:jc w:val="left"/>
        <w:rPr>
          <w:rFonts w:ascii="Arial" w:hAnsi="Arial"/>
          <w:sz w:val="24"/>
          <w:szCs w:val="24"/>
          <w:rtl w:val="0"/>
          <w:lang w:val="en-US"/>
        </w:rPr>
      </w:pPr>
      <w:del w:id="307" w:date="2019-06-17T11:03:29Z" w:author="Naveen">
        <w:r>
          <w:rPr>
            <w:rFonts w:ascii="Arial" w:hAnsi="Arial"/>
            <w:sz w:val="24"/>
            <w:szCs w:val="24"/>
            <w:rtl w:val="0"/>
            <w:lang w:val="en-US"/>
          </w:rPr>
          <w:delText>XML parsing errors</w:delText>
        </w:r>
      </w:del>
    </w:p>
    <w:p>
      <w:pPr>
        <w:pStyle w:val="List Paragraph"/>
        <w:numPr>
          <w:ilvl w:val="0"/>
          <w:numId w:val="12"/>
        </w:numPr>
        <w:bidi w:val="0"/>
        <w:ind w:right="0"/>
        <w:jc w:val="left"/>
        <w:rPr>
          <w:rFonts w:ascii="Arial" w:hAnsi="Arial"/>
          <w:sz w:val="24"/>
          <w:szCs w:val="24"/>
          <w:rtl w:val="0"/>
          <w:lang w:val="en-US"/>
        </w:rPr>
      </w:pPr>
      <w:del w:id="308" w:date="2019-06-17T11:03:29Z" w:author="Naveen">
        <w:r>
          <w:rPr>
            <w:rFonts w:ascii="Arial" w:hAnsi="Arial"/>
            <w:sz w:val="24"/>
            <w:szCs w:val="24"/>
            <w:rtl w:val="0"/>
            <w:lang w:val="en-US"/>
          </w:rPr>
          <w:delText>Spoiling schema</w:delText>
        </w:r>
      </w:del>
    </w:p>
    <w:p>
      <w:pPr>
        <w:pStyle w:val="List Paragraph"/>
        <w:numPr>
          <w:ilvl w:val="0"/>
          <w:numId w:val="12"/>
        </w:numPr>
        <w:bidi w:val="0"/>
        <w:ind w:right="0"/>
        <w:jc w:val="left"/>
        <w:rPr>
          <w:rFonts w:ascii="Arial" w:hAnsi="Arial"/>
          <w:sz w:val="24"/>
          <w:szCs w:val="24"/>
          <w:rtl w:val="0"/>
          <w:lang w:val="en-US"/>
        </w:rPr>
      </w:pPr>
      <w:del w:id="309" w:date="2019-06-17T11:03:29Z" w:author="Naveen">
        <w:r>
          <w:rPr>
            <w:rFonts w:ascii="Arial" w:hAnsi="Arial"/>
            <w:sz w:val="24"/>
            <w:szCs w:val="24"/>
            <w:rtl w:val="0"/>
            <w:lang w:val="en-US"/>
          </w:rPr>
          <w:delText>Complex or recursive structure as payload</w:delText>
        </w:r>
      </w:del>
    </w:p>
    <w:p>
      <w:pPr>
        <w:pStyle w:val="List Paragraph"/>
        <w:numPr>
          <w:ilvl w:val="0"/>
          <w:numId w:val="12"/>
        </w:numPr>
        <w:bidi w:val="0"/>
        <w:ind w:right="0"/>
        <w:jc w:val="left"/>
        <w:rPr>
          <w:rFonts w:ascii="Arial" w:hAnsi="Arial"/>
          <w:sz w:val="24"/>
          <w:szCs w:val="24"/>
          <w:rtl w:val="0"/>
          <w:lang w:val="en-US"/>
        </w:rPr>
      </w:pPr>
      <w:del w:id="310" w:date="2019-06-17T11:03:29Z" w:author="Naveen">
        <w:r>
          <w:rPr>
            <w:rFonts w:ascii="Arial" w:hAnsi="Arial"/>
            <w:sz w:val="24"/>
            <w:szCs w:val="24"/>
            <w:rtl w:val="0"/>
            <w:lang w:val="en-US"/>
          </w:rPr>
          <w:delText>Session information leakage</w:delText>
        </w:r>
      </w:del>
    </w:p>
    <w:p>
      <w:pPr>
        <w:pStyle w:val="Body"/>
        <w:tabs>
          <w:tab w:val="left" w:pos="426"/>
        </w:tabs>
        <w:rPr>
          <w:del w:id="311" w:date="2019-06-17T11:03:29Z" w:author="Naveen"/>
          <w:rFonts w:ascii="Arial" w:cs="Arial" w:hAnsi="Arial" w:eastAsia="Arial"/>
          <w:b w:val="1"/>
          <w:bCs w:val="1"/>
        </w:rPr>
      </w:pPr>
      <w:del w:id="312" w:date="2019-06-17T11:03:29Z" w:author="Naveen">
        <w:r>
          <w:rPr>
            <w:rFonts w:ascii="Arial" w:cs="Arial" w:hAnsi="Arial" w:eastAsia="Arial"/>
          </w:rPr>
          <w:tab/>
        </w:r>
      </w:del>
      <w:del w:id="313" w:date="2019-06-17T11:03:29Z" w:author="Naveen">
        <w:r>
          <w:rPr>
            <w:rFonts w:ascii="Arial" w:hAnsi="Arial"/>
            <w:b w:val="1"/>
            <w:bCs w:val="1"/>
            <w:rtl w:val="0"/>
            <w:lang w:val="en-US"/>
          </w:rPr>
          <w:delText>Web services deployment</w:delText>
        </w:r>
      </w:del>
    </w:p>
    <w:p>
      <w:pPr>
        <w:pStyle w:val="List Paragraph"/>
        <w:numPr>
          <w:ilvl w:val="0"/>
          <w:numId w:val="14"/>
        </w:numPr>
        <w:bidi w:val="0"/>
        <w:ind w:right="0"/>
        <w:jc w:val="left"/>
        <w:rPr>
          <w:rFonts w:ascii="Arial" w:hAnsi="Arial"/>
          <w:sz w:val="24"/>
          <w:szCs w:val="24"/>
          <w:rtl w:val="0"/>
          <w:lang w:val="en-US"/>
        </w:rPr>
      </w:pPr>
      <w:del w:id="314" w:date="2019-06-17T11:03:29Z" w:author="Naveen">
        <w:r>
          <w:rPr>
            <w:rFonts w:ascii="Arial" w:hAnsi="Arial"/>
            <w:sz w:val="24"/>
            <w:szCs w:val="24"/>
            <w:rtl w:val="0"/>
            <w:lang w:val="en-US"/>
          </w:rPr>
          <w:delText>Fault code leaks</w:delText>
        </w:r>
      </w:del>
    </w:p>
    <w:p>
      <w:pPr>
        <w:pStyle w:val="List Paragraph"/>
        <w:numPr>
          <w:ilvl w:val="0"/>
          <w:numId w:val="14"/>
        </w:numPr>
        <w:bidi w:val="0"/>
        <w:ind w:right="0"/>
        <w:jc w:val="left"/>
        <w:rPr>
          <w:rFonts w:ascii="Arial" w:hAnsi="Arial"/>
          <w:sz w:val="24"/>
          <w:szCs w:val="24"/>
          <w:rtl w:val="0"/>
          <w:lang w:val="en-US"/>
        </w:rPr>
      </w:pPr>
      <w:del w:id="315" w:date="2019-06-17T11:03:29Z" w:author="Naveen">
        <w:r>
          <w:rPr>
            <w:rFonts w:ascii="Arial" w:hAnsi="Arial"/>
            <w:sz w:val="24"/>
            <w:szCs w:val="24"/>
            <w:rtl w:val="0"/>
            <w:lang w:val="en-US"/>
          </w:rPr>
          <w:delText>Privilege escalations</w:delText>
        </w:r>
      </w:del>
    </w:p>
    <w:p>
      <w:pPr>
        <w:pStyle w:val="List Paragraph"/>
        <w:numPr>
          <w:ilvl w:val="0"/>
          <w:numId w:val="14"/>
        </w:numPr>
        <w:bidi w:val="0"/>
        <w:ind w:right="0"/>
        <w:jc w:val="left"/>
        <w:rPr>
          <w:rFonts w:ascii="Arial" w:hAnsi="Arial"/>
          <w:sz w:val="24"/>
          <w:szCs w:val="24"/>
          <w:rtl w:val="0"/>
          <w:lang w:val="en-US"/>
        </w:rPr>
      </w:pPr>
      <w:del w:id="316" w:date="2019-06-17T11:03:29Z" w:author="Naveen">
        <w:r>
          <w:rPr>
            <w:rFonts w:ascii="Arial" w:hAnsi="Arial"/>
            <w:sz w:val="24"/>
            <w:szCs w:val="24"/>
            <w:rtl w:val="0"/>
            <w:lang w:val="en-US"/>
          </w:rPr>
          <w:delText>Customized error messages (information leakage)</w:delText>
        </w:r>
      </w:del>
    </w:p>
    <w:p>
      <w:pPr>
        <w:pStyle w:val="List Paragraph"/>
        <w:numPr>
          <w:ilvl w:val="0"/>
          <w:numId w:val="14"/>
        </w:numPr>
        <w:bidi w:val="0"/>
        <w:ind w:right="0"/>
        <w:jc w:val="left"/>
        <w:rPr>
          <w:rFonts w:ascii="Arial" w:hAnsi="Arial"/>
          <w:sz w:val="24"/>
          <w:szCs w:val="24"/>
          <w:rtl w:val="0"/>
          <w:lang w:val="en-US"/>
        </w:rPr>
      </w:pPr>
      <w:del w:id="317" w:date="2019-06-17T11:03:29Z" w:author="Naveen">
        <w:r>
          <w:rPr>
            <w:rFonts w:ascii="Arial" w:hAnsi="Arial"/>
            <w:sz w:val="24"/>
            <w:szCs w:val="24"/>
            <w:rtl w:val="0"/>
            <w:lang w:val="en-US"/>
          </w:rPr>
          <w:delText>Parameter tampering</w:delText>
        </w:r>
      </w:del>
    </w:p>
    <w:p>
      <w:pPr>
        <w:pStyle w:val="List Paragraph"/>
        <w:numPr>
          <w:ilvl w:val="0"/>
          <w:numId w:val="14"/>
        </w:numPr>
        <w:bidi w:val="0"/>
        <w:ind w:right="0"/>
        <w:jc w:val="left"/>
        <w:rPr>
          <w:rFonts w:ascii="Arial" w:hAnsi="Arial"/>
          <w:sz w:val="24"/>
          <w:szCs w:val="24"/>
          <w:rtl w:val="0"/>
          <w:lang w:val="en-US"/>
        </w:rPr>
      </w:pPr>
      <w:del w:id="318" w:date="2019-06-17T11:03:29Z" w:author="Naveen">
        <w:r>
          <w:rPr>
            <w:rFonts w:ascii="Arial" w:hAnsi="Arial"/>
            <w:sz w:val="24"/>
            <w:szCs w:val="24"/>
            <w:rtl w:val="0"/>
            <w:lang w:val="en-US"/>
          </w:rPr>
          <w:delText>SQL/XPATH/LDAP/OS command injection</w:delText>
        </w:r>
      </w:del>
    </w:p>
    <w:p>
      <w:pPr>
        <w:pStyle w:val="List Paragraph"/>
        <w:numPr>
          <w:ilvl w:val="0"/>
          <w:numId w:val="14"/>
        </w:numPr>
        <w:bidi w:val="0"/>
        <w:ind w:right="0"/>
        <w:jc w:val="left"/>
        <w:rPr>
          <w:rFonts w:ascii="Arial" w:hAnsi="Arial"/>
          <w:sz w:val="24"/>
          <w:szCs w:val="24"/>
          <w:rtl w:val="0"/>
          <w:lang w:val="en-US"/>
        </w:rPr>
      </w:pPr>
      <w:del w:id="319" w:date="2019-06-17T11:03:29Z" w:author="Naveen">
        <w:r>
          <w:rPr>
            <w:rFonts w:ascii="Arial" w:hAnsi="Arial"/>
            <w:sz w:val="24"/>
            <w:szCs w:val="24"/>
            <w:rtl w:val="0"/>
            <w:lang w:val="en-US"/>
          </w:rPr>
          <w:delText>Password brute force attacks</w:delText>
        </w:r>
      </w:del>
    </w:p>
    <w:p>
      <w:pPr>
        <w:pStyle w:val="List Paragraph"/>
        <w:numPr>
          <w:ilvl w:val="0"/>
          <w:numId w:val="14"/>
        </w:numPr>
        <w:bidi w:val="0"/>
        <w:ind w:right="0"/>
        <w:jc w:val="left"/>
        <w:rPr>
          <w:rFonts w:ascii="Arial" w:hAnsi="Arial"/>
          <w:sz w:val="24"/>
          <w:szCs w:val="24"/>
          <w:rtl w:val="0"/>
          <w:lang w:val="en-US"/>
        </w:rPr>
      </w:pPr>
      <w:del w:id="320" w:date="2019-06-17T11:03:29Z" w:author="Naveen">
        <w:r>
          <w:rPr>
            <w:rFonts w:ascii="Arial" w:hAnsi="Arial"/>
            <w:sz w:val="24"/>
            <w:szCs w:val="24"/>
            <w:rtl w:val="0"/>
            <w:lang w:val="en-US"/>
          </w:rPr>
          <w:delText>Directory traversal</w:delText>
        </w:r>
      </w:del>
    </w:p>
    <w:p>
      <w:pPr>
        <w:pStyle w:val="List Paragraph"/>
        <w:numPr>
          <w:ilvl w:val="0"/>
          <w:numId w:val="14"/>
        </w:numPr>
        <w:bidi w:val="0"/>
        <w:ind w:right="0"/>
        <w:jc w:val="left"/>
        <w:rPr>
          <w:rFonts w:ascii="Arial" w:hAnsi="Arial"/>
          <w:sz w:val="24"/>
          <w:szCs w:val="24"/>
          <w:rtl w:val="0"/>
          <w:lang w:val="en-US"/>
        </w:rPr>
      </w:pPr>
      <w:del w:id="321" w:date="2019-06-17T11:03:29Z" w:author="Naveen">
        <w:r>
          <w:rPr>
            <w:rFonts w:ascii="Arial" w:hAnsi="Arial"/>
            <w:sz w:val="24"/>
            <w:szCs w:val="24"/>
            <w:rtl w:val="0"/>
            <w:lang w:val="en-US"/>
          </w:rPr>
          <w:delText>Content spoofing</w:delText>
        </w:r>
      </w:del>
    </w:p>
    <w:p>
      <w:pPr>
        <w:pStyle w:val="List Paragraph"/>
        <w:numPr>
          <w:ilvl w:val="0"/>
          <w:numId w:val="14"/>
        </w:numPr>
        <w:bidi w:val="0"/>
        <w:ind w:right="0"/>
        <w:jc w:val="left"/>
        <w:rPr>
          <w:rFonts w:ascii="Arial" w:hAnsi="Arial"/>
          <w:sz w:val="24"/>
          <w:szCs w:val="24"/>
          <w:rtl w:val="0"/>
          <w:lang w:val="en-US"/>
        </w:rPr>
      </w:pPr>
      <w:del w:id="322" w:date="2019-06-17T11:03:29Z" w:author="Naveen">
        <w:r>
          <w:rPr>
            <w:rFonts w:ascii="Arial" w:hAnsi="Arial"/>
            <w:sz w:val="24"/>
            <w:szCs w:val="24"/>
            <w:rtl w:val="0"/>
            <w:lang w:val="en-US"/>
          </w:rPr>
          <w:delText>Sessions tampering</w:delText>
        </w:r>
      </w:del>
    </w:p>
    <w:p>
      <w:pPr>
        <w:pStyle w:val="Body"/>
        <w:tabs>
          <w:tab w:val="left" w:pos="426"/>
        </w:tabs>
        <w:ind w:left="360" w:firstLine="0"/>
        <w:rPr>
          <w:del w:id="323" w:date="2019-06-17T11:03:29Z" w:author="Naveen"/>
          <w:rFonts w:ascii="Arial" w:cs="Arial" w:hAnsi="Arial" w:eastAsia="Arial"/>
          <w:color w:val="0000ff"/>
          <w:u w:color="0000ff"/>
        </w:rPr>
      </w:pPr>
      <w:del w:id="324" w:date="2019-06-17T11:03:29Z" w:author="Naveen">
        <w:r>
          <w:rPr>
            <w:rFonts w:ascii="Arial" w:cs="Arial" w:hAnsi="Arial" w:eastAsia="Arial"/>
            <w:b w:val="1"/>
            <w:bCs w:val="1"/>
            <w:color w:val="0000ff"/>
            <w:u w:color="0000ff"/>
          </w:rPr>
          <w:tab/>
        </w:r>
      </w:del>
      <w:commentRangeStart w:id="325"/>
      <w:del w:id="326" w:date="2019-06-17T11:03:29Z" w:author="Naveen">
        <w:r>
          <w:rPr>
            <w:rFonts w:ascii="Arial" w:hAnsi="Arial"/>
            <w:b w:val="1"/>
            <w:bCs w:val="1"/>
            <w:color w:val="0000ff"/>
            <w:u w:color="0000ff"/>
            <w:rtl w:val="0"/>
          </w:rPr>
          <w:delText>[</w:delText>
        </w:r>
      </w:del>
      <w:del w:id="327" w:date="2019-06-17T11:03:29Z" w:author="Naveen">
        <w:r>
          <w:rPr>
            <w:rFonts w:ascii="Arial" w:hAnsi="Arial"/>
            <w:color w:val="0000ff"/>
            <w:u w:color="0000ff"/>
            <w:rtl w:val="0"/>
            <w:lang w:val="en-US"/>
          </w:rPr>
          <w:delText>If Web services testing is needed then you must include the following detail:</w:delText>
        </w:r>
      </w:del>
    </w:p>
    <w:p>
      <w:pPr>
        <w:pStyle w:val="List Paragraph"/>
        <w:numPr>
          <w:ilvl w:val="0"/>
          <w:numId w:val="16"/>
        </w:numPr>
        <w:bidi w:val="0"/>
        <w:ind w:right="0"/>
        <w:jc w:val="left"/>
        <w:rPr>
          <w:rFonts w:ascii="Arial" w:hAnsi="Arial"/>
          <w:color w:val="0000ff"/>
          <w:sz w:val="24"/>
          <w:szCs w:val="24"/>
          <w:rtl w:val="0"/>
          <w:lang w:val="en-US"/>
        </w:rPr>
      </w:pPr>
      <w:del w:id="328" w:date="2019-06-17T11:03:29Z" w:author="Naveen">
        <w:r>
          <w:rPr>
            <w:rFonts w:ascii="Arial" w:hAnsi="Arial"/>
            <w:color w:val="0000ff"/>
            <w:sz w:val="24"/>
            <w:szCs w:val="24"/>
            <w:u w:color="0000ff"/>
            <w:rtl w:val="0"/>
            <w:lang w:val="en-US"/>
          </w:rPr>
          <w:delText>What type of web services are to be tested -SOAP or RESTful API?</w:delText>
        </w:r>
      </w:del>
    </w:p>
    <w:p>
      <w:pPr>
        <w:pStyle w:val="List Paragraph"/>
        <w:numPr>
          <w:ilvl w:val="0"/>
          <w:numId w:val="16"/>
        </w:numPr>
        <w:bidi w:val="0"/>
        <w:ind w:right="0"/>
        <w:jc w:val="left"/>
        <w:rPr>
          <w:rFonts w:ascii="Arial" w:hAnsi="Arial"/>
          <w:color w:val="0000ff"/>
          <w:sz w:val="24"/>
          <w:szCs w:val="24"/>
          <w:rtl w:val="0"/>
          <w:lang w:val="en-US"/>
        </w:rPr>
      </w:pPr>
      <w:del w:id="329" w:date="2019-06-17T11:03:29Z" w:author="Naveen">
        <w:r>
          <w:rPr>
            <w:rFonts w:ascii="Arial" w:hAnsi="Arial"/>
            <w:color w:val="0000ff"/>
            <w:sz w:val="24"/>
            <w:szCs w:val="24"/>
            <w:u w:color="0000ff"/>
            <w:rtl w:val="0"/>
            <w:lang w:val="en-US"/>
          </w:rPr>
          <w:delText>If SOAP:</w:delText>
        </w:r>
      </w:del>
    </w:p>
    <w:p>
      <w:pPr>
        <w:pStyle w:val="List Paragraph"/>
        <w:numPr>
          <w:ilvl w:val="1"/>
          <w:numId w:val="16"/>
        </w:numPr>
        <w:bidi w:val="0"/>
        <w:ind w:right="0"/>
        <w:jc w:val="left"/>
        <w:rPr>
          <w:rFonts w:ascii="Arial" w:hAnsi="Arial"/>
          <w:color w:val="0000ff"/>
          <w:sz w:val="24"/>
          <w:szCs w:val="24"/>
          <w:rtl w:val="0"/>
          <w:lang w:val="en-US"/>
        </w:rPr>
      </w:pPr>
      <w:del w:id="330" w:date="2019-06-17T11:03:29Z" w:author="Naveen">
        <w:r>
          <w:rPr>
            <w:rFonts w:ascii="Arial" w:hAnsi="Arial"/>
            <w:color w:val="0000ff"/>
            <w:sz w:val="24"/>
            <w:szCs w:val="24"/>
            <w:u w:color="0000ff"/>
            <w:rtl w:val="0"/>
            <w:lang w:val="en-US"/>
          </w:rPr>
          <w:delText>How many API or WSDL are there?</w:delText>
        </w:r>
      </w:del>
    </w:p>
    <w:p>
      <w:pPr>
        <w:pStyle w:val="List Paragraph"/>
        <w:numPr>
          <w:ilvl w:val="1"/>
          <w:numId w:val="16"/>
        </w:numPr>
        <w:bidi w:val="0"/>
        <w:ind w:right="0"/>
        <w:jc w:val="left"/>
        <w:rPr>
          <w:rFonts w:ascii="Arial" w:hAnsi="Arial"/>
          <w:color w:val="0000ff"/>
          <w:sz w:val="24"/>
          <w:szCs w:val="24"/>
          <w:rtl w:val="0"/>
          <w:lang w:val="en-US"/>
        </w:rPr>
      </w:pPr>
      <w:del w:id="331" w:date="2019-06-17T11:03:29Z" w:author="Naveen">
        <w:r>
          <w:rPr>
            <w:rFonts w:ascii="Arial" w:hAnsi="Arial"/>
            <w:color w:val="0000ff"/>
            <w:sz w:val="24"/>
            <w:szCs w:val="24"/>
            <w:u w:color="0000ff"/>
            <w:rtl w:val="0"/>
            <w:lang w:val="en-US"/>
          </w:rPr>
          <w:delText>How many SOAP operations for each API?</w:delText>
        </w:r>
      </w:del>
    </w:p>
    <w:p>
      <w:pPr>
        <w:pStyle w:val="List Paragraph"/>
        <w:numPr>
          <w:ilvl w:val="0"/>
          <w:numId w:val="16"/>
        </w:numPr>
        <w:bidi w:val="0"/>
        <w:ind w:right="0"/>
        <w:jc w:val="left"/>
        <w:rPr>
          <w:rFonts w:ascii="Arial" w:hAnsi="Arial"/>
          <w:color w:val="0000ff"/>
          <w:sz w:val="24"/>
          <w:szCs w:val="24"/>
          <w:rtl w:val="0"/>
          <w:lang w:val="en-US"/>
        </w:rPr>
      </w:pPr>
      <w:del w:id="332" w:date="2019-06-17T11:03:29Z" w:author="Naveen">
        <w:r>
          <w:rPr>
            <w:rFonts w:ascii="Arial" w:hAnsi="Arial"/>
            <w:color w:val="0000ff"/>
            <w:sz w:val="24"/>
            <w:szCs w:val="24"/>
            <w:u w:color="0000ff"/>
            <w:rtl w:val="0"/>
            <w:lang w:val="en-US"/>
          </w:rPr>
          <w:delText>If RESTful API:</w:delText>
        </w:r>
      </w:del>
    </w:p>
    <w:p>
      <w:pPr>
        <w:pStyle w:val="List Paragraph"/>
        <w:numPr>
          <w:ilvl w:val="1"/>
          <w:numId w:val="16"/>
        </w:numPr>
        <w:bidi w:val="0"/>
        <w:ind w:right="0"/>
        <w:jc w:val="left"/>
        <w:rPr>
          <w:rFonts w:ascii="Arial" w:hAnsi="Arial"/>
          <w:color w:val="0000ff"/>
          <w:sz w:val="24"/>
          <w:szCs w:val="24"/>
          <w:rtl w:val="0"/>
          <w:lang w:val="en-US"/>
        </w:rPr>
      </w:pPr>
      <w:del w:id="333" w:date="2019-06-17T11:03:29Z" w:author="Naveen">
        <w:r>
          <w:rPr>
            <w:rFonts w:ascii="Arial" w:hAnsi="Arial"/>
            <w:color w:val="0000ff"/>
            <w:sz w:val="24"/>
            <w:szCs w:val="24"/>
            <w:u w:color="0000ff"/>
            <w:rtl w:val="0"/>
            <w:lang w:val="en-US"/>
          </w:rPr>
          <w:delText>How many URLs are there?</w:delText>
        </w:r>
      </w:del>
    </w:p>
    <w:p>
      <w:pPr>
        <w:pStyle w:val="List Paragraph"/>
        <w:numPr>
          <w:ilvl w:val="0"/>
          <w:numId w:val="16"/>
        </w:numPr>
        <w:bidi w:val="0"/>
        <w:ind w:right="0"/>
        <w:jc w:val="left"/>
        <w:rPr>
          <w:rFonts w:ascii="Arial" w:hAnsi="Arial"/>
          <w:color w:val="0000ff"/>
          <w:sz w:val="24"/>
          <w:szCs w:val="24"/>
          <w:rtl w:val="0"/>
          <w:lang w:val="en-US"/>
        </w:rPr>
      </w:pPr>
      <w:del w:id="334" w:date="2019-06-17T11:03:29Z" w:author="Naveen">
        <w:r>
          <w:rPr>
            <w:rFonts w:ascii="Arial" w:hAnsi="Arial"/>
            <w:color w:val="0000ff"/>
            <w:sz w:val="24"/>
            <w:szCs w:val="24"/>
            <w:u w:color="0000ff"/>
            <w:rtl w:val="0"/>
            <w:lang w:val="en-US"/>
          </w:rPr>
          <w:delText>Could testing be conducted remotely?</w:delText>
        </w:r>
      </w:del>
    </w:p>
    <w:p>
      <w:pPr>
        <w:pStyle w:val="List Paragraph"/>
        <w:numPr>
          <w:ilvl w:val="0"/>
          <w:numId w:val="16"/>
        </w:numPr>
        <w:bidi w:val="0"/>
        <w:ind w:right="0"/>
        <w:jc w:val="left"/>
        <w:rPr>
          <w:rFonts w:ascii="Arial" w:hAnsi="Arial"/>
          <w:color w:val="0000ff"/>
          <w:sz w:val="24"/>
          <w:szCs w:val="24"/>
          <w:rtl w:val="0"/>
          <w:lang w:val="en-US"/>
        </w:rPr>
      </w:pPr>
      <w:del w:id="335" w:date="2019-06-17T11:03:29Z" w:author="Naveen">
        <w:r>
          <w:rPr>
            <w:rFonts w:ascii="Arial" w:hAnsi="Arial"/>
            <w:color w:val="0000ff"/>
            <w:sz w:val="24"/>
            <w:szCs w:val="24"/>
            <w:u w:color="0000ff"/>
            <w:rtl w:val="0"/>
            <w:lang w:val="en-US"/>
          </w:rPr>
          <w:delText>If API is only exposed to internal infrastructure, could testing be conducted remotely using a secure VPN connection such as an IPSec VPN?]</w:delText>
        </w:r>
      </w:del>
      <w:commentRangeEnd w:id="325"/>
      <w:r>
        <w:commentReference w:id="325"/>
      </w:r>
    </w:p>
    <w:p>
      <w:pPr>
        <w:pStyle w:val="Body"/>
        <w:ind w:left="426" w:firstLine="0"/>
        <w:rPr>
          <w:del w:id="336" w:date="2019-06-17T11:03:29Z" w:author="Naveen"/>
          <w:rFonts w:ascii="Arial" w:cs="Arial" w:hAnsi="Arial" w:eastAsia="Arial"/>
          <w:b w:val="1"/>
          <w:bCs w:val="1"/>
          <w:color w:val="0000ff"/>
          <w:u w:color="0000ff"/>
        </w:rPr>
      </w:pPr>
    </w:p>
    <w:p>
      <w:pPr>
        <w:pStyle w:val="Body"/>
        <w:tabs>
          <w:tab w:val="left" w:pos="426"/>
        </w:tabs>
        <w:rPr>
          <w:del w:id="337" w:date="2019-06-17T11:03:29Z" w:author="Naveen"/>
          <w:rFonts w:ascii="Arial" w:cs="Arial" w:hAnsi="Arial" w:eastAsia="Arial"/>
          <w:b w:val="1"/>
          <w:bCs w:val="1"/>
        </w:rPr>
      </w:pPr>
      <w:del w:id="338" w:date="2019-06-17T11:03:29Z" w:author="Naveen">
        <w:r>
          <w:rPr>
            <w:rFonts w:ascii="Arial" w:cs="Arial" w:hAnsi="Arial" w:eastAsia="Arial"/>
            <w:b w:val="1"/>
            <w:bCs w:val="1"/>
            <w:rtl w:val="0"/>
            <w:lang w:val="en-US"/>
          </w:rPr>
          <w:tab/>
          <w:delText>3.G. Static source code review of Infrastructure As Code (IAC)</w:delText>
        </w:r>
      </w:del>
    </w:p>
    <w:p>
      <w:pPr>
        <w:pStyle w:val="Body"/>
        <w:tabs>
          <w:tab w:val="left" w:pos="426"/>
        </w:tabs>
        <w:ind w:left="426" w:firstLine="0"/>
        <w:rPr>
          <w:del w:id="339" w:date="2019-06-17T11:03:29Z" w:author="Naveen"/>
          <w:rFonts w:ascii="Arial" w:cs="Arial" w:hAnsi="Arial" w:eastAsia="Arial"/>
        </w:rPr>
      </w:pPr>
      <w:del w:id="340" w:date="2019-06-17T11:03:29Z" w:author="Naveen">
        <w:r>
          <w:rPr>
            <w:rFonts w:ascii="Arial" w:hAnsi="Arial"/>
            <w:rtl w:val="0"/>
            <w:lang w:val="en-US"/>
          </w:rPr>
          <w:delText>The review provides an in-depth analysis of the source code, highlighting any vulnerabilities associated with poor programming practices and offers recommendations to secure the code base.</w:delText>
        </w:r>
      </w:del>
    </w:p>
    <w:p>
      <w:pPr>
        <w:pStyle w:val="Body"/>
        <w:tabs>
          <w:tab w:val="left" w:pos="426"/>
        </w:tabs>
        <w:ind w:left="426" w:firstLine="0"/>
        <w:rPr>
          <w:del w:id="341" w:date="2019-06-17T11:03:29Z" w:author="Naveen"/>
          <w:rFonts w:ascii="Arial" w:cs="Arial" w:hAnsi="Arial" w:eastAsia="Arial"/>
        </w:rPr>
      </w:pPr>
    </w:p>
    <w:p>
      <w:pPr>
        <w:pStyle w:val="Body"/>
        <w:tabs>
          <w:tab w:val="left" w:pos="426"/>
        </w:tabs>
        <w:ind w:left="426" w:firstLine="0"/>
        <w:rPr>
          <w:del w:id="342" w:date="2019-06-17T11:03:29Z" w:author="Naveen"/>
          <w:rFonts w:ascii="Arial" w:cs="Arial" w:hAnsi="Arial" w:eastAsia="Arial"/>
        </w:rPr>
      </w:pPr>
      <w:del w:id="343" w:date="2019-06-17T11:03:29Z" w:author="Naveen">
        <w:r>
          <w:rPr>
            <w:rFonts w:ascii="Arial" w:hAnsi="Arial"/>
            <w:rtl w:val="0"/>
            <w:lang w:val="en-US"/>
          </w:rPr>
          <w:delText>The specific testing phases are dependent upon the application functionality however the following areas are common to most source code analysis reviews:</w:delText>
        </w:r>
      </w:del>
    </w:p>
    <w:p>
      <w:pPr>
        <w:pStyle w:val="Body"/>
        <w:tabs>
          <w:tab w:val="left" w:pos="426"/>
        </w:tabs>
        <w:ind w:left="426" w:firstLine="0"/>
        <w:rPr>
          <w:del w:id="344" w:date="2019-06-17T11:03:29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del w:id="345" w:date="2019-06-17T11:03:29Z" w:author="Naveen">
        <w:r>
          <w:rPr>
            <w:rFonts w:ascii="Arial" w:hAnsi="Arial"/>
            <w:sz w:val="24"/>
            <w:szCs w:val="24"/>
            <w:rtl w:val="0"/>
            <w:lang w:val="en-US"/>
          </w:rPr>
          <w:delText>Best practice adherence</w:delText>
        </w:r>
      </w:del>
    </w:p>
    <w:p>
      <w:pPr>
        <w:pStyle w:val="List Paragraph"/>
        <w:numPr>
          <w:ilvl w:val="0"/>
          <w:numId w:val="18"/>
        </w:numPr>
        <w:bidi w:val="0"/>
        <w:ind w:right="0"/>
        <w:jc w:val="left"/>
        <w:rPr>
          <w:rFonts w:ascii="Arial" w:hAnsi="Arial"/>
          <w:sz w:val="24"/>
          <w:szCs w:val="24"/>
          <w:rtl w:val="0"/>
          <w:lang w:val="en-US"/>
        </w:rPr>
      </w:pPr>
      <w:del w:id="346" w:date="2019-06-17T11:03:29Z" w:author="Naveen">
        <w:r>
          <w:rPr>
            <w:rFonts w:ascii="Arial" w:hAnsi="Arial"/>
            <w:sz w:val="24"/>
            <w:szCs w:val="24"/>
            <w:rtl w:val="0"/>
            <w:lang w:val="en-US"/>
          </w:rPr>
          <w:delText>Deployment review processes</w:delText>
        </w:r>
      </w:del>
    </w:p>
    <w:p>
      <w:pPr>
        <w:pStyle w:val="List Paragraph"/>
        <w:numPr>
          <w:ilvl w:val="0"/>
          <w:numId w:val="18"/>
        </w:numPr>
        <w:bidi w:val="0"/>
        <w:ind w:right="0"/>
        <w:jc w:val="left"/>
        <w:rPr>
          <w:rFonts w:ascii="Arial" w:hAnsi="Arial"/>
          <w:sz w:val="24"/>
          <w:szCs w:val="24"/>
          <w:rtl w:val="0"/>
          <w:lang w:val="en-US"/>
        </w:rPr>
      </w:pPr>
      <w:del w:id="347" w:date="2019-06-17T11:03:29Z" w:author="Naveen">
        <w:r>
          <w:rPr>
            <w:rFonts w:ascii="Arial" w:hAnsi="Arial"/>
            <w:sz w:val="24"/>
            <w:szCs w:val="24"/>
            <w:rtl w:val="0"/>
            <w:lang w:val="en-US"/>
          </w:rPr>
          <w:delText>Assessments of:</w:delText>
        </w:r>
      </w:del>
    </w:p>
    <w:p>
      <w:pPr>
        <w:pStyle w:val="List Paragraph"/>
        <w:numPr>
          <w:ilvl w:val="1"/>
          <w:numId w:val="18"/>
        </w:numPr>
        <w:bidi w:val="0"/>
        <w:ind w:right="0"/>
        <w:jc w:val="left"/>
        <w:rPr>
          <w:rFonts w:ascii="Arial" w:hAnsi="Arial"/>
          <w:sz w:val="24"/>
          <w:szCs w:val="24"/>
          <w:rtl w:val="0"/>
          <w:lang w:val="en-US"/>
        </w:rPr>
      </w:pPr>
      <w:del w:id="348" w:date="2019-06-17T11:03:29Z" w:author="Naveen">
        <w:r>
          <w:rPr>
            <w:rFonts w:ascii="Arial" w:hAnsi="Arial"/>
            <w:sz w:val="24"/>
            <w:szCs w:val="24"/>
            <w:rtl w:val="0"/>
            <w:lang w:val="en-US"/>
          </w:rPr>
          <w:delText>Input validation</w:delText>
        </w:r>
      </w:del>
    </w:p>
    <w:p>
      <w:pPr>
        <w:pStyle w:val="List Paragraph"/>
        <w:numPr>
          <w:ilvl w:val="1"/>
          <w:numId w:val="18"/>
        </w:numPr>
        <w:bidi w:val="0"/>
        <w:ind w:right="0"/>
        <w:jc w:val="left"/>
        <w:rPr>
          <w:rFonts w:ascii="Arial" w:hAnsi="Arial"/>
          <w:sz w:val="24"/>
          <w:szCs w:val="24"/>
          <w:rtl w:val="0"/>
          <w:lang w:val="en-US"/>
        </w:rPr>
      </w:pPr>
      <w:del w:id="349" w:date="2019-06-17T11:03:29Z" w:author="Naveen">
        <w:r>
          <w:rPr>
            <w:rFonts w:ascii="Arial" w:hAnsi="Arial"/>
            <w:sz w:val="24"/>
            <w:szCs w:val="24"/>
            <w:rtl w:val="0"/>
            <w:lang w:val="en-US"/>
          </w:rPr>
          <w:delText>Error handling</w:delText>
        </w:r>
      </w:del>
    </w:p>
    <w:p>
      <w:pPr>
        <w:pStyle w:val="List Paragraph"/>
        <w:numPr>
          <w:ilvl w:val="1"/>
          <w:numId w:val="18"/>
        </w:numPr>
        <w:bidi w:val="0"/>
        <w:ind w:right="0"/>
        <w:jc w:val="left"/>
        <w:rPr>
          <w:rFonts w:ascii="Arial" w:hAnsi="Arial"/>
          <w:sz w:val="24"/>
          <w:szCs w:val="24"/>
          <w:rtl w:val="0"/>
          <w:lang w:val="en-US"/>
        </w:rPr>
      </w:pPr>
      <w:del w:id="350" w:date="2019-06-17T11:03:29Z" w:author="Naveen">
        <w:r>
          <w:rPr>
            <w:rFonts w:ascii="Arial" w:hAnsi="Arial"/>
            <w:sz w:val="24"/>
            <w:szCs w:val="24"/>
            <w:rtl w:val="0"/>
            <w:lang w:val="en-US"/>
          </w:rPr>
          <w:delText>Session management</w:delText>
        </w:r>
      </w:del>
    </w:p>
    <w:p>
      <w:pPr>
        <w:pStyle w:val="List Paragraph"/>
        <w:numPr>
          <w:ilvl w:val="1"/>
          <w:numId w:val="18"/>
        </w:numPr>
        <w:bidi w:val="0"/>
        <w:ind w:right="0"/>
        <w:jc w:val="left"/>
        <w:rPr>
          <w:rFonts w:ascii="Arial" w:hAnsi="Arial"/>
          <w:sz w:val="24"/>
          <w:szCs w:val="24"/>
          <w:rtl w:val="0"/>
          <w:lang w:val="en-US"/>
        </w:rPr>
      </w:pPr>
      <w:del w:id="351" w:date="2019-06-17T11:03:29Z" w:author="Naveen">
        <w:r>
          <w:rPr>
            <w:rFonts w:ascii="Arial" w:hAnsi="Arial"/>
            <w:sz w:val="24"/>
            <w:szCs w:val="24"/>
            <w:rtl w:val="0"/>
            <w:lang w:val="en-US"/>
          </w:rPr>
          <w:delText>Authentication</w:delText>
        </w:r>
      </w:del>
    </w:p>
    <w:p>
      <w:pPr>
        <w:pStyle w:val="List Paragraph"/>
        <w:numPr>
          <w:ilvl w:val="1"/>
          <w:numId w:val="18"/>
        </w:numPr>
        <w:bidi w:val="0"/>
        <w:ind w:right="0"/>
        <w:jc w:val="left"/>
        <w:rPr>
          <w:rFonts w:ascii="Arial" w:hAnsi="Arial"/>
          <w:sz w:val="24"/>
          <w:szCs w:val="24"/>
          <w:rtl w:val="0"/>
          <w:lang w:val="en-US"/>
        </w:rPr>
      </w:pPr>
      <w:del w:id="352" w:date="2019-06-17T11:03:29Z" w:author="Naveen">
        <w:r>
          <w:rPr>
            <w:rFonts w:ascii="Arial" w:hAnsi="Arial"/>
            <w:sz w:val="24"/>
            <w:szCs w:val="24"/>
            <w:rtl w:val="0"/>
            <w:lang w:val="en-US"/>
          </w:rPr>
          <w:delText>Cryptography</w:delText>
        </w:r>
      </w:del>
    </w:p>
    <w:p>
      <w:pPr>
        <w:pStyle w:val="List Paragraph"/>
        <w:numPr>
          <w:ilvl w:val="1"/>
          <w:numId w:val="18"/>
        </w:numPr>
        <w:bidi w:val="0"/>
        <w:ind w:right="0"/>
        <w:jc w:val="left"/>
        <w:rPr>
          <w:rFonts w:ascii="Arial" w:hAnsi="Arial"/>
          <w:sz w:val="24"/>
          <w:szCs w:val="24"/>
          <w:rtl w:val="0"/>
          <w:lang w:val="en-US"/>
        </w:rPr>
      </w:pPr>
      <w:del w:id="353" w:date="2019-06-17T11:03:29Z" w:author="Naveen">
        <w:r>
          <w:rPr>
            <w:rFonts w:ascii="Arial" w:hAnsi="Arial"/>
            <w:sz w:val="24"/>
            <w:szCs w:val="24"/>
            <w:rtl w:val="0"/>
            <w:lang w:val="en-US"/>
          </w:rPr>
          <w:delText>Logging</w:delText>
        </w:r>
      </w:del>
    </w:p>
    <w:p>
      <w:pPr>
        <w:pStyle w:val="List Paragraph"/>
        <w:numPr>
          <w:ilvl w:val="1"/>
          <w:numId w:val="18"/>
        </w:numPr>
        <w:bidi w:val="0"/>
        <w:ind w:right="0"/>
        <w:jc w:val="left"/>
        <w:rPr>
          <w:rFonts w:ascii="Arial" w:hAnsi="Arial"/>
          <w:sz w:val="24"/>
          <w:szCs w:val="24"/>
          <w:rtl w:val="0"/>
          <w:lang w:val="en-US"/>
        </w:rPr>
      </w:pPr>
      <w:del w:id="354" w:date="2019-06-17T11:03:29Z" w:author="Naveen">
        <w:r>
          <w:rPr>
            <w:rFonts w:ascii="Arial" w:hAnsi="Arial"/>
            <w:sz w:val="24"/>
            <w:szCs w:val="24"/>
            <w:rtl w:val="0"/>
            <w:lang w:val="en-US"/>
          </w:rPr>
          <w:delText>Denial of service</w:delText>
        </w:r>
      </w:del>
    </w:p>
    <w:p>
      <w:pPr>
        <w:pStyle w:val="Body"/>
        <w:tabs>
          <w:tab w:val="left" w:pos="426"/>
        </w:tabs>
        <w:ind w:left="360" w:firstLine="0"/>
        <w:rPr>
          <w:del w:id="355" w:date="2019-06-17T11:03:29Z" w:author="Naveen"/>
          <w:rFonts w:ascii="Arial" w:cs="Arial" w:hAnsi="Arial" w:eastAsia="Arial"/>
          <w:color w:val="0000ff"/>
          <w:u w:color="0000ff"/>
        </w:rPr>
      </w:pPr>
      <w:del w:id="356" w:date="2019-06-17T11:03:29Z" w:author="Naveen">
        <w:r>
          <w:rPr>
            <w:rFonts w:ascii="Arial" w:cs="Arial" w:hAnsi="Arial" w:eastAsia="Arial"/>
            <w:b w:val="1"/>
            <w:bCs w:val="1"/>
            <w:color w:val="0000ff"/>
            <w:u w:color="0000ff"/>
          </w:rPr>
          <w:tab/>
        </w:r>
      </w:del>
      <w:commentRangeStart w:id="357"/>
      <w:del w:id="358" w:date="2019-06-17T11:03:29Z" w:author="Naveen">
        <w:r>
          <w:rPr>
            <w:rFonts w:ascii="Arial" w:hAnsi="Arial"/>
            <w:color w:val="0000ff"/>
            <w:u w:color="0000ff"/>
            <w:rtl w:val="0"/>
            <w:lang w:val="en-US"/>
          </w:rPr>
          <w:delText xml:space="preserve">[If Static source code analysis is required then you must include the following detail in section 2 </w:delText>
        </w:r>
      </w:del>
      <w:del w:id="359" w:date="2019-06-17T11:03:29Z" w:author="Naveen">
        <w:r>
          <w:rPr>
            <w:rFonts w:ascii="Arial" w:hAnsi="Arial" w:hint="default"/>
            <w:color w:val="0000ff"/>
            <w:u w:color="0000ff"/>
            <w:rtl w:val="0"/>
            <w:lang w:val="en-US"/>
          </w:rPr>
          <w:delText>‘</w:delText>
        </w:r>
      </w:del>
      <w:del w:id="360" w:date="2019-06-17T11:03:29Z" w:author="Naveen">
        <w:r>
          <w:rPr>
            <w:rFonts w:ascii="Arial" w:hAnsi="Arial"/>
            <w:color w:val="0000ff"/>
            <w:u w:color="0000ff"/>
            <w:rtl w:val="0"/>
            <w:lang w:val="en-US"/>
          </w:rPr>
          <w:delText>Background &amp; technical Information</w:delText>
        </w:r>
      </w:del>
      <w:del w:id="361" w:date="2019-06-17T11:03:29Z" w:author="Naveen">
        <w:r>
          <w:rPr>
            <w:rFonts w:ascii="Arial" w:hAnsi="Arial" w:hint="default"/>
            <w:color w:val="0000ff"/>
            <w:u w:color="0000ff"/>
            <w:rtl w:val="0"/>
            <w:lang w:val="en-US"/>
          </w:rPr>
          <w:delText>’</w:delText>
        </w:r>
      </w:del>
      <w:del w:id="362" w:date="2019-06-17T11:03:29Z" w:author="Naveen">
        <w:r>
          <w:rPr>
            <w:rFonts w:ascii="Arial" w:hAnsi="Arial"/>
            <w:color w:val="0000ff"/>
            <w:u w:color="0000ff"/>
            <w:rtl w:val="0"/>
          </w:rPr>
          <w:delText>:</w:delText>
        </w:r>
      </w:del>
    </w:p>
    <w:p>
      <w:pPr>
        <w:pStyle w:val="Body"/>
        <w:tabs>
          <w:tab w:val="left" w:pos="426"/>
        </w:tabs>
        <w:ind w:left="360" w:firstLine="0"/>
        <w:rPr>
          <w:del w:id="363" w:date="2019-06-17T11:03:29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del w:id="364" w:date="2019-06-17T11:03:29Z" w:author="Naveen">
        <w:r>
          <w:rPr>
            <w:rFonts w:ascii="Arial" w:hAnsi="Arial"/>
            <w:color w:val="0000ff"/>
            <w:sz w:val="24"/>
            <w:szCs w:val="24"/>
            <w:u w:color="0000ff"/>
            <w:rtl w:val="0"/>
            <w:lang w:val="en-US"/>
          </w:rPr>
          <w:delText>How many applications are to be reviewed?</w:delText>
        </w:r>
      </w:del>
    </w:p>
    <w:p>
      <w:pPr>
        <w:pStyle w:val="List Paragraph"/>
        <w:numPr>
          <w:ilvl w:val="0"/>
          <w:numId w:val="20"/>
        </w:numPr>
        <w:bidi w:val="0"/>
        <w:ind w:right="0"/>
        <w:jc w:val="left"/>
        <w:rPr>
          <w:rFonts w:ascii="Arial" w:hAnsi="Arial"/>
          <w:color w:val="0000ff"/>
          <w:sz w:val="24"/>
          <w:szCs w:val="24"/>
          <w:rtl w:val="0"/>
          <w:lang w:val="en-US"/>
        </w:rPr>
      </w:pPr>
      <w:del w:id="365" w:date="2019-06-17T11:03:29Z" w:author="Naveen">
        <w:r>
          <w:rPr>
            <w:rFonts w:ascii="Arial" w:hAnsi="Arial"/>
            <w:color w:val="0000ff"/>
            <w:sz w:val="24"/>
            <w:szCs w:val="24"/>
            <w:u w:color="0000ff"/>
            <w:rtl w:val="0"/>
            <w:lang w:val="en-US"/>
          </w:rPr>
          <w:delText>What programming language is used by each of the applications?</w:delText>
        </w:r>
      </w:del>
    </w:p>
    <w:p>
      <w:pPr>
        <w:pStyle w:val="List Paragraph"/>
        <w:numPr>
          <w:ilvl w:val="0"/>
          <w:numId w:val="20"/>
        </w:numPr>
        <w:bidi w:val="0"/>
        <w:ind w:right="0"/>
        <w:jc w:val="left"/>
        <w:rPr>
          <w:rFonts w:ascii="Arial" w:hAnsi="Arial"/>
          <w:color w:val="0000ff"/>
          <w:sz w:val="24"/>
          <w:szCs w:val="24"/>
          <w:rtl w:val="0"/>
          <w:lang w:val="en-US"/>
        </w:rPr>
      </w:pPr>
      <w:del w:id="366" w:date="2019-06-17T11:03:29Z" w:author="Naveen">
        <w:r>
          <w:rPr>
            <w:rFonts w:ascii="Arial" w:hAnsi="Arial"/>
            <w:color w:val="0000ff"/>
            <w:sz w:val="24"/>
            <w:szCs w:val="24"/>
            <w:u w:color="0000ff"/>
            <w:rtl w:val="0"/>
            <w:lang w:val="en-US"/>
          </w:rPr>
          <w:delText>How many lines of code are there in each application?</w:delText>
        </w:r>
      </w:del>
    </w:p>
    <w:p>
      <w:pPr>
        <w:pStyle w:val="List Paragraph"/>
        <w:numPr>
          <w:ilvl w:val="0"/>
          <w:numId w:val="20"/>
        </w:numPr>
        <w:bidi w:val="0"/>
        <w:ind w:right="0"/>
        <w:jc w:val="left"/>
        <w:rPr>
          <w:rFonts w:ascii="Arial" w:hAnsi="Arial"/>
          <w:color w:val="0000ff"/>
          <w:sz w:val="24"/>
          <w:szCs w:val="24"/>
          <w:rtl w:val="0"/>
          <w:lang w:val="en-US"/>
        </w:rPr>
      </w:pPr>
      <w:del w:id="367" w:date="2019-06-17T11:03:29Z" w:author="Naveen">
        <w:r>
          <w:rPr>
            <w:rFonts w:ascii="Arial" w:hAnsi="Arial"/>
            <w:color w:val="0000ff"/>
            <w:sz w:val="24"/>
            <w:szCs w:val="24"/>
            <w:u w:color="0000ff"/>
            <w:rtl w:val="0"/>
            <w:lang w:val="en-US"/>
          </w:rPr>
          <w:delText xml:space="preserve">Note the number of lines of code should include all of the bespoke libraries, classes, configuration files and </w:delText>
        </w:r>
      </w:del>
      <w:del w:id="368" w:date="2019-06-17T11:03:29Z" w:author="Naveen">
        <w:r>
          <w:rPr>
            <w:rFonts w:ascii="Arial" w:hAnsi="Arial" w:hint="default"/>
            <w:color w:val="0000ff"/>
            <w:sz w:val="24"/>
            <w:szCs w:val="24"/>
            <w:u w:color="0000ff"/>
            <w:rtl w:val="0"/>
            <w:lang w:val="en-US"/>
          </w:rPr>
          <w:delText>‘</w:delText>
        </w:r>
      </w:del>
      <w:del w:id="369" w:date="2019-06-17T11:03:29Z" w:author="Naveen">
        <w:r>
          <w:rPr>
            <w:rFonts w:ascii="Arial" w:hAnsi="Arial"/>
            <w:color w:val="0000ff"/>
            <w:sz w:val="24"/>
            <w:szCs w:val="24"/>
            <w:u w:color="0000ff"/>
            <w:rtl w:val="0"/>
            <w:lang w:val="en-US"/>
          </w:rPr>
          <w:delText>launcher</w:delText>
        </w:r>
      </w:del>
      <w:del w:id="370" w:date="2019-06-17T11:03:29Z" w:author="Naveen">
        <w:r>
          <w:rPr>
            <w:rFonts w:ascii="Arial" w:hAnsi="Arial" w:hint="default"/>
            <w:color w:val="0000ff"/>
            <w:sz w:val="24"/>
            <w:szCs w:val="24"/>
            <w:u w:color="0000ff"/>
            <w:rtl w:val="0"/>
            <w:lang w:val="en-US"/>
          </w:rPr>
          <w:delText xml:space="preserve">’ </w:delText>
        </w:r>
      </w:del>
      <w:del w:id="371" w:date="2019-06-17T11:03:29Z" w:author="Naveen">
        <w:r>
          <w:rPr>
            <w:rFonts w:ascii="Arial" w:hAnsi="Arial"/>
            <w:color w:val="0000ff"/>
            <w:sz w:val="24"/>
            <w:szCs w:val="24"/>
            <w:u w:color="0000ff"/>
            <w:rtl w:val="0"/>
            <w:lang w:val="en-US"/>
          </w:rPr>
          <w:delText>scripts]</w:delText>
        </w:r>
      </w:del>
      <w:commentRangeEnd w:id="357"/>
      <w:r>
        <w:commentReference w:id="357"/>
      </w:r>
    </w:p>
    <w:p>
      <w:pPr>
        <w:pStyle w:val="Body"/>
        <w:tabs>
          <w:tab w:val="left" w:pos="426"/>
        </w:tabs>
        <w:rPr>
          <w:del w:id="372" w:date="2019-06-17T11:03:29Z" w:author="Naveen"/>
          <w:rFonts w:ascii="Arial" w:cs="Arial" w:hAnsi="Arial" w:eastAsia="Arial"/>
          <w:b w:val="1"/>
          <w:bCs w:val="1"/>
        </w:rPr>
      </w:pPr>
      <w:del w:id="373" w:date="2019-06-17T11:03:29Z" w:author="Naveen">
        <w:r>
          <w:rPr>
            <w:rFonts w:ascii="Arial" w:cs="Arial" w:hAnsi="Arial" w:eastAsia="Arial"/>
            <w:b w:val="1"/>
            <w:bCs w:val="1"/>
          </w:rPr>
          <w:br w:type="textWrapping"/>
        </w:r>
      </w:del>
      <w:commentRangeStart w:id="374"/>
    </w:p>
    <w:p>
      <w:pPr>
        <w:pStyle w:val="Body"/>
        <w:tabs>
          <w:tab w:val="left" w:pos="426"/>
        </w:tabs>
        <w:rPr>
          <w:del w:id="375" w:date="2019-06-17T11:03:29Z" w:author="Naveen"/>
          <w:rFonts w:ascii="Arial" w:cs="Arial" w:hAnsi="Arial" w:eastAsia="Arial"/>
          <w:b w:val="1"/>
          <w:bCs w:val="1"/>
          <w:color w:val="000000"/>
          <w:u w:color="000000"/>
        </w:rPr>
      </w:pPr>
      <w:del w:id="376" w:date="2019-06-17T11:03:29Z" w:author="Naveen">
        <w:r>
          <w:rPr>
            <w:rFonts w:ascii="Arial" w:hAnsi="Arial"/>
            <w:b w:val="1"/>
            <w:bCs w:val="1"/>
            <w:color w:val="000000"/>
            <w:u w:color="000000"/>
            <w:rtl w:val="0"/>
            <w:lang w:val="en-US"/>
          </w:rPr>
          <w:delText xml:space="preserve">Application flows/user journey can be seen in Appendix 2 </w:delText>
        </w:r>
      </w:del>
      <w:commentRangeEnd w:id="374"/>
      <w:r>
        <w:commentReference w:id="374"/>
      </w:r>
    </w:p>
    <w:p>
      <w:pPr>
        <w:pStyle w:val="Body"/>
        <w:tabs>
          <w:tab w:val="left" w:pos="426"/>
        </w:tabs>
        <w:rPr>
          <w:del w:id="377" w:date="2019-06-17T11:03:29Z" w:author="Naveen"/>
          <w:rFonts w:ascii="Arial" w:cs="Arial" w:hAnsi="Arial" w:eastAsia="Arial"/>
          <w:b w:val="1"/>
          <w:bCs w:val="1"/>
          <w:color w:val="000000"/>
          <w:u w:color="000000"/>
        </w:rPr>
      </w:pPr>
      <w:del w:id="378" w:date="2019-06-17T11:03:29Z" w:author="Naveen">
        <w:r>
          <w:rPr>
            <w:rFonts w:ascii="Arial" w:cs="Arial" w:hAnsi="Arial" w:eastAsia="Arial"/>
            <w:b w:val="1"/>
            <w:bCs w:val="1"/>
            <w:color w:val="000000"/>
            <w:u w:color="000000"/>
          </w:rPr>
          <w:br w:type="textWrapping"/>
        </w:r>
      </w:del>
      <w:commentRangeStart w:id="379"/>
    </w:p>
    <w:p>
      <w:pPr>
        <w:pStyle w:val="Body"/>
        <w:tabs>
          <w:tab w:val="left" w:pos="426"/>
        </w:tabs>
      </w:pPr>
      <w:del w:id="380" w:date="2019-06-17T11:03:29Z" w:author="Naveen">
        <w:r>
          <w:rPr>
            <w:rFonts w:ascii="Arial" w:hAnsi="Arial"/>
            <w:b w:val="1"/>
            <w:bCs w:val="1"/>
            <w:color w:val="000000"/>
            <w:u w:color="000000"/>
            <w:rtl w:val="0"/>
            <w:lang w:val="en-US"/>
          </w:rPr>
          <w:delText xml:space="preserve">Application screenshots are provided in Appendix 3 </w:delText>
        </w:r>
      </w:del>
      <w:commentRangeEnd w:id="379"/>
      <w:r>
        <w:commentReference w:id="379"/>
      </w:r>
      <w:del w:id="381" w:date="2019-06-17T11:03:29Z" w:author="Naveen">
        <w:r>
          <w:rPr>
            <w:rFonts w:ascii="Arial Unicode MS" w:cs="Arial Unicode MS" w:hAnsi="Arial Unicode MS" w:eastAsia="Arial Unicode MS"/>
            <w:b w:val="0"/>
            <w:bCs w:val="0"/>
            <w:i w:val="0"/>
            <w:iCs w:val="0"/>
          </w:rPr>
          <w:br w:type="page"/>
        </w:r>
      </w:del>
    </w:p>
    <w:p>
      <w:pPr>
        <w:pStyle w:val="Body"/>
        <w:tabs>
          <w:tab w:val="left" w:pos="426"/>
        </w:tabs>
        <w:sectPr>
          <w:headerReference w:type="default" r:id="rId4"/>
          <w:footerReference w:type="default" r:id="rId5"/>
          <w:pgSz w:w="11900" w:h="16840" w:orient="portrait"/>
          <w:pgMar w:top="1440" w:right="1440" w:bottom="1440" w:left="1440" w:header="708" w:footer="708"/>
          <w:bidi w:val="0"/>
        </w:sectPr>
      </w:pPr>
    </w:p>
    <w:p>
      <w:pPr>
        <w:pStyle w:val="Heading 2"/>
        <w:tabs>
          <w:tab w:val="left" w:pos="709"/>
        </w:tabs>
        <w:ind w:left="851" w:hanging="142"/>
        <w:rPr>
          <w:del w:id="382" w:date="2019-06-17T11:03:29Z" w:author="Naveen"/>
          <w:rFonts w:ascii="Arial" w:cs="Arial" w:hAnsi="Arial" w:eastAsia="Arial"/>
          <w:b w:val="1"/>
          <w:bCs w:val="1"/>
          <w:color w:val="000000"/>
          <w:sz w:val="24"/>
          <w:szCs w:val="24"/>
          <w:u w:color="000000"/>
        </w:rPr>
      </w:pPr>
      <w:del w:id="383" w:date="2019-06-17T11:03:29Z" w:author="Naveen">
        <w:r>
          <w:rPr>
            <w:rFonts w:ascii="Arial" w:hAnsi="Arial"/>
            <w:b w:val="1"/>
            <w:bCs w:val="1"/>
            <w:color w:val="000000"/>
            <w:sz w:val="24"/>
            <w:szCs w:val="24"/>
            <w:u w:color="000000"/>
            <w:rtl w:val="0"/>
          </w:rPr>
          <w:delText>3.1  Target Area List</w:delText>
        </w:r>
      </w:del>
    </w:p>
    <w:p>
      <w:pPr>
        <w:pStyle w:val="Body"/>
        <w:rPr>
          <w:del w:id="384" w:date="2019-06-17T11:03:29Z" w:author="Naveen"/>
        </w:rPr>
      </w:pPr>
    </w:p>
    <w:p>
      <w:pPr>
        <w:pStyle w:val="Body"/>
        <w:tabs>
          <w:tab w:val="left" w:pos="709"/>
        </w:tabs>
        <w:ind w:left="709" w:firstLine="0"/>
        <w:rPr>
          <w:del w:id="385" w:date="2019-06-17T11:03:29Z" w:author="Naveen"/>
          <w:rFonts w:ascii="Arial" w:cs="Arial" w:hAnsi="Arial" w:eastAsia="Arial"/>
        </w:rPr>
      </w:pPr>
      <w:del w:id="386" w:date="2019-06-17T11:03:29Z" w:author="Naveen">
        <w:r>
          <w:rPr>
            <w:rFonts w:ascii="Arial" w:hAnsi="Arial"/>
            <w:rtl w:val="0"/>
            <w:lang w:val="en-US"/>
          </w:rPr>
          <w:delText>The details of the target devices in the scope of this Penetration Test</w:delText>
        </w:r>
      </w:del>
      <w:del w:id="387" w:date="2019-06-17T11:03:29Z" w:author="Naveen">
        <w:r>
          <w:rPr>
            <w:rFonts w:ascii="Arial" w:hAnsi="Arial"/>
            <w:b w:val="1"/>
            <w:bCs w:val="1"/>
            <w:rtl w:val="0"/>
          </w:rPr>
          <w:delText xml:space="preserve"> </w:delText>
        </w:r>
      </w:del>
      <w:del w:id="388" w:date="2019-06-17T11:03:29Z" w:author="Naveen">
        <w:r>
          <w:rPr>
            <w:rFonts w:ascii="Arial" w:hAnsi="Arial"/>
            <w:rtl w:val="0"/>
            <w:lang w:val="en-US"/>
          </w:rPr>
          <w:delText>are provided in the table below:</w:delText>
        </w:r>
      </w:del>
    </w:p>
    <w:p>
      <w:pPr>
        <w:pStyle w:val="Body"/>
        <w:tabs>
          <w:tab w:val="left" w:pos="426"/>
        </w:tabs>
        <w:rPr>
          <w:del w:id="389" w:date="2019-06-17T11:03:29Z" w:author="Naveen"/>
          <w:rFonts w:ascii="Arial" w:cs="Arial" w:hAnsi="Arial" w:eastAsia="Arial"/>
        </w:rPr>
      </w:pPr>
    </w:p>
    <w:p>
      <w:pPr>
        <w:pStyle w:val="Body"/>
        <w:tabs>
          <w:tab w:val="left" w:pos="709"/>
        </w:tabs>
        <w:ind w:left="709" w:firstLine="0"/>
        <w:rPr>
          <w:del w:id="390" w:date="2019-06-17T11:03:29Z" w:author="Naveen"/>
          <w:rFonts w:ascii="Arial" w:cs="Arial" w:hAnsi="Arial" w:eastAsia="Arial"/>
          <w:color w:val="0000ff"/>
          <w:u w:color="0000ff"/>
        </w:rPr>
      </w:pPr>
      <w:del w:id="391" w:date="2019-06-17T11:03:29Z" w:author="Naveen">
        <w:r>
          <w:rPr>
            <w:rFonts w:ascii="Arial" w:hAnsi="Arial"/>
            <w:color w:val="0000ff"/>
            <w:u w:color="0000ff"/>
            <w:rtl w:val="0"/>
            <w:lang w:val="en-US"/>
          </w:rPr>
          <w:delTex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delText>
        </w:r>
      </w:del>
    </w:p>
    <w:p>
      <w:pPr>
        <w:pStyle w:val="Body"/>
        <w:rPr>
          <w:del w:id="392" w:date="2019-06-17T11:03:29Z" w:author="Naveen"/>
          <w:rFonts w:ascii="Arial" w:cs="Arial" w:hAnsi="Arial" w:eastAsia="Arial"/>
          <w:b w:val="1"/>
          <w:bCs w:val="1"/>
          <w:color w:val="0000ff"/>
          <w:u w:color="0000ff"/>
        </w:rPr>
      </w:pPr>
    </w:p>
    <w:p>
      <w:pPr>
        <w:pStyle w:val="Body"/>
        <w:widowControl w:val="0"/>
        <w:ind w:left="773" w:hanging="773"/>
        <w:rPr>
          <w:del w:id="393" w:date="2019-06-17T11:03:29Z" w:author="Naveen"/>
          <w:rFonts w:ascii="Arial" w:cs="Arial" w:hAnsi="Arial" w:eastAsia="Arial"/>
          <w:b w:val="1"/>
          <w:bCs w:val="1"/>
          <w:color w:val="0000ff"/>
          <w:u w:color="0000ff"/>
        </w:rPr>
      </w:pPr>
    </w:p>
    <w:p>
      <w:pPr>
        <w:pStyle w:val="Body"/>
        <w:tabs>
          <w:tab w:val="left" w:pos="426"/>
        </w:tabs>
        <w:sectPr>
          <w:headerReference w:type="default" r:id="rId6"/>
          <w:pgSz w:w="11900" w:h="16840" w:orient="portrait"/>
          <w:pgMar w:top="567" w:right="1440" w:bottom="1440" w:left="1440" w:header="708" w:footer="708"/>
          <w:bidi w:val="0"/>
        </w:sectPr>
      </w:pPr>
    </w:p>
    <w:p>
      <w:pPr>
        <w:pStyle w:val="Body"/>
        <w:tabs>
          <w:tab w:val="left" w:pos="426"/>
        </w:tabs>
        <w:rPr>
          <w:del w:id="394" w:date="2019-06-17T11:03:29Z" w:author="Naveen"/>
          <w:rFonts w:ascii="Arial" w:cs="Arial" w:hAnsi="Arial" w:eastAsia="Arial"/>
        </w:rPr>
      </w:pPr>
    </w:p>
    <w:p>
      <w:pPr>
        <w:pStyle w:val="Body"/>
        <w:tabs>
          <w:tab w:val="left" w:pos="426"/>
        </w:tabs>
        <w:rPr>
          <w:del w:id="395" w:date="2019-06-17T11:03:29Z" w:author="Naveen"/>
          <w:rFonts w:ascii="Arial" w:cs="Arial" w:hAnsi="Arial" w:eastAsia="Arial"/>
        </w:rPr>
      </w:pPr>
    </w:p>
    <w:p>
      <w:pPr>
        <w:pStyle w:val="Heading 2"/>
        <w:ind w:left="720" w:firstLine="0"/>
        <w:rPr>
          <w:del w:id="396" w:date="2019-06-17T11:03:29Z" w:author="Naveen"/>
          <w:rFonts w:ascii="Arial" w:cs="Arial" w:hAnsi="Arial" w:eastAsia="Arial"/>
          <w:b w:val="1"/>
          <w:bCs w:val="1"/>
          <w:color w:val="000000"/>
          <w:sz w:val="24"/>
          <w:szCs w:val="24"/>
          <w:u w:color="000000"/>
        </w:rPr>
      </w:pPr>
      <w:del w:id="397" w:date="2019-06-17T11:03:29Z" w:author="Naveen">
        <w:r>
          <w:rPr>
            <w:rFonts w:ascii="Arial" w:hAnsi="Arial"/>
            <w:b w:val="1"/>
            <w:bCs w:val="1"/>
            <w:color w:val="000000"/>
            <w:sz w:val="24"/>
            <w:szCs w:val="24"/>
            <w:u w:color="000000"/>
            <w:rtl w:val="0"/>
            <w:lang w:val="en-US"/>
          </w:rPr>
          <w:delText>3.2  Security targets out-of-scope</w:delText>
        </w:r>
      </w:del>
    </w:p>
    <w:p>
      <w:pPr>
        <w:pStyle w:val="Body"/>
        <w:rPr>
          <w:del w:id="398" w:date="2019-06-17T11:03:29Z" w:author="Naveen"/>
        </w:rPr>
      </w:pPr>
    </w:p>
    <w:p>
      <w:pPr>
        <w:pStyle w:val="Body"/>
        <w:ind w:left="709" w:firstLine="0"/>
        <w:rPr>
          <w:del w:id="399" w:date="2019-06-17T11:03:29Z" w:author="Naveen"/>
          <w:rFonts w:ascii="Arial" w:cs="Arial" w:hAnsi="Arial" w:eastAsia="Arial"/>
        </w:rPr>
      </w:pPr>
      <w:del w:id="400" w:date="2019-06-17T11:03:29Z" w:author="Naveen">
        <w:r>
          <w:rPr>
            <w:rFonts w:ascii="Arial" w:hAnsi="Arial"/>
            <w:rtl w:val="0"/>
            <w:lang w:val="en-US"/>
          </w:rPr>
          <w:delText>No hosts other than those detailed above should be subjected to any form of manual or automated vulnerability assessment.</w:delText>
        </w:r>
      </w:del>
    </w:p>
    <w:p>
      <w:pPr>
        <w:pStyle w:val="Heading 2"/>
        <w:ind w:left="720" w:firstLine="0"/>
        <w:rPr>
          <w:del w:id="401" w:date="2019-06-17T11:03:29Z" w:author="Naveen"/>
          <w:rFonts w:ascii="Arial" w:cs="Arial" w:hAnsi="Arial" w:eastAsia="Arial"/>
          <w:color w:val="000000"/>
          <w:sz w:val="24"/>
          <w:szCs w:val="24"/>
          <w:u w:color="000000"/>
        </w:rPr>
      </w:pPr>
    </w:p>
    <w:p>
      <w:pPr>
        <w:pStyle w:val="Heading 2"/>
        <w:ind w:left="720" w:firstLine="0"/>
        <w:rPr>
          <w:del w:id="402" w:date="2019-06-17T11:03:29Z" w:author="Naveen"/>
          <w:rFonts w:ascii="Arial" w:cs="Arial" w:hAnsi="Arial" w:eastAsia="Arial"/>
          <w:b w:val="1"/>
          <w:bCs w:val="1"/>
          <w:color w:val="000000"/>
          <w:sz w:val="24"/>
          <w:szCs w:val="24"/>
          <w:u w:color="000000"/>
        </w:rPr>
      </w:pPr>
      <w:del w:id="403" w:date="2019-06-17T11:03:29Z" w:author="Naveen">
        <w:r>
          <w:rPr>
            <w:rFonts w:ascii="Arial" w:hAnsi="Arial"/>
            <w:b w:val="1"/>
            <w:bCs w:val="1"/>
            <w:color w:val="000000"/>
            <w:sz w:val="24"/>
            <w:szCs w:val="24"/>
            <w:u w:color="000000"/>
            <w:rtl w:val="0"/>
            <w:lang w:val="en-US"/>
          </w:rPr>
          <w:delText>3.3  Principle security concerns</w:delText>
        </w:r>
      </w:del>
    </w:p>
    <w:p>
      <w:pPr>
        <w:pStyle w:val="Body"/>
        <w:rPr>
          <w:del w:id="404" w:date="2019-06-17T11:03:29Z" w:author="Naveen"/>
        </w:rPr>
      </w:pPr>
    </w:p>
    <w:p>
      <w:pPr>
        <w:pStyle w:val="Body"/>
        <w:ind w:left="709" w:firstLine="0"/>
        <w:rPr>
          <w:del w:id="405" w:date="2019-06-17T11:03:29Z" w:author="Naveen"/>
          <w:rFonts w:ascii="Arial" w:cs="Arial" w:hAnsi="Arial" w:eastAsia="Arial"/>
        </w:rPr>
      </w:pPr>
      <w:del w:id="406" w:date="2019-06-17T11:03:29Z" w:author="Naveen">
        <w:r>
          <w:rPr>
            <w:rFonts w:ascii="Arial" w:hAnsi="Arial"/>
            <w:rtl w:val="0"/>
            <w:lang w:val="en-US"/>
          </w:rPr>
          <w:delText xml:space="preserve">To support the provisioning of the Penetration Test against </w:delText>
        </w:r>
      </w:del>
      <w:commentRangeStart w:id="407"/>
      <w:del w:id="408" w:date="2019-06-17T11:03:29Z" w:author="Naveen">
        <w:r>
          <w:rPr>
            <w:rFonts w:ascii="Arial" w:hAnsi="Arial"/>
            <w:color w:val="0000ff"/>
            <w:u w:color="0000ff"/>
            <w:rtl w:val="0"/>
            <w:lang w:val="en-US"/>
          </w:rPr>
          <w:delText xml:space="preserve">[insert Project or Service name] </w:delText>
        </w:r>
      </w:del>
      <w:commentRangeEnd w:id="407"/>
      <w:r>
        <w:commentReference w:id="407"/>
      </w:r>
      <w:del w:id="409" w:date="2019-06-17T11:03:29Z" w:author="Naveen">
        <w:r>
          <w:rPr>
            <w:rFonts w:ascii="Arial" w:hAnsi="Arial"/>
            <w:rtl w:val="0"/>
            <w:lang w:val="en-US"/>
          </w:rPr>
          <w:delText>the following Principle Security Concerns (PSCs) have been identified:</w:delText>
        </w:r>
      </w:del>
    </w:p>
    <w:p>
      <w:pPr>
        <w:pStyle w:val="Body"/>
        <w:rPr>
          <w:del w:id="410" w:date="2019-06-17T11:03:29Z" w:author="Naveen"/>
          <w:rFonts w:ascii="Arial" w:cs="Arial" w:hAnsi="Arial" w:eastAsia="Arial"/>
          <w:b w:val="1"/>
          <w:bCs w:val="1"/>
        </w:rPr>
      </w:pPr>
    </w:p>
    <w:p>
      <w:pPr>
        <w:pStyle w:val="Body"/>
        <w:widowControl w:val="0"/>
        <w:ind w:left="886" w:hanging="886"/>
        <w:rPr>
          <w:del w:id="411" w:date="2019-06-17T11:03:29Z" w:author="Naveen"/>
          <w:rFonts w:ascii="Arial" w:cs="Arial" w:hAnsi="Arial" w:eastAsia="Arial"/>
          <w:b w:val="1"/>
          <w:bCs w:val="1"/>
        </w:rPr>
      </w:pPr>
    </w:p>
    <w:p>
      <w:pPr>
        <w:pStyle w:val="Body"/>
      </w:pPr>
      <w:del w:id="412" w:date="2019-06-17T11:03:29Z" w:author="Naveen">
        <w:r>
          <w:rPr>
            <w:rFonts w:ascii="Arial Unicode MS" w:cs="Arial Unicode MS" w:hAnsi="Arial Unicode MS" w:eastAsia="Arial Unicode MS"/>
            <w:b w:val="0"/>
            <w:bCs w:val="0"/>
            <w:i w:val="0"/>
            <w:iCs w:val="0"/>
          </w:rPr>
          <w:br w:type="page"/>
        </w:r>
      </w:del>
    </w:p>
    <w:p>
      <w:pPr>
        <w:pStyle w:val="Heading"/>
        <w:ind w:left="720" w:firstLine="0"/>
        <w:rPr>
          <w:del w:id="413" w:date="2019-06-17T11:03:29Z" w:author="Naveen"/>
          <w:rFonts w:ascii="Arial" w:cs="Arial" w:hAnsi="Arial" w:eastAsia="Arial"/>
          <w:b w:val="1"/>
          <w:bCs w:val="1"/>
          <w:color w:val="000000"/>
          <w:sz w:val="24"/>
          <w:szCs w:val="24"/>
          <w:u w:color="000000"/>
        </w:rPr>
      </w:pPr>
      <w:del w:id="414" w:date="2019-06-17T11:03:29Z" w:author="Naveen">
        <w:r>
          <w:rPr>
            <w:rFonts w:ascii="Arial" w:hAnsi="Arial"/>
            <w:b w:val="1"/>
            <w:bCs w:val="1"/>
            <w:color w:val="000000"/>
            <w:sz w:val="24"/>
            <w:szCs w:val="24"/>
            <w:u w:color="000000"/>
            <w:rtl w:val="0"/>
            <w:lang w:val="en-US"/>
          </w:rPr>
          <w:delText>4. Test specifics</w:delText>
        </w:r>
      </w:del>
    </w:p>
    <w:p>
      <w:pPr>
        <w:pStyle w:val="Body"/>
        <w:rPr>
          <w:del w:id="415" w:date="2019-06-17T11:03:29Z" w:author="Naveen"/>
        </w:rPr>
      </w:pPr>
    </w:p>
    <w:p>
      <w:pPr>
        <w:pStyle w:val="Body"/>
        <w:tabs>
          <w:tab w:val="left" w:pos="284"/>
        </w:tabs>
        <w:ind w:left="851" w:firstLine="0"/>
        <w:rPr>
          <w:del w:id="416" w:date="2019-06-17T11:03:29Z" w:author="Naveen"/>
          <w:rFonts w:ascii="Arial" w:cs="Arial" w:hAnsi="Arial" w:eastAsia="Arial"/>
        </w:rPr>
      </w:pPr>
      <w:del w:id="417" w:date="2019-06-17T11:03:29Z" w:author="Naveen">
        <w:r>
          <w:rPr>
            <w:rFonts w:ascii="Arial" w:hAnsi="Arial"/>
            <w:rtl w:val="0"/>
            <w:lang w:val="en-US"/>
          </w:rPr>
          <w:delText>A start up meeting should be conducted with the test supplier to identify all requirements are met prior to testing.</w:delText>
        </w:r>
      </w:del>
    </w:p>
    <w:p>
      <w:pPr>
        <w:pStyle w:val="Body"/>
        <w:tabs>
          <w:tab w:val="left" w:pos="284"/>
        </w:tabs>
        <w:ind w:left="851" w:firstLine="0"/>
        <w:rPr>
          <w:del w:id="418" w:date="2019-06-17T11:03:29Z" w:author="Naveen"/>
          <w:rFonts w:ascii="Arial" w:cs="Arial" w:hAnsi="Arial" w:eastAsia="Arial"/>
        </w:rPr>
      </w:pPr>
    </w:p>
    <w:p>
      <w:pPr>
        <w:pStyle w:val="Body"/>
        <w:tabs>
          <w:tab w:val="left" w:pos="284"/>
        </w:tabs>
        <w:ind w:left="851" w:firstLine="0"/>
        <w:rPr>
          <w:del w:id="419" w:date="2019-06-17T11:03:29Z" w:author="Naveen"/>
          <w:rFonts w:ascii="Arial" w:cs="Arial" w:hAnsi="Arial" w:eastAsia="Arial"/>
        </w:rPr>
      </w:pPr>
      <w:del w:id="420" w:date="2019-06-17T11:03:29Z" w:author="Naveen">
        <w:r>
          <w:rPr>
            <w:rFonts w:ascii="Arial" w:hAnsi="Arial"/>
            <w:rtl w:val="0"/>
            <w:lang w:val="en-US"/>
          </w:rPr>
          <w:delText xml:space="preserve">NHSBSA request that a Test Plan be produced by the test supplier, the primary objective of this is to define the assurance activities required to establish the current security posture of </w:delText>
        </w:r>
      </w:del>
      <w:commentRangeStart w:id="421"/>
      <w:del w:id="422" w:date="2019-06-17T11:03:29Z" w:author="Naveen">
        <w:r>
          <w:rPr>
            <w:rFonts w:ascii="Arial" w:hAnsi="Arial"/>
            <w:i w:val="1"/>
            <w:iCs w:val="1"/>
            <w:color w:val="0000ff"/>
            <w:u w:color="0000ff"/>
            <w:rtl w:val="0"/>
            <w:lang w:val="en-US"/>
          </w:rPr>
          <w:delText>[insert project or service name]</w:delText>
        </w:r>
      </w:del>
      <w:del w:id="423" w:date="2019-06-17T11:03:29Z" w:author="Naveen">
        <w:r>
          <w:rPr>
            <w:rFonts w:ascii="Arial" w:hAnsi="Arial"/>
            <w:rtl w:val="0"/>
          </w:rPr>
          <w:delText>.</w:delText>
        </w:r>
      </w:del>
      <w:commentRangeEnd w:id="421"/>
      <w:r>
        <w:commentReference w:id="421"/>
      </w:r>
      <w:del w:id="424" w:date="2019-06-17T11:03:29Z" w:author="Naveen">
        <w:r>
          <w:rPr>
            <w:rFonts w:ascii="Arial" w:hAnsi="Arial"/>
            <w:i w:val="1"/>
            <w:iCs w:val="1"/>
            <w:rtl w:val="0"/>
          </w:rPr>
          <w:delText xml:space="preserve">  </w:delText>
        </w:r>
      </w:del>
      <w:del w:id="425" w:date="2019-06-17T11:03:29Z" w:author="Naveen">
        <w:r>
          <w:rPr>
            <w:rFonts w:ascii="Arial" w:hAnsi="Arial"/>
            <w:rtl w:val="0"/>
            <w:lang w:val="en-US"/>
          </w:rPr>
          <w:delText>The Test Plan will include an understanding of the target system and what is required to complete the Penetration Test.  This should also include how the test supplier intends to test against each of the PSCs identified.</w:delText>
        </w:r>
      </w:del>
    </w:p>
    <w:p>
      <w:pPr>
        <w:pStyle w:val="Body"/>
        <w:tabs>
          <w:tab w:val="left" w:pos="284"/>
        </w:tabs>
        <w:ind w:left="851" w:firstLine="0"/>
        <w:rPr>
          <w:del w:id="426" w:date="2019-06-17T11:03:29Z" w:author="Naveen"/>
          <w:rFonts w:ascii="Arial" w:cs="Arial" w:hAnsi="Arial" w:eastAsia="Arial"/>
        </w:rPr>
      </w:pPr>
    </w:p>
    <w:p>
      <w:pPr>
        <w:pStyle w:val="Body"/>
        <w:tabs>
          <w:tab w:val="left" w:pos="284"/>
        </w:tabs>
        <w:ind w:left="851" w:firstLine="0"/>
        <w:rPr>
          <w:del w:id="427" w:date="2019-06-17T11:03:29Z" w:author="Naveen"/>
          <w:rFonts w:ascii="Arial" w:cs="Arial" w:hAnsi="Arial" w:eastAsia="Arial"/>
        </w:rPr>
      </w:pPr>
      <w:del w:id="428" w:date="2019-06-17T11:03:29Z" w:author="Naveen">
        <w:r>
          <w:rPr>
            <w:rFonts w:ascii="Arial" w:hAnsi="Arial"/>
            <w:rtl w:val="0"/>
            <w:lang w:val="en-US"/>
          </w:rPr>
          <w:delTex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delText>
        </w:r>
      </w:del>
    </w:p>
    <w:p>
      <w:pPr>
        <w:pStyle w:val="Body"/>
        <w:tabs>
          <w:tab w:val="left" w:pos="284"/>
        </w:tabs>
        <w:ind w:left="851" w:firstLine="0"/>
        <w:rPr>
          <w:del w:id="429" w:date="2019-06-17T11:03:29Z" w:author="Naveen"/>
          <w:rFonts w:ascii="Arial" w:cs="Arial" w:hAnsi="Arial" w:eastAsia="Arial"/>
        </w:rPr>
      </w:pPr>
    </w:p>
    <w:p>
      <w:pPr>
        <w:pStyle w:val="Body"/>
        <w:tabs>
          <w:tab w:val="left" w:pos="284"/>
        </w:tabs>
        <w:ind w:left="851" w:firstLine="0"/>
        <w:rPr>
          <w:del w:id="430" w:date="2019-06-17T11:03:29Z" w:author="Naveen"/>
          <w:rFonts w:ascii="Arial" w:cs="Arial" w:hAnsi="Arial" w:eastAsia="Arial"/>
        </w:rPr>
      </w:pPr>
      <w:del w:id="431" w:date="2019-06-17T11:03:29Z" w:author="Naveen">
        <w:r>
          <w:rPr>
            <w:rFonts w:ascii="Arial" w:hAnsi="Arial"/>
            <w:rtl w:val="0"/>
            <w:lang w:val="en-US"/>
          </w:rPr>
          <w:delText>Staff working on this assignment will require the appropriate security clearance prior to deployment on the work package Security Check (SC).</w:delText>
        </w:r>
      </w:del>
    </w:p>
    <w:p>
      <w:pPr>
        <w:pStyle w:val="Body"/>
        <w:tabs>
          <w:tab w:val="left" w:pos="284"/>
        </w:tabs>
        <w:ind w:left="851" w:firstLine="0"/>
        <w:rPr>
          <w:del w:id="432" w:date="2019-06-17T11:03:29Z" w:author="Naveen"/>
          <w:rFonts w:ascii="Arial" w:cs="Arial" w:hAnsi="Arial" w:eastAsia="Arial"/>
        </w:rPr>
      </w:pPr>
    </w:p>
    <w:p>
      <w:pPr>
        <w:pStyle w:val="Body"/>
        <w:tabs>
          <w:tab w:val="left" w:pos="284"/>
        </w:tabs>
        <w:ind w:left="851" w:firstLine="0"/>
        <w:rPr>
          <w:del w:id="433" w:date="2019-06-17T11:03:29Z" w:author="Naveen"/>
          <w:rFonts w:ascii="Arial" w:cs="Arial" w:hAnsi="Arial" w:eastAsia="Arial"/>
        </w:rPr>
      </w:pPr>
      <w:del w:id="434" w:date="2019-06-17T11:03:29Z" w:author="Naveen">
        <w:r>
          <w:rPr>
            <w:rFonts w:ascii="Arial" w:hAnsi="Arial"/>
            <w:rtl w:val="0"/>
            <w:lang w:val="en-US"/>
          </w:rPr>
          <w:delText>Prior to commencement of testing the tester shall ensure that their systems are clear of any uncontrolled malware.  The testers will be required to assert that their systems are patched and up to date.</w:delText>
        </w:r>
      </w:del>
    </w:p>
    <w:p>
      <w:pPr>
        <w:pStyle w:val="Body"/>
        <w:tabs>
          <w:tab w:val="left" w:pos="284"/>
        </w:tabs>
        <w:ind w:left="851" w:firstLine="0"/>
        <w:rPr>
          <w:del w:id="435" w:date="2019-06-17T11:03:29Z" w:author="Naveen"/>
          <w:rFonts w:ascii="Arial" w:cs="Arial" w:hAnsi="Arial" w:eastAsia="Arial"/>
        </w:rPr>
      </w:pPr>
    </w:p>
    <w:p>
      <w:pPr>
        <w:pStyle w:val="Body"/>
        <w:tabs>
          <w:tab w:val="left" w:pos="284"/>
        </w:tabs>
        <w:ind w:left="851" w:firstLine="0"/>
        <w:rPr>
          <w:del w:id="436" w:date="2019-06-17T11:03:29Z" w:author="Naveen"/>
          <w:rFonts w:ascii="Arial" w:cs="Arial" w:hAnsi="Arial" w:eastAsia="Arial"/>
        </w:rPr>
      </w:pPr>
      <w:del w:id="437" w:date="2019-06-17T11:03:29Z" w:author="Naveen">
        <w:r>
          <w:rPr>
            <w:rFonts w:ascii="Arial" w:hAnsi="Arial"/>
            <w:rtl w:val="0"/>
            <w:lang w:val="en-US"/>
          </w:rPr>
          <w:delText>A review meeting may be required with the test supplier and NHSBSA at the end of the testing to assure that the issues that have been raised are correct.</w:delText>
        </w:r>
      </w:del>
    </w:p>
    <w:p>
      <w:pPr>
        <w:pStyle w:val="Body"/>
        <w:tabs>
          <w:tab w:val="left" w:pos="284"/>
        </w:tabs>
        <w:rPr>
          <w:del w:id="438" w:date="2019-06-17T11:03:29Z" w:author="Naveen"/>
          <w:rFonts w:ascii="Arial" w:cs="Arial" w:hAnsi="Arial" w:eastAsia="Arial"/>
          <w:b w:val="1"/>
          <w:bCs w:val="1"/>
        </w:rPr>
      </w:pPr>
    </w:p>
    <w:p>
      <w:pPr>
        <w:pStyle w:val="Heading 2"/>
        <w:ind w:left="851" w:firstLine="0"/>
        <w:rPr>
          <w:del w:id="439" w:date="2019-06-17T11:03:29Z" w:author="Naveen"/>
          <w:rFonts w:ascii="Arial" w:cs="Arial" w:hAnsi="Arial" w:eastAsia="Arial"/>
          <w:b w:val="1"/>
          <w:bCs w:val="1"/>
          <w:color w:val="000000"/>
          <w:sz w:val="24"/>
          <w:szCs w:val="24"/>
          <w:u w:color="000000"/>
        </w:rPr>
      </w:pPr>
      <w:del w:id="440" w:date="2019-06-17T11:03:29Z" w:author="Naveen">
        <w:r>
          <w:rPr>
            <w:rFonts w:ascii="Arial" w:hAnsi="Arial"/>
            <w:b w:val="1"/>
            <w:bCs w:val="1"/>
            <w:color w:val="000000"/>
            <w:sz w:val="24"/>
            <w:szCs w:val="24"/>
            <w:u w:color="000000"/>
            <w:rtl w:val="0"/>
            <w:lang w:val="en-US"/>
          </w:rPr>
          <w:delText>4.1  Daily reporting</w:delText>
        </w:r>
      </w:del>
    </w:p>
    <w:p>
      <w:pPr>
        <w:pStyle w:val="Body"/>
        <w:rPr>
          <w:del w:id="441" w:date="2019-06-17T11:03:29Z" w:author="Naveen"/>
        </w:rPr>
      </w:pPr>
    </w:p>
    <w:p>
      <w:pPr>
        <w:pStyle w:val="Body"/>
        <w:tabs>
          <w:tab w:val="left" w:pos="284"/>
        </w:tabs>
        <w:ind w:left="851" w:firstLine="0"/>
        <w:rPr>
          <w:del w:id="442" w:date="2019-06-17T11:03:29Z" w:author="Naveen"/>
          <w:rFonts w:ascii="Arial" w:cs="Arial" w:hAnsi="Arial" w:eastAsia="Arial"/>
        </w:rPr>
      </w:pPr>
      <w:del w:id="443" w:date="2019-06-17T11:03:29Z" w:author="Naveen">
        <w:r>
          <w:rPr>
            <w:rFonts w:ascii="Arial" w:hAnsi="Arial"/>
            <w:rtl w:val="0"/>
            <w:lang w:val="en-US"/>
          </w:rPr>
          <w:delText>The test supplier shall inform the Technical Advisor at the soonest possible time should a critical vulnerability be discovered.</w:delText>
        </w:r>
      </w:del>
    </w:p>
    <w:p>
      <w:pPr>
        <w:pStyle w:val="Body"/>
        <w:tabs>
          <w:tab w:val="left" w:pos="284"/>
        </w:tabs>
        <w:ind w:left="851" w:firstLine="0"/>
        <w:rPr>
          <w:del w:id="444" w:date="2019-06-17T11:03:29Z" w:author="Naveen"/>
          <w:rFonts w:ascii="Arial" w:cs="Arial" w:hAnsi="Arial" w:eastAsia="Arial"/>
        </w:rPr>
      </w:pPr>
    </w:p>
    <w:p>
      <w:pPr>
        <w:pStyle w:val="Body"/>
        <w:tabs>
          <w:tab w:val="left" w:pos="284"/>
        </w:tabs>
        <w:ind w:left="851" w:firstLine="0"/>
        <w:rPr>
          <w:del w:id="445" w:date="2019-06-17T11:03:29Z" w:author="Naveen"/>
          <w:rFonts w:ascii="Arial" w:cs="Arial" w:hAnsi="Arial" w:eastAsia="Arial"/>
        </w:rPr>
      </w:pPr>
      <w:del w:id="446" w:date="2019-06-17T11:03:29Z" w:author="Naveen">
        <w:r>
          <w:rPr>
            <w:rFonts w:ascii="Arial" w:hAnsi="Arial"/>
            <w:rtl w:val="0"/>
            <w:lang w:val="en-US"/>
          </w:rPr>
          <w:delText>The test supplier shall take part in a daily wash-up meeting where the day</w:delText>
        </w:r>
      </w:del>
      <w:del w:id="447" w:date="2019-06-17T11:03:29Z" w:author="Naveen">
        <w:r>
          <w:rPr>
            <w:rFonts w:ascii="Arial" w:hAnsi="Arial" w:hint="default"/>
            <w:rtl w:val="0"/>
            <w:lang w:val="en-US"/>
          </w:rPr>
          <w:delText>’</w:delText>
        </w:r>
      </w:del>
      <w:del w:id="448" w:date="2019-06-17T11:03:29Z" w:author="Naveen">
        <w:r>
          <w:rPr>
            <w:rFonts w:ascii="Arial" w:hAnsi="Arial"/>
            <w:rtl w:val="0"/>
            <w:lang w:val="en-US"/>
          </w:rPr>
          <w:delText>s findings will be disclosed to NHSBSA.  The planned testing for the remainder of the test will also be discussed in these wash-up meetings.</w:delText>
        </w:r>
      </w:del>
    </w:p>
    <w:p>
      <w:pPr>
        <w:pStyle w:val="Body"/>
        <w:tabs>
          <w:tab w:val="left" w:pos="284"/>
        </w:tabs>
        <w:rPr>
          <w:del w:id="449" w:date="2019-06-17T11:03:29Z" w:author="Naveen"/>
          <w:rFonts w:ascii="Arial" w:cs="Arial" w:hAnsi="Arial" w:eastAsia="Arial"/>
          <w:b w:val="1"/>
          <w:bCs w:val="1"/>
        </w:rPr>
      </w:pPr>
    </w:p>
    <w:p>
      <w:pPr>
        <w:pStyle w:val="Heading 2"/>
        <w:ind w:left="720" w:firstLine="0"/>
        <w:rPr>
          <w:del w:id="450" w:date="2019-06-17T11:03:29Z" w:author="Naveen"/>
          <w:rFonts w:ascii="Arial" w:cs="Arial" w:hAnsi="Arial" w:eastAsia="Arial"/>
          <w:b w:val="1"/>
          <w:bCs w:val="1"/>
          <w:color w:val="000000"/>
          <w:sz w:val="24"/>
          <w:szCs w:val="24"/>
          <w:u w:color="000000"/>
        </w:rPr>
      </w:pPr>
      <w:del w:id="451" w:date="2019-06-17T11:03:29Z" w:author="Naveen">
        <w:r>
          <w:rPr>
            <w:rFonts w:ascii="Arial" w:hAnsi="Arial"/>
            <w:b w:val="1"/>
            <w:bCs w:val="1"/>
            <w:color w:val="000000"/>
            <w:sz w:val="24"/>
            <w:szCs w:val="24"/>
            <w:u w:color="000000"/>
            <w:rtl w:val="0"/>
          </w:rPr>
          <w:delText>4.2  Final report</w:delText>
        </w:r>
      </w:del>
    </w:p>
    <w:p>
      <w:pPr>
        <w:pStyle w:val="Body"/>
        <w:rPr>
          <w:del w:id="452" w:date="2019-06-17T11:03:29Z" w:author="Naveen"/>
        </w:rPr>
      </w:pPr>
    </w:p>
    <w:p>
      <w:pPr>
        <w:pStyle w:val="Body"/>
        <w:tabs>
          <w:tab w:val="left" w:pos="284"/>
        </w:tabs>
        <w:ind w:left="851" w:firstLine="0"/>
        <w:rPr>
          <w:del w:id="453" w:date="2019-06-17T11:03:29Z" w:author="Naveen"/>
          <w:rFonts w:ascii="Arial" w:cs="Arial" w:hAnsi="Arial" w:eastAsia="Arial"/>
        </w:rPr>
      </w:pPr>
      <w:del w:id="454" w:date="2019-06-17T11:03:29Z" w:author="Naveen">
        <w:r>
          <w:rPr>
            <w:rFonts w:ascii="Arial" w:hAnsi="Arial"/>
            <w:rtl w:val="0"/>
            <w:lang w:val="en-US"/>
          </w:rPr>
          <w:delTex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delText>
        </w:r>
      </w:del>
    </w:p>
    <w:p>
      <w:pPr>
        <w:pStyle w:val="Body"/>
        <w:tabs>
          <w:tab w:val="left" w:pos="284"/>
        </w:tabs>
        <w:ind w:left="851" w:firstLine="0"/>
        <w:rPr>
          <w:del w:id="455" w:date="2019-06-17T11:03:29Z" w:author="Naveen"/>
          <w:rFonts w:ascii="Arial" w:cs="Arial" w:hAnsi="Arial" w:eastAsia="Arial"/>
        </w:rPr>
      </w:pPr>
    </w:p>
    <w:p>
      <w:pPr>
        <w:pStyle w:val="Body"/>
        <w:tabs>
          <w:tab w:val="left" w:pos="284"/>
        </w:tabs>
        <w:ind w:left="851" w:firstLine="0"/>
        <w:rPr>
          <w:del w:id="456" w:date="2019-06-17T11:03:29Z" w:author="Naveen"/>
          <w:rFonts w:ascii="Arial" w:cs="Arial" w:hAnsi="Arial" w:eastAsia="Arial"/>
        </w:rPr>
      </w:pPr>
      <w:del w:id="457" w:date="2019-06-17T11:03:29Z" w:author="Naveen">
        <w:r>
          <w:rPr>
            <w:rFonts w:ascii="Arial" w:hAnsi="Arial"/>
            <w:rtl w:val="0"/>
            <w:lang w:val="en-US"/>
          </w:rPr>
          <w:delText>Results must be provided in context where possible, i.e. the relevance of a given vulnerability in the context of the system under test.</w:delText>
        </w:r>
      </w:del>
    </w:p>
    <w:p>
      <w:pPr>
        <w:pStyle w:val="Body"/>
        <w:tabs>
          <w:tab w:val="left" w:pos="284"/>
        </w:tabs>
        <w:ind w:left="851" w:firstLine="0"/>
        <w:rPr>
          <w:del w:id="458" w:date="2019-06-17T11:03:29Z" w:author="Naveen"/>
          <w:rFonts w:ascii="Arial" w:cs="Arial" w:hAnsi="Arial" w:eastAsia="Arial"/>
        </w:rPr>
      </w:pPr>
    </w:p>
    <w:p>
      <w:pPr>
        <w:pStyle w:val="Body"/>
        <w:tabs>
          <w:tab w:val="left" w:pos="284"/>
        </w:tabs>
        <w:ind w:left="851" w:firstLine="0"/>
        <w:rPr>
          <w:del w:id="459" w:date="2019-06-17T11:03:29Z" w:author="Naveen"/>
          <w:rFonts w:ascii="Arial" w:cs="Arial" w:hAnsi="Arial" w:eastAsia="Arial"/>
        </w:rPr>
      </w:pPr>
      <w:del w:id="460" w:date="2019-06-17T11:03:29Z" w:author="Naveen">
        <w:r>
          <w:rPr>
            <w:rFonts w:ascii="Arial" w:hAnsi="Arial"/>
            <w:rtl w:val="0"/>
            <w:lang w:val="en-US"/>
          </w:rPr>
          <w:delText>The report should indicate how each of the PSCs was tested and if vulnerabilities were identified, the report should reference the PSC number alongside any findings.</w:delText>
        </w:r>
      </w:del>
    </w:p>
    <w:p>
      <w:pPr>
        <w:pStyle w:val="Body"/>
        <w:rPr>
          <w:del w:id="461" w:date="2019-06-17T11:03:29Z" w:author="Naveen"/>
          <w:rFonts w:ascii="Arial" w:cs="Arial" w:hAnsi="Arial" w:eastAsia="Arial"/>
          <w:b w:val="1"/>
          <w:bCs w:val="1"/>
        </w:rPr>
      </w:pPr>
    </w:p>
    <w:p>
      <w:pPr>
        <w:pStyle w:val="Body"/>
        <w:rPr>
          <w:del w:id="462" w:date="2019-06-17T11:03:29Z" w:author="Naveen"/>
          <w:rFonts w:ascii="Arial" w:cs="Arial" w:hAnsi="Arial" w:eastAsia="Arial"/>
          <w:b w:val="1"/>
          <w:bCs w:val="1"/>
        </w:rPr>
      </w:pPr>
    </w:p>
    <w:p>
      <w:pPr>
        <w:pStyle w:val="Body"/>
        <w:ind w:left="851" w:firstLine="0"/>
        <w:rPr>
          <w:del w:id="463" w:date="2019-06-17T11:03:29Z" w:author="Naveen"/>
          <w:rFonts w:ascii="Arial" w:cs="Arial" w:hAnsi="Arial" w:eastAsia="Arial"/>
        </w:rPr>
      </w:pPr>
      <w:del w:id="464" w:date="2019-06-17T11:03:29Z" w:author="Naveen">
        <w:r>
          <w:rPr>
            <w:rFonts w:ascii="Arial" w:hAnsi="Arial"/>
            <w:rtl w:val="0"/>
            <w:lang w:val="en-US"/>
          </w:rPr>
          <w:delText>For each specific test scenario the test supplier shall:</w:delText>
        </w:r>
      </w:del>
    </w:p>
    <w:p>
      <w:pPr>
        <w:pStyle w:val="Body"/>
        <w:ind w:left="851" w:firstLine="0"/>
        <w:rPr>
          <w:del w:id="465" w:date="2019-06-17T11:03:29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del w:id="466" w:date="2019-06-17T11:03:29Z" w:author="Naveen">
        <w:r>
          <w:rPr>
            <w:rFonts w:ascii="Arial" w:hAnsi="Arial"/>
            <w:sz w:val="24"/>
            <w:szCs w:val="24"/>
            <w:rtl w:val="0"/>
            <w:lang w:val="en-US"/>
          </w:rPr>
          <w:delText>Provide a log report written in Plain English, using a conversational narrative style describing each threat simulation, the outcome and the recommendation.  The report shall be:</w:delText>
        </w:r>
      </w:del>
    </w:p>
    <w:p>
      <w:pPr>
        <w:pStyle w:val="List Paragraph"/>
        <w:numPr>
          <w:ilvl w:val="1"/>
          <w:numId w:val="22"/>
        </w:numPr>
        <w:bidi w:val="0"/>
        <w:ind w:right="0"/>
        <w:jc w:val="left"/>
        <w:rPr>
          <w:rFonts w:ascii="Arial" w:hAnsi="Arial"/>
          <w:sz w:val="24"/>
          <w:szCs w:val="24"/>
          <w:rtl w:val="0"/>
          <w:lang w:val="en-US"/>
        </w:rPr>
      </w:pPr>
      <w:del w:id="467" w:date="2019-06-17T11:03:29Z" w:author="Naveen">
        <w:r>
          <w:rPr>
            <w:rFonts w:ascii="Arial" w:hAnsi="Arial"/>
            <w:sz w:val="24"/>
            <w:szCs w:val="24"/>
            <w:rtl w:val="0"/>
            <w:lang w:val="en-US"/>
          </w:rPr>
          <w:delText>An executive summary</w:delText>
        </w:r>
      </w:del>
    </w:p>
    <w:p>
      <w:pPr>
        <w:pStyle w:val="List Paragraph"/>
        <w:numPr>
          <w:ilvl w:val="1"/>
          <w:numId w:val="22"/>
        </w:numPr>
        <w:bidi w:val="0"/>
        <w:ind w:right="0"/>
        <w:jc w:val="left"/>
        <w:rPr>
          <w:rFonts w:ascii="Arial" w:hAnsi="Arial"/>
          <w:sz w:val="24"/>
          <w:szCs w:val="24"/>
          <w:rtl w:val="0"/>
          <w:lang w:val="en-US"/>
        </w:rPr>
      </w:pPr>
      <w:del w:id="468" w:date="2019-06-17T11:03:29Z" w:author="Naveen">
        <w:r>
          <w:rPr>
            <w:rFonts w:ascii="Arial" w:hAnsi="Arial"/>
            <w:sz w:val="24"/>
            <w:szCs w:val="24"/>
            <w:rtl w:val="0"/>
            <w:lang w:val="en-US"/>
          </w:rPr>
          <w:delText xml:space="preserve">A </w:delText>
        </w:r>
      </w:del>
      <w:del w:id="469" w:date="2019-06-17T11:03:29Z" w:author="Naveen">
        <w:r>
          <w:rPr>
            <w:rFonts w:ascii="Arial" w:hAnsi="Arial" w:hint="default"/>
            <w:sz w:val="24"/>
            <w:szCs w:val="24"/>
            <w:rtl w:val="0"/>
            <w:lang w:val="en-US"/>
          </w:rPr>
          <w:delText>‘</w:delText>
        </w:r>
      </w:del>
      <w:del w:id="470" w:date="2019-06-17T11:03:29Z" w:author="Naveen">
        <w:r>
          <w:rPr>
            <w:rFonts w:ascii="Arial" w:hAnsi="Arial"/>
            <w:sz w:val="24"/>
            <w:szCs w:val="24"/>
            <w:rtl w:val="0"/>
            <w:lang w:val="en-US"/>
          </w:rPr>
          <w:delText>Top Ten</w:delText>
        </w:r>
      </w:del>
      <w:del w:id="471" w:date="2019-06-17T11:03:29Z" w:author="Naveen">
        <w:r>
          <w:rPr>
            <w:rFonts w:ascii="Arial" w:hAnsi="Arial" w:hint="default"/>
            <w:sz w:val="24"/>
            <w:szCs w:val="24"/>
            <w:rtl w:val="0"/>
            <w:lang w:val="en-US"/>
          </w:rPr>
          <w:delText xml:space="preserve">’ </w:delText>
        </w:r>
      </w:del>
      <w:del w:id="472" w:date="2019-06-17T11:03:29Z" w:author="Naveen">
        <w:r>
          <w:rPr>
            <w:rFonts w:ascii="Arial" w:hAnsi="Arial"/>
            <w:sz w:val="24"/>
            <w:szCs w:val="24"/>
            <w:rtl w:val="0"/>
            <w:lang w:val="en-US"/>
          </w:rPr>
          <w:delText>list of any security weaknesses encountered</w:delText>
        </w:r>
      </w:del>
    </w:p>
    <w:p>
      <w:pPr>
        <w:pStyle w:val="List Paragraph"/>
        <w:numPr>
          <w:ilvl w:val="1"/>
          <w:numId w:val="22"/>
        </w:numPr>
        <w:bidi w:val="0"/>
        <w:ind w:right="0"/>
        <w:jc w:val="left"/>
        <w:rPr>
          <w:rFonts w:ascii="Arial" w:hAnsi="Arial"/>
          <w:sz w:val="24"/>
          <w:szCs w:val="24"/>
          <w:rtl w:val="0"/>
          <w:lang w:val="en-US"/>
        </w:rPr>
      </w:pPr>
      <w:del w:id="473" w:date="2019-06-17T11:03:29Z" w:author="Naveen">
        <w:r>
          <w:rPr>
            <w:rFonts w:ascii="Arial" w:hAnsi="Arial"/>
            <w:sz w:val="24"/>
            <w:szCs w:val="24"/>
            <w:rtl w:val="0"/>
            <w:lang w:val="en-US"/>
          </w:rPr>
          <w:delText>A description of the actions that were performed, including a time stamp of when these were performed and which device they were targeted at</w:delText>
        </w:r>
      </w:del>
    </w:p>
    <w:p>
      <w:pPr>
        <w:pStyle w:val="List Paragraph"/>
        <w:numPr>
          <w:ilvl w:val="1"/>
          <w:numId w:val="22"/>
        </w:numPr>
        <w:bidi w:val="0"/>
        <w:ind w:right="0"/>
        <w:jc w:val="left"/>
        <w:rPr>
          <w:rFonts w:ascii="Arial" w:hAnsi="Arial"/>
          <w:sz w:val="24"/>
          <w:szCs w:val="24"/>
          <w:rtl w:val="0"/>
          <w:lang w:val="en-US"/>
        </w:rPr>
      </w:pPr>
      <w:del w:id="474" w:date="2019-06-17T11:03:29Z" w:author="Naveen">
        <w:r>
          <w:rPr>
            <w:rFonts w:ascii="Arial" w:hAnsi="Arial"/>
            <w:sz w:val="24"/>
            <w:szCs w:val="24"/>
            <w:rtl w:val="0"/>
            <w:lang w:val="en-US"/>
          </w:rPr>
          <w:delText>For each vulnerability identified the report will advise, a description of the vulnerability, the source systems, the CVSS score, vulnerability score and suggested remediation</w:delText>
        </w:r>
      </w:del>
    </w:p>
    <w:p>
      <w:pPr>
        <w:pStyle w:val="List Paragraph"/>
        <w:numPr>
          <w:ilvl w:val="1"/>
          <w:numId w:val="22"/>
        </w:numPr>
        <w:bidi w:val="0"/>
        <w:ind w:right="0"/>
        <w:jc w:val="left"/>
        <w:rPr>
          <w:rFonts w:ascii="Arial" w:hAnsi="Arial"/>
          <w:sz w:val="24"/>
          <w:szCs w:val="24"/>
          <w:rtl w:val="0"/>
          <w:lang w:val="en-US"/>
        </w:rPr>
      </w:pPr>
      <w:del w:id="475" w:date="2019-06-17T11:03:29Z" w:author="Naveen">
        <w:r>
          <w:rPr>
            <w:rFonts w:ascii="Arial" w:hAnsi="Arial"/>
            <w:sz w:val="24"/>
            <w:szCs w:val="24"/>
            <w:rtl w:val="0"/>
            <w:lang w:val="en-US"/>
          </w:rPr>
          <w:delText>Formal Service Provider company assessment (score) which will be used to aid NHSBSAs understanding of the vulnerability</w:delText>
        </w:r>
      </w:del>
    </w:p>
    <w:p>
      <w:pPr>
        <w:pStyle w:val="List Paragraph"/>
        <w:numPr>
          <w:ilvl w:val="1"/>
          <w:numId w:val="22"/>
        </w:numPr>
        <w:bidi w:val="0"/>
        <w:ind w:right="0"/>
        <w:jc w:val="left"/>
        <w:rPr>
          <w:rFonts w:ascii="Arial" w:hAnsi="Arial"/>
          <w:sz w:val="24"/>
          <w:szCs w:val="24"/>
          <w:rtl w:val="0"/>
          <w:lang w:val="en-US"/>
        </w:rPr>
      </w:pPr>
      <w:del w:id="476" w:date="2019-06-17T11:03:29Z" w:author="Naveen">
        <w:r>
          <w:rPr>
            <w:rFonts w:ascii="Arial" w:hAnsi="Arial"/>
            <w:sz w:val="24"/>
            <w:szCs w:val="24"/>
            <w:rtl w:val="0"/>
            <w:lang w:val="en-US"/>
          </w:rPr>
          <w:delText>A prioritised list of findings in tabular form</w:delText>
        </w:r>
      </w:del>
    </w:p>
    <w:p>
      <w:pPr>
        <w:pStyle w:val="List Paragraph"/>
        <w:numPr>
          <w:ilvl w:val="0"/>
          <w:numId w:val="22"/>
        </w:numPr>
        <w:bidi w:val="0"/>
        <w:ind w:right="0"/>
        <w:jc w:val="left"/>
        <w:rPr>
          <w:rFonts w:ascii="Arial" w:hAnsi="Arial"/>
          <w:sz w:val="24"/>
          <w:szCs w:val="24"/>
          <w:rtl w:val="0"/>
          <w:lang w:val="en-US"/>
        </w:rPr>
      </w:pPr>
      <w:del w:id="477" w:date="2019-06-17T11:03:29Z" w:author="Naveen">
        <w:r>
          <w:rPr>
            <w:rFonts w:ascii="Arial" w:hAnsi="Arial"/>
            <w:sz w:val="24"/>
            <w:szCs w:val="24"/>
            <w:rtl w:val="0"/>
            <w:lang w:val="en-US"/>
          </w:rPr>
          <w:delText>Provide the completed report of all works carried out, no later than five working days after the last day of performing the testing.  The report will be securely delivered to the NHSBSA.</w:delText>
        </w:r>
      </w:del>
    </w:p>
    <w:p>
      <w:pPr>
        <w:pStyle w:val="List Paragraph"/>
        <w:rPr>
          <w:del w:id="478" w:date="2019-06-17T11:03:29Z" w:author="Naveen"/>
          <w:rFonts w:ascii="Arial" w:cs="Arial" w:hAnsi="Arial" w:eastAsia="Arial"/>
          <w:sz w:val="24"/>
          <w:szCs w:val="24"/>
        </w:rPr>
      </w:pPr>
    </w:p>
    <w:p>
      <w:pPr>
        <w:pStyle w:val="Heading 2"/>
        <w:ind w:left="720" w:firstLine="0"/>
        <w:rPr>
          <w:del w:id="479" w:date="2019-06-17T11:03:29Z" w:author="Naveen"/>
          <w:rFonts w:ascii="Arial" w:cs="Arial" w:hAnsi="Arial" w:eastAsia="Arial"/>
          <w:b w:val="1"/>
          <w:bCs w:val="1"/>
          <w:color w:val="000000"/>
          <w:sz w:val="24"/>
          <w:szCs w:val="24"/>
          <w:u w:color="000000"/>
        </w:rPr>
      </w:pPr>
      <w:del w:id="480" w:date="2019-06-17T11:03:29Z" w:author="Naveen">
        <w:r>
          <w:rPr>
            <w:rFonts w:ascii="Arial" w:hAnsi="Arial"/>
            <w:b w:val="1"/>
            <w:bCs w:val="1"/>
            <w:color w:val="000000"/>
            <w:sz w:val="24"/>
            <w:szCs w:val="24"/>
            <w:u w:color="000000"/>
            <w:rtl w:val="0"/>
            <w:lang w:val="en-US"/>
          </w:rPr>
          <w:delText xml:space="preserve"> 4.3  Assumptions</w:delText>
        </w:r>
      </w:del>
    </w:p>
    <w:p>
      <w:pPr>
        <w:pStyle w:val="Body"/>
        <w:rPr>
          <w:del w:id="481" w:date="2019-06-17T11:03:29Z" w:author="Naveen"/>
        </w:rPr>
      </w:pPr>
    </w:p>
    <w:p>
      <w:pPr>
        <w:pStyle w:val="Body"/>
        <w:tabs>
          <w:tab w:val="left" w:pos="1560"/>
        </w:tabs>
        <w:ind w:left="851" w:firstLine="0"/>
        <w:rPr>
          <w:del w:id="482" w:date="2019-06-17T11:03:29Z" w:author="Naveen"/>
          <w:rFonts w:ascii="Arial" w:cs="Arial" w:hAnsi="Arial" w:eastAsia="Arial"/>
        </w:rPr>
      </w:pPr>
      <w:del w:id="483" w:date="2019-06-17T11:03:29Z" w:author="Naveen">
        <w:r>
          <w:rPr>
            <w:rFonts w:ascii="Arial" w:hAnsi="Arial"/>
            <w:rtl w:val="0"/>
            <w:lang w:val="en-US"/>
          </w:rPr>
          <w:delText>This security document is provided with the following assumptions/caveats:</w:delText>
        </w:r>
      </w:del>
    </w:p>
    <w:p>
      <w:pPr>
        <w:pStyle w:val="List Paragraph"/>
        <w:numPr>
          <w:ilvl w:val="0"/>
          <w:numId w:val="24"/>
        </w:numPr>
        <w:bidi w:val="0"/>
        <w:ind w:right="0"/>
        <w:jc w:val="left"/>
        <w:rPr>
          <w:rFonts w:ascii="Arial" w:hAnsi="Arial"/>
          <w:sz w:val="24"/>
          <w:szCs w:val="24"/>
          <w:rtl w:val="0"/>
          <w:lang w:val="en-US"/>
        </w:rPr>
      </w:pPr>
      <w:del w:id="484" w:date="2019-06-17T11:03:29Z" w:author="Naveen">
        <w:r>
          <w:rPr>
            <w:rFonts w:ascii="Arial" w:hAnsi="Arial"/>
            <w:sz w:val="24"/>
            <w:szCs w:val="24"/>
            <w:rtl w:val="0"/>
            <w:lang w:val="en-US"/>
          </w:rPr>
          <w:delText>The test provider will be required to participate in post testing reviews via telekit with other NHSBSA Service Providers in order to contextualise any findings</w:delText>
        </w:r>
      </w:del>
    </w:p>
    <w:p>
      <w:pPr>
        <w:pStyle w:val="List Paragraph"/>
        <w:numPr>
          <w:ilvl w:val="0"/>
          <w:numId w:val="24"/>
        </w:numPr>
        <w:bidi w:val="0"/>
        <w:ind w:right="0"/>
        <w:jc w:val="left"/>
        <w:rPr>
          <w:rFonts w:ascii="Arial" w:hAnsi="Arial"/>
          <w:sz w:val="24"/>
          <w:szCs w:val="24"/>
          <w:rtl w:val="0"/>
          <w:lang w:val="en-US"/>
        </w:rPr>
      </w:pPr>
      <w:del w:id="485" w:date="2019-06-17T11:03:29Z" w:author="Naveen">
        <w:r>
          <w:rPr>
            <w:rFonts w:ascii="Arial" w:hAnsi="Arial"/>
            <w:sz w:val="24"/>
            <w:szCs w:val="24"/>
            <w:rtl w:val="0"/>
            <w:lang w:val="en-US"/>
          </w:rPr>
          <w:delText>The Penetration Test</w:delText>
        </w:r>
      </w:del>
      <w:del w:id="486" w:date="2019-06-17T11:03:29Z" w:author="Naveen">
        <w:r>
          <w:rPr>
            <w:rFonts w:ascii="Arial" w:hAnsi="Arial"/>
            <w:b w:val="1"/>
            <w:bCs w:val="1"/>
            <w:sz w:val="24"/>
            <w:szCs w:val="24"/>
            <w:rtl w:val="0"/>
            <w:lang w:val="en-US"/>
          </w:rPr>
          <w:delText xml:space="preserve"> </w:delText>
        </w:r>
      </w:del>
      <w:del w:id="487" w:date="2019-06-17T11:03:29Z" w:author="Naveen">
        <w:r>
          <w:rPr>
            <w:rFonts w:ascii="Arial" w:hAnsi="Arial"/>
            <w:sz w:val="24"/>
            <w:szCs w:val="24"/>
            <w:rtl w:val="0"/>
            <w:lang w:val="en-US"/>
          </w:rPr>
          <w:delText>should test the robustness of security awareness both in the Service Provider and NHSBSA communities</w:delText>
        </w:r>
      </w:del>
    </w:p>
    <w:p>
      <w:pPr>
        <w:pStyle w:val="List Paragraph"/>
        <w:numPr>
          <w:ilvl w:val="0"/>
          <w:numId w:val="24"/>
        </w:numPr>
        <w:bidi w:val="0"/>
        <w:ind w:right="0"/>
        <w:jc w:val="left"/>
        <w:rPr>
          <w:rFonts w:ascii="Arial" w:hAnsi="Arial"/>
          <w:sz w:val="24"/>
          <w:szCs w:val="24"/>
          <w:rtl w:val="0"/>
          <w:lang w:val="en-US"/>
        </w:rPr>
      </w:pPr>
      <w:del w:id="488" w:date="2019-06-17T11:03:29Z" w:author="Naveen">
        <w:r>
          <w:rPr>
            <w:rFonts w:ascii="Arial" w:hAnsi="Arial"/>
            <w:sz w:val="24"/>
            <w:szCs w:val="24"/>
            <w:rtl w:val="0"/>
            <w:lang w:val="en-US"/>
          </w:rPr>
          <w:delText>The Penetration Test</w:delText>
        </w:r>
      </w:del>
      <w:del w:id="489" w:date="2019-06-17T11:03:29Z" w:author="Naveen">
        <w:r>
          <w:rPr>
            <w:rFonts w:ascii="Arial" w:hAnsi="Arial"/>
            <w:b w:val="1"/>
            <w:bCs w:val="1"/>
            <w:sz w:val="24"/>
            <w:szCs w:val="24"/>
            <w:rtl w:val="0"/>
            <w:lang w:val="en-US"/>
          </w:rPr>
          <w:delText xml:space="preserve"> </w:delText>
        </w:r>
      </w:del>
      <w:del w:id="490" w:date="2019-06-17T11:03:29Z" w:author="Naveen">
        <w:r>
          <w:rPr>
            <w:rFonts w:ascii="Arial" w:hAnsi="Arial"/>
            <w:sz w:val="24"/>
            <w:szCs w:val="24"/>
            <w:rtl w:val="0"/>
            <w:lang w:val="en-US"/>
          </w:rPr>
          <w:delText xml:space="preserve">will be undertaken in both the Production and Development environments and is required to be a NCSC </w:delText>
        </w:r>
      </w:del>
      <w:del w:id="491" w:date="2019-06-17T11:03:29Z" w:author="Naveen">
        <w:r>
          <w:rPr>
            <w:rFonts w:ascii="Arial" w:hAnsi="Arial" w:hint="default"/>
            <w:sz w:val="24"/>
            <w:szCs w:val="24"/>
            <w:rtl w:val="0"/>
            <w:lang w:val="en-US"/>
          </w:rPr>
          <w:delText>‘</w:delText>
        </w:r>
      </w:del>
      <w:del w:id="492" w:date="2019-06-17T11:03:29Z" w:author="Naveen">
        <w:r>
          <w:rPr>
            <w:rFonts w:ascii="Arial" w:hAnsi="Arial"/>
            <w:sz w:val="24"/>
            <w:szCs w:val="24"/>
            <w:rtl w:val="0"/>
            <w:lang w:val="en-US"/>
          </w:rPr>
          <w:delText>Green light</w:delText>
        </w:r>
      </w:del>
      <w:del w:id="493" w:date="2019-06-17T11:03:29Z" w:author="Naveen">
        <w:r>
          <w:rPr>
            <w:rFonts w:ascii="Arial" w:hAnsi="Arial" w:hint="default"/>
            <w:sz w:val="24"/>
            <w:szCs w:val="24"/>
            <w:rtl w:val="0"/>
            <w:lang w:val="en-US"/>
          </w:rPr>
          <w:delText xml:space="preserve">’ </w:delText>
        </w:r>
      </w:del>
      <w:del w:id="494" w:date="2019-06-17T11:03:29Z" w:author="Naveen">
        <w:r>
          <w:rPr>
            <w:rFonts w:ascii="Arial" w:hAnsi="Arial"/>
            <w:sz w:val="24"/>
            <w:szCs w:val="24"/>
            <w:rtl w:val="0"/>
            <w:lang w:val="en-US"/>
          </w:rPr>
          <w:delText>CHECK level test and should include all standard CHECK testing procedures</w:delText>
        </w:r>
      </w:del>
    </w:p>
    <w:p>
      <w:pPr>
        <w:pStyle w:val="List Paragraph"/>
        <w:numPr>
          <w:ilvl w:val="0"/>
          <w:numId w:val="25"/>
        </w:numPr>
        <w:bidi w:val="0"/>
        <w:ind w:right="0"/>
        <w:jc w:val="left"/>
        <w:rPr>
          <w:rFonts w:ascii="Arial" w:hAnsi="Arial"/>
          <w:sz w:val="24"/>
          <w:szCs w:val="24"/>
          <w:rtl w:val="0"/>
          <w:lang w:val="en-US"/>
        </w:rPr>
      </w:pPr>
      <w:del w:id="495" w:date="2019-06-17T11:03:29Z" w:author="Naveen">
        <w:r>
          <w:rPr>
            <w:rFonts w:ascii="Arial" w:hAnsi="Arial"/>
            <w:sz w:val="24"/>
            <w:szCs w:val="24"/>
            <w:rtl w:val="0"/>
            <w:lang w:val="en-US"/>
          </w:rPr>
          <w:delText>The Penetration Test</w:delText>
        </w:r>
      </w:del>
      <w:del w:id="496" w:date="2019-06-17T11:03:29Z" w:author="Naveen">
        <w:r>
          <w:rPr>
            <w:rFonts w:ascii="Arial" w:hAnsi="Arial"/>
            <w:b w:val="1"/>
            <w:bCs w:val="1"/>
            <w:sz w:val="24"/>
            <w:szCs w:val="24"/>
            <w:rtl w:val="0"/>
            <w:lang w:val="en-US"/>
          </w:rPr>
          <w:delText xml:space="preserve"> </w:delText>
        </w:r>
      </w:del>
      <w:del w:id="497" w:date="2019-06-17T11:03:29Z" w:author="Naveen">
        <w:r>
          <w:rPr>
            <w:rFonts w:ascii="Arial" w:hAnsi="Arial"/>
            <w:sz w:val="24"/>
            <w:szCs w:val="24"/>
            <w:rtl w:val="0"/>
            <w:lang w:val="en-US"/>
          </w:rPr>
          <w:delText xml:space="preserve">will be an exploitation test </w:delText>
        </w:r>
      </w:del>
      <w:del w:id="498" w:date="2019-06-17T11:03:29Z" w:author="Naveen">
        <w:r>
          <w:rPr>
            <w:rFonts w:ascii="Arial" w:hAnsi="Arial" w:hint="default"/>
            <w:sz w:val="24"/>
            <w:szCs w:val="24"/>
            <w:rtl w:val="0"/>
            <w:lang w:val="en-US"/>
          </w:rPr>
          <w:delText xml:space="preserve">– </w:delText>
        </w:r>
      </w:del>
      <w:del w:id="499" w:date="2019-06-17T11:03:29Z" w:author="Naveen">
        <w:r>
          <w:rPr>
            <w:rFonts w:ascii="Arial" w:hAnsi="Arial"/>
            <w:sz w:val="24"/>
            <w:szCs w:val="24"/>
            <w:rtl w:val="0"/>
            <w:lang w:val="en-US"/>
          </w:rPr>
          <w:delText xml:space="preserve">however the testers do not actively exploit but should instead indicate where they would have been able to do so.  Destructive testing is NOT a requirement nor is it to be undertaken.  </w:delText>
        </w:r>
      </w:del>
      <w:commentRangeStart w:id="500"/>
      <w:del w:id="501" w:date="2019-06-17T11:03:29Z" w:author="Naveen">
        <w:r>
          <w:rPr>
            <w:rFonts w:ascii="Arial" w:hAnsi="Arial"/>
            <w:color w:val="0000ff"/>
            <w:u w:color="0000ff"/>
            <w:rtl w:val="0"/>
            <w:lang w:val="en-US"/>
          </w:rPr>
          <w:delText>[</w:delText>
        </w:r>
      </w:del>
      <w:del w:id="502" w:date="2019-06-17T11:03:29Z" w:author="Naveen">
        <w:r>
          <w:rPr>
            <w:rFonts w:ascii="Arial" w:hAnsi="Arial"/>
            <w:color w:val="0000ff"/>
            <w:sz w:val="24"/>
            <w:szCs w:val="24"/>
            <w:u w:color="0000ff"/>
            <w:rtl w:val="0"/>
            <w:lang w:val="en-US"/>
          </w:rPr>
          <w:delText>this assumption is based upon testing taking place in the production environment, should testing be taking place in a test environment you may want to consider a full exploitation test?]</w:delText>
        </w:r>
      </w:del>
      <w:commentRangeEnd w:id="500"/>
      <w:r>
        <w:commentReference w:id="500"/>
      </w:r>
    </w:p>
    <w:p>
      <w:pPr>
        <w:pStyle w:val="List Paragraph"/>
        <w:numPr>
          <w:ilvl w:val="0"/>
          <w:numId w:val="24"/>
        </w:numPr>
        <w:bidi w:val="0"/>
        <w:ind w:right="0"/>
        <w:jc w:val="left"/>
        <w:rPr>
          <w:rFonts w:ascii="Arial" w:hAnsi="Arial"/>
          <w:sz w:val="24"/>
          <w:szCs w:val="24"/>
          <w:rtl w:val="0"/>
          <w:lang w:val="en-US"/>
        </w:rPr>
      </w:pPr>
      <w:del w:id="503" w:date="2019-06-17T11:03:29Z" w:author="Naveen">
        <w:r>
          <w:rPr>
            <w:rFonts w:ascii="Arial" w:hAnsi="Arial"/>
            <w:sz w:val="24"/>
            <w:szCs w:val="24"/>
            <w:rtl w:val="0"/>
            <w:lang w:val="en-US"/>
          </w:rPr>
          <w:delText>NHSBSA will provide full details of the actual testing targets (IP addresses, hostnames, ports etc.) in advance and in good time to the test supplier</w:delText>
        </w:r>
      </w:del>
    </w:p>
    <w:p>
      <w:pPr>
        <w:pStyle w:val="List Paragraph"/>
        <w:numPr>
          <w:ilvl w:val="0"/>
          <w:numId w:val="24"/>
        </w:numPr>
        <w:bidi w:val="0"/>
        <w:ind w:right="0"/>
        <w:jc w:val="left"/>
        <w:rPr>
          <w:rFonts w:ascii="Arial" w:hAnsi="Arial"/>
          <w:sz w:val="24"/>
          <w:szCs w:val="24"/>
          <w:rtl w:val="0"/>
          <w:lang w:val="en-US"/>
        </w:rPr>
      </w:pPr>
      <w:del w:id="504" w:date="2019-06-17T11:03:29Z" w:author="Naveen">
        <w:r>
          <w:rPr>
            <w:rFonts w:ascii="Arial" w:hAnsi="Arial"/>
            <w:sz w:val="24"/>
            <w:szCs w:val="24"/>
            <w:rtl w:val="0"/>
            <w:lang w:val="en-US"/>
          </w:rPr>
          <w:delTex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delText>
        </w:r>
      </w:del>
    </w:p>
    <w:p>
      <w:pPr>
        <w:pStyle w:val="List Paragraph"/>
        <w:numPr>
          <w:ilvl w:val="0"/>
          <w:numId w:val="24"/>
        </w:numPr>
        <w:bidi w:val="0"/>
        <w:ind w:right="0"/>
        <w:jc w:val="left"/>
        <w:rPr>
          <w:rFonts w:ascii="Arial" w:hAnsi="Arial"/>
          <w:sz w:val="24"/>
          <w:szCs w:val="24"/>
          <w:rtl w:val="0"/>
          <w:lang w:val="en-US"/>
        </w:rPr>
      </w:pPr>
      <w:del w:id="505" w:date="2019-06-17T11:03:29Z" w:author="Naveen">
        <w:r>
          <w:rPr>
            <w:rFonts w:ascii="Arial" w:hAnsi="Arial"/>
            <w:sz w:val="24"/>
            <w:szCs w:val="24"/>
            <w:rtl w:val="0"/>
            <w:lang w:val="en-US"/>
          </w:rPr>
          <w:delText>If there is an Intrusion Detection System (IDS)/ Intrusion Prevention System (IPS) monitoring the environments the monitoring teams will be made aware of the Penetration Test</w:delText>
        </w:r>
      </w:del>
      <w:del w:id="506" w:date="2019-06-17T11:03:29Z" w:author="Naveen">
        <w:r>
          <w:rPr>
            <w:rFonts w:ascii="Arial" w:hAnsi="Arial"/>
            <w:b w:val="1"/>
            <w:bCs w:val="1"/>
            <w:sz w:val="24"/>
            <w:szCs w:val="24"/>
            <w:rtl w:val="0"/>
            <w:lang w:val="en-US"/>
          </w:rPr>
          <w:delText xml:space="preserve"> </w:delText>
        </w:r>
      </w:del>
      <w:del w:id="507" w:date="2019-06-17T11:03:29Z" w:author="Naveen">
        <w:r>
          <w:rPr>
            <w:rFonts w:ascii="Arial" w:hAnsi="Arial"/>
            <w:sz w:val="24"/>
            <w:szCs w:val="24"/>
            <w:rtl w:val="0"/>
            <w:lang w:val="en-US"/>
          </w:rPr>
          <w:delText>and the normal IDS/IPS and Incident Response mechanisms will be set to monitor the test rather than taking countermeasures (i.e. blocking) or following the normal escalation procedures</w:delText>
        </w:r>
      </w:del>
    </w:p>
    <w:p>
      <w:pPr>
        <w:pStyle w:val="List Paragraph"/>
        <w:numPr>
          <w:ilvl w:val="0"/>
          <w:numId w:val="24"/>
        </w:numPr>
        <w:bidi w:val="0"/>
        <w:ind w:right="0"/>
        <w:jc w:val="left"/>
        <w:rPr>
          <w:rFonts w:ascii="Arial" w:hAnsi="Arial"/>
          <w:sz w:val="24"/>
          <w:szCs w:val="24"/>
          <w:rtl w:val="0"/>
          <w:lang w:val="en-US"/>
        </w:rPr>
      </w:pPr>
      <w:del w:id="508" w:date="2019-06-17T11:03:29Z" w:author="Naveen">
        <w:r>
          <w:rPr>
            <w:rFonts w:ascii="Arial" w:hAnsi="Arial"/>
            <w:sz w:val="24"/>
            <w:szCs w:val="24"/>
            <w:rtl w:val="0"/>
            <w:lang w:val="en-US"/>
          </w:rPr>
          <w:delText>If it is necessary to cancel or postpone the dates for testing the test supplier may invoke cancellation charges.  Charges may vary dependent upon the timescales</w:delText>
        </w:r>
      </w:del>
    </w:p>
    <w:p>
      <w:pPr>
        <w:pStyle w:val="Body"/>
        <w:rPr>
          <w:del w:id="509" w:date="2019-06-17T11:03:29Z" w:author="Naveen"/>
          <w:rFonts w:ascii="Arial" w:cs="Arial" w:hAnsi="Arial" w:eastAsia="Arial"/>
        </w:rPr>
      </w:pPr>
    </w:p>
    <w:p>
      <w:pPr>
        <w:pStyle w:val="Body"/>
        <w:rPr>
          <w:del w:id="510" w:date="2019-06-17T11:03:29Z" w:author="Naveen"/>
          <w:rFonts w:ascii="Arial" w:cs="Arial" w:hAnsi="Arial" w:eastAsia="Arial"/>
        </w:rPr>
      </w:pPr>
    </w:p>
    <w:p>
      <w:pPr>
        <w:pStyle w:val="Body"/>
      </w:pPr>
      <w:del w:id="511" w:date="2019-06-17T11:03:29Z" w:author="Naveen">
        <w:r>
          <w:rPr>
            <w:rFonts w:ascii="Arial Unicode MS" w:cs="Arial Unicode MS" w:hAnsi="Arial Unicode MS" w:eastAsia="Arial Unicode MS"/>
            <w:b w:val="0"/>
            <w:bCs w:val="0"/>
            <w:i w:val="0"/>
            <w:iCs w:val="0"/>
          </w:rPr>
          <w:br w:type="page"/>
        </w:r>
      </w:del>
    </w:p>
    <w:p>
      <w:pPr>
        <w:pStyle w:val="Heading"/>
        <w:ind w:firstLine="720"/>
        <w:rPr>
          <w:del w:id="512" w:date="2019-06-17T11:03:29Z" w:author="Naveen"/>
          <w:rFonts w:ascii="Arial" w:cs="Arial" w:hAnsi="Arial" w:eastAsia="Arial"/>
          <w:b w:val="1"/>
          <w:bCs w:val="1"/>
          <w:color w:val="000000"/>
          <w:sz w:val="24"/>
          <w:szCs w:val="24"/>
          <w:u w:color="000000"/>
        </w:rPr>
      </w:pPr>
      <w:del w:id="513" w:date="2019-06-17T11:03:29Z" w:author="Naveen">
        <w:r>
          <w:rPr>
            <w:rFonts w:ascii="Arial" w:hAnsi="Arial"/>
            <w:b w:val="1"/>
            <w:bCs w:val="1"/>
            <w:color w:val="000000"/>
            <w:sz w:val="24"/>
            <w:szCs w:val="24"/>
            <w:u w:color="000000"/>
            <w:rtl w:val="0"/>
            <w:lang w:val="it-IT"/>
          </w:rPr>
          <w:delText xml:space="preserve">Appendices </w:delText>
        </w:r>
      </w:del>
    </w:p>
    <w:p>
      <w:pPr>
        <w:pStyle w:val="Body"/>
        <w:rPr>
          <w:del w:id="514" w:date="2019-06-17T11:03:29Z" w:author="Naveen"/>
        </w:rPr>
      </w:pPr>
    </w:p>
    <w:p>
      <w:pPr>
        <w:pStyle w:val="Body"/>
        <w:ind w:left="720" w:firstLine="0"/>
        <w:rPr>
          <w:del w:id="515" w:date="2019-06-17T11:03:29Z" w:author="Naveen"/>
          <w:rFonts w:ascii="Arial" w:cs="Arial" w:hAnsi="Arial" w:eastAsia="Arial"/>
          <w:color w:val="0000ff"/>
          <w:u w:color="0000ff"/>
        </w:rPr>
      </w:pPr>
      <w:del w:id="516" w:date="2019-06-17T11:03:29Z" w:author="Naveen">
        <w:r>
          <w:rPr>
            <w:rFonts w:ascii="Arial" w:cs="Arial" w:hAnsi="Arial" w:eastAsia="Arial"/>
            <w:color w:val="0000ff"/>
            <w:u w:color="0000ff"/>
          </w:rPr>
          <w:br w:type="textWrapping"/>
        </w:r>
      </w:del>
      <w:commentRangeStart w:id="517"/>
    </w:p>
    <w:p>
      <w:pPr>
        <w:pStyle w:val="Heading 2"/>
        <w:ind w:left="709" w:firstLine="11"/>
        <w:rPr>
          <w:del w:id="518" w:date="2019-06-17T11:03:29Z" w:author="Naveen"/>
          <w:rFonts w:ascii="Arial" w:cs="Arial" w:hAnsi="Arial" w:eastAsia="Arial"/>
          <w:b w:val="1"/>
          <w:bCs w:val="1"/>
          <w:color w:val="000000"/>
          <w:sz w:val="24"/>
          <w:szCs w:val="24"/>
          <w:u w:color="000000"/>
        </w:rPr>
      </w:pPr>
      <w:del w:id="519" w:date="2019-06-17T11:03:29Z" w:author="Naveen">
        <w:r>
          <w:rPr>
            <w:rFonts w:ascii="Arial" w:hAnsi="Arial"/>
            <w:b w:val="1"/>
            <w:bCs w:val="1"/>
            <w:color w:val="000000"/>
            <w:sz w:val="24"/>
            <w:szCs w:val="24"/>
            <w:u w:color="000000"/>
            <w:rtl w:val="0"/>
            <w:lang w:val="da-DK"/>
          </w:rPr>
          <w:delText xml:space="preserve">Appendix 1 </w:delText>
        </w:r>
      </w:del>
      <w:del w:id="520" w:date="2019-06-17T11:03:29Z" w:author="Naveen">
        <w:r>
          <w:rPr>
            <w:rFonts w:ascii="Arial" w:hAnsi="Arial" w:hint="default"/>
            <w:b w:val="1"/>
            <w:bCs w:val="1"/>
            <w:color w:val="000000"/>
            <w:sz w:val="24"/>
            <w:szCs w:val="24"/>
            <w:u w:color="000000"/>
            <w:rtl w:val="0"/>
            <w:lang w:val="en-US"/>
          </w:rPr>
          <w:delText xml:space="preserve">– </w:delText>
        </w:r>
      </w:del>
      <w:del w:id="521" w:date="2019-06-17T11:03:29Z" w:author="Naveen">
        <w:r>
          <w:rPr>
            <w:rFonts w:ascii="Arial" w:hAnsi="Arial"/>
            <w:b w:val="1"/>
            <w:bCs w:val="1"/>
            <w:color w:val="000000"/>
            <w:sz w:val="24"/>
            <w:szCs w:val="24"/>
            <w:u w:color="000000"/>
            <w:rtl w:val="0"/>
          </w:rPr>
          <w:delText xml:space="preserve">NHSBSA </w:delText>
        </w:r>
      </w:del>
      <w:del w:id="522" w:date="2019-06-17T11:03:29Z" w:author="Naveen">
        <w:r>
          <w:rPr>
            <w:rFonts w:ascii="Arial" w:hAnsi="Arial"/>
            <w:i w:val="1"/>
            <w:iCs w:val="1"/>
            <w:color w:val="0000ff"/>
            <w:u w:color="0000ff"/>
            <w:rtl w:val="0"/>
            <w:lang w:val="en-US"/>
          </w:rPr>
          <w:delText>[insert project or service name]</w:delText>
        </w:r>
      </w:del>
      <w:del w:id="523" w:date="2019-06-17T11:03:29Z" w:author="Naveen">
        <w:r>
          <w:rPr>
            <w:rFonts w:ascii="Arial" w:hAnsi="Arial"/>
            <w:rtl w:val="0"/>
          </w:rPr>
          <w:delText xml:space="preserve"> </w:delText>
        </w:r>
      </w:del>
      <w:del w:id="524" w:date="2019-06-17T11:03:29Z" w:author="Naveen">
        <w:r>
          <w:rPr>
            <w:rFonts w:ascii="Arial" w:hAnsi="Arial"/>
            <w:b w:val="1"/>
            <w:bCs w:val="1"/>
            <w:color w:val="000000"/>
            <w:sz w:val="24"/>
            <w:szCs w:val="24"/>
            <w:u w:color="000000"/>
            <w:rtl w:val="0"/>
            <w:lang w:val="en-US"/>
          </w:rPr>
          <w:delText>Firewall/Security Groups</w:delText>
        </w:r>
      </w:del>
      <w:commentRangeEnd w:id="517"/>
      <w:r>
        <w:commentReference w:id="517"/>
      </w:r>
    </w:p>
    <w:p>
      <w:pPr>
        <w:pStyle w:val="Body"/>
        <w:rPr>
          <w:del w:id="525" w:date="2019-06-17T11:03:29Z" w:author="Naveen"/>
        </w:rPr>
      </w:pPr>
    </w:p>
    <w:p>
      <w:pPr>
        <w:pStyle w:val="Body"/>
        <w:ind w:left="709" w:firstLine="0"/>
        <w:rPr>
          <w:del w:id="526" w:date="2019-06-17T11:03:29Z" w:author="Naveen"/>
          <w:rFonts w:ascii="Arial" w:cs="Arial" w:hAnsi="Arial" w:eastAsia="Arial"/>
        </w:rPr>
      </w:pPr>
      <w:del w:id="527" w:date="2019-06-17T11:03:29Z" w:author="Naveen">
        <w:r>
          <w:rPr>
            <w:rFonts w:ascii="Arial" w:hAnsi="Arial"/>
            <w:rtl w:val="0"/>
            <w:lang w:val="en-US"/>
          </w:rPr>
          <w:delText xml:space="preserve">List of security groups with associated ports and IP restrictions for the </w:delText>
        </w:r>
      </w:del>
      <w:del w:id="528" w:date="2019-06-17T11:03:29Z" w:author="Naveen">
        <w:r>
          <w:rPr>
            <w:rFonts w:ascii="Arial" w:hAnsi="Arial"/>
            <w:i w:val="1"/>
            <w:iCs w:val="1"/>
            <w:color w:val="0000ff"/>
            <w:u w:color="0000ff"/>
            <w:rtl w:val="0"/>
            <w:lang w:val="en-US"/>
          </w:rPr>
          <w:delText>[insert project or service name]</w:delText>
        </w:r>
      </w:del>
      <w:del w:id="529" w:date="2019-06-17T11:03:29Z" w:author="Naveen">
        <w:r>
          <w:rPr>
            <w:rFonts w:ascii="Arial" w:hAnsi="Arial"/>
            <w:rtl w:val="0"/>
            <w:lang w:val="en-US"/>
          </w:rPr>
          <w:delText xml:space="preserve"> service</w:delText>
        </w:r>
      </w:del>
    </w:p>
    <w:p>
      <w:pPr>
        <w:pStyle w:val="Body"/>
        <w:rPr>
          <w:del w:id="530" w:date="2019-06-17T11:03:29Z" w:author="Naveen"/>
        </w:rPr>
      </w:pPr>
    </w:p>
    <w:p>
      <w:pPr>
        <w:pStyle w:val="Body"/>
        <w:rPr>
          <w:del w:id="531" w:date="2019-06-17T11:03:29Z" w:author="Naveen"/>
        </w:rPr>
      </w:pPr>
    </w:p>
    <w:p>
      <w:pPr>
        <w:pStyle w:val="Body"/>
        <w:rPr>
          <w:del w:id="532" w:date="2019-06-17T11:03:29Z" w:author="Naveen"/>
        </w:rPr>
      </w:pPr>
      <w:del w:id="533" w:date="2019-06-17T11:03:29Z" w:author="Naveen">
        <w:r>
          <w:rPr/>
          <w:br w:type="textWrapping"/>
        </w:r>
      </w:del>
      <w:commentRangeStart w:id="534"/>
    </w:p>
    <w:p>
      <w:pPr>
        <w:pStyle w:val="Heading 2"/>
        <w:ind w:firstLine="709"/>
        <w:rPr>
          <w:del w:id="535" w:date="2019-06-17T11:03:29Z" w:author="Naveen"/>
          <w:rFonts w:ascii="Arial" w:cs="Arial" w:hAnsi="Arial" w:eastAsia="Arial"/>
          <w:b w:val="1"/>
          <w:bCs w:val="1"/>
          <w:color w:val="000000"/>
          <w:sz w:val="24"/>
          <w:szCs w:val="24"/>
          <w:u w:color="000000"/>
        </w:rPr>
      </w:pPr>
      <w:del w:id="536" w:date="2019-06-17T11:03:29Z" w:author="Naveen">
        <w:r>
          <w:rPr>
            <w:rFonts w:ascii="Arial" w:hAnsi="Arial"/>
            <w:b w:val="1"/>
            <w:bCs w:val="1"/>
            <w:color w:val="000000"/>
            <w:sz w:val="24"/>
            <w:szCs w:val="24"/>
            <w:u w:color="000000"/>
            <w:rtl w:val="0"/>
            <w:lang w:val="da-DK"/>
          </w:rPr>
          <w:delText xml:space="preserve">Appendix 2 </w:delText>
        </w:r>
      </w:del>
      <w:del w:id="537" w:date="2019-06-17T11:03:29Z" w:author="Naveen">
        <w:r>
          <w:rPr>
            <w:rFonts w:ascii="Arial" w:hAnsi="Arial" w:hint="default"/>
            <w:b w:val="1"/>
            <w:bCs w:val="1"/>
            <w:color w:val="000000"/>
            <w:sz w:val="24"/>
            <w:szCs w:val="24"/>
            <w:u w:color="000000"/>
            <w:rtl w:val="0"/>
            <w:lang w:val="en-US"/>
          </w:rPr>
          <w:delText xml:space="preserve">– </w:delText>
        </w:r>
      </w:del>
      <w:del w:id="538" w:date="2019-06-17T11:03:29Z" w:author="Naveen">
        <w:r>
          <w:rPr>
            <w:rFonts w:ascii="Arial" w:hAnsi="Arial"/>
            <w:b w:val="1"/>
            <w:bCs w:val="1"/>
            <w:color w:val="000000"/>
            <w:sz w:val="24"/>
            <w:szCs w:val="24"/>
            <w:u w:color="000000"/>
            <w:rtl w:val="0"/>
            <w:lang w:val="en-US"/>
          </w:rPr>
          <w:delText>Application flows/user journey</w:delText>
        </w:r>
      </w:del>
      <w:commentRangeEnd w:id="534"/>
      <w:r>
        <w:commentReference w:id="534"/>
      </w:r>
    </w:p>
    <w:p>
      <w:pPr>
        <w:pStyle w:val="Heading 2"/>
        <w:ind w:firstLine="709"/>
        <w:rPr>
          <w:del w:id="539" w:date="2019-06-17T11:03:29Z" w:author="Naveen"/>
          <w:rFonts w:ascii="Arial" w:cs="Arial" w:hAnsi="Arial" w:eastAsia="Arial"/>
          <w:b w:val="1"/>
          <w:bCs w:val="1"/>
          <w:color w:val="000000"/>
          <w:sz w:val="24"/>
          <w:szCs w:val="24"/>
          <w:u w:color="000000"/>
        </w:rPr>
      </w:pPr>
    </w:p>
    <w:p>
      <w:pPr>
        <w:pStyle w:val="Body"/>
        <w:ind w:firstLine="720"/>
        <w:rPr>
          <w:del w:id="540" w:date="2019-06-17T11:03:29Z" w:author="Naveen"/>
          <w:rFonts w:ascii="Arial" w:cs="Arial" w:hAnsi="Arial" w:eastAsia="Arial"/>
          <w:b w:val="1"/>
          <w:bCs w:val="1"/>
          <w:color w:val="000000"/>
          <w:u w:color="000000"/>
        </w:rPr>
      </w:pPr>
    </w:p>
    <w:p>
      <w:pPr>
        <w:pStyle w:val="Body"/>
        <w:ind w:firstLine="720"/>
        <w:rPr>
          <w:del w:id="541" w:date="2019-06-17T11:03:29Z" w:author="Naveen"/>
          <w:rFonts w:ascii="Arial" w:cs="Arial" w:hAnsi="Arial" w:eastAsia="Arial"/>
          <w:b w:val="1"/>
          <w:bCs w:val="1"/>
          <w:color w:val="000000"/>
          <w:u w:color="000000"/>
        </w:rPr>
      </w:pPr>
    </w:p>
    <w:p>
      <w:pPr>
        <w:pStyle w:val="Body"/>
        <w:ind w:firstLine="720"/>
        <w:rPr>
          <w:del w:id="542" w:date="2019-06-17T11:03:29Z" w:author="Naveen"/>
          <w:rFonts w:ascii="Arial" w:cs="Arial" w:hAnsi="Arial" w:eastAsia="Arial"/>
          <w:b w:val="1"/>
          <w:bCs w:val="1"/>
          <w:color w:val="000000"/>
          <w:u w:color="000000"/>
        </w:rPr>
      </w:pPr>
      <w:del w:id="543" w:date="2019-06-17T11:03:29Z" w:author="Naveen">
        <w:r>
          <w:rPr>
            <w:rFonts w:ascii="Arial" w:cs="Arial" w:hAnsi="Arial" w:eastAsia="Arial"/>
            <w:b w:val="1"/>
            <w:bCs w:val="1"/>
            <w:color w:val="000000"/>
            <w:u w:color="000000"/>
          </w:rPr>
          <w:br w:type="textWrapping"/>
        </w:r>
      </w:del>
      <w:commentRangeStart w:id="544"/>
    </w:p>
    <w:p>
      <w:pPr>
        <w:pStyle w:val="Body"/>
        <w:ind w:firstLine="720"/>
        <w:rPr>
          <w:del w:id="545" w:date="2019-06-17T11:03:29Z" w:author="Naveen"/>
          <w:rFonts w:ascii="Arial" w:cs="Arial" w:hAnsi="Arial" w:eastAsia="Arial"/>
          <w:b w:val="1"/>
          <w:bCs w:val="1"/>
          <w:color w:val="000000"/>
          <w:u w:color="000000"/>
        </w:rPr>
      </w:pPr>
    </w:p>
    <w:p>
      <w:pPr>
        <w:pStyle w:val="Heading 2"/>
        <w:ind w:firstLine="709"/>
        <w:rPr>
          <w:del w:id="546" w:date="2019-06-17T11:03:29Z" w:author="Naveen"/>
          <w:rFonts w:ascii="Arial" w:cs="Arial" w:hAnsi="Arial" w:eastAsia="Arial"/>
          <w:b w:val="1"/>
          <w:bCs w:val="1"/>
          <w:color w:val="000000"/>
          <w:sz w:val="24"/>
          <w:szCs w:val="24"/>
          <w:u w:color="000000"/>
        </w:rPr>
      </w:pPr>
      <w:del w:id="547" w:date="2019-06-17T11:03:29Z" w:author="Naveen">
        <w:r>
          <w:rPr>
            <w:rFonts w:ascii="Arial" w:hAnsi="Arial"/>
            <w:b w:val="1"/>
            <w:bCs w:val="1"/>
            <w:color w:val="000000"/>
            <w:sz w:val="24"/>
            <w:szCs w:val="24"/>
            <w:u w:color="000000"/>
            <w:rtl w:val="0"/>
            <w:lang w:val="da-DK"/>
          </w:rPr>
          <w:delText xml:space="preserve">Appendix 3 </w:delText>
        </w:r>
      </w:del>
      <w:del w:id="548" w:date="2019-06-17T11:03:29Z" w:author="Naveen">
        <w:r>
          <w:rPr>
            <w:rFonts w:ascii="Arial" w:hAnsi="Arial" w:hint="default"/>
            <w:b w:val="1"/>
            <w:bCs w:val="1"/>
            <w:color w:val="000000"/>
            <w:sz w:val="24"/>
            <w:szCs w:val="24"/>
            <w:u w:color="000000"/>
            <w:rtl w:val="0"/>
            <w:lang w:val="en-US"/>
          </w:rPr>
          <w:delText xml:space="preserve">– </w:delText>
        </w:r>
      </w:del>
      <w:del w:id="549" w:date="2019-06-17T11:03:29Z" w:author="Naveen">
        <w:r>
          <w:rPr>
            <w:rFonts w:ascii="Arial" w:hAnsi="Arial"/>
            <w:b w:val="1"/>
            <w:bCs w:val="1"/>
            <w:color w:val="000000"/>
            <w:sz w:val="24"/>
            <w:szCs w:val="24"/>
            <w:u w:color="000000"/>
            <w:rtl w:val="0"/>
            <w:lang w:val="en-US"/>
          </w:rPr>
          <w:delText>Application screenshots</w:delText>
        </w:r>
      </w:del>
      <w:commentRangeEnd w:id="544"/>
      <w:r>
        <w:commentReference w:id="544"/>
      </w:r>
    </w:p>
    <w:p>
      <w:pPr>
        <w:pStyle w:val="Body"/>
        <w:rPr>
          <w:del w:id="550" w:date="2019-06-17T11:03:29Z" w:author="Naveen"/>
        </w:rPr>
      </w:pPr>
    </w:p>
    <w:p>
      <w:pPr>
        <w:pStyle w:val="Body"/>
        <w:rPr>
          <w:del w:id="551" w:date="2019-06-17T11:03:29Z" w:author="Naveen"/>
        </w:rPr>
      </w:pPr>
    </w:p>
    <w:p>
      <w:pPr>
        <w:pStyle w:val="Body"/>
        <w:rPr>
          <w:del w:id="552" w:date="2019-06-17T11:03:29Z" w:author="Naveen"/>
        </w:rPr>
      </w:pPr>
    </w:p>
    <w:p>
      <w:pPr>
        <w:pStyle w:val="Body"/>
        <w:rPr>
          <w:del w:id="553" w:date="2019-06-17T11:03:29Z" w:author="Naveen"/>
        </w:rPr>
      </w:pPr>
    </w:p>
    <w:p>
      <w:pPr>
        <w:pStyle w:val="Body"/>
        <w:rPr>
          <w:del w:id="554" w:date="2019-06-17T11:03:29Z" w:author="Naveen"/>
        </w:rPr>
      </w:pPr>
      <w:del w:id="555" w:date="2019-06-17T11:03:29Z" w:author="Naveen">
        <w:r>
          <w:rPr/>
          <w:br w:type="textWrapping"/>
        </w:r>
      </w:del>
      <w:commentRangeStart w:id="556"/>
    </w:p>
    <w:p>
      <w:pPr>
        <w:pStyle w:val="Heading 2"/>
        <w:ind w:firstLine="709"/>
        <w:rPr>
          <w:del w:id="557" w:date="2019-06-17T11:03:29Z" w:author="Naveen"/>
          <w:rFonts w:ascii="Arial" w:cs="Arial" w:hAnsi="Arial" w:eastAsia="Arial"/>
          <w:b w:val="1"/>
          <w:bCs w:val="1"/>
          <w:color w:val="000000"/>
          <w:sz w:val="24"/>
          <w:szCs w:val="24"/>
          <w:u w:color="000000"/>
        </w:rPr>
      </w:pPr>
      <w:del w:id="558" w:date="2019-06-17T11:03:29Z" w:author="Naveen">
        <w:r>
          <w:rPr>
            <w:rFonts w:ascii="Arial" w:hAnsi="Arial"/>
            <w:b w:val="1"/>
            <w:bCs w:val="1"/>
            <w:color w:val="000000"/>
            <w:sz w:val="24"/>
            <w:szCs w:val="24"/>
            <w:u w:color="000000"/>
            <w:rtl w:val="0"/>
            <w:lang w:val="da-DK"/>
          </w:rPr>
          <w:delText xml:space="preserve">Appendix 4 </w:delText>
        </w:r>
      </w:del>
      <w:del w:id="559" w:date="2019-06-17T11:03:29Z" w:author="Naveen">
        <w:r>
          <w:rPr>
            <w:rFonts w:ascii="Arial" w:hAnsi="Arial" w:hint="default"/>
            <w:b w:val="1"/>
            <w:bCs w:val="1"/>
            <w:color w:val="000000"/>
            <w:sz w:val="24"/>
            <w:szCs w:val="24"/>
            <w:u w:color="000000"/>
            <w:rtl w:val="0"/>
            <w:lang w:val="en-US"/>
          </w:rPr>
          <w:delText xml:space="preserve">– </w:delText>
        </w:r>
      </w:del>
      <w:del w:id="560" w:date="2019-06-17T11:03:29Z" w:author="Naveen">
        <w:r>
          <w:rPr>
            <w:rFonts w:ascii="Arial" w:hAnsi="Arial"/>
            <w:b w:val="1"/>
            <w:bCs w:val="1"/>
            <w:color w:val="000000"/>
            <w:sz w:val="24"/>
            <w:szCs w:val="24"/>
            <w:u w:color="000000"/>
            <w:rtl w:val="0"/>
            <w:lang w:val="fr-FR"/>
          </w:rPr>
          <w:delText>NTA Monitor scoping questionnaire</w:delText>
        </w:r>
      </w:del>
      <w:commentRangeEnd w:id="556"/>
      <w:r>
        <w:commentReference w:id="556"/>
      </w:r>
    </w:p>
    <w:p>
      <w:pPr>
        <w:pStyle w:val="Body"/>
        <w:ind w:firstLine="720"/>
        <w:rPr>
          <w:del w:id="561" w:date="2019-06-17T11:03:29Z" w:author="Naveen"/>
          <w:rFonts w:ascii="Arial" w:cs="Arial" w:hAnsi="Arial" w:eastAsia="Arial"/>
          <w:b w:val="1"/>
          <w:bCs w:val="1"/>
          <w:color w:val="000000"/>
          <w:u w:color="000000"/>
        </w:rPr>
      </w:pPr>
    </w:p>
    <w:p>
      <w:pPr>
        <w:pStyle w:val="Body"/>
        <w:ind w:firstLine="1701"/>
        <w:rPr>
          <w:del w:id="562" w:date="2019-06-17T11:03:29Z" w:author="Naveen"/>
          <w:rFonts w:ascii="Arial" w:cs="Arial" w:hAnsi="Arial" w:eastAsia="Arial"/>
          <w:b w:val="1"/>
          <w:bCs w:val="1"/>
          <w:color w:val="000000"/>
          <w:u w:color="000000"/>
        </w:rPr>
      </w:pPr>
    </w:p>
    <w:p>
      <w:pPr>
        <w:pStyle w:val="Body"/>
        <w:ind w:firstLine="1701"/>
        <w:rPr>
          <w:del w:id="563" w:date="2019-06-17T11:03:29Z" w:author="Naveen"/>
          <w:rFonts w:ascii="Arial" w:cs="Arial" w:hAnsi="Arial" w:eastAsia="Arial"/>
          <w:b w:val="1"/>
          <w:bCs w:val="1"/>
          <w:color w:val="000000"/>
          <w:u w:color="000000"/>
        </w:rPr>
      </w:pPr>
    </w:p>
    <w:p>
      <w:pPr>
        <w:pStyle w:val="Body"/>
        <w:ind w:firstLine="1701"/>
        <w:rPr>
          <w:del w:id="564" w:date="2019-06-17T11:03:29Z" w:author="Naveen"/>
          <w:rFonts w:ascii="Arial" w:cs="Arial" w:hAnsi="Arial" w:eastAsia="Arial"/>
          <w:b w:val="1"/>
          <w:bCs w:val="1"/>
          <w:color w:val="000000"/>
          <w:u w:color="000000"/>
        </w:rPr>
      </w:pPr>
    </w:p>
    <w:p>
      <w:pPr>
        <w:pStyle w:val="Body"/>
        <w:ind w:firstLine="1701"/>
        <w:rPr>
          <w:del w:id="565" w:date="2019-06-17T11:03:29Z" w:author="Naveen"/>
          <w:rFonts w:ascii="Arial" w:cs="Arial" w:hAnsi="Arial" w:eastAsia="Arial"/>
          <w:b w:val="1"/>
          <w:bCs w:val="1"/>
          <w:color w:val="000000"/>
          <w:u w:color="000000"/>
        </w:rPr>
      </w:pPr>
      <w:del w:id="566" w:date="2019-06-17T11:03:29Z" w:author="Naveen">
        <w:r>
          <w:rPr>
            <w:rFonts w:ascii="Arial" w:cs="Arial" w:hAnsi="Arial" w:eastAsia="Arial"/>
            <w:b w:val="1"/>
            <w:bCs w:val="1"/>
            <w:color w:val="000000"/>
            <w:u w:color="000000"/>
          </w:rPr>
          <w:br w:type="textWrapping"/>
        </w:r>
      </w:del>
      <w:commentRangeStart w:id="567"/>
    </w:p>
    <w:p>
      <w:pPr>
        <w:pStyle w:val="Heading 2"/>
        <w:ind w:left="1276" w:hanging="567"/>
        <w:rPr>
          <w:del w:id="568" w:date="2019-06-17T11:03:29Z" w:author="Naveen"/>
          <w:rFonts w:ascii="Arial" w:cs="Arial" w:hAnsi="Arial" w:eastAsia="Arial"/>
          <w:b w:val="1"/>
          <w:bCs w:val="1"/>
          <w:color w:val="000000"/>
          <w:sz w:val="24"/>
          <w:szCs w:val="24"/>
          <w:u w:color="000000"/>
        </w:rPr>
      </w:pPr>
      <w:del w:id="569" w:date="2019-06-17T11:03:29Z" w:author="Naveen">
        <w:r>
          <w:rPr>
            <w:rFonts w:ascii="Arial" w:hAnsi="Arial"/>
            <w:b w:val="1"/>
            <w:bCs w:val="1"/>
            <w:color w:val="000000"/>
            <w:sz w:val="24"/>
            <w:szCs w:val="24"/>
            <w:u w:color="000000"/>
            <w:rtl w:val="0"/>
            <w:lang w:val="da-DK"/>
          </w:rPr>
          <w:delText xml:space="preserve">Appendix 5 </w:delText>
        </w:r>
      </w:del>
      <w:del w:id="570" w:date="2019-06-17T11:03:29Z" w:author="Naveen">
        <w:r>
          <w:rPr>
            <w:rFonts w:ascii="Arial" w:hAnsi="Arial" w:hint="default"/>
            <w:b w:val="1"/>
            <w:bCs w:val="1"/>
            <w:color w:val="000000"/>
            <w:sz w:val="24"/>
            <w:szCs w:val="24"/>
            <w:u w:color="000000"/>
            <w:rtl w:val="0"/>
            <w:lang w:val="en-US"/>
          </w:rPr>
          <w:delText xml:space="preserve">– </w:delText>
        </w:r>
      </w:del>
      <w:del w:id="571" w:date="2019-06-17T11:03:29Z" w:author="Naveen">
        <w:r>
          <w:rPr>
            <w:rFonts w:ascii="Arial" w:hAnsi="Arial"/>
            <w:b w:val="1"/>
            <w:bCs w:val="1"/>
            <w:color w:val="000000"/>
            <w:sz w:val="24"/>
            <w:szCs w:val="24"/>
            <w:u w:color="000000"/>
            <w:rtl w:val="0"/>
          </w:rPr>
          <w:delText>NTA Monitor test plan</w:delText>
        </w:r>
      </w:del>
      <w:commentRangeEnd w:id="567"/>
      <w:r>
        <w:commentReference w:id="567"/>
      </w:r>
    </w:p>
    <w:p>
      <w:pPr>
        <w:pStyle w:val="Body"/>
        <w:rPr>
          <w:del w:id="572" w:date="2019-06-17T11:03:29Z" w:author="Naveen"/>
        </w:rPr>
      </w:pPr>
    </w:p>
    <w:p>
      <w:pPr>
        <w:pStyle w:val="Body"/>
        <w:rPr>
          <w:del w:id="573" w:date="2019-06-17T11:03:29Z" w:author="Naveen"/>
        </w:rPr>
      </w:pPr>
    </w:p>
    <w:p>
      <w:pPr>
        <w:pStyle w:val="Body"/>
        <w:rPr>
          <w:del w:id="574" w:date="2019-06-17T11:03:29Z" w:author="Naveen"/>
        </w:rPr>
      </w:pPr>
    </w:p>
    <w:p>
      <w:pPr>
        <w:pStyle w:val="Body"/>
        <w:rPr>
          <w:del w:id="575" w:date="2019-06-17T11:03:29Z" w:author="Naveen"/>
        </w:rPr>
      </w:pPr>
    </w:p>
    <w:p>
      <w:pPr>
        <w:pStyle w:val="Body"/>
        <w:rPr>
          <w:del w:id="576" w:date="2019-06-17T11:03:29Z" w:author="Naveen"/>
        </w:rPr>
      </w:pPr>
      <w:del w:id="577" w:date="2019-06-17T11:03:29Z" w:author="Naveen">
        <w:r>
          <w:rPr/>
          <w:br w:type="textWrapping"/>
        </w:r>
      </w:del>
      <w:commentRangeStart w:id="578"/>
    </w:p>
    <w:p>
      <w:pPr>
        <w:pStyle w:val="Body"/>
        <w:ind w:left="709" w:firstLine="0"/>
        <w:rPr>
          <w:del w:id="579" w:date="2019-06-17T11:03:29Z" w:author="Naveen"/>
          <w:rFonts w:ascii="Arial" w:cs="Arial" w:hAnsi="Arial" w:eastAsia="Arial"/>
          <w:b w:val="1"/>
          <w:bCs w:val="1"/>
          <w:color w:val="000000"/>
          <w:u w:color="000000"/>
        </w:rPr>
      </w:pPr>
      <w:del w:id="580" w:date="2019-06-17T11:03:29Z" w:author="Naveen">
        <w:r>
          <w:rPr>
            <w:rFonts w:ascii="Arial" w:hAnsi="Arial"/>
            <w:b w:val="1"/>
            <w:bCs w:val="1"/>
            <w:color w:val="000000"/>
            <w:u w:color="000000"/>
            <w:rtl w:val="0"/>
            <w:lang w:val="da-DK"/>
          </w:rPr>
          <w:delText>Appendix 6</w:delText>
        </w:r>
      </w:del>
      <w:del w:id="581" w:date="2019-06-17T11:03:29Z" w:author="Naveen">
        <w:r>
          <w:rPr>
            <w:rFonts w:ascii="Arial" w:hAnsi="Arial" w:hint="default"/>
            <w:b w:val="1"/>
            <w:bCs w:val="1"/>
            <w:color w:val="000000"/>
            <w:u w:color="000000"/>
            <w:rtl w:val="0"/>
            <w:lang w:val="en-US"/>
          </w:rPr>
          <w:delText xml:space="preserve"> – </w:delText>
        </w:r>
      </w:del>
      <w:del w:id="582" w:date="2019-06-17T11:03:29Z" w:author="Naveen">
        <w:r>
          <w:rPr>
            <w:rFonts w:ascii="Arial" w:hAnsi="Arial"/>
            <w:b w:val="1"/>
            <w:bCs w:val="1"/>
            <w:color w:val="000000"/>
            <w:u w:color="000000"/>
            <w:rtl w:val="0"/>
            <w:lang w:val="en-US"/>
          </w:rPr>
          <w:delText>Penetration tester user guide for NHSBSA AWS platform</w:delText>
        </w:r>
      </w:del>
      <w:commentRangeEnd w:id="578"/>
      <w:r>
        <w:commentReference w:id="578"/>
      </w:r>
    </w:p>
    <w:p>
      <w:pPr>
        <w:pStyle w:val="Body"/>
        <w:ind w:firstLine="720"/>
        <w:rPr>
          <w:del w:id="583" w:date="2019-06-17T11:03:29Z" w:author="Naveen"/>
          <w:b w:val="1"/>
          <w:bCs w:val="1"/>
          <w:color w:val="000000"/>
          <w:u w:color="000000"/>
        </w:rPr>
      </w:pPr>
    </w:p>
    <w:p>
      <w:pPr>
        <w:pStyle w:val="Body"/>
        <w:ind w:firstLine="720"/>
        <w:rPr>
          <w:del w:id="584" w:date="2019-06-17T11:03:29Z" w:author="Naveen"/>
          <w:b w:val="1"/>
          <w:bCs w:val="1"/>
          <w:color w:val="000000"/>
          <w:u w:color="000000"/>
        </w:rPr>
      </w:pPr>
      <w:bookmarkStart w:name="_MON_1588690958" w:id="585"/>
    </w:p>
    <w:p>
      <w:pPr>
        <w:pStyle w:val="Body"/>
        <w:ind w:left="1276" w:firstLine="0"/>
        <w:rPr>
          <w:del w:id="586" w:date="2019-06-17T11:03:29Z" w:author="Naveen"/>
          <w:rFonts w:ascii="Arial" w:cs="Arial" w:hAnsi="Arial" w:eastAsia="Arial"/>
          <w:color w:val="000000"/>
          <w:u w:color="000000"/>
        </w:rPr>
      </w:pPr>
      <w:bookmarkStart w:name="_MON_1588937155" w:id="587"/>
    </w:p>
    <w:p>
      <w:pPr>
        <w:pStyle w:val="Body"/>
        <w:ind w:left="709" w:firstLine="0"/>
        <w:rPr>
          <w:del w:id="588" w:date="2019-06-17T11:03:29Z" w:author="Naveen"/>
          <w:rFonts w:ascii="Arial" w:cs="Arial" w:hAnsi="Arial" w:eastAsia="Arial"/>
          <w:b w:val="1"/>
          <w:bCs w:val="1"/>
          <w:color w:val="000000"/>
          <w:u w:color="000000"/>
        </w:rPr>
      </w:pPr>
      <w:del w:id="589" w:date="2019-06-17T11:03:29Z" w:author="Naveen">
        <w:r>
          <w:rPr/>
          <w:tab/>
        </w:r>
      </w:del>
      <w:commentRangeStart w:id="590"/>
      <w:del w:id="591" w:date="2019-06-17T11:03:29Z" w:author="Naveen">
        <w:r>
          <w:rPr>
            <w:rFonts w:ascii="Arial" w:hAnsi="Arial"/>
            <w:b w:val="1"/>
            <w:bCs w:val="1"/>
            <w:color w:val="000000"/>
            <w:u w:color="000000"/>
            <w:rtl w:val="0"/>
            <w:lang w:val="da-DK"/>
          </w:rPr>
          <w:delText>Appendix 7</w:delText>
        </w:r>
      </w:del>
      <w:del w:id="592" w:date="2019-06-17T11:03:29Z" w:author="Naveen">
        <w:r>
          <w:rPr>
            <w:rFonts w:ascii="Arial" w:hAnsi="Arial" w:hint="default"/>
            <w:b w:val="1"/>
            <w:bCs w:val="1"/>
            <w:color w:val="000000"/>
            <w:u w:color="000000"/>
            <w:rtl w:val="0"/>
            <w:lang w:val="en-US"/>
          </w:rPr>
          <w:delText xml:space="preserve"> – </w:delText>
        </w:r>
      </w:del>
      <w:del w:id="593" w:date="2019-06-17T11:03:29Z" w:author="Naveen">
        <w:r>
          <w:rPr>
            <w:rFonts w:ascii="Arial" w:hAnsi="Arial"/>
            <w:b w:val="1"/>
            <w:bCs w:val="1"/>
            <w:color w:val="000000"/>
            <w:u w:color="000000"/>
            <w:rtl w:val="0"/>
            <w:lang w:val="en-US"/>
          </w:rPr>
          <w:delText>Log in credentials</w:delText>
        </w:r>
      </w:del>
      <w:commentRangeEnd w:id="590"/>
      <w:r>
        <w:commentReference w:id="590"/>
      </w:r>
    </w:p>
    <w:p>
      <w:pPr>
        <w:pStyle w:val="Body"/>
        <w:rPr>
          <w:del w:id="594" w:date="2019-06-17T11:03:29Z" w:author="Naveen"/>
        </w:rPr>
      </w:pPr>
    </w:p>
    <w:p>
      <w:pPr>
        <w:pStyle w:val="Body"/>
        <w:ind w:firstLine="709"/>
        <w:rPr>
          <w:del w:id="595" w:date="2019-06-17T11:03:29Z" w:author="Naveen"/>
        </w:rPr>
      </w:pPr>
    </w:p>
    <w:p>
      <w:pPr>
        <w:pStyle w:val="Body"/>
      </w:pPr>
      <w:del w:id="596" w:date="2019-06-17T11:03:29Z" w:author="Naveen">
        <w:r>
          <w:rPr>
            <w:rFonts w:ascii="Arial Unicode MS" w:cs="Arial Unicode MS" w:hAnsi="Arial Unicode MS" w:eastAsia="Arial Unicode MS"/>
            <w:b w:val="0"/>
            <w:bCs w:val="0"/>
            <w:i w:val="0"/>
            <w:iCs w:val="0"/>
          </w:rPr>
          <w:br w:type="page"/>
        </w:r>
      </w:del>
    </w:p>
    <w:p>
      <w:pPr>
        <w:pStyle w:val="Heading 2"/>
        <w:ind w:left="1276" w:hanging="567"/>
        <w:rPr>
          <w:del w:id="597" w:date="2019-06-17T11:03:29Z" w:author="Naveen"/>
          <w:rFonts w:ascii="Arial" w:cs="Arial" w:hAnsi="Arial" w:eastAsia="Arial"/>
          <w:b w:val="1"/>
          <w:bCs w:val="1"/>
          <w:color w:val="000000"/>
          <w:sz w:val="24"/>
          <w:szCs w:val="24"/>
          <w:u w:color="000000"/>
        </w:rPr>
      </w:pPr>
      <w:del w:id="598" w:date="2019-06-17T11:03:29Z" w:author="Naveen">
        <w:r>
          <w:rPr>
            <w:rFonts w:ascii="Arial" w:hAnsi="Arial"/>
            <w:b w:val="1"/>
            <w:bCs w:val="1"/>
            <w:color w:val="000000"/>
            <w:sz w:val="24"/>
            <w:szCs w:val="24"/>
            <w:u w:color="000000"/>
            <w:rtl w:val="0"/>
            <w:lang w:val="en-US"/>
          </w:rPr>
          <w:delText>Glossary:</w:delText>
        </w:r>
      </w:del>
    </w:p>
    <w:p>
      <w:pPr>
        <w:pStyle w:val="Body"/>
        <w:rPr>
          <w:del w:id="599" w:date="2019-06-17T11:03:29Z" w:author="Naveen"/>
          <w:rFonts w:ascii="Arial" w:cs="Arial" w:hAnsi="Arial" w:eastAsia="Arial"/>
          <w:b w:val="1"/>
          <w:bCs w:val="1"/>
        </w:rPr>
      </w:pPr>
    </w:p>
    <w:p>
      <w:pPr>
        <w:pStyle w:val="Body"/>
        <w:widowControl w:val="0"/>
        <w:rPr>
          <w:del w:id="600" w:date="2019-06-17T11:03:29Z" w:author="Naveen"/>
          <w:rFonts w:ascii="Arial" w:cs="Arial" w:hAnsi="Arial" w:eastAsia="Arial"/>
          <w:b w:val="1"/>
          <w:bCs w:val="1"/>
        </w:rPr>
      </w:pPr>
      <w:bookmarkEnd w:id="587"/>
    </w:p>
    <w:p>
      <w:pPr>
        <w:pStyle w:val="Body"/>
        <w:tabs>
          <w:tab w:val="left" w:pos="8647"/>
        </w:tabs>
        <w:rPr>
          <w:ins w:id="601" w:date="2019-06-17T11:03:29Z" w:author="Naveen"/>
        </w:rPr>
      </w:pPr>
      <w:bookmarkEnd w:id="585"/>
      <w:ins w:id="602" w:date="2019-06-17T11:03:29Z" w:author="Naveen">
        <w:r>
          <w:rPr>
            <w:rtl w:val="0"/>
          </w:rPr>
          <w:t xml:space="preserve"> </w:t>
        </w:r>
      </w:ins>
    </w:p>
    <w:p>
      <w:pPr>
        <w:pStyle w:val="Body"/>
        <w:rPr>
          <w:ins w:id="603" w:date="2019-06-17T11:03:29Z" w:author="Naveen"/>
        </w:rPr>
      </w:pPr>
    </w:p>
    <w:p>
      <w:pPr>
        <w:pStyle w:val="Body"/>
        <w:rPr>
          <w:ins w:id="604" w:date="2019-06-17T11:03:29Z" w:author="Naveen"/>
        </w:rPr>
      </w:pPr>
    </w:p>
    <w:p>
      <w:pPr>
        <w:pStyle w:val="Body"/>
        <w:rPr>
          <w:ins w:id="605" w:date="2019-06-17T11:03:29Z" w:author="Naveen"/>
        </w:rPr>
      </w:pPr>
      <w:ins w:id="606" w:date="2019-06-17T11:03:29Z" w:author="Naveen">
        <w:r>
          <w:rPr/>
          <w:br w:type="textWrapping"/>
        </w:r>
      </w:ins>
      <w:commentRangeStart w:id="607"/>
    </w:p>
    <w:p>
      <w:pPr>
        <w:pStyle w:val="Body"/>
        <w:jc w:val="right"/>
        <w:rPr>
          <w:ins w:id="608" w:date="2019-06-17T11:03:29Z" w:author="Naveen"/>
          <w:rFonts w:ascii="Arial" w:cs="Arial" w:hAnsi="Arial" w:eastAsia="Arial"/>
          <w:b w:val="1"/>
          <w:bCs w:val="1"/>
          <w:color w:val="0000ff"/>
          <w:sz w:val="28"/>
          <w:szCs w:val="28"/>
          <w:u w:color="0000ff"/>
        </w:rPr>
      </w:pPr>
      <w:ins w:id="609" w:date="2019-06-17T11:03:29Z" w:author="Naveen">
        <w:r>
          <w:rPr>
            <w:rFonts w:ascii="Arial" w:hAnsi="Arial"/>
            <w:b w:val="1"/>
            <w:bCs w:val="1"/>
            <w:color w:val="0000ff"/>
            <w:sz w:val="28"/>
            <w:szCs w:val="28"/>
            <w:u w:color="0000ff"/>
            <w:rtl w:val="0"/>
            <w:lang w:val="en-US"/>
          </w:rPr>
          <w:t>[Insert PROJECT or Service Name]</w:t>
        </w:r>
      </w:ins>
      <w:commentRangeEnd w:id="607"/>
      <w:r>
        <w:commentReference w:id="607"/>
      </w:r>
    </w:p>
    <w:p>
      <w:pPr>
        <w:pStyle w:val="Body"/>
        <w:jc w:val="right"/>
        <w:rPr>
          <w:ins w:id="610" w:date="2019-06-17T11:03:29Z" w:author="Naveen"/>
          <w:rFonts w:ascii="Arial" w:cs="Arial" w:hAnsi="Arial" w:eastAsia="Arial"/>
          <w:b w:val="1"/>
          <w:bCs w:val="1"/>
          <w:sz w:val="28"/>
          <w:szCs w:val="28"/>
        </w:rPr>
      </w:pPr>
      <w:ins w:id="611" w:date="2019-06-17T11:03:29Z" w:author="Naveen">
        <w:r>
          <w:rPr>
            <w:rFonts w:ascii="Arial" w:hAnsi="Arial"/>
            <w:b w:val="1"/>
            <w:bCs w:val="1"/>
            <w:sz w:val="28"/>
            <w:szCs w:val="28"/>
            <w:rtl w:val="0"/>
            <w:lang w:val="en-US"/>
          </w:rPr>
          <w:t>Penetration Test</w:t>
        </w:r>
      </w:ins>
    </w:p>
    <w:p>
      <w:pPr>
        <w:pStyle w:val="Body"/>
        <w:jc w:val="right"/>
        <w:rPr>
          <w:ins w:id="612" w:date="2019-06-17T11:03:29Z" w:author="Naveen"/>
          <w:rFonts w:ascii="Arial" w:cs="Arial" w:hAnsi="Arial" w:eastAsia="Arial"/>
          <w:sz w:val="28"/>
          <w:szCs w:val="28"/>
        </w:rPr>
      </w:pPr>
      <w:ins w:id="613" w:date="2019-06-17T11:03:29Z" w:author="Naveen">
        <w:r>
          <w:rPr>
            <w:rFonts w:ascii="Arial" w:hAnsi="Arial"/>
            <w:b w:val="1"/>
            <w:bCs w:val="1"/>
            <w:sz w:val="28"/>
            <w:szCs w:val="28"/>
            <w:rtl w:val="0"/>
            <w:lang w:val="en-US"/>
          </w:rPr>
          <w:t>Scoping Document</w:t>
        </w:r>
      </w:ins>
    </w:p>
    <w:p>
      <w:pPr>
        <w:pStyle w:val="Body"/>
        <w:jc w:val="right"/>
        <w:rPr>
          <w:ins w:id="614" w:date="2019-06-17T11:03:29Z" w:author="Naveen"/>
          <w:rFonts w:ascii="Arial" w:cs="Arial" w:hAnsi="Arial" w:eastAsia="Arial"/>
          <w:sz w:val="28"/>
          <w:szCs w:val="28"/>
        </w:rPr>
      </w:pPr>
    </w:p>
    <w:p>
      <w:pPr>
        <w:pStyle w:val="Body"/>
        <w:jc w:val="right"/>
        <w:rPr>
          <w:ins w:id="615" w:date="2019-06-17T11:03:29Z" w:author="Naveen"/>
          <w:rFonts w:ascii="Arial" w:cs="Arial" w:hAnsi="Arial" w:eastAsia="Arial"/>
          <w:sz w:val="28"/>
          <w:szCs w:val="28"/>
        </w:rPr>
      </w:pPr>
    </w:p>
    <w:p>
      <w:pPr>
        <w:pStyle w:val="Body"/>
        <w:jc w:val="right"/>
        <w:rPr>
          <w:ins w:id="616" w:date="2019-06-17T11:03:29Z" w:author="Naveen"/>
          <w:rFonts w:ascii="Arial" w:cs="Arial" w:hAnsi="Arial" w:eastAsia="Arial"/>
          <w:b w:val="1"/>
          <w:bCs w:val="1"/>
          <w:color w:val="0000ff"/>
          <w:u w:color="0000ff"/>
        </w:rPr>
      </w:pPr>
      <w:ins w:id="617" w:date="2019-06-17T11:03:29Z" w:author="Naveen">
        <w:r>
          <w:rPr>
            <w:rFonts w:ascii="Arial" w:hAnsi="Arial"/>
            <w:b w:val="1"/>
            <w:bCs w:val="1"/>
            <w:rtl w:val="0"/>
            <w:lang w:val="en-US"/>
          </w:rPr>
          <w:t xml:space="preserve">Origin/Author(s): </w:t>
        </w:r>
      </w:ins>
      <w:commentRangeStart w:id="618"/>
      <w:ins w:id="619" w:date="2019-06-17T11:03:29Z" w:author="Naveen">
        <w:r>
          <w:rPr>
            <w:rFonts w:ascii="Arial" w:hAnsi="Arial"/>
            <w:b w:val="1"/>
            <w:bCs w:val="1"/>
            <w:color w:val="0000ff"/>
            <w:u w:color="0000ff"/>
            <w:rtl w:val="0"/>
            <w:lang w:val="en-US"/>
          </w:rPr>
          <w:t>[Insert Author of document]</w:t>
        </w:r>
      </w:ins>
      <w:commentRangeEnd w:id="618"/>
      <w:r>
        <w:commentReference w:id="618"/>
      </w:r>
    </w:p>
    <w:p>
      <w:pPr>
        <w:pStyle w:val="Body"/>
        <w:jc w:val="right"/>
        <w:rPr>
          <w:ins w:id="620" w:date="2019-06-17T11:03:29Z" w:author="Naveen"/>
          <w:rFonts w:ascii="Arial" w:cs="Arial" w:hAnsi="Arial" w:eastAsia="Arial"/>
          <w:b w:val="1"/>
          <w:bCs w:val="1"/>
          <w:color w:val="0000ff"/>
          <w:u w:color="0000ff"/>
        </w:rPr>
      </w:pPr>
    </w:p>
    <w:p>
      <w:pPr>
        <w:pStyle w:val="Body"/>
        <w:jc w:val="right"/>
        <w:rPr>
          <w:ins w:id="621" w:date="2019-06-17T11:03:29Z" w:author="Naveen"/>
          <w:rFonts w:ascii="Arial" w:cs="Arial" w:hAnsi="Arial" w:eastAsia="Arial"/>
          <w:b w:val="1"/>
          <w:bCs w:val="1"/>
        </w:rPr>
      </w:pPr>
    </w:p>
    <w:p>
      <w:pPr>
        <w:pStyle w:val="Body"/>
        <w:jc w:val="right"/>
        <w:rPr>
          <w:ins w:id="622" w:date="2019-06-17T11:03:29Z" w:author="Naveen"/>
          <w:rFonts w:ascii="Arial" w:cs="Arial" w:hAnsi="Arial" w:eastAsia="Arial"/>
          <w:b w:val="1"/>
          <w:bCs w:val="1"/>
          <w:color w:val="0000ff"/>
          <w:u w:color="0000ff"/>
        </w:rPr>
      </w:pPr>
      <w:ins w:id="623" w:date="2019-06-17T11:03:29Z" w:author="Naveen">
        <w:r>
          <w:rPr>
            <w:rFonts w:ascii="Arial" w:hAnsi="Arial"/>
            <w:b w:val="1"/>
            <w:bCs w:val="1"/>
            <w:rtl w:val="0"/>
            <w:lang w:val="en-US"/>
          </w:rPr>
          <w:t xml:space="preserve">Date Approved: </w:t>
        </w:r>
      </w:ins>
      <w:commentRangeStart w:id="624"/>
      <w:ins w:id="625" w:date="2019-06-17T11:03:29Z" w:author="Naveen">
        <w:r>
          <w:rPr>
            <w:rFonts w:ascii="Arial" w:hAnsi="Arial"/>
            <w:b w:val="1"/>
            <w:bCs w:val="1"/>
            <w:color w:val="0000ff"/>
            <w:u w:color="0000ff"/>
            <w:rtl w:val="0"/>
            <w:lang w:val="en-US"/>
          </w:rPr>
          <w:t>[Insert approved date]</w:t>
        </w:r>
      </w:ins>
      <w:commentRangeEnd w:id="624"/>
      <w:r>
        <w:commentReference w:id="624"/>
      </w:r>
    </w:p>
    <w:p>
      <w:pPr>
        <w:pStyle w:val="Body"/>
        <w:jc w:val="right"/>
        <w:rPr>
          <w:ins w:id="626" w:date="2019-06-17T11:03:29Z" w:author="Naveen"/>
          <w:rFonts w:ascii="Arial" w:cs="Arial" w:hAnsi="Arial" w:eastAsia="Arial"/>
          <w:b w:val="1"/>
          <w:bCs w:val="1"/>
        </w:rPr>
      </w:pPr>
    </w:p>
    <w:p>
      <w:pPr>
        <w:pStyle w:val="Body"/>
        <w:jc w:val="right"/>
        <w:rPr>
          <w:ins w:id="627" w:date="2019-06-17T11:03:29Z" w:author="Naveen"/>
          <w:rFonts w:ascii="Arial" w:cs="Arial" w:hAnsi="Arial" w:eastAsia="Arial"/>
          <w:b w:val="1"/>
          <w:bCs w:val="1"/>
        </w:rPr>
      </w:pPr>
    </w:p>
    <w:p>
      <w:pPr>
        <w:pStyle w:val="Body"/>
        <w:jc w:val="right"/>
        <w:rPr>
          <w:ins w:id="628" w:date="2019-06-17T11:03:29Z" w:author="Naveen"/>
          <w:rFonts w:ascii="Arial" w:cs="Arial" w:hAnsi="Arial" w:eastAsia="Arial"/>
          <w:b w:val="1"/>
          <w:bCs w:val="1"/>
        </w:rPr>
      </w:pPr>
      <w:ins w:id="629" w:date="2019-06-17T11:03:29Z" w:author="Naveen">
        <w:r>
          <w:rPr>
            <w:rFonts w:ascii="Arial" w:hAnsi="Arial"/>
            <w:b w:val="1"/>
            <w:bCs w:val="1"/>
            <w:rtl w:val="0"/>
            <w:lang w:val="de-DE"/>
          </w:rPr>
          <w:t xml:space="preserve">Version: </w:t>
        </w:r>
      </w:ins>
      <w:commentRangeStart w:id="630"/>
      <w:ins w:id="631" w:date="2019-06-17T11:03:29Z" w:author="Naveen">
        <w:r>
          <w:rPr>
            <w:rFonts w:ascii="Arial" w:hAnsi="Arial"/>
            <w:b w:val="1"/>
            <w:bCs w:val="1"/>
            <w:color w:val="0000ff"/>
            <w:u w:color="0000ff"/>
            <w:rtl w:val="0"/>
            <w:lang w:val="en-US"/>
          </w:rPr>
          <w:t>[insert version number, this should reflect the change on page 3</w:t>
        </w:r>
      </w:ins>
      <w:commentRangeEnd w:id="630"/>
      <w:r>
        <w:commentReference w:id="630"/>
      </w:r>
      <w:ins w:id="632" w:date="2019-06-17T11:03:29Z" w:author="Naveen">
        <w:r>
          <w:rPr>
            <w:rFonts w:ascii="Arial" w:hAnsi="Arial"/>
            <w:b w:val="1"/>
            <w:bCs w:val="1"/>
            <w:color w:val="0000ff"/>
            <w:u w:color="0000ff"/>
            <w:rtl w:val="0"/>
          </w:rPr>
          <w:t>]</w:t>
        </w:r>
      </w:ins>
    </w:p>
    <w:p>
      <w:pPr>
        <w:pStyle w:val="Body"/>
        <w:jc w:val="right"/>
        <w:rPr>
          <w:ins w:id="633" w:date="2019-06-17T11:03:29Z" w:author="Naveen"/>
          <w:rFonts w:ascii="Arial" w:cs="Arial" w:hAnsi="Arial" w:eastAsia="Arial"/>
          <w:b w:val="1"/>
          <w:bCs w:val="1"/>
        </w:rPr>
      </w:pPr>
    </w:p>
    <w:p>
      <w:pPr>
        <w:pStyle w:val="Body"/>
        <w:jc w:val="right"/>
        <w:rPr>
          <w:ins w:id="634" w:date="2019-06-17T11:03:29Z" w:author="Naveen"/>
          <w:rFonts w:ascii="Arial" w:cs="Arial" w:hAnsi="Arial" w:eastAsia="Arial"/>
          <w:b w:val="1"/>
          <w:bCs w:val="1"/>
        </w:rPr>
      </w:pPr>
    </w:p>
    <w:p>
      <w:pPr>
        <w:pStyle w:val="Body"/>
        <w:jc w:val="right"/>
        <w:rPr>
          <w:ins w:id="635" w:date="2019-06-17T11:03:29Z" w:author="Naveen"/>
          <w:rFonts w:ascii="Arial" w:cs="Arial" w:hAnsi="Arial" w:eastAsia="Arial"/>
          <w:b w:val="1"/>
          <w:bCs w:val="1"/>
        </w:rPr>
      </w:pPr>
    </w:p>
    <w:p>
      <w:pPr>
        <w:pStyle w:val="Body"/>
        <w:jc w:val="right"/>
        <w:rPr>
          <w:ins w:id="636" w:date="2019-06-17T11:03:29Z" w:author="Naveen"/>
          <w:rFonts w:ascii="Arial" w:cs="Arial" w:hAnsi="Arial" w:eastAsia="Arial"/>
          <w:b w:val="1"/>
          <w:bCs w:val="1"/>
        </w:rPr>
      </w:pPr>
    </w:p>
    <w:p>
      <w:pPr>
        <w:pStyle w:val="Body"/>
        <w:jc w:val="right"/>
        <w:rPr>
          <w:ins w:id="637" w:date="2019-06-17T11:03:29Z" w:author="Naveen"/>
          <w:rFonts w:ascii="Arial" w:cs="Arial" w:hAnsi="Arial" w:eastAsia="Arial"/>
          <w:b w:val="1"/>
          <w:bCs w:val="1"/>
        </w:rPr>
      </w:pPr>
    </w:p>
    <w:p>
      <w:pPr>
        <w:pStyle w:val="Body"/>
        <w:jc w:val="right"/>
        <w:rPr>
          <w:ins w:id="638" w:date="2019-06-17T11:03:29Z" w:author="Naveen"/>
          <w:rFonts w:ascii="Arial" w:cs="Arial" w:hAnsi="Arial" w:eastAsia="Arial"/>
          <w:b w:val="1"/>
          <w:bCs w:val="1"/>
        </w:rPr>
      </w:pPr>
    </w:p>
    <w:p>
      <w:pPr>
        <w:pStyle w:val="Body"/>
        <w:jc w:val="right"/>
        <w:rPr>
          <w:ins w:id="639" w:date="2019-06-17T11:03:29Z" w:author="Naveen"/>
          <w:rFonts w:ascii="Arial" w:cs="Arial" w:hAnsi="Arial" w:eastAsia="Arial"/>
          <w:b w:val="1"/>
          <w:bCs w:val="1"/>
        </w:rPr>
      </w:pPr>
    </w:p>
    <w:p>
      <w:pPr>
        <w:pStyle w:val="Body"/>
        <w:jc w:val="right"/>
        <w:rPr>
          <w:ins w:id="640" w:date="2019-06-17T11:03:29Z" w:author="Naveen"/>
          <w:rFonts w:ascii="Arial" w:cs="Arial" w:hAnsi="Arial" w:eastAsia="Arial"/>
          <w:b w:val="1"/>
          <w:bCs w:val="1"/>
        </w:rPr>
      </w:pPr>
    </w:p>
    <w:p>
      <w:pPr>
        <w:pStyle w:val="Body"/>
        <w:jc w:val="right"/>
        <w:rPr>
          <w:ins w:id="641" w:date="2019-06-17T11:03:29Z" w:author="Naveen"/>
          <w:rFonts w:ascii="Arial" w:cs="Arial" w:hAnsi="Arial" w:eastAsia="Arial"/>
          <w:b w:val="1"/>
          <w:bCs w:val="1"/>
        </w:rPr>
      </w:pPr>
    </w:p>
    <w:p>
      <w:pPr>
        <w:pStyle w:val="Body"/>
        <w:jc w:val="right"/>
        <w:rPr>
          <w:ins w:id="642" w:date="2019-06-17T11:03:29Z" w:author="Naveen"/>
          <w:rFonts w:ascii="Arial" w:cs="Arial" w:hAnsi="Arial" w:eastAsia="Arial"/>
          <w:b w:val="1"/>
          <w:bCs w:val="1"/>
        </w:rPr>
      </w:pPr>
    </w:p>
    <w:p>
      <w:pPr>
        <w:pStyle w:val="Body"/>
        <w:jc w:val="right"/>
        <w:rPr>
          <w:ins w:id="643" w:date="2019-06-17T11:03:29Z" w:author="Naveen"/>
          <w:rFonts w:ascii="Arial" w:cs="Arial" w:hAnsi="Arial" w:eastAsia="Arial"/>
          <w:b w:val="1"/>
          <w:bCs w:val="1"/>
        </w:rPr>
      </w:pPr>
    </w:p>
    <w:p>
      <w:pPr>
        <w:pStyle w:val="Body"/>
        <w:jc w:val="right"/>
        <w:rPr>
          <w:ins w:id="644" w:date="2019-06-17T11:03:29Z" w:author="Naveen"/>
          <w:rFonts w:ascii="Arial" w:cs="Arial" w:hAnsi="Arial" w:eastAsia="Arial"/>
          <w:b w:val="1"/>
          <w:bCs w:val="1"/>
        </w:rPr>
      </w:pPr>
    </w:p>
    <w:p>
      <w:pPr>
        <w:pStyle w:val="Body"/>
      </w:pPr>
      <w:ins w:id="645" w:date="2019-06-17T11:03:29Z" w:author="Naveen">
        <w:r>
          <w:rPr>
            <w:rFonts w:ascii="Arial Unicode MS" w:cs="Arial Unicode MS" w:hAnsi="Arial Unicode MS" w:eastAsia="Arial Unicode MS"/>
            <w:b w:val="0"/>
            <w:bCs w:val="0"/>
            <w:i w:val="0"/>
            <w:iCs w:val="0"/>
          </w:rPr>
          <w:br w:type="page"/>
        </w:r>
      </w:ins>
    </w:p>
    <w:p>
      <w:pPr>
        <w:pStyle w:val="Body"/>
        <w:jc w:val="right"/>
        <w:rPr>
          <w:ins w:id="646" w:date="2019-06-17T11:03:29Z" w:author="Naveen"/>
          <w:rFonts w:ascii="Arial" w:cs="Arial" w:hAnsi="Arial" w:eastAsia="Arial"/>
          <w:b w:val="1"/>
          <w:bCs w:val="1"/>
        </w:rPr>
      </w:pPr>
    </w:p>
    <w:p>
      <w:pPr>
        <w:pStyle w:val="Body"/>
        <w:jc w:val="right"/>
        <w:rPr>
          <w:ins w:id="647" w:date="2019-06-17T11:03:29Z" w:author="Naveen"/>
          <w:rFonts w:ascii="Arial" w:cs="Arial" w:hAnsi="Arial" w:eastAsia="Arial"/>
          <w:b w:val="1"/>
          <w:bCs w:val="1"/>
        </w:rPr>
      </w:pPr>
    </w:p>
    <w:p>
      <w:pPr>
        <w:pStyle w:val="TOC Heading"/>
        <w:rPr>
          <w:ins w:id="648" w:date="2019-06-17T11:03:29Z" w:author="Naveen"/>
          <w:rFonts w:ascii="Helvetica" w:cs="Helvetica" w:hAnsi="Helvetica" w:eastAsia="Helvetica"/>
          <w:b w:val="1"/>
          <w:bCs w:val="1"/>
          <w:color w:val="000000"/>
          <w:u w:color="000000"/>
        </w:rPr>
      </w:pPr>
      <w:ins w:id="649" w:date="2019-06-17T11:03:29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650" w:date="2019-06-17T11:03:29Z" w:author="Naveen"/>
          <w:rFonts w:ascii="Calibri" w:cs="Calibri" w:hAnsi="Calibri" w:eastAsia="Calibri"/>
          <w:caps w:val="0"/>
          <w:smallCaps w:val="0"/>
        </w:rPr>
      </w:pPr>
      <w:r>
        <w:rPr>
          <w:b w:val="1"/>
          <w:bCs w:val="1"/>
          <w:color w:val="000000"/>
          <w:u w:color="000000"/>
        </w:rPr>
        <w:fldChar w:fldCharType="end" w:fldLock="0"/>
      </w:r>
    </w:p>
    <w:p>
      <w:pPr>
        <w:pStyle w:val="Body"/>
        <w:jc w:val="right"/>
        <w:rPr>
          <w:ins w:id="651" w:date="2019-06-17T11:03:29Z" w:author="Naveen"/>
          <w:rFonts w:ascii="Arial" w:cs="Arial" w:hAnsi="Arial" w:eastAsia="Arial"/>
          <w:b w:val="1"/>
          <w:bCs w:val="1"/>
        </w:rPr>
      </w:pPr>
    </w:p>
    <w:p>
      <w:pPr>
        <w:pStyle w:val="Body"/>
        <w:jc w:val="right"/>
      </w:pPr>
      <w:ins w:id="652" w:date="2019-06-17T11:03:29Z" w:author="Naveen">
        <w:r>
          <w:rPr>
            <w:rFonts w:ascii="Arial Unicode MS" w:cs="Arial Unicode MS" w:hAnsi="Arial Unicode MS" w:eastAsia="Arial Unicode MS"/>
            <w:b w:val="0"/>
            <w:bCs w:val="0"/>
            <w:i w:val="0"/>
            <w:iCs w:val="0"/>
          </w:rPr>
          <w:br w:type="page"/>
        </w:r>
      </w:ins>
    </w:p>
    <w:p>
      <w:pPr>
        <w:pStyle w:val="Body"/>
        <w:jc w:val="right"/>
        <w:rPr>
          <w:ins w:id="653" w:date="2019-06-17T11:03:29Z" w:author="Naveen"/>
          <w:rFonts w:ascii="Arial" w:cs="Arial" w:hAnsi="Arial" w:eastAsia="Arial"/>
          <w:b w:val="1"/>
          <w:bCs w:val="1"/>
        </w:rPr>
      </w:pPr>
    </w:p>
    <w:p>
      <w:pPr>
        <w:pStyle w:val="Heading"/>
        <w:rPr>
          <w:ins w:id="654" w:date="2019-06-17T11:03:29Z" w:author="Naveen"/>
          <w:rFonts w:ascii="Helvetica" w:cs="Helvetica" w:hAnsi="Helvetica" w:eastAsia="Helvetica"/>
          <w:b w:val="1"/>
          <w:bCs w:val="1"/>
          <w:color w:val="000000"/>
          <w:u w:color="000000"/>
        </w:rPr>
      </w:pPr>
      <w:bookmarkStart w:name="_Toc" w:id="655"/>
      <w:ins w:id="656" w:date="2019-06-17T11:03:29Z" w:author="Naveen">
        <w:r>
          <w:rPr>
            <w:rFonts w:ascii="Arial" w:hAnsi="Arial"/>
            <w:b w:val="1"/>
            <w:bCs w:val="1"/>
            <w:color w:val="000000"/>
            <w:sz w:val="24"/>
            <w:szCs w:val="24"/>
            <w:u w:color="000000"/>
            <w:rtl w:val="0"/>
            <w:lang w:val="fr-FR"/>
          </w:rPr>
          <w:t>Document control</w:t>
        </w:r>
      </w:ins>
      <w:ins w:id="657" w:date="2019-06-17T11:03:29Z" w:author="Naveen">
        <w:r>
          <w:rPr>
            <w:rFonts w:ascii="Helvetica" w:cs="Helvetica" w:hAnsi="Helvetica" w:eastAsia="Helvetica"/>
            <w:b w:val="1"/>
            <w:bCs w:val="1"/>
            <w:color w:val="000000"/>
            <w:u w:color="000000"/>
          </w:rPr>
          <w:br w:type="textWrapping"/>
        </w:r>
      </w:ins>
      <w:bookmarkEnd w:id="655"/>
    </w:p>
    <w:p>
      <w:pPr>
        <w:pStyle w:val="Body"/>
        <w:rPr>
          <w:ins w:id="658" w:date="2019-06-17T11:03:29Z" w:author="Naveen"/>
          <w:rFonts w:ascii="Arial" w:cs="Arial" w:hAnsi="Arial" w:eastAsia="Arial"/>
          <w:b w:val="1"/>
          <w:bCs w:val="1"/>
        </w:rPr>
      </w:pPr>
      <w:ins w:id="659" w:date="2019-06-17T11:03:29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60"/>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61"/>
            </w:r>
            <w:r>
              <w:rPr>
                <w:rFonts w:ascii="Arial" w:hAnsi="Arial"/>
                <w:color w:val="0000ff"/>
                <w:u w:color="0000ff"/>
                <w:rtl w:val="0"/>
                <w:lang w:val="en-US"/>
              </w:rPr>
              <w:t>[Draft or Approved]</w:t>
            </w:r>
          </w:p>
        </w:tc>
      </w:tr>
    </w:tbl>
    <w:p>
      <w:pPr>
        <w:pStyle w:val="Body"/>
        <w:widowControl w:val="0"/>
        <w:rPr>
          <w:ins w:id="662" w:date="2019-06-17T11:03:29Z" w:author="Naveen"/>
          <w:rFonts w:ascii="Arial" w:cs="Arial" w:hAnsi="Arial" w:eastAsia="Arial"/>
          <w:b w:val="1"/>
          <w:bCs w:val="1"/>
        </w:rPr>
      </w:pPr>
    </w:p>
    <w:p>
      <w:pPr>
        <w:pStyle w:val="Body"/>
        <w:rPr>
          <w:ins w:id="663" w:date="2019-06-17T11:03:29Z" w:author="Naveen"/>
          <w:rFonts w:ascii="Arial" w:cs="Arial" w:hAnsi="Arial" w:eastAsia="Arial"/>
        </w:rPr>
      </w:pPr>
    </w:p>
    <w:p>
      <w:pPr>
        <w:pStyle w:val="Body"/>
        <w:rPr>
          <w:ins w:id="664" w:date="2019-06-17T11:03:29Z" w:author="Naveen"/>
          <w:rFonts w:ascii="Arial" w:cs="Arial" w:hAnsi="Arial" w:eastAsia="Arial"/>
          <w:b w:val="1"/>
          <w:bCs w:val="1"/>
        </w:rPr>
      </w:pPr>
      <w:ins w:id="665" w:date="2019-06-17T11:03:29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66"/>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67"/>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668" w:date="2019-06-17T11:03:29Z" w:author="Naveen"/>
          <w:rFonts w:ascii="Arial" w:cs="Arial" w:hAnsi="Arial" w:eastAsia="Arial"/>
          <w:b w:val="1"/>
          <w:bCs w:val="1"/>
        </w:rPr>
      </w:pPr>
    </w:p>
    <w:p>
      <w:pPr>
        <w:pStyle w:val="Body"/>
        <w:rPr>
          <w:ins w:id="669" w:date="2019-06-17T11:03:29Z" w:author="Naveen"/>
          <w:rFonts w:ascii="Arial" w:cs="Arial" w:hAnsi="Arial" w:eastAsia="Arial"/>
        </w:rPr>
      </w:pPr>
    </w:p>
    <w:p>
      <w:pPr>
        <w:pStyle w:val="Body"/>
        <w:rPr>
          <w:ins w:id="670" w:date="2019-06-17T11:03:29Z" w:author="Naveen"/>
          <w:rFonts w:ascii="Arial" w:cs="Arial" w:hAnsi="Arial" w:eastAsia="Arial"/>
          <w:b w:val="1"/>
          <w:bCs w:val="1"/>
        </w:rPr>
      </w:pPr>
    </w:p>
    <w:p>
      <w:pPr>
        <w:pStyle w:val="Body"/>
        <w:rPr>
          <w:ins w:id="671" w:date="2019-06-17T11:03:29Z" w:author="Naveen"/>
          <w:rFonts w:ascii="Arial" w:cs="Arial" w:hAnsi="Arial" w:eastAsia="Arial"/>
          <w:b w:val="1"/>
          <w:bCs w:val="1"/>
        </w:rPr>
      </w:pPr>
    </w:p>
    <w:p>
      <w:pPr>
        <w:pStyle w:val="Body"/>
        <w:rPr>
          <w:ins w:id="672" w:date="2019-06-17T11:03:29Z" w:author="Naveen"/>
          <w:rFonts w:ascii="Arial" w:cs="Arial" w:hAnsi="Arial" w:eastAsia="Arial"/>
          <w:b w:val="1"/>
          <w:bCs w:val="1"/>
        </w:rPr>
      </w:pPr>
      <w:ins w:id="673" w:date="2019-06-17T11:03:29Z" w:author="Naveen">
        <w:r>
          <w:rPr>
            <w:rFonts w:ascii="Arial" w:cs="Arial" w:hAnsi="Arial" w:eastAsia="Arial"/>
            <w:b w:val="1"/>
            <w:bCs w:val="1"/>
          </w:rPr>
          <w:br w:type="textWrapping"/>
        </w:r>
      </w:ins>
      <w:commentRangeStart w:id="674"/>
    </w:p>
    <w:p>
      <w:pPr>
        <w:pStyle w:val="Body"/>
        <w:rPr>
          <w:ins w:id="675" w:date="2019-06-17T11:03:29Z" w:author="Naveen"/>
          <w:rFonts w:ascii="Arial" w:cs="Arial" w:hAnsi="Arial" w:eastAsia="Arial"/>
          <w:color w:val="0000ff"/>
          <w:u w:color="0000ff"/>
        </w:rPr>
      </w:pPr>
      <w:ins w:id="676" w:date="2019-06-17T11:03:29Z" w:author="Naveen">
        <w:r>
          <w:rPr>
            <w:rFonts w:ascii="Arial" w:hAnsi="Arial"/>
            <w:color w:val="0000ff"/>
            <w:u w:color="0000ff"/>
            <w:rtl w:val="0"/>
            <w:lang w:val="en-US"/>
          </w:rPr>
          <w:t>Template completion instructions</w:t>
        </w:r>
      </w:ins>
    </w:p>
    <w:p>
      <w:pPr>
        <w:pStyle w:val="Body"/>
        <w:rPr>
          <w:ins w:id="677" w:date="2019-06-17T11:03:29Z" w:author="Naveen"/>
          <w:rFonts w:ascii="Arial" w:cs="Arial" w:hAnsi="Arial" w:eastAsia="Arial"/>
          <w:color w:val="0000ff"/>
          <w:u w:color="0000ff"/>
        </w:rPr>
      </w:pPr>
    </w:p>
    <w:p>
      <w:pPr>
        <w:pStyle w:val="Body"/>
        <w:rPr>
          <w:ins w:id="678" w:date="2019-06-17T11:03:29Z" w:author="Naveen"/>
          <w:rFonts w:ascii="Arial" w:cs="Arial" w:hAnsi="Arial" w:eastAsia="Arial"/>
          <w:color w:val="0000ff"/>
          <w:u w:color="0000ff"/>
        </w:rPr>
      </w:pPr>
      <w:ins w:id="679" w:date="2019-06-17T11:03:29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680" w:date="2019-06-17T11:03:29Z" w:author="Naveen"/>
          <w:rFonts w:ascii="Arial" w:cs="Arial" w:hAnsi="Arial" w:eastAsia="Arial"/>
          <w:color w:val="0000ff"/>
          <w:u w:color="0000ff"/>
        </w:rPr>
      </w:pPr>
    </w:p>
    <w:p>
      <w:pPr>
        <w:pStyle w:val="Body"/>
        <w:rPr>
          <w:ins w:id="681" w:date="2019-06-17T11:03:29Z" w:author="Naveen"/>
          <w:rFonts w:ascii="Arial" w:cs="Arial" w:hAnsi="Arial" w:eastAsia="Arial"/>
          <w:color w:val="0000ff"/>
          <w:u w:color="0000ff"/>
        </w:rPr>
      </w:pPr>
      <w:ins w:id="682" w:date="2019-06-17T11:03:29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674"/>
      <w:r>
        <w:commentReference w:id="674"/>
      </w:r>
    </w:p>
    <w:p>
      <w:pPr>
        <w:pStyle w:val="Body"/>
        <w:rPr>
          <w:ins w:id="683" w:date="2019-06-17T11:03:29Z" w:author="Naveen"/>
          <w:rFonts w:ascii="Arial" w:cs="Arial" w:hAnsi="Arial" w:eastAsia="Arial"/>
          <w:color w:val="0000ff"/>
          <w:u w:color="0000ff"/>
        </w:rPr>
      </w:pPr>
    </w:p>
    <w:p>
      <w:pPr>
        <w:pStyle w:val="Body"/>
        <w:rPr>
          <w:ins w:id="684" w:date="2019-06-17T11:03:29Z" w:author="Naveen"/>
          <w:rFonts w:ascii="Arial" w:cs="Arial" w:hAnsi="Arial" w:eastAsia="Arial"/>
        </w:rPr>
      </w:pPr>
    </w:p>
    <w:p>
      <w:pPr>
        <w:pStyle w:val="Body"/>
      </w:pPr>
      <w:ins w:id="685" w:date="2019-06-17T11:03:29Z" w:author="Naveen">
        <w:r>
          <w:rPr>
            <w:rFonts w:ascii="Arial Unicode MS" w:cs="Arial Unicode MS" w:hAnsi="Arial Unicode MS" w:eastAsia="Arial Unicode MS"/>
            <w:b w:val="0"/>
            <w:bCs w:val="0"/>
            <w:i w:val="0"/>
            <w:iCs w:val="0"/>
          </w:rPr>
          <w:br w:type="page"/>
        </w:r>
      </w:ins>
    </w:p>
    <w:p>
      <w:pPr>
        <w:pStyle w:val="Heading"/>
        <w:rPr>
          <w:ins w:id="686" w:date="2019-06-17T11:03:29Z" w:author="Naveen"/>
          <w:rFonts w:ascii="Arial" w:cs="Arial" w:hAnsi="Arial" w:eastAsia="Arial"/>
          <w:b w:val="1"/>
          <w:bCs w:val="1"/>
          <w:color w:val="000000"/>
          <w:sz w:val="24"/>
          <w:szCs w:val="24"/>
          <w:u w:color="000000"/>
        </w:rPr>
      </w:pPr>
      <w:bookmarkStart w:name="_Toc1" w:id="687"/>
      <w:ins w:id="688" w:date="2019-06-17T11:03:29Z" w:author="Naveen">
        <w:r>
          <w:rPr>
            <w:rFonts w:ascii="Arial" w:hAnsi="Arial"/>
            <w:b w:val="1"/>
            <w:bCs w:val="1"/>
            <w:color w:val="000000"/>
            <w:sz w:val="24"/>
            <w:szCs w:val="24"/>
            <w:u w:color="000000"/>
            <w:rtl w:val="0"/>
            <w:lang w:val="en-US"/>
          </w:rPr>
          <w:t>1.  Introduction</w:t>
        </w:r>
      </w:ins>
      <w:ins w:id="689" w:date="2019-06-17T11:03:29Z" w:author="Naveen">
        <w:r>
          <w:rPr>
            <w:rFonts w:ascii="Arial Unicode MS" w:cs="Arial Unicode MS" w:hAnsi="Arial Unicode MS" w:eastAsia="Arial Unicode MS"/>
            <w:b w:val="0"/>
            <w:bCs w:val="0"/>
            <w:i w:val="0"/>
            <w:iCs w:val="0"/>
            <w:color w:val="000000"/>
            <w:sz w:val="24"/>
            <w:szCs w:val="24"/>
            <w:u w:color="000000"/>
          </w:rPr>
          <w:br w:type="textWrapping"/>
        </w:r>
      </w:ins>
      <w:bookmarkEnd w:id="687"/>
    </w:p>
    <w:p>
      <w:pPr>
        <w:pStyle w:val="Heading 2"/>
        <w:rPr>
          <w:ins w:id="690" w:date="2019-06-17T11:03:29Z" w:author="Naveen"/>
          <w:rFonts w:ascii="Arial" w:cs="Arial" w:hAnsi="Arial" w:eastAsia="Arial"/>
          <w:b w:val="1"/>
          <w:bCs w:val="1"/>
          <w:color w:val="000000"/>
          <w:sz w:val="24"/>
          <w:szCs w:val="24"/>
          <w:u w:color="000000"/>
        </w:rPr>
      </w:pPr>
      <w:bookmarkStart w:name="_Toc2" w:id="691"/>
      <w:ins w:id="692" w:date="2019-06-17T11:03:29Z" w:author="Naveen">
        <w:r>
          <w:rPr>
            <w:rFonts w:ascii="Arial" w:hAnsi="Arial"/>
            <w:b w:val="1"/>
            <w:bCs w:val="1"/>
            <w:color w:val="000000"/>
            <w:sz w:val="24"/>
            <w:szCs w:val="24"/>
            <w:u w:color="000000"/>
            <w:rtl w:val="0"/>
            <w:lang w:val="en-US"/>
          </w:rPr>
          <w:t>1.1  Overview</w:t>
        </w:r>
      </w:ins>
      <w:bookmarkEnd w:id="691"/>
    </w:p>
    <w:p>
      <w:pPr>
        <w:pStyle w:val="Body"/>
        <w:rPr>
          <w:ins w:id="693" w:date="2019-06-17T11:03:29Z" w:author="Naveen"/>
        </w:rPr>
      </w:pPr>
    </w:p>
    <w:p>
      <w:pPr>
        <w:pStyle w:val="Body"/>
        <w:rPr>
          <w:ins w:id="694" w:date="2019-06-17T11:03:29Z" w:author="Naveen"/>
          <w:rFonts w:ascii="Arial" w:cs="Arial" w:hAnsi="Arial" w:eastAsia="Arial"/>
          <w:color w:val="0000ff"/>
          <w:u w:color="0000ff"/>
        </w:rPr>
      </w:pPr>
      <w:ins w:id="695" w:date="2019-06-17T11:03:29Z" w:author="Naveen">
        <w:r>
          <w:rPr>
            <w:rFonts w:ascii="Arial" w:hAnsi="Arial"/>
            <w:rtl w:val="0"/>
            <w:lang w:val="en-US"/>
          </w:rPr>
          <w:t xml:space="preserve">This document defines the scope of the Penetration Test on </w:t>
        </w:r>
      </w:ins>
      <w:ins w:id="696" w:date="2019-06-17T11:03:29Z" w:author="Naveen">
        <w:r>
          <w:rPr>
            <w:rFonts w:ascii="Arial" w:hAnsi="Arial"/>
            <w:color w:val="0000ff"/>
            <w:u w:color="0000ff"/>
            <w:rtl w:val="0"/>
          </w:rPr>
          <w:t>[</w:t>
        </w:r>
      </w:ins>
      <w:commentRangeStart w:id="697"/>
      <w:ins w:id="698" w:date="2019-06-17T11:03:29Z" w:author="Naveen">
        <w:r>
          <w:rPr>
            <w:rFonts w:ascii="Arial" w:hAnsi="Arial"/>
            <w:color w:val="0000ff"/>
            <w:u w:color="0000ff"/>
            <w:rtl w:val="0"/>
            <w:lang w:val="en-US"/>
          </w:rPr>
          <w:t>insert Project or Service name]</w:t>
        </w:r>
      </w:ins>
      <w:commentRangeEnd w:id="697"/>
      <w:r>
        <w:commentReference w:id="697"/>
      </w:r>
    </w:p>
    <w:p>
      <w:pPr>
        <w:pStyle w:val="Body"/>
        <w:rPr>
          <w:ins w:id="699" w:date="2019-06-17T11:03:29Z" w:author="Naveen"/>
          <w:rFonts w:ascii="Arial" w:cs="Arial" w:hAnsi="Arial" w:eastAsia="Arial"/>
        </w:rPr>
      </w:pPr>
    </w:p>
    <w:p>
      <w:pPr>
        <w:pStyle w:val="Heading 2"/>
        <w:rPr>
          <w:ins w:id="700" w:date="2019-06-17T11:03:29Z" w:author="Naveen"/>
          <w:rFonts w:ascii="Arial" w:cs="Arial" w:hAnsi="Arial" w:eastAsia="Arial"/>
          <w:b w:val="1"/>
          <w:bCs w:val="1"/>
          <w:color w:val="000000"/>
          <w:sz w:val="24"/>
          <w:szCs w:val="24"/>
          <w:u w:color="000000"/>
        </w:rPr>
      </w:pPr>
      <w:bookmarkStart w:name="_Toc3" w:id="701"/>
      <w:ins w:id="702" w:date="2019-06-17T11:03:29Z" w:author="Naveen">
        <w:r>
          <w:rPr>
            <w:rFonts w:ascii="Arial" w:hAnsi="Arial"/>
            <w:b w:val="1"/>
            <w:bCs w:val="1"/>
            <w:color w:val="000000"/>
            <w:sz w:val="24"/>
            <w:szCs w:val="24"/>
            <w:u w:color="000000"/>
            <w:rtl w:val="0"/>
            <w:lang w:val="en-US"/>
          </w:rPr>
          <w:t>1.2  Location</w:t>
        </w:r>
      </w:ins>
      <w:bookmarkEnd w:id="701"/>
    </w:p>
    <w:p>
      <w:pPr>
        <w:pStyle w:val="Body"/>
        <w:rPr>
          <w:ins w:id="703" w:date="2019-06-17T11:03:29Z" w:author="Naveen"/>
          <w:rFonts w:ascii="Arial" w:cs="Arial" w:hAnsi="Arial" w:eastAsia="Arial"/>
        </w:rPr>
      </w:pPr>
    </w:p>
    <w:p>
      <w:pPr>
        <w:pStyle w:val="Body"/>
        <w:rPr>
          <w:ins w:id="704" w:date="2019-06-17T11:03:29Z" w:author="Naveen"/>
          <w:rFonts w:ascii="Arial" w:cs="Arial" w:hAnsi="Arial" w:eastAsia="Arial"/>
        </w:rPr>
      </w:pPr>
      <w:ins w:id="705" w:date="2019-06-17T11:03:29Z" w:author="Naveen">
        <w:r>
          <w:rPr>
            <w:rFonts w:ascii="Arial" w:hAnsi="Arial"/>
            <w:rtl w:val="0"/>
            <w:lang w:val="en-US"/>
          </w:rPr>
          <w:t>The testing will take place from the offices of the test company.</w:t>
        </w:r>
      </w:ins>
    </w:p>
    <w:p>
      <w:pPr>
        <w:pStyle w:val="Body"/>
        <w:rPr>
          <w:ins w:id="706" w:date="2019-06-17T11:03:29Z" w:author="Naveen"/>
          <w:rFonts w:ascii="Arial" w:cs="Arial" w:hAnsi="Arial" w:eastAsia="Arial"/>
        </w:rPr>
      </w:pPr>
      <w:ins w:id="707" w:date="2019-06-17T11:03:29Z" w:author="Naveen">
        <w:r>
          <w:rPr>
            <w:rFonts w:ascii="Arial" w:cs="Arial" w:hAnsi="Arial" w:eastAsia="Arial"/>
          </w:rPr>
          <w:br w:type="textWrapping"/>
        </w:r>
      </w:ins>
      <w:commentRangeStart w:id="708"/>
    </w:p>
    <w:p>
      <w:pPr>
        <w:pStyle w:val="Body"/>
        <w:rPr>
          <w:ins w:id="709" w:date="2019-06-17T11:03:29Z" w:author="Naveen"/>
          <w:rFonts w:ascii="Arial" w:cs="Arial" w:hAnsi="Arial" w:eastAsia="Arial"/>
        </w:rPr>
      </w:pPr>
      <w:ins w:id="710" w:date="2019-06-17T11:03:29Z" w:author="Naveen">
        <w:r>
          <w:rPr>
            <w:rFonts w:ascii="Arial" w:hAnsi="Arial"/>
            <w:rtl w:val="0"/>
            <w:lang w:val="en-US"/>
          </w:rPr>
          <w:t>13-15 Railway Street</w:t>
        </w:r>
      </w:ins>
    </w:p>
    <w:p>
      <w:pPr>
        <w:pStyle w:val="Body"/>
        <w:rPr>
          <w:ins w:id="711" w:date="2019-06-17T11:03:29Z" w:author="Naveen"/>
          <w:rFonts w:ascii="Arial" w:cs="Arial" w:hAnsi="Arial" w:eastAsia="Arial"/>
        </w:rPr>
      </w:pPr>
      <w:ins w:id="712" w:date="2019-06-17T11:03:29Z" w:author="Naveen">
        <w:r>
          <w:rPr>
            <w:rFonts w:ascii="Arial" w:hAnsi="Arial"/>
            <w:rtl w:val="0"/>
            <w:lang w:val="en-US"/>
          </w:rPr>
          <w:t>Chatham</w:t>
        </w:r>
      </w:ins>
    </w:p>
    <w:p>
      <w:pPr>
        <w:pStyle w:val="Body"/>
        <w:rPr>
          <w:ins w:id="713" w:date="2019-06-17T11:03:29Z" w:author="Naveen"/>
          <w:rFonts w:ascii="Arial" w:cs="Arial" w:hAnsi="Arial" w:eastAsia="Arial"/>
        </w:rPr>
      </w:pPr>
      <w:ins w:id="714" w:date="2019-06-17T11:03:29Z" w:author="Naveen">
        <w:r>
          <w:rPr>
            <w:rFonts w:ascii="Arial" w:hAnsi="Arial"/>
            <w:rtl w:val="0"/>
          </w:rPr>
          <w:t>Kent</w:t>
        </w:r>
      </w:ins>
    </w:p>
    <w:p>
      <w:pPr>
        <w:pStyle w:val="Body"/>
        <w:rPr>
          <w:ins w:id="715" w:date="2019-06-17T11:03:29Z" w:author="Naveen"/>
          <w:rFonts w:ascii="Arial" w:cs="Arial" w:hAnsi="Arial" w:eastAsia="Arial"/>
        </w:rPr>
      </w:pPr>
      <w:ins w:id="716" w:date="2019-06-17T11:03:29Z" w:author="Naveen">
        <w:r>
          <w:rPr>
            <w:rFonts w:ascii="Arial" w:hAnsi="Arial"/>
            <w:rtl w:val="0"/>
          </w:rPr>
          <w:t>ME4 4HU</w:t>
        </w:r>
      </w:ins>
      <w:commentRangeEnd w:id="708"/>
      <w:r>
        <w:commentReference w:id="708"/>
      </w:r>
    </w:p>
    <w:p>
      <w:pPr>
        <w:pStyle w:val="Body"/>
        <w:rPr>
          <w:ins w:id="717" w:date="2019-06-17T11:03:29Z" w:author="Naveen"/>
          <w:rFonts w:ascii="Arial" w:cs="Arial" w:hAnsi="Arial" w:eastAsia="Arial"/>
        </w:rPr>
      </w:pPr>
    </w:p>
    <w:p>
      <w:pPr>
        <w:pStyle w:val="Body"/>
        <w:rPr>
          <w:ins w:id="718" w:date="2019-06-17T11:03:29Z" w:author="Naveen"/>
          <w:rFonts w:ascii="Arial" w:cs="Arial" w:hAnsi="Arial" w:eastAsia="Arial"/>
        </w:rPr>
      </w:pPr>
    </w:p>
    <w:p>
      <w:pPr>
        <w:pStyle w:val="Heading 2"/>
        <w:rPr>
          <w:ins w:id="719" w:date="2019-06-17T11:03:29Z" w:author="Naveen"/>
          <w:rFonts w:ascii="Arial" w:cs="Arial" w:hAnsi="Arial" w:eastAsia="Arial"/>
          <w:b w:val="1"/>
          <w:bCs w:val="1"/>
          <w:color w:val="000000"/>
          <w:sz w:val="24"/>
          <w:szCs w:val="24"/>
          <w:u w:color="000000"/>
        </w:rPr>
      </w:pPr>
      <w:bookmarkStart w:name="_Toc4" w:id="720"/>
      <w:ins w:id="721" w:date="2019-06-17T11:03:29Z" w:author="Naveen">
        <w:r>
          <w:rPr>
            <w:rFonts w:ascii="Arial" w:hAnsi="Arial"/>
            <w:b w:val="1"/>
            <w:bCs w:val="1"/>
            <w:color w:val="000000"/>
            <w:sz w:val="24"/>
            <w:szCs w:val="24"/>
            <w:u w:color="000000"/>
            <w:rtl w:val="0"/>
            <w:lang w:val="en-US"/>
          </w:rPr>
          <w:t>1.3  Dates of Testing</w:t>
        </w:r>
      </w:ins>
      <w:bookmarkEnd w:id="720"/>
    </w:p>
    <w:p>
      <w:pPr>
        <w:pStyle w:val="Body"/>
        <w:rPr>
          <w:ins w:id="722" w:date="2019-06-17T11:03:29Z" w:author="Naveen"/>
        </w:rPr>
      </w:pPr>
    </w:p>
    <w:p>
      <w:pPr>
        <w:pStyle w:val="Body"/>
        <w:rPr>
          <w:ins w:id="723" w:date="2019-06-17T11:03:29Z" w:author="Naveen"/>
          <w:rFonts w:ascii="Arial" w:cs="Arial" w:hAnsi="Arial" w:eastAsia="Arial"/>
          <w:color w:val="0000ff"/>
          <w:u w:color="0000ff"/>
        </w:rPr>
      </w:pPr>
      <w:ins w:id="724" w:date="2019-06-17T11:03:29Z" w:author="Naveen">
        <w:r>
          <w:rPr>
            <w:rFonts w:ascii="Arial" w:hAnsi="Arial"/>
            <w:rtl w:val="0"/>
            <w:lang w:val="en-US"/>
          </w:rPr>
          <w:t xml:space="preserve">The Penetration Test will take place from </w:t>
        </w:r>
      </w:ins>
      <w:commentRangeStart w:id="725"/>
      <w:ins w:id="726" w:date="2019-06-17T11:03:29Z" w:author="Naveen">
        <w:r>
          <w:rPr>
            <w:rFonts w:ascii="Arial" w:hAnsi="Arial"/>
            <w:color w:val="0000ff"/>
            <w:u w:color="0000ff"/>
            <w:rtl w:val="0"/>
            <w:lang w:val="en-US"/>
          </w:rPr>
          <w:t>[Insert required start and end dates of testing]</w:t>
        </w:r>
      </w:ins>
      <w:commentRangeEnd w:id="725"/>
      <w:r>
        <w:commentReference w:id="725"/>
      </w:r>
    </w:p>
    <w:p>
      <w:pPr>
        <w:pStyle w:val="Body"/>
        <w:rPr>
          <w:ins w:id="727" w:date="2019-06-17T11:03:29Z" w:author="Naveen"/>
          <w:rFonts w:ascii="Arial" w:cs="Arial" w:hAnsi="Arial" w:eastAsia="Arial"/>
          <w:color w:val="0000ff"/>
          <w:u w:color="0000ff"/>
        </w:rPr>
      </w:pPr>
      <w:ins w:id="728" w:date="2019-06-17T11:03:29Z" w:author="Naveen">
        <w:r>
          <w:rPr>
            <w:rFonts w:ascii="Arial Unicode MS" w:cs="Arial Unicode MS" w:hAnsi="Arial Unicode MS" w:eastAsia="Arial Unicode MS"/>
            <w:b w:val="0"/>
            <w:bCs w:val="0"/>
            <w:i w:val="0"/>
            <w:iCs w:val="0"/>
          </w:rPr>
          <w:br w:type="textWrapping"/>
        </w:r>
      </w:ins>
      <w:ins w:id="729" w:date="2019-06-17T11:03:29Z" w:author="Naveen">
        <w:r>
          <w:rPr>
            <w:rFonts w:ascii="Arial" w:hAnsi="Arial"/>
            <w:rtl w:val="0"/>
            <w:lang w:val="en-US"/>
          </w:rPr>
          <w:t xml:space="preserve">Testing will be conducted </w:t>
        </w:r>
      </w:ins>
      <w:commentRangeStart w:id="730"/>
      <w:ins w:id="731" w:date="2019-06-17T11:03:29Z" w:author="Naveen">
        <w:r>
          <w:rPr>
            <w:rFonts w:ascii="Arial" w:hAnsi="Arial"/>
            <w:color w:val="0000ff"/>
            <w:u w:color="0000ff"/>
            <w:rtl w:val="0"/>
            <w:lang w:val="en-US"/>
          </w:rPr>
          <w:t>[during business hours 9-5pm / out of hours 5pm -8am, weekend]</w:t>
        </w:r>
      </w:ins>
      <w:commentRangeEnd w:id="730"/>
      <w:r>
        <w:commentReference w:id="730"/>
      </w:r>
    </w:p>
    <w:p>
      <w:pPr>
        <w:pStyle w:val="Body"/>
        <w:rPr>
          <w:ins w:id="732" w:date="2019-06-17T11:03:29Z" w:author="Naveen"/>
          <w:rFonts w:ascii="Arial" w:cs="Arial" w:hAnsi="Arial" w:eastAsia="Arial"/>
        </w:rPr>
      </w:pPr>
    </w:p>
    <w:p>
      <w:pPr>
        <w:pStyle w:val="Body"/>
        <w:rPr>
          <w:ins w:id="733" w:date="2019-06-17T11:03:29Z" w:author="Naveen"/>
          <w:rFonts w:ascii="Arial" w:cs="Arial" w:hAnsi="Arial" w:eastAsia="Arial"/>
        </w:rPr>
      </w:pPr>
    </w:p>
    <w:p>
      <w:pPr>
        <w:pStyle w:val="Heading 2"/>
        <w:rPr>
          <w:ins w:id="734" w:date="2019-06-17T11:03:29Z" w:author="Naveen"/>
          <w:rFonts w:ascii="Arial" w:cs="Arial" w:hAnsi="Arial" w:eastAsia="Arial"/>
          <w:b w:val="1"/>
          <w:bCs w:val="1"/>
          <w:color w:val="000000"/>
          <w:sz w:val="24"/>
          <w:szCs w:val="24"/>
          <w:u w:color="000000"/>
        </w:rPr>
      </w:pPr>
      <w:bookmarkStart w:name="_Toc5" w:id="735"/>
      <w:ins w:id="736" w:date="2019-06-17T11:03:29Z" w:author="Naveen">
        <w:r>
          <w:rPr>
            <w:rFonts w:ascii="Arial" w:hAnsi="Arial"/>
            <w:b w:val="1"/>
            <w:bCs w:val="1"/>
            <w:color w:val="000000"/>
            <w:sz w:val="24"/>
            <w:szCs w:val="24"/>
            <w:u w:color="000000"/>
            <w:rtl w:val="0"/>
            <w:lang w:val="de-DE"/>
          </w:rPr>
          <w:t xml:space="preserve">1.4  General </w:t>
        </w:r>
      </w:ins>
      <w:bookmarkEnd w:id="735"/>
    </w:p>
    <w:p>
      <w:pPr>
        <w:pStyle w:val="Body"/>
        <w:rPr>
          <w:ins w:id="737" w:date="2019-06-17T11:03:29Z" w:author="Naveen"/>
        </w:rPr>
      </w:pPr>
    </w:p>
    <w:p>
      <w:pPr>
        <w:pStyle w:val="Body"/>
        <w:rPr>
          <w:ins w:id="738" w:date="2019-06-17T11:03:29Z" w:author="Naveen"/>
          <w:rFonts w:ascii="Arial" w:cs="Arial" w:hAnsi="Arial" w:eastAsia="Arial"/>
        </w:rPr>
      </w:pPr>
    </w:p>
    <w:p>
      <w:pPr>
        <w:pStyle w:val="Body"/>
        <w:rPr>
          <w:ins w:id="739" w:date="2019-06-17T11:03:29Z" w:author="Naveen"/>
          <w:rFonts w:ascii="Arial" w:cs="Arial" w:hAnsi="Arial" w:eastAsia="Arial"/>
        </w:rPr>
      </w:pPr>
      <w:ins w:id="740" w:date="2019-06-17T11:03:29Z" w:author="Naveen">
        <w:r>
          <w:rPr>
            <w:rFonts w:ascii="Arial" w:hAnsi="Arial"/>
            <w:rtl w:val="0"/>
            <w:lang w:val="en-US"/>
          </w:rPr>
          <w:t xml:space="preserve">The NHSBSA Dev Ops Engineer  contact is: </w:t>
        </w:r>
      </w:ins>
    </w:p>
    <w:p>
      <w:pPr>
        <w:pStyle w:val="Body"/>
        <w:rPr>
          <w:ins w:id="741" w:date="2019-06-17T11:03:29Z" w:author="Naveen"/>
          <w:rFonts w:ascii="Arial" w:cs="Arial" w:hAnsi="Arial" w:eastAsia="Arial"/>
        </w:rPr>
      </w:pPr>
      <w:ins w:id="742" w:date="2019-06-17T11:03:29Z" w:author="Naveen">
        <w:r>
          <w:rPr>
            <w:rFonts w:ascii="Arial" w:hAnsi="Arial"/>
            <w:rtl w:val="0"/>
          </w:rPr>
          <w:t>[</w:t>
        </w:r>
      </w:ins>
      <w:commentRangeStart w:id="743"/>
      <w:ins w:id="744" w:date="2019-06-17T11:03:29Z" w:author="Naveen">
        <w:r>
          <w:rPr>
            <w:rFonts w:ascii="Arial" w:hAnsi="Arial"/>
            <w:rtl w:val="0"/>
            <w:lang w:val="en-US"/>
          </w:rPr>
          <w:t>supply name and contact number of the DevOps person dealing with the migration of your service to the Production environment]</w:t>
        </w:r>
      </w:ins>
      <w:commentRangeEnd w:id="743"/>
      <w:r>
        <w:commentReference w:id="743"/>
      </w:r>
    </w:p>
    <w:p>
      <w:pPr>
        <w:pStyle w:val="Body"/>
        <w:rPr>
          <w:ins w:id="745" w:date="2019-06-17T11:03:29Z" w:author="Naveen"/>
          <w:rFonts w:ascii="Arial" w:cs="Arial" w:hAnsi="Arial" w:eastAsia="Arial"/>
        </w:rPr>
      </w:pPr>
    </w:p>
    <w:p>
      <w:pPr>
        <w:pStyle w:val="Body"/>
        <w:rPr>
          <w:ins w:id="746" w:date="2019-06-17T11:03:29Z" w:author="Naveen"/>
          <w:rFonts w:ascii="Arial" w:cs="Arial" w:hAnsi="Arial" w:eastAsia="Arial"/>
        </w:rPr>
      </w:pPr>
      <w:ins w:id="747" w:date="2019-06-17T11:03:29Z" w:author="Naveen">
        <w:r>
          <w:rPr>
            <w:rFonts w:ascii="Arial" w:hAnsi="Arial"/>
            <w:rtl w:val="0"/>
            <w:lang w:val="en-US"/>
          </w:rPr>
          <w:t xml:space="preserve">The Technical Contact during the test is: </w:t>
        </w:r>
      </w:ins>
    </w:p>
    <w:p>
      <w:pPr>
        <w:pStyle w:val="Body"/>
        <w:rPr>
          <w:ins w:id="748" w:date="2019-06-17T11:03:29Z" w:author="Naveen"/>
          <w:rFonts w:ascii="Arial" w:cs="Arial" w:hAnsi="Arial" w:eastAsia="Arial"/>
        </w:rPr>
      </w:pPr>
      <w:ins w:id="749" w:date="2019-06-17T11:03:29Z" w:author="Naveen">
        <w:r>
          <w:rPr>
            <w:rFonts w:ascii="Arial" w:hAnsi="Arial"/>
            <w:rtl w:val="0"/>
          </w:rPr>
          <w:t>[</w:t>
        </w:r>
      </w:ins>
      <w:commentRangeStart w:id="750"/>
      <w:ins w:id="751" w:date="2019-06-17T11:03:29Z" w:author="Naveen">
        <w:r>
          <w:rPr>
            <w:rFonts w:ascii="Arial" w:hAnsi="Arial"/>
            <w:rtl w:val="0"/>
            <w:lang w:val="en-US"/>
          </w:rPr>
          <w:t>supply name and contact number, maybe project senior developer and /or technical architect?]</w:t>
        </w:r>
      </w:ins>
      <w:commentRangeEnd w:id="750"/>
      <w:r>
        <w:commentReference w:id="750"/>
      </w:r>
    </w:p>
    <w:p>
      <w:pPr>
        <w:pStyle w:val="Body"/>
        <w:rPr>
          <w:ins w:id="752" w:date="2019-06-17T11:03:29Z" w:author="Naveen"/>
          <w:rFonts w:ascii="Arial" w:cs="Arial" w:hAnsi="Arial" w:eastAsia="Arial"/>
        </w:rPr>
      </w:pPr>
    </w:p>
    <w:p>
      <w:pPr>
        <w:pStyle w:val="Body"/>
        <w:rPr>
          <w:ins w:id="753" w:date="2019-06-17T11:03:29Z" w:author="Naveen"/>
          <w:rFonts w:ascii="Arial" w:cs="Arial" w:hAnsi="Arial" w:eastAsia="Arial"/>
        </w:rPr>
      </w:pPr>
      <w:ins w:id="754" w:date="2019-06-17T11:03:29Z" w:author="Naveen">
        <w:r>
          <w:rPr>
            <w:rFonts w:ascii="Arial" w:hAnsi="Arial"/>
            <w:rtl w:val="0"/>
            <w:lang w:val="en-US"/>
          </w:rPr>
          <w:t xml:space="preserve">The Escalation point for any unresolved queries or issues are: </w:t>
        </w:r>
      </w:ins>
    </w:p>
    <w:p>
      <w:pPr>
        <w:pStyle w:val="Body"/>
        <w:rPr>
          <w:ins w:id="755" w:date="2019-06-17T11:03:29Z" w:author="Naveen"/>
          <w:rFonts w:ascii="Arial" w:cs="Arial" w:hAnsi="Arial" w:eastAsia="Arial"/>
        </w:rPr>
      </w:pPr>
    </w:p>
    <w:p>
      <w:pPr>
        <w:pStyle w:val="Body"/>
        <w:ind w:left="720" w:firstLine="0"/>
        <w:rPr>
          <w:ins w:id="756" w:date="2019-06-17T11:03:29Z" w:author="Naveen"/>
          <w:rFonts w:ascii="Arial" w:cs="Arial" w:hAnsi="Arial" w:eastAsia="Arial"/>
        </w:rPr>
      </w:pPr>
      <w:ins w:id="757" w:date="2019-06-17T11:03:29Z" w:author="Naveen">
        <w:r>
          <w:rPr>
            <w:rFonts w:ascii="Arial" w:hAnsi="Arial"/>
            <w:rtl w:val="0"/>
            <w:lang w:val="en-US"/>
          </w:rPr>
          <w:t>The Project Manager is:</w:t>
          <w:br w:type="textWrapping"/>
        </w:r>
      </w:ins>
      <w:commentRangeStart w:id="758"/>
    </w:p>
    <w:p>
      <w:pPr>
        <w:pStyle w:val="Body"/>
        <w:ind w:left="720" w:firstLine="0"/>
        <w:rPr>
          <w:ins w:id="759" w:date="2019-06-17T11:03:29Z" w:author="Naveen"/>
          <w:rFonts w:ascii="Arial" w:cs="Arial" w:hAnsi="Arial" w:eastAsia="Arial"/>
        </w:rPr>
      </w:pPr>
      <w:ins w:id="760" w:date="2019-06-17T11:03:29Z" w:author="Naveen">
        <w:r>
          <w:rPr>
            <w:rFonts w:ascii="Arial" w:hAnsi="Arial"/>
            <w:rtl w:val="0"/>
            <w:lang w:val="en-US"/>
          </w:rPr>
          <w:t>[supply name and contact number, maybe Project Manager?]</w:t>
        </w:r>
      </w:ins>
      <w:commentRangeEnd w:id="758"/>
      <w:r>
        <w:commentReference w:id="758"/>
      </w:r>
    </w:p>
    <w:p>
      <w:pPr>
        <w:pStyle w:val="Body"/>
        <w:ind w:left="1571" w:firstLine="0"/>
        <w:rPr>
          <w:ins w:id="761" w:date="2019-06-17T11:03:29Z" w:author="Naveen"/>
          <w:rFonts w:ascii="Arial" w:cs="Arial" w:hAnsi="Arial" w:eastAsia="Arial"/>
          <w:b w:val="1"/>
          <w:bCs w:val="1"/>
        </w:rPr>
      </w:pPr>
    </w:p>
    <w:p>
      <w:pPr>
        <w:pStyle w:val="Body"/>
        <w:ind w:left="720" w:firstLine="0"/>
        <w:rPr>
          <w:ins w:id="762" w:date="2019-06-17T11:03:29Z" w:author="Naveen"/>
          <w:rFonts w:ascii="Arial" w:cs="Arial" w:hAnsi="Arial" w:eastAsia="Arial"/>
        </w:rPr>
      </w:pPr>
      <w:ins w:id="763" w:date="2019-06-17T11:03:29Z" w:author="Naveen">
        <w:r>
          <w:rPr>
            <w:rFonts w:ascii="Arial" w:hAnsi="Arial"/>
            <w:rtl w:val="0"/>
            <w:lang w:val="en-US"/>
          </w:rPr>
          <w:t>The NHSBSA Vulnerability Management Team contact is:</w:t>
        </w:r>
      </w:ins>
    </w:p>
    <w:p>
      <w:pPr>
        <w:pStyle w:val="Body"/>
        <w:ind w:left="720" w:firstLine="0"/>
        <w:rPr>
          <w:ins w:id="764" w:date="2019-06-17T11:03:29Z" w:author="Naveen"/>
          <w:rFonts w:ascii="Arial" w:cs="Arial" w:hAnsi="Arial" w:eastAsia="Arial"/>
        </w:rPr>
      </w:pPr>
      <w:ins w:id="765" w:date="2019-06-17T11:03:29Z" w:author="Naveen">
        <w:r>
          <w:rPr>
            <w:rFonts w:ascii="Arial" w:hAnsi="Arial"/>
            <w:rtl w:val="0"/>
          </w:rPr>
          <w:t>[</w:t>
        </w:r>
      </w:ins>
      <w:commentRangeStart w:id="766"/>
      <w:ins w:id="767" w:date="2019-06-17T11:03:29Z" w:author="Naveen">
        <w:r>
          <w:rPr>
            <w:rFonts w:ascii="Arial" w:hAnsi="Arial"/>
            <w:rtl w:val="0"/>
            <w:lang w:val="en-US"/>
          </w:rPr>
          <w:t>supply name and contact number of whoever s leading your pen test from an Information Security (IS) point of view, speak to IS if unsure]</w:t>
        </w:r>
      </w:ins>
      <w:commentRangeEnd w:id="766"/>
      <w:r>
        <w:commentReference w:id="766"/>
      </w:r>
    </w:p>
    <w:p>
      <w:pPr>
        <w:pStyle w:val="Body"/>
      </w:pPr>
      <w:ins w:id="768" w:date="2019-06-17T11:03:29Z" w:author="Naveen">
        <w:r>
          <w:rPr>
            <w:rFonts w:ascii="Arial Unicode MS" w:cs="Arial Unicode MS" w:hAnsi="Arial Unicode MS" w:eastAsia="Arial Unicode MS"/>
            <w:b w:val="0"/>
            <w:bCs w:val="0"/>
            <w:i w:val="0"/>
            <w:iCs w:val="0"/>
          </w:rPr>
          <w:br w:type="page"/>
        </w:r>
      </w:ins>
    </w:p>
    <w:p>
      <w:pPr>
        <w:pStyle w:val="Heading"/>
        <w:rPr>
          <w:ins w:id="769" w:date="2019-06-17T11:03:29Z" w:author="Naveen"/>
          <w:rFonts w:ascii="Arial" w:cs="Arial" w:hAnsi="Arial" w:eastAsia="Arial"/>
          <w:b w:val="1"/>
          <w:bCs w:val="1"/>
          <w:color w:val="000000"/>
          <w:sz w:val="24"/>
          <w:szCs w:val="24"/>
          <w:u w:color="000000"/>
        </w:rPr>
      </w:pPr>
      <w:bookmarkStart w:name="_Toc6" w:id="770"/>
      <w:ins w:id="771" w:date="2019-06-17T11:03:29Z" w:author="Naveen">
        <w:r>
          <w:rPr>
            <w:rFonts w:ascii="Arial" w:hAnsi="Arial"/>
            <w:b w:val="1"/>
            <w:bCs w:val="1"/>
            <w:color w:val="000000"/>
            <w:sz w:val="24"/>
            <w:szCs w:val="24"/>
            <w:u w:color="000000"/>
            <w:rtl w:val="0"/>
            <w:lang w:val="en-US"/>
          </w:rPr>
          <w:t>2.  Background &amp; technical Information</w:t>
        </w:r>
      </w:ins>
      <w:bookmarkEnd w:id="770"/>
    </w:p>
    <w:p>
      <w:pPr>
        <w:pStyle w:val="Body"/>
        <w:rPr>
          <w:ins w:id="772" w:date="2019-06-17T11:03:29Z" w:author="Naveen"/>
        </w:rPr>
      </w:pPr>
    </w:p>
    <w:p>
      <w:pPr>
        <w:pStyle w:val="Body"/>
        <w:rPr>
          <w:ins w:id="773" w:date="2019-06-17T11:03:29Z" w:author="Naveen"/>
          <w:rFonts w:ascii="Arial" w:cs="Arial" w:hAnsi="Arial" w:eastAsia="Arial"/>
        </w:rPr>
      </w:pPr>
      <w:ins w:id="774" w:date="2019-06-17T11:03:29Z" w:author="Naveen">
        <w:r>
          <w:rPr>
            <w:rFonts w:ascii="Arial" w:hAnsi="Arial"/>
            <w:rtl w:val="0"/>
            <w:lang w:val="en-US"/>
          </w:rPr>
          <w:t>The NHSBSA is a Special Health Authority which provides a range of essential central services to NHS organisations</w:t>
        </w:r>
      </w:ins>
      <w:ins w:id="775" w:date="2019-06-17T11:03:29Z" w:author="Naveen">
        <w:r>
          <w:rPr>
            <w:rFonts w:ascii="Arial" w:hAnsi="Arial" w:hint="default"/>
            <w:rtl w:val="0"/>
            <w:lang w:val="en-US"/>
          </w:rPr>
          <w:t>’</w:t>
        </w:r>
      </w:ins>
      <w:ins w:id="776" w:date="2019-06-17T11:03:29Z" w:author="Naveen">
        <w:r>
          <w:rPr>
            <w:rFonts w:ascii="Arial" w:hAnsi="Arial"/>
            <w:rtl w:val="0"/>
            <w:lang w:val="en-US"/>
          </w:rPr>
          <w:t xml:space="preserve">, NHS contractors, patients and the public.  </w:t>
        </w:r>
      </w:ins>
    </w:p>
    <w:p>
      <w:pPr>
        <w:pStyle w:val="List Paragraph"/>
        <w:tabs>
          <w:tab w:val="left" w:pos="1800"/>
        </w:tabs>
        <w:ind w:left="0" w:firstLine="0"/>
        <w:rPr>
          <w:ins w:id="777" w:date="2019-06-17T11:03:29Z" w:author="Naveen"/>
          <w:rFonts w:ascii="Arial" w:cs="Arial" w:hAnsi="Arial" w:eastAsia="Arial"/>
          <w:sz w:val="24"/>
          <w:szCs w:val="24"/>
        </w:rPr>
      </w:pPr>
      <w:ins w:id="778" w:date="2019-06-17T11:03:29Z" w:author="Naveen">
        <w:r>
          <w:rPr>
            <w:rFonts w:ascii="Arial" w:cs="Arial" w:hAnsi="Arial" w:eastAsia="Arial"/>
            <w:sz w:val="24"/>
            <w:szCs w:val="24"/>
          </w:rPr>
          <w:br w:type="textWrapping"/>
        </w:r>
      </w:ins>
      <w:commentRangeStart w:id="779"/>
    </w:p>
    <w:p>
      <w:pPr>
        <w:pStyle w:val="Body"/>
        <w:rPr>
          <w:ins w:id="780" w:date="2019-06-17T11:03:29Z" w:author="Naveen"/>
          <w:rFonts w:ascii="Arial" w:cs="Arial" w:hAnsi="Arial" w:eastAsia="Arial"/>
          <w:color w:val="0000ff"/>
          <w:u w:color="0000ff"/>
        </w:rPr>
      </w:pPr>
      <w:ins w:id="781" w:date="2019-06-17T11:03:29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782" w:date="2019-06-17T11:03:29Z" w:author="Naveen"/>
          <w:rFonts w:ascii="Arial" w:cs="Arial" w:hAnsi="Arial" w:eastAsia="Arial"/>
          <w:color w:val="0000ff"/>
          <w:u w:color="0000ff"/>
        </w:rPr>
      </w:pPr>
      <w:ins w:id="783" w:date="2019-06-17T11:03:29Z" w:author="Naveen">
        <w:r>
          <w:rPr>
            <w:rFonts w:ascii="Arial" w:hAnsi="Arial"/>
            <w:color w:val="0000ff"/>
            <w:u w:color="0000ff"/>
            <w:rtl w:val="0"/>
            <w:lang w:val="en-US"/>
          </w:rPr>
          <w:t>If testing is to be carried out across multiple VLANS or segregated networks, then you will need to advise the number of VLANs]</w:t>
        </w:r>
      </w:ins>
      <w:commentRangeEnd w:id="779"/>
      <w:r>
        <w:commentReference w:id="779"/>
      </w:r>
    </w:p>
    <w:p>
      <w:pPr>
        <w:pStyle w:val="List Paragraph"/>
        <w:tabs>
          <w:tab w:val="left" w:pos="1800"/>
        </w:tabs>
        <w:ind w:left="0" w:firstLine="0"/>
      </w:pPr>
      <w:ins w:id="784" w:date="2019-06-17T11:03:29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785" w:date="2019-06-17T11:03:29Z" w:author="Naveen"/>
          <w:rFonts w:ascii="Arial" w:cs="Arial" w:hAnsi="Arial" w:eastAsia="Arial"/>
          <w:sz w:val="24"/>
          <w:szCs w:val="24"/>
        </w:rPr>
      </w:pPr>
    </w:p>
    <w:p>
      <w:pPr>
        <w:pStyle w:val="Heading"/>
        <w:rPr>
          <w:ins w:id="786" w:date="2019-06-17T11:03:29Z" w:author="Naveen"/>
          <w:rFonts w:ascii="Helvetica" w:cs="Helvetica" w:hAnsi="Helvetica" w:eastAsia="Helvetica"/>
          <w:b w:val="1"/>
          <w:bCs w:val="1"/>
          <w:color w:val="000000"/>
          <w:u w:color="000000"/>
        </w:rPr>
      </w:pPr>
      <w:bookmarkStart w:name="_Toc7" w:id="787"/>
      <w:ins w:id="788" w:date="2019-06-17T11:03:29Z" w:author="Naveen">
        <w:r>
          <w:rPr>
            <w:rFonts w:ascii="Arial" w:hAnsi="Arial"/>
            <w:b w:val="1"/>
            <w:bCs w:val="1"/>
            <w:color w:val="000000"/>
            <w:sz w:val="24"/>
            <w:szCs w:val="24"/>
            <w:u w:color="000000"/>
            <w:rtl w:val="0"/>
            <w:lang w:val="it-IT"/>
          </w:rPr>
          <w:t>3.  Scope</w:t>
        </w:r>
      </w:ins>
      <w:ins w:id="789" w:date="2019-06-17T11:03:29Z" w:author="Naveen">
        <w:r>
          <w:rPr>
            <w:rFonts w:ascii="Arial Unicode MS" w:cs="Arial Unicode MS" w:hAnsi="Arial Unicode MS" w:eastAsia="Arial Unicode MS"/>
            <w:b w:val="0"/>
            <w:bCs w:val="0"/>
            <w:i w:val="0"/>
            <w:iCs w:val="0"/>
            <w:color w:val="000000"/>
            <w:sz w:val="24"/>
            <w:szCs w:val="24"/>
            <w:u w:color="000000"/>
          </w:rPr>
          <w:br w:type="textWrapping"/>
        </w:r>
      </w:ins>
      <w:bookmarkEnd w:id="787"/>
    </w:p>
    <w:p>
      <w:pPr>
        <w:pStyle w:val="Body"/>
        <w:rPr>
          <w:ins w:id="790" w:date="2019-06-17T11:03:29Z" w:author="Naveen"/>
          <w:rFonts w:ascii="Arial" w:cs="Arial" w:hAnsi="Arial" w:eastAsia="Arial"/>
        </w:rPr>
      </w:pPr>
      <w:ins w:id="791" w:date="2019-06-17T11:03:29Z" w:author="Naveen">
        <w:r>
          <w:rPr>
            <w:rFonts w:ascii="Arial" w:hAnsi="Arial"/>
            <w:rtl w:val="0"/>
            <w:lang w:val="en-US"/>
          </w:rPr>
          <w:t xml:space="preserve">The scope of this Penetration Test is targeted at the hosts being deployed for the </w:t>
        </w:r>
      </w:ins>
      <w:commentRangeStart w:id="792"/>
      <w:ins w:id="793" w:date="2019-06-17T11:03:29Z" w:author="Naveen">
        <w:r>
          <w:rPr>
            <w:rFonts w:ascii="Arial" w:hAnsi="Arial"/>
            <w:color w:val="0000ff"/>
            <w:u w:color="0000ff"/>
            <w:rtl w:val="0"/>
            <w:lang w:val="en-US"/>
          </w:rPr>
          <w:t>[insert Project or Service name]</w:t>
        </w:r>
      </w:ins>
      <w:ins w:id="794" w:date="2019-06-17T11:03:29Z" w:author="Naveen">
        <w:r>
          <w:rPr>
            <w:rFonts w:ascii="Arial" w:hAnsi="Arial"/>
            <w:b w:val="1"/>
            <w:bCs w:val="1"/>
            <w:color w:val="0000ff"/>
            <w:u w:color="0000ff"/>
            <w:rtl w:val="0"/>
          </w:rPr>
          <w:t xml:space="preserve"> </w:t>
        </w:r>
      </w:ins>
      <w:commentRangeEnd w:id="792"/>
      <w:r>
        <w:commentReference w:id="792"/>
      </w:r>
      <w:ins w:id="795" w:date="2019-06-17T11:03:29Z" w:author="Naveen">
        <w:r>
          <w:rPr>
            <w:rFonts w:ascii="Arial" w:hAnsi="Arial"/>
            <w:rtl w:val="0"/>
          </w:rPr>
          <w:t>services.</w:t>
        </w:r>
      </w:ins>
    </w:p>
    <w:p>
      <w:pPr>
        <w:pStyle w:val="Body"/>
        <w:rPr>
          <w:ins w:id="796" w:date="2019-06-17T11:03:29Z" w:author="Naveen"/>
          <w:rFonts w:ascii="Arial" w:cs="Arial" w:hAnsi="Arial" w:eastAsia="Arial"/>
        </w:rPr>
      </w:pPr>
    </w:p>
    <w:p>
      <w:pPr>
        <w:pStyle w:val="Body"/>
        <w:rPr>
          <w:ins w:id="797" w:date="2019-06-17T11:03:29Z" w:author="Naveen"/>
          <w:rFonts w:ascii="Arial" w:cs="Arial" w:hAnsi="Arial" w:eastAsia="Arial"/>
          <w:color w:val="0000ff"/>
          <w:u w:color="0000ff"/>
        </w:rPr>
      </w:pPr>
      <w:ins w:id="798" w:date="2019-06-17T11:03:29Z" w:author="Naveen">
        <w:r>
          <w:rPr>
            <w:rFonts w:ascii="Arial" w:hAnsi="Arial"/>
            <w:rtl w:val="0"/>
            <w:lang w:val="en-US"/>
          </w:rPr>
          <w:t xml:space="preserve">The test would consist of the following distinct components: </w:t>
        </w:r>
      </w:ins>
      <w:commentRangeStart w:id="799"/>
      <w:ins w:id="800" w:date="2019-06-17T11:03:29Z" w:author="Naveen">
        <w:r>
          <w:rPr>
            <w:rFonts w:ascii="Arial" w:hAnsi="Arial"/>
            <w:color w:val="0000ff"/>
            <w:u w:color="0000ff"/>
            <w:rtl w:val="0"/>
            <w:lang w:val="en-US"/>
          </w:rPr>
          <w:t>[Please delete component sections that are not required]</w:t>
        </w:r>
      </w:ins>
      <w:commentRangeEnd w:id="799"/>
      <w:r>
        <w:commentReference w:id="799"/>
      </w:r>
    </w:p>
    <w:p>
      <w:pPr>
        <w:pStyle w:val="Body"/>
        <w:rPr>
          <w:ins w:id="801" w:date="2019-06-17T11:03:29Z" w:author="Naveen"/>
          <w:rFonts w:ascii="Arial" w:cs="Arial" w:hAnsi="Arial" w:eastAsia="Arial"/>
        </w:rPr>
      </w:pPr>
    </w:p>
    <w:p>
      <w:pPr>
        <w:pStyle w:val="Body"/>
        <w:rPr>
          <w:ins w:id="802" w:date="2019-06-17T11:03:29Z" w:author="Naveen"/>
          <w:rFonts w:ascii="Arial" w:cs="Arial" w:hAnsi="Arial" w:eastAsia="Arial"/>
        </w:rPr>
      </w:pPr>
    </w:p>
    <w:p>
      <w:pPr>
        <w:pStyle w:val="Body"/>
        <w:tabs>
          <w:tab w:val="left" w:pos="426"/>
        </w:tabs>
        <w:rPr>
          <w:ins w:id="803" w:date="2019-06-17T11:03:29Z" w:author="Naveen"/>
          <w:rFonts w:ascii="Arial" w:cs="Arial" w:hAnsi="Arial" w:eastAsia="Arial"/>
        </w:rPr>
      </w:pPr>
      <w:ins w:id="804" w:date="2019-06-17T11:03:29Z" w:author="Naveen">
        <w:r>
          <w:rPr>
            <w:rFonts w:ascii="Arial" w:cs="Arial" w:hAnsi="Arial" w:eastAsia="Arial"/>
          </w:rPr>
          <w:tab/>
        </w:r>
      </w:ins>
      <w:ins w:id="805" w:date="2019-06-17T11:03:29Z" w:author="Naveen">
        <w:r>
          <w:rPr>
            <w:rFonts w:ascii="Arial" w:hAnsi="Arial"/>
            <w:b w:val="1"/>
            <w:bCs w:val="1"/>
            <w:rtl w:val="0"/>
            <w:lang w:val="en-US"/>
          </w:rPr>
          <w:t>3.A.</w:t>
          <w:tab/>
          <w:t>Exposure testing</w:t>
        </w:r>
      </w:ins>
    </w:p>
    <w:p>
      <w:pPr>
        <w:pStyle w:val="Body"/>
        <w:tabs>
          <w:tab w:val="left" w:pos="426"/>
          <w:tab w:val="left" w:pos="720"/>
        </w:tabs>
        <w:ind w:left="426" w:firstLine="0"/>
        <w:rPr>
          <w:ins w:id="806" w:date="2019-06-17T11:03:29Z" w:author="Naveen"/>
          <w:rFonts w:ascii="Arial" w:cs="Arial" w:hAnsi="Arial" w:eastAsia="Arial"/>
        </w:rPr>
      </w:pPr>
      <w:ins w:id="807" w:date="2019-06-17T11:03:29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808" w:date="2019-06-17T11:03:29Z" w:author="Naveen"/>
          <w:rFonts w:ascii="Arial" w:cs="Arial" w:hAnsi="Arial" w:eastAsia="Arial"/>
        </w:rPr>
      </w:pPr>
    </w:p>
    <w:p>
      <w:pPr>
        <w:pStyle w:val="Body"/>
        <w:tabs>
          <w:tab w:val="left" w:pos="426"/>
          <w:tab w:val="left" w:pos="720"/>
        </w:tabs>
        <w:ind w:left="426" w:firstLine="0"/>
        <w:rPr>
          <w:ins w:id="809" w:date="2019-06-17T11:03:29Z" w:author="Naveen"/>
          <w:rFonts w:ascii="Arial" w:cs="Arial" w:hAnsi="Arial" w:eastAsia="Arial"/>
        </w:rPr>
      </w:pPr>
    </w:p>
    <w:p>
      <w:pPr>
        <w:pStyle w:val="Body"/>
        <w:tabs>
          <w:tab w:val="left" w:pos="426"/>
          <w:tab w:val="left" w:pos="720"/>
        </w:tabs>
        <w:ind w:left="426" w:firstLine="0"/>
        <w:rPr>
          <w:ins w:id="810" w:date="2019-06-17T11:03:29Z" w:author="Naveen"/>
          <w:rFonts w:ascii="Arial" w:cs="Arial" w:hAnsi="Arial" w:eastAsia="Arial"/>
          <w:b w:val="1"/>
          <w:bCs w:val="1"/>
        </w:rPr>
      </w:pPr>
      <w:ins w:id="811" w:date="2019-06-17T11:03:29Z" w:author="Naveen">
        <w:r>
          <w:rPr>
            <w:rFonts w:ascii="Arial" w:hAnsi="Arial"/>
            <w:b w:val="1"/>
            <w:bCs w:val="1"/>
            <w:rtl w:val="0"/>
            <w:lang w:val="en-US"/>
          </w:rPr>
          <w:t>3.B.</w:t>
          <w:tab/>
          <w:t>Server build review</w:t>
        </w:r>
      </w:ins>
    </w:p>
    <w:p>
      <w:pPr>
        <w:pStyle w:val="Body"/>
        <w:tabs>
          <w:tab w:val="left" w:pos="426"/>
          <w:tab w:val="left" w:pos="720"/>
        </w:tabs>
        <w:ind w:left="426" w:firstLine="0"/>
        <w:rPr>
          <w:ins w:id="812" w:date="2019-06-17T11:03:29Z" w:author="Naveen"/>
          <w:rFonts w:ascii="Arial" w:cs="Arial" w:hAnsi="Arial" w:eastAsia="Arial"/>
        </w:rPr>
      </w:pPr>
      <w:ins w:id="813" w:date="2019-06-17T11:03:29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814" w:date="2019-06-17T11:03:29Z" w:author="Naveen"/>
          <w:rFonts w:ascii="Arial" w:cs="Arial" w:hAnsi="Arial" w:eastAsia="Arial"/>
          <w:sz w:val="24"/>
          <w:szCs w:val="24"/>
        </w:rPr>
      </w:pPr>
    </w:p>
    <w:p>
      <w:pPr>
        <w:pStyle w:val="Body"/>
        <w:tabs>
          <w:tab w:val="left" w:pos="426"/>
          <w:tab w:val="left" w:pos="720"/>
        </w:tabs>
        <w:ind w:left="426" w:firstLine="0"/>
        <w:rPr>
          <w:ins w:id="815" w:date="2019-06-17T11:03:29Z" w:author="Naveen"/>
          <w:rFonts w:ascii="Arial" w:cs="Arial" w:hAnsi="Arial" w:eastAsia="Arial"/>
          <w:b w:val="1"/>
          <w:bCs w:val="1"/>
        </w:rPr>
      </w:pPr>
    </w:p>
    <w:p>
      <w:pPr>
        <w:pStyle w:val="Body"/>
        <w:tabs>
          <w:tab w:val="left" w:pos="426"/>
          <w:tab w:val="left" w:pos="720"/>
        </w:tabs>
        <w:ind w:left="426" w:firstLine="0"/>
        <w:rPr>
          <w:ins w:id="816" w:date="2019-06-17T11:03:29Z" w:author="Naveen"/>
          <w:rFonts w:ascii="Arial" w:cs="Arial" w:hAnsi="Arial" w:eastAsia="Arial"/>
        </w:rPr>
      </w:pPr>
      <w:ins w:id="817" w:date="2019-06-17T11:03:29Z" w:author="Naveen">
        <w:r>
          <w:rPr>
            <w:rFonts w:ascii="Arial" w:hAnsi="Arial"/>
            <w:b w:val="1"/>
            <w:bCs w:val="1"/>
            <w:rtl w:val="0"/>
            <w:lang w:val="en-US"/>
          </w:rPr>
          <w:t>3.C.</w:t>
          <w:tab/>
          <w:t>Firewall review</w:t>
        </w:r>
      </w:ins>
    </w:p>
    <w:p>
      <w:pPr>
        <w:pStyle w:val="Body"/>
        <w:tabs>
          <w:tab w:val="left" w:pos="426"/>
          <w:tab w:val="left" w:pos="720"/>
        </w:tabs>
        <w:ind w:left="426" w:firstLine="0"/>
        <w:rPr>
          <w:ins w:id="818" w:date="2019-06-17T11:03:29Z" w:author="Naveen"/>
          <w:rFonts w:ascii="Arial" w:cs="Arial" w:hAnsi="Arial" w:eastAsia="Arial"/>
        </w:rPr>
      </w:pPr>
      <w:ins w:id="819" w:date="2019-06-17T11:03:29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820" w:date="2019-06-17T11:03:29Z" w:author="Naveen"/>
          <w:rFonts w:ascii="Arial" w:cs="Arial" w:hAnsi="Arial" w:eastAsia="Arial"/>
        </w:rPr>
      </w:pPr>
      <w:ins w:id="821" w:date="2019-06-17T11:03:29Z" w:author="Naveen">
        <w:r>
          <w:rPr>
            <w:rFonts w:ascii="Arial" w:cs="Arial" w:hAnsi="Arial" w:eastAsia="Arial"/>
          </w:rPr>
          <w:br w:type="textWrapping"/>
        </w:r>
      </w:ins>
      <w:commentRangeStart w:id="822"/>
    </w:p>
    <w:p>
      <w:pPr>
        <w:pStyle w:val="Body"/>
        <w:tabs>
          <w:tab w:val="left" w:pos="426"/>
          <w:tab w:val="left" w:pos="720"/>
        </w:tabs>
        <w:ind w:left="426" w:firstLine="0"/>
        <w:rPr>
          <w:ins w:id="823" w:date="2019-06-17T11:03:29Z" w:author="Naveen"/>
          <w:rFonts w:ascii="Arial" w:cs="Arial" w:hAnsi="Arial" w:eastAsia="Arial"/>
          <w:color w:val="0000ff"/>
          <w:u w:color="0000ff"/>
        </w:rPr>
      </w:pPr>
      <w:ins w:id="824" w:date="2019-06-17T11:03:29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825" w:date="2019-06-17T11:03:29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826" w:date="2019-06-17T11:03:29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827" w:date="2019-06-17T11:03:29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828" w:date="2019-06-17T11:03:29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829" w:date="2019-06-17T11:03:29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830" w:date="2019-06-17T11:03:29Z" w:author="Naveen"/>
          <w:rFonts w:ascii="Arial" w:cs="Arial" w:hAnsi="Arial" w:eastAsia="Arial"/>
        </w:rPr>
      </w:pPr>
    </w:p>
    <w:p>
      <w:pPr>
        <w:pStyle w:val="Body"/>
        <w:tabs>
          <w:tab w:val="left" w:pos="426"/>
          <w:tab w:val="left" w:pos="720"/>
        </w:tabs>
        <w:ind w:left="426" w:firstLine="0"/>
        <w:rPr>
          <w:ins w:id="831" w:date="2019-06-17T11:03:29Z" w:author="Naveen"/>
          <w:rFonts w:ascii="Arial" w:cs="Arial" w:hAnsi="Arial" w:eastAsia="Arial"/>
          <w:color w:val="0000ff"/>
          <w:u w:color="0000ff"/>
        </w:rPr>
      </w:pPr>
      <w:ins w:id="832" w:date="2019-06-17T11:03:29Z" w:author="Naveen">
        <w:r>
          <w:rPr>
            <w:rFonts w:ascii="Arial" w:cs="Arial" w:hAnsi="Arial" w:eastAsia="Arial"/>
            <w:color w:val="0000ff"/>
            <w:u w:color="0000ff"/>
            <w:rtl w:val="0"/>
            <w:lang w:val="en-US"/>
          </w:rPr>
          <w:tab/>
          <w:t>The firewall rule set/security rules should be attached at Appendix 1.</w:t>
        </w:r>
      </w:ins>
      <w:commentRangeEnd w:id="822"/>
      <w:r>
        <w:commentReference w:id="822"/>
      </w:r>
    </w:p>
    <w:p>
      <w:pPr>
        <w:pStyle w:val="Body"/>
        <w:tabs>
          <w:tab w:val="left" w:pos="426"/>
          <w:tab w:val="left" w:pos="720"/>
        </w:tabs>
        <w:rPr>
          <w:ins w:id="833" w:date="2019-06-17T11:03:29Z" w:author="Naveen"/>
          <w:rFonts w:ascii="Arial" w:cs="Arial" w:hAnsi="Arial" w:eastAsia="Arial"/>
          <w:b w:val="1"/>
          <w:bCs w:val="1"/>
        </w:rPr>
      </w:pPr>
    </w:p>
    <w:p>
      <w:pPr>
        <w:pStyle w:val="Body"/>
        <w:tabs>
          <w:tab w:val="left" w:pos="426"/>
          <w:tab w:val="left" w:pos="720"/>
        </w:tabs>
        <w:rPr>
          <w:ins w:id="834" w:date="2019-06-17T11:03:29Z" w:author="Naveen"/>
          <w:rFonts w:ascii="Arial" w:cs="Arial" w:hAnsi="Arial" w:eastAsia="Arial"/>
          <w:b w:val="1"/>
          <w:bCs w:val="1"/>
        </w:rPr>
      </w:pPr>
    </w:p>
    <w:p>
      <w:pPr>
        <w:pStyle w:val="Body"/>
        <w:tabs>
          <w:tab w:val="left" w:pos="426"/>
          <w:tab w:val="left" w:pos="720"/>
        </w:tabs>
        <w:rPr>
          <w:ins w:id="835" w:date="2019-06-17T11:03:29Z" w:author="Naveen"/>
          <w:rFonts w:ascii="Arial" w:cs="Arial" w:hAnsi="Arial" w:eastAsia="Arial"/>
          <w:b w:val="1"/>
          <w:bCs w:val="1"/>
        </w:rPr>
      </w:pPr>
      <w:ins w:id="836" w:date="2019-06-17T11:03:29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837" w:date="2019-06-17T11:03:29Z" w:author="Naveen"/>
          <w:rFonts w:ascii="Arial" w:cs="Arial" w:hAnsi="Arial" w:eastAsia="Arial"/>
          <w:b w:val="1"/>
          <w:bCs w:val="1"/>
        </w:rPr>
      </w:pPr>
    </w:p>
    <w:p>
      <w:pPr>
        <w:pStyle w:val="Body"/>
        <w:tabs>
          <w:tab w:val="left" w:pos="426"/>
          <w:tab w:val="left" w:pos="720"/>
        </w:tabs>
        <w:ind w:left="426" w:firstLine="0"/>
        <w:rPr>
          <w:ins w:id="838" w:date="2019-06-17T11:03:29Z" w:author="Naveen"/>
          <w:rFonts w:ascii="Arial" w:cs="Arial" w:hAnsi="Arial" w:eastAsia="Arial"/>
        </w:rPr>
      </w:pPr>
      <w:ins w:id="839" w:date="2019-06-17T11:03:29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840" w:date="2019-06-17T11:03:29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841" w:date="2019-06-17T11:03:29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842" w:date="2019-06-17T11:03:29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843" w:date="2019-06-17T11:03:29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844" w:date="2019-06-17T11:03:29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845" w:date="2019-06-17T11:03:29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846" w:date="2019-06-17T11:03:29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847" w:date="2019-06-17T11:03:29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848" w:date="2019-06-17T11:03:29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849" w:date="2019-06-17T11:03:29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850" w:date="2019-06-17T11:03:29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851" w:date="2019-06-17T11:03:29Z" w:author="Naveen">
        <w:r>
          <w:rPr>
            <w:rFonts w:ascii="Arial" w:hAnsi="Arial"/>
            <w:sz w:val="24"/>
            <w:szCs w:val="24"/>
            <w:rtl w:val="0"/>
            <w:lang w:val="en-US"/>
          </w:rPr>
          <w:t>Logging and audit policies</w:t>
        </w:r>
      </w:ins>
    </w:p>
    <w:p>
      <w:pPr>
        <w:pStyle w:val="Body"/>
        <w:tabs>
          <w:tab w:val="left" w:pos="426"/>
        </w:tabs>
        <w:rPr>
          <w:ins w:id="852" w:date="2019-06-17T11:03:29Z" w:author="Naveen"/>
          <w:rFonts w:ascii="Arial" w:cs="Arial" w:hAnsi="Arial" w:eastAsia="Arial"/>
          <w:b w:val="1"/>
          <w:bCs w:val="1"/>
        </w:rPr>
      </w:pPr>
      <w:ins w:id="853" w:date="2019-06-17T11:03:29Z" w:author="Naveen">
        <w:r>
          <w:rPr>
            <w:rFonts w:ascii="Arial" w:cs="Arial" w:hAnsi="Arial" w:eastAsia="Arial"/>
            <w:b w:val="1"/>
            <w:bCs w:val="1"/>
          </w:rPr>
          <w:tab/>
        </w:r>
      </w:ins>
    </w:p>
    <w:p>
      <w:pPr>
        <w:pStyle w:val="Body"/>
        <w:tabs>
          <w:tab w:val="left" w:pos="426"/>
          <w:tab w:val="left" w:pos="720"/>
        </w:tabs>
        <w:rPr>
          <w:ins w:id="854" w:date="2019-06-17T11:03:29Z" w:author="Naveen"/>
          <w:rFonts w:ascii="Arial" w:cs="Arial" w:hAnsi="Arial" w:eastAsia="Arial"/>
          <w:b w:val="1"/>
          <w:bCs w:val="1"/>
        </w:rPr>
      </w:pPr>
      <w:ins w:id="855" w:date="2019-06-17T11:03:29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856" w:date="2019-06-17T11:03:29Z" w:author="Naveen"/>
          <w:rFonts w:ascii="Arial" w:cs="Arial" w:hAnsi="Arial" w:eastAsia="Arial"/>
        </w:rPr>
      </w:pPr>
      <w:ins w:id="857" w:date="2019-06-17T11:03:29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858" w:date="2019-06-17T11:03:29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859" w:date="2019-06-17T11:03:29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860" w:date="2019-06-17T11:03:29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861" w:date="2019-06-17T11:03:29Z" w:author="Naveen">
        <w:r>
          <w:rPr>
            <w:rFonts w:ascii="Arial" w:hAnsi="Arial"/>
            <w:sz w:val="24"/>
            <w:szCs w:val="24"/>
            <w:rtl w:val="0"/>
            <w:lang w:val="en-US"/>
          </w:rPr>
          <w:t xml:space="preserve">Input validation </w:t>
        </w:r>
      </w:ins>
      <w:ins w:id="862" w:date="2019-06-17T11:03:29Z" w:author="Naveen">
        <w:r>
          <w:rPr>
            <w:rFonts w:ascii="Arial" w:hAnsi="Arial" w:hint="default"/>
            <w:sz w:val="24"/>
            <w:szCs w:val="24"/>
            <w:rtl w:val="0"/>
            <w:lang w:val="en-US"/>
          </w:rPr>
          <w:t xml:space="preserve">– </w:t>
        </w:r>
      </w:ins>
      <w:ins w:id="863" w:date="2019-06-17T11:03:29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864" w:date="2019-06-17T11:03:29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865" w:date="2019-06-17T11:03:29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866" w:date="2019-06-17T11:03:29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867" w:date="2019-06-17T11:03:29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868" w:date="2019-06-17T11:03:29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869" w:date="2019-06-17T11:03:29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870" w:date="2019-06-17T11:03:29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871" w:date="2019-06-17T11:03:29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872" w:date="2019-06-17T11:03:29Z" w:author="Naveen">
        <w:r>
          <w:rPr>
            <w:rFonts w:ascii="Arial" w:hAnsi="Arial"/>
            <w:sz w:val="24"/>
            <w:szCs w:val="24"/>
            <w:rtl w:val="0"/>
            <w:lang w:val="en-US"/>
          </w:rPr>
          <w:t xml:space="preserve">Exposure testing </w:t>
        </w:r>
      </w:ins>
      <w:ins w:id="873" w:date="2019-06-17T11:03:29Z" w:author="Naveen">
        <w:r>
          <w:rPr>
            <w:rFonts w:ascii="Arial" w:hAnsi="Arial"/>
            <w:color w:val="0000ff"/>
            <w:sz w:val="24"/>
            <w:szCs w:val="24"/>
            <w:u w:color="0000ff"/>
            <w:rtl w:val="0"/>
            <w:lang w:val="en-US"/>
          </w:rPr>
          <w:t>[especially if the application is internet facing]</w:t>
        </w:r>
      </w:ins>
      <w:ins w:id="874" w:date="2019-06-17T11:03:29Z" w:author="Naveen">
        <w:r>
          <w:rPr>
            <w:rFonts w:ascii="Arial" w:cs="Arial" w:hAnsi="Arial" w:eastAsia="Arial"/>
            <w:sz w:val="24"/>
            <w:szCs w:val="24"/>
          </w:rPr>
          <w:br w:type="textWrapping"/>
        </w:r>
      </w:ins>
      <w:commentRangeStart w:id="875"/>
    </w:p>
    <w:p>
      <w:pPr>
        <w:pStyle w:val="Body"/>
        <w:tabs>
          <w:tab w:val="left" w:pos="426"/>
          <w:tab w:val="left" w:pos="720"/>
        </w:tabs>
        <w:ind w:left="426" w:firstLine="0"/>
        <w:rPr>
          <w:ins w:id="876" w:date="2019-06-17T11:03:29Z" w:author="Naveen"/>
          <w:rFonts w:ascii="Arial" w:cs="Arial" w:hAnsi="Arial" w:eastAsia="Arial"/>
          <w:color w:val="0000ff"/>
          <w:u w:color="0000ff"/>
        </w:rPr>
      </w:pPr>
      <w:ins w:id="877" w:date="2019-06-17T11:03:29Z" w:author="Naveen">
        <w:r>
          <w:rPr>
            <w:rFonts w:ascii="Arial" w:hAnsi="Arial"/>
            <w:color w:val="0000ff"/>
            <w:u w:color="0000ff"/>
            <w:rtl w:val="0"/>
            <w:lang w:val="en-US"/>
          </w:rPr>
          <w:t xml:space="preserve">[If Application testing is required you must include the following detail in section 2 </w:t>
        </w:r>
      </w:ins>
      <w:ins w:id="878" w:date="2019-06-17T11:03:29Z" w:author="Naveen">
        <w:r>
          <w:rPr>
            <w:rFonts w:ascii="Arial" w:hAnsi="Arial" w:hint="default"/>
            <w:color w:val="0000ff"/>
            <w:u w:color="0000ff"/>
            <w:rtl w:val="0"/>
            <w:lang w:val="en-US"/>
          </w:rPr>
          <w:t>‘</w:t>
        </w:r>
      </w:ins>
      <w:ins w:id="879" w:date="2019-06-17T11:03:29Z" w:author="Naveen">
        <w:r>
          <w:rPr>
            <w:rFonts w:ascii="Arial" w:hAnsi="Arial"/>
            <w:color w:val="0000ff"/>
            <w:u w:color="0000ff"/>
            <w:rtl w:val="0"/>
            <w:lang w:val="en-US"/>
          </w:rPr>
          <w:t>Background &amp; technical Information</w:t>
        </w:r>
      </w:ins>
      <w:ins w:id="880" w:date="2019-06-17T11:03:29Z" w:author="Naveen">
        <w:r>
          <w:rPr>
            <w:rFonts w:ascii="Arial" w:hAnsi="Arial" w:hint="default"/>
            <w:color w:val="0000ff"/>
            <w:u w:color="0000ff"/>
            <w:rtl w:val="0"/>
            <w:lang w:val="en-US"/>
          </w:rPr>
          <w:t>’</w:t>
        </w:r>
      </w:ins>
      <w:ins w:id="881" w:date="2019-06-17T11:03:29Z" w:author="Naveen">
        <w:r>
          <w:rPr>
            <w:rFonts w:ascii="Arial" w:hAnsi="Arial"/>
            <w:color w:val="0000ff"/>
            <w:u w:color="0000ff"/>
            <w:rtl w:val="0"/>
          </w:rPr>
          <w:t>:</w:t>
        </w:r>
      </w:ins>
    </w:p>
    <w:p>
      <w:pPr>
        <w:pStyle w:val="Body"/>
        <w:tabs>
          <w:tab w:val="left" w:pos="426"/>
          <w:tab w:val="left" w:pos="720"/>
        </w:tabs>
        <w:rPr>
          <w:ins w:id="882" w:date="2019-06-17T11:03:29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883" w:date="2019-06-17T11:03:29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884" w:date="2019-06-17T11:03:29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885" w:date="2019-06-17T11:03:29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886" w:date="2019-06-17T11:03:29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887" w:date="2019-06-17T11:03:29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888" w:date="2019-06-17T11:03:29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889" w:date="2019-06-17T11:03:29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890" w:date="2019-06-17T11:03:29Z" w:author="Naveen"/>
          <w:rFonts w:ascii="Arial" w:cs="Arial" w:hAnsi="Arial" w:eastAsia="Arial"/>
          <w:color w:val="0000ff"/>
          <w:u w:color="0000ff"/>
        </w:rPr>
      </w:pPr>
      <w:ins w:id="891" w:date="2019-06-17T11:03:29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875"/>
      <w:r>
        <w:commentReference w:id="875"/>
      </w:r>
    </w:p>
    <w:p>
      <w:pPr>
        <w:pStyle w:val="Body"/>
        <w:rPr>
          <w:ins w:id="892" w:date="2019-06-17T11:03:29Z" w:author="Naveen"/>
          <w:rFonts w:ascii="Arial" w:cs="Arial" w:hAnsi="Arial" w:eastAsia="Arial"/>
          <w:b w:val="1"/>
          <w:bCs w:val="1"/>
          <w:color w:val="0000ff"/>
          <w:u w:color="0000ff"/>
        </w:rPr>
      </w:pPr>
    </w:p>
    <w:p>
      <w:pPr>
        <w:pStyle w:val="Body"/>
        <w:tabs>
          <w:tab w:val="left" w:pos="426"/>
        </w:tabs>
        <w:ind w:left="426" w:firstLine="0"/>
        <w:rPr>
          <w:ins w:id="893" w:date="2019-06-17T11:03:29Z" w:author="Naveen"/>
          <w:rFonts w:ascii="Arial" w:cs="Arial" w:hAnsi="Arial" w:eastAsia="Arial"/>
          <w:b w:val="1"/>
          <w:bCs w:val="1"/>
        </w:rPr>
      </w:pPr>
      <w:ins w:id="894" w:date="2019-06-17T11:03:29Z" w:author="Naveen">
        <w:r>
          <w:rPr>
            <w:rFonts w:ascii="Arial" w:hAnsi="Arial"/>
            <w:b w:val="1"/>
            <w:bCs w:val="1"/>
            <w:rtl w:val="0"/>
            <w:lang w:val="en-US"/>
          </w:rPr>
          <w:t>3.F.</w:t>
          <w:tab/>
          <w:t>Web service testing</w:t>
        </w:r>
      </w:ins>
    </w:p>
    <w:p>
      <w:pPr>
        <w:pStyle w:val="Body"/>
        <w:tabs>
          <w:tab w:val="left" w:pos="426"/>
        </w:tabs>
        <w:ind w:left="426" w:firstLine="0"/>
        <w:rPr>
          <w:ins w:id="895" w:date="2019-06-17T11:03:29Z" w:author="Naveen"/>
          <w:rFonts w:ascii="Arial" w:cs="Arial" w:hAnsi="Arial" w:eastAsia="Arial"/>
        </w:rPr>
      </w:pPr>
      <w:ins w:id="896" w:date="2019-06-17T11:03:29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897" w:date="2019-06-17T11:03:29Z" w:author="Naveen"/>
          <w:rFonts w:ascii="Arial" w:cs="Arial" w:hAnsi="Arial" w:eastAsia="Arial"/>
        </w:rPr>
      </w:pPr>
      <w:ins w:id="898" w:date="2019-06-17T11:03:29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899" w:date="2019-06-17T11:03:29Z" w:author="Naveen"/>
          <w:rFonts w:ascii="Arial" w:cs="Arial" w:hAnsi="Arial" w:eastAsia="Arial"/>
        </w:rPr>
      </w:pPr>
    </w:p>
    <w:p>
      <w:pPr>
        <w:pStyle w:val="Body"/>
        <w:tabs>
          <w:tab w:val="left" w:pos="426"/>
        </w:tabs>
        <w:ind w:left="426" w:firstLine="0"/>
        <w:rPr>
          <w:ins w:id="900" w:date="2019-06-17T11:03:29Z" w:author="Naveen"/>
          <w:rFonts w:ascii="Arial" w:cs="Arial" w:hAnsi="Arial" w:eastAsia="Arial"/>
          <w:b w:val="1"/>
          <w:bCs w:val="1"/>
        </w:rPr>
      </w:pPr>
      <w:ins w:id="901" w:date="2019-06-17T11:03:29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902" w:date="2019-06-17T11:03:29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903" w:date="2019-06-17T11:03:29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904" w:date="2019-06-17T11:03:29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905" w:date="2019-06-17T11:03:29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906" w:date="2019-06-17T11:03:29Z" w:author="Naveen">
        <w:r>
          <w:rPr>
            <w:rFonts w:ascii="Arial" w:hAnsi="Arial"/>
            <w:sz w:val="24"/>
            <w:szCs w:val="24"/>
            <w:rtl w:val="0"/>
            <w:lang w:val="en-US"/>
          </w:rPr>
          <w:t>Replay attacks</w:t>
        </w:r>
      </w:ins>
    </w:p>
    <w:p>
      <w:pPr>
        <w:pStyle w:val="Body"/>
        <w:tabs>
          <w:tab w:val="left" w:pos="426"/>
        </w:tabs>
        <w:rPr>
          <w:ins w:id="907" w:date="2019-06-17T11:03:29Z" w:author="Naveen"/>
          <w:rFonts w:ascii="Arial" w:cs="Arial" w:hAnsi="Arial" w:eastAsia="Arial"/>
          <w:b w:val="1"/>
          <w:bCs w:val="1"/>
        </w:rPr>
      </w:pPr>
      <w:ins w:id="908" w:date="2019-06-17T11:03:29Z" w:author="Naveen">
        <w:r>
          <w:rPr>
            <w:rFonts w:ascii="Arial" w:cs="Arial" w:hAnsi="Arial" w:eastAsia="Arial"/>
          </w:rPr>
          <w:tab/>
        </w:r>
      </w:ins>
      <w:ins w:id="909" w:date="2019-06-17T11:03:29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910" w:date="2019-06-17T11:03:29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911" w:date="2019-06-17T11:03:29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912" w:date="2019-06-17T11:03:29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913" w:date="2019-06-17T11:03:29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914" w:date="2019-06-17T11:03:29Z" w:author="Naveen">
        <w:r>
          <w:rPr>
            <w:rFonts w:ascii="Arial" w:hAnsi="Arial"/>
            <w:sz w:val="24"/>
            <w:szCs w:val="24"/>
            <w:rtl w:val="0"/>
            <w:lang w:val="en-US"/>
          </w:rPr>
          <w:t>Session information leakage</w:t>
        </w:r>
      </w:ins>
    </w:p>
    <w:p>
      <w:pPr>
        <w:pStyle w:val="Body"/>
        <w:tabs>
          <w:tab w:val="left" w:pos="426"/>
        </w:tabs>
        <w:rPr>
          <w:ins w:id="915" w:date="2019-06-17T11:03:29Z" w:author="Naveen"/>
          <w:rFonts w:ascii="Arial" w:cs="Arial" w:hAnsi="Arial" w:eastAsia="Arial"/>
          <w:b w:val="1"/>
          <w:bCs w:val="1"/>
        </w:rPr>
      </w:pPr>
      <w:ins w:id="916" w:date="2019-06-17T11:03:29Z" w:author="Naveen">
        <w:r>
          <w:rPr>
            <w:rFonts w:ascii="Arial" w:cs="Arial" w:hAnsi="Arial" w:eastAsia="Arial"/>
          </w:rPr>
          <w:tab/>
        </w:r>
      </w:ins>
      <w:ins w:id="917" w:date="2019-06-17T11:03:29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918" w:date="2019-06-17T11:03:29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919" w:date="2019-06-17T11:03:29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920" w:date="2019-06-17T11:03:29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921" w:date="2019-06-17T11:03:29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922" w:date="2019-06-17T11:03:29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923" w:date="2019-06-17T11:03:29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924" w:date="2019-06-17T11:03:29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925" w:date="2019-06-17T11:03:29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926" w:date="2019-06-17T11:03:29Z" w:author="Naveen">
        <w:r>
          <w:rPr>
            <w:rFonts w:ascii="Arial" w:hAnsi="Arial"/>
            <w:sz w:val="24"/>
            <w:szCs w:val="24"/>
            <w:rtl w:val="0"/>
            <w:lang w:val="en-US"/>
          </w:rPr>
          <w:t>Sessions tampering</w:t>
        </w:r>
      </w:ins>
    </w:p>
    <w:p>
      <w:pPr>
        <w:pStyle w:val="Body"/>
        <w:tabs>
          <w:tab w:val="left" w:pos="426"/>
        </w:tabs>
        <w:ind w:left="360" w:firstLine="0"/>
        <w:rPr>
          <w:ins w:id="927" w:date="2019-06-17T11:03:29Z" w:author="Naveen"/>
          <w:rFonts w:ascii="Arial" w:cs="Arial" w:hAnsi="Arial" w:eastAsia="Arial"/>
          <w:color w:val="0000ff"/>
          <w:u w:color="0000ff"/>
        </w:rPr>
      </w:pPr>
      <w:ins w:id="928" w:date="2019-06-17T11:03:29Z" w:author="Naveen">
        <w:r>
          <w:rPr>
            <w:rFonts w:ascii="Arial" w:cs="Arial" w:hAnsi="Arial" w:eastAsia="Arial"/>
            <w:b w:val="1"/>
            <w:bCs w:val="1"/>
            <w:color w:val="0000ff"/>
            <w:u w:color="0000ff"/>
          </w:rPr>
          <w:tab/>
        </w:r>
      </w:ins>
      <w:commentRangeStart w:id="929"/>
      <w:ins w:id="930" w:date="2019-06-17T11:03:29Z" w:author="Naveen">
        <w:r>
          <w:rPr>
            <w:rFonts w:ascii="Arial" w:hAnsi="Arial"/>
            <w:b w:val="1"/>
            <w:bCs w:val="1"/>
            <w:color w:val="0000ff"/>
            <w:u w:color="0000ff"/>
            <w:rtl w:val="0"/>
          </w:rPr>
          <w:t>[</w:t>
        </w:r>
      </w:ins>
      <w:ins w:id="931" w:date="2019-06-17T11:03:29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932" w:date="2019-06-17T11:03:29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933" w:date="2019-06-17T11:03:29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934" w:date="2019-06-17T11:03:29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935" w:date="2019-06-17T11:03:29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936" w:date="2019-06-17T11:03:29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937" w:date="2019-06-17T11:03:29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938" w:date="2019-06-17T11:03:29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939" w:date="2019-06-17T11:03:29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929"/>
      <w:r>
        <w:commentReference w:id="929"/>
      </w:r>
    </w:p>
    <w:p>
      <w:pPr>
        <w:pStyle w:val="Body"/>
        <w:ind w:left="426" w:firstLine="0"/>
        <w:rPr>
          <w:ins w:id="940" w:date="2019-06-17T11:03:29Z" w:author="Naveen"/>
          <w:rFonts w:ascii="Arial" w:cs="Arial" w:hAnsi="Arial" w:eastAsia="Arial"/>
          <w:b w:val="1"/>
          <w:bCs w:val="1"/>
          <w:color w:val="0000ff"/>
          <w:u w:color="0000ff"/>
        </w:rPr>
      </w:pPr>
    </w:p>
    <w:p>
      <w:pPr>
        <w:pStyle w:val="Body"/>
        <w:tabs>
          <w:tab w:val="left" w:pos="426"/>
        </w:tabs>
        <w:rPr>
          <w:ins w:id="941" w:date="2019-06-17T11:03:29Z" w:author="Naveen"/>
          <w:rFonts w:ascii="Arial" w:cs="Arial" w:hAnsi="Arial" w:eastAsia="Arial"/>
          <w:b w:val="1"/>
          <w:bCs w:val="1"/>
        </w:rPr>
      </w:pPr>
      <w:ins w:id="942" w:date="2019-06-17T11:03:29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943" w:date="2019-06-17T11:03:29Z" w:author="Naveen"/>
          <w:rFonts w:ascii="Arial" w:cs="Arial" w:hAnsi="Arial" w:eastAsia="Arial"/>
        </w:rPr>
      </w:pPr>
      <w:ins w:id="944" w:date="2019-06-17T11:03:29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945" w:date="2019-06-17T11:03:29Z" w:author="Naveen"/>
          <w:rFonts w:ascii="Arial" w:cs="Arial" w:hAnsi="Arial" w:eastAsia="Arial"/>
        </w:rPr>
      </w:pPr>
    </w:p>
    <w:p>
      <w:pPr>
        <w:pStyle w:val="Body"/>
        <w:tabs>
          <w:tab w:val="left" w:pos="426"/>
        </w:tabs>
        <w:ind w:left="426" w:firstLine="0"/>
        <w:rPr>
          <w:ins w:id="946" w:date="2019-06-17T11:03:29Z" w:author="Naveen"/>
          <w:rFonts w:ascii="Arial" w:cs="Arial" w:hAnsi="Arial" w:eastAsia="Arial"/>
        </w:rPr>
      </w:pPr>
      <w:ins w:id="947" w:date="2019-06-17T11:03:29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948" w:date="2019-06-17T11:03:29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949" w:date="2019-06-17T11:03:29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950" w:date="2019-06-17T11:03:29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951" w:date="2019-06-17T11:03:29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952" w:date="2019-06-17T11:03:29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953" w:date="2019-06-17T11:03:29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954" w:date="2019-06-17T11:03:29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955" w:date="2019-06-17T11:03:29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956" w:date="2019-06-17T11:03:29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957" w:date="2019-06-17T11:03:29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958" w:date="2019-06-17T11:03:29Z" w:author="Naveen">
        <w:r>
          <w:rPr>
            <w:rFonts w:ascii="Arial" w:hAnsi="Arial"/>
            <w:sz w:val="24"/>
            <w:szCs w:val="24"/>
            <w:rtl w:val="0"/>
            <w:lang w:val="en-US"/>
          </w:rPr>
          <w:t>Denial of service</w:t>
        </w:r>
      </w:ins>
    </w:p>
    <w:p>
      <w:pPr>
        <w:pStyle w:val="Body"/>
        <w:tabs>
          <w:tab w:val="left" w:pos="426"/>
        </w:tabs>
        <w:ind w:left="360" w:firstLine="0"/>
        <w:rPr>
          <w:ins w:id="959" w:date="2019-06-17T11:03:29Z" w:author="Naveen"/>
          <w:rFonts w:ascii="Arial" w:cs="Arial" w:hAnsi="Arial" w:eastAsia="Arial"/>
          <w:color w:val="0000ff"/>
          <w:u w:color="0000ff"/>
        </w:rPr>
      </w:pPr>
      <w:ins w:id="960" w:date="2019-06-17T11:03:29Z" w:author="Naveen">
        <w:r>
          <w:rPr>
            <w:rFonts w:ascii="Arial" w:cs="Arial" w:hAnsi="Arial" w:eastAsia="Arial"/>
            <w:b w:val="1"/>
            <w:bCs w:val="1"/>
            <w:color w:val="0000ff"/>
            <w:u w:color="0000ff"/>
          </w:rPr>
          <w:tab/>
        </w:r>
      </w:ins>
      <w:commentRangeStart w:id="961"/>
      <w:ins w:id="962" w:date="2019-06-17T11:03:29Z" w:author="Naveen">
        <w:r>
          <w:rPr>
            <w:rFonts w:ascii="Arial" w:hAnsi="Arial"/>
            <w:color w:val="0000ff"/>
            <w:u w:color="0000ff"/>
            <w:rtl w:val="0"/>
            <w:lang w:val="en-US"/>
          </w:rPr>
          <w:t xml:space="preserve">[If Static source code analysis is required then you must include the following detail in section 2 </w:t>
        </w:r>
      </w:ins>
      <w:ins w:id="963" w:date="2019-06-17T11:03:29Z" w:author="Naveen">
        <w:r>
          <w:rPr>
            <w:rFonts w:ascii="Arial" w:hAnsi="Arial" w:hint="default"/>
            <w:color w:val="0000ff"/>
            <w:u w:color="0000ff"/>
            <w:rtl w:val="0"/>
            <w:lang w:val="en-US"/>
          </w:rPr>
          <w:t>‘</w:t>
        </w:r>
      </w:ins>
      <w:ins w:id="964" w:date="2019-06-17T11:03:29Z" w:author="Naveen">
        <w:r>
          <w:rPr>
            <w:rFonts w:ascii="Arial" w:hAnsi="Arial"/>
            <w:color w:val="0000ff"/>
            <w:u w:color="0000ff"/>
            <w:rtl w:val="0"/>
            <w:lang w:val="en-US"/>
          </w:rPr>
          <w:t>Background &amp; technical Information</w:t>
        </w:r>
      </w:ins>
      <w:ins w:id="965" w:date="2019-06-17T11:03:29Z" w:author="Naveen">
        <w:r>
          <w:rPr>
            <w:rFonts w:ascii="Arial" w:hAnsi="Arial" w:hint="default"/>
            <w:color w:val="0000ff"/>
            <w:u w:color="0000ff"/>
            <w:rtl w:val="0"/>
            <w:lang w:val="en-US"/>
          </w:rPr>
          <w:t>’</w:t>
        </w:r>
      </w:ins>
      <w:ins w:id="966" w:date="2019-06-17T11:03:29Z" w:author="Naveen">
        <w:r>
          <w:rPr>
            <w:rFonts w:ascii="Arial" w:hAnsi="Arial"/>
            <w:color w:val="0000ff"/>
            <w:u w:color="0000ff"/>
            <w:rtl w:val="0"/>
          </w:rPr>
          <w:t>:</w:t>
        </w:r>
      </w:ins>
    </w:p>
    <w:p>
      <w:pPr>
        <w:pStyle w:val="Body"/>
        <w:tabs>
          <w:tab w:val="left" w:pos="426"/>
        </w:tabs>
        <w:ind w:left="360" w:firstLine="0"/>
        <w:rPr>
          <w:ins w:id="967" w:date="2019-06-17T11:03:29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968" w:date="2019-06-17T11:03:29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969" w:date="2019-06-17T11:03:29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970" w:date="2019-06-17T11:03:29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971" w:date="2019-06-17T11:03:29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972" w:date="2019-06-17T11:03:29Z" w:author="Naveen">
        <w:r>
          <w:rPr>
            <w:rFonts w:ascii="Arial" w:hAnsi="Arial" w:hint="default"/>
            <w:color w:val="0000ff"/>
            <w:sz w:val="24"/>
            <w:szCs w:val="24"/>
            <w:u w:color="0000ff"/>
            <w:rtl w:val="0"/>
            <w:lang w:val="en-US"/>
          </w:rPr>
          <w:t>‘</w:t>
        </w:r>
      </w:ins>
      <w:ins w:id="973" w:date="2019-06-17T11:03:29Z" w:author="Naveen">
        <w:r>
          <w:rPr>
            <w:rFonts w:ascii="Arial" w:hAnsi="Arial"/>
            <w:color w:val="0000ff"/>
            <w:sz w:val="24"/>
            <w:szCs w:val="24"/>
            <w:u w:color="0000ff"/>
            <w:rtl w:val="0"/>
            <w:lang w:val="en-US"/>
          </w:rPr>
          <w:t>launcher</w:t>
        </w:r>
      </w:ins>
      <w:ins w:id="974" w:date="2019-06-17T11:03:29Z" w:author="Naveen">
        <w:r>
          <w:rPr>
            <w:rFonts w:ascii="Arial" w:hAnsi="Arial" w:hint="default"/>
            <w:color w:val="0000ff"/>
            <w:sz w:val="24"/>
            <w:szCs w:val="24"/>
            <w:u w:color="0000ff"/>
            <w:rtl w:val="0"/>
            <w:lang w:val="en-US"/>
          </w:rPr>
          <w:t xml:space="preserve">’ </w:t>
        </w:r>
      </w:ins>
      <w:ins w:id="975" w:date="2019-06-17T11:03:29Z" w:author="Naveen">
        <w:r>
          <w:rPr>
            <w:rFonts w:ascii="Arial" w:hAnsi="Arial"/>
            <w:color w:val="0000ff"/>
            <w:sz w:val="24"/>
            <w:szCs w:val="24"/>
            <w:u w:color="0000ff"/>
            <w:rtl w:val="0"/>
            <w:lang w:val="en-US"/>
          </w:rPr>
          <w:t>scripts]</w:t>
        </w:r>
      </w:ins>
      <w:commentRangeEnd w:id="961"/>
      <w:r>
        <w:commentReference w:id="961"/>
      </w:r>
    </w:p>
    <w:p>
      <w:pPr>
        <w:pStyle w:val="Body"/>
        <w:tabs>
          <w:tab w:val="left" w:pos="426"/>
        </w:tabs>
        <w:rPr>
          <w:ins w:id="976" w:date="2019-06-17T11:03:29Z" w:author="Naveen"/>
          <w:rFonts w:ascii="Arial" w:cs="Arial" w:hAnsi="Arial" w:eastAsia="Arial"/>
          <w:b w:val="1"/>
          <w:bCs w:val="1"/>
        </w:rPr>
      </w:pPr>
      <w:ins w:id="977" w:date="2019-06-17T11:03:29Z" w:author="Naveen">
        <w:r>
          <w:rPr>
            <w:rFonts w:ascii="Arial" w:cs="Arial" w:hAnsi="Arial" w:eastAsia="Arial"/>
            <w:b w:val="1"/>
            <w:bCs w:val="1"/>
          </w:rPr>
          <w:br w:type="textWrapping"/>
        </w:r>
      </w:ins>
      <w:commentRangeStart w:id="978"/>
    </w:p>
    <w:p>
      <w:pPr>
        <w:pStyle w:val="Body"/>
        <w:tabs>
          <w:tab w:val="left" w:pos="426"/>
        </w:tabs>
        <w:rPr>
          <w:ins w:id="979" w:date="2019-06-17T11:03:29Z" w:author="Naveen"/>
          <w:rFonts w:ascii="Arial" w:cs="Arial" w:hAnsi="Arial" w:eastAsia="Arial"/>
          <w:b w:val="1"/>
          <w:bCs w:val="1"/>
          <w:color w:val="000000"/>
          <w:u w:color="000000"/>
        </w:rPr>
      </w:pPr>
      <w:ins w:id="980" w:date="2019-06-17T11:03:29Z" w:author="Naveen">
        <w:r>
          <w:rPr>
            <w:rFonts w:ascii="Arial" w:hAnsi="Arial"/>
            <w:b w:val="1"/>
            <w:bCs w:val="1"/>
            <w:color w:val="000000"/>
            <w:u w:color="000000"/>
            <w:rtl w:val="0"/>
            <w:lang w:val="en-US"/>
          </w:rPr>
          <w:t xml:space="preserve">Application flows/user journey can be seen in Appendix 2 </w:t>
        </w:r>
      </w:ins>
      <w:commentRangeEnd w:id="978"/>
      <w:r>
        <w:commentReference w:id="978"/>
      </w:r>
    </w:p>
    <w:p>
      <w:pPr>
        <w:pStyle w:val="Body"/>
        <w:tabs>
          <w:tab w:val="left" w:pos="426"/>
        </w:tabs>
        <w:rPr>
          <w:ins w:id="981" w:date="2019-06-17T11:03:29Z" w:author="Naveen"/>
          <w:rFonts w:ascii="Arial" w:cs="Arial" w:hAnsi="Arial" w:eastAsia="Arial"/>
          <w:b w:val="1"/>
          <w:bCs w:val="1"/>
          <w:color w:val="000000"/>
          <w:u w:color="000000"/>
        </w:rPr>
      </w:pPr>
      <w:ins w:id="982" w:date="2019-06-17T11:03:29Z" w:author="Naveen">
        <w:r>
          <w:rPr>
            <w:rFonts w:ascii="Arial" w:cs="Arial" w:hAnsi="Arial" w:eastAsia="Arial"/>
            <w:b w:val="1"/>
            <w:bCs w:val="1"/>
            <w:color w:val="000000"/>
            <w:u w:color="000000"/>
          </w:rPr>
          <w:br w:type="textWrapping"/>
        </w:r>
      </w:ins>
      <w:commentRangeStart w:id="983"/>
    </w:p>
    <w:p>
      <w:pPr>
        <w:pStyle w:val="Body"/>
        <w:tabs>
          <w:tab w:val="left" w:pos="426"/>
        </w:tabs>
      </w:pPr>
      <w:ins w:id="984" w:date="2019-06-17T11:03:29Z" w:author="Naveen">
        <w:r>
          <w:rPr>
            <w:rFonts w:ascii="Arial" w:hAnsi="Arial"/>
            <w:b w:val="1"/>
            <w:bCs w:val="1"/>
            <w:color w:val="000000"/>
            <w:u w:color="000000"/>
            <w:rtl w:val="0"/>
            <w:lang w:val="en-US"/>
          </w:rPr>
          <w:t xml:space="preserve">Application screenshots are provided in Appendix 3 </w:t>
        </w:r>
      </w:ins>
      <w:commentRangeEnd w:id="983"/>
      <w:r>
        <w:commentReference w:id="983"/>
      </w:r>
      <w:ins w:id="985" w:date="2019-06-17T11:03:29Z" w:author="Naveen">
        <w:r>
          <w:rPr>
            <w:rFonts w:ascii="Arial Unicode MS" w:cs="Arial Unicode MS" w:hAnsi="Arial Unicode MS" w:eastAsia="Arial Unicode MS"/>
            <w:b w:val="0"/>
            <w:bCs w:val="0"/>
            <w:i w:val="0"/>
            <w:iCs w:val="0"/>
          </w:rPr>
          <w:br w:type="page"/>
        </w:r>
      </w:ins>
    </w:p>
    <w:p>
      <w:pPr>
        <w:pStyle w:val="Body"/>
        <w:tabs>
          <w:tab w:val="left" w:pos="426"/>
        </w:tabs>
        <w:sectPr>
          <w:headerReference w:type="default" r:id="rId7"/>
          <w:pgSz w:w="11900" w:h="16840" w:orient="portrait"/>
          <w:pgMar w:top="1440" w:right="1440" w:bottom="1440" w:left="567" w:header="708" w:footer="708"/>
          <w:bidi w:val="0"/>
        </w:sectPr>
      </w:pPr>
      <w:ins w:id="986" w:date="2019-06-17T11:03:29Z" w:author="Naveen">
        <w:r>
          <w:rPr>
            <w:rFonts w:ascii="Arial" w:cs="Arial" w:hAnsi="Arial" w:eastAsia="Arial"/>
            <w:b w:val="1"/>
            <w:bCs w:val="1"/>
          </w:rPr>
          <w:br w:type="page"/>
        </w:r>
      </w:ins>
    </w:p>
    <w:p>
      <w:pPr>
        <w:pStyle w:val="Heading 2"/>
        <w:tabs>
          <w:tab w:val="left" w:pos="709"/>
        </w:tabs>
        <w:ind w:left="851" w:hanging="142"/>
        <w:rPr>
          <w:ins w:id="987" w:date="2019-06-17T11:03:29Z" w:author="Naveen"/>
          <w:rFonts w:ascii="Arial" w:cs="Arial" w:hAnsi="Arial" w:eastAsia="Arial"/>
          <w:b w:val="1"/>
          <w:bCs w:val="1"/>
          <w:color w:val="000000"/>
          <w:sz w:val="24"/>
          <w:szCs w:val="24"/>
          <w:u w:color="000000"/>
        </w:rPr>
      </w:pPr>
      <w:bookmarkStart w:name="_Toc8" w:id="988"/>
      <w:ins w:id="989" w:date="2019-06-17T11:03:29Z" w:author="Naveen">
        <w:r>
          <w:rPr>
            <w:rFonts w:ascii="Arial" w:hAnsi="Arial"/>
            <w:b w:val="1"/>
            <w:bCs w:val="1"/>
            <w:color w:val="000000"/>
            <w:sz w:val="24"/>
            <w:szCs w:val="24"/>
            <w:u w:color="000000"/>
            <w:rtl w:val="0"/>
          </w:rPr>
          <w:t>3.1  Target Area List</w:t>
        </w:r>
      </w:ins>
      <w:bookmarkEnd w:id="988"/>
    </w:p>
    <w:p>
      <w:pPr>
        <w:pStyle w:val="Body"/>
        <w:rPr>
          <w:ins w:id="990" w:date="2019-06-17T11:03:29Z" w:author="Naveen"/>
        </w:rPr>
      </w:pPr>
    </w:p>
    <w:p>
      <w:pPr>
        <w:pStyle w:val="Body"/>
        <w:tabs>
          <w:tab w:val="left" w:pos="709"/>
        </w:tabs>
        <w:ind w:left="709" w:firstLine="0"/>
        <w:rPr>
          <w:ins w:id="991" w:date="2019-06-17T11:03:29Z" w:author="Naveen"/>
          <w:rFonts w:ascii="Arial" w:cs="Arial" w:hAnsi="Arial" w:eastAsia="Arial"/>
        </w:rPr>
      </w:pPr>
      <w:ins w:id="992" w:date="2019-06-17T11:03:29Z" w:author="Naveen">
        <w:r>
          <w:rPr>
            <w:rFonts w:ascii="Arial" w:hAnsi="Arial"/>
            <w:rtl w:val="0"/>
            <w:lang w:val="en-US"/>
          </w:rPr>
          <w:t>The details of the target devices in the scope of this Penetration Test</w:t>
        </w:r>
      </w:ins>
      <w:ins w:id="993" w:date="2019-06-17T11:03:29Z" w:author="Naveen">
        <w:r>
          <w:rPr>
            <w:rFonts w:ascii="Arial" w:hAnsi="Arial"/>
            <w:b w:val="1"/>
            <w:bCs w:val="1"/>
            <w:rtl w:val="0"/>
          </w:rPr>
          <w:t xml:space="preserve"> </w:t>
        </w:r>
      </w:ins>
      <w:ins w:id="994" w:date="2019-06-17T11:03:29Z" w:author="Naveen">
        <w:r>
          <w:rPr>
            <w:rFonts w:ascii="Arial" w:hAnsi="Arial"/>
            <w:rtl w:val="0"/>
            <w:lang w:val="en-US"/>
          </w:rPr>
          <w:t>are provided in the table below:</w:t>
        </w:r>
      </w:ins>
    </w:p>
    <w:p>
      <w:pPr>
        <w:pStyle w:val="Body"/>
        <w:tabs>
          <w:tab w:val="left" w:pos="426"/>
        </w:tabs>
        <w:rPr>
          <w:ins w:id="995" w:date="2019-06-17T11:03:29Z" w:author="Naveen"/>
          <w:rFonts w:ascii="Arial" w:cs="Arial" w:hAnsi="Arial" w:eastAsia="Arial"/>
        </w:rPr>
      </w:pPr>
    </w:p>
    <w:p>
      <w:pPr>
        <w:pStyle w:val="Body"/>
        <w:tabs>
          <w:tab w:val="left" w:pos="709"/>
        </w:tabs>
        <w:ind w:left="709" w:firstLine="0"/>
        <w:rPr>
          <w:ins w:id="996" w:date="2019-06-17T11:03:29Z" w:author="Naveen"/>
          <w:rFonts w:ascii="Arial" w:cs="Arial" w:hAnsi="Arial" w:eastAsia="Arial"/>
          <w:color w:val="0000ff"/>
          <w:u w:color="0000ff"/>
        </w:rPr>
      </w:pPr>
      <w:ins w:id="997" w:date="2019-06-17T11:03:29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998" w:date="2019-06-17T11:03:29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999" w:date="2019-06-17T11:03:29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1000" w:date="2019-06-17T11:03:29Z" w:author="Naveen">
        <w:r>
          <w:rPr>
            <w:rFonts w:ascii="Arial" w:cs="Arial" w:hAnsi="Arial" w:eastAsia="Arial"/>
            <w:color w:val="0000ff"/>
            <w:u w:color="0000ff"/>
          </w:rPr>
          <w:br w:type="page"/>
        </w:r>
      </w:ins>
    </w:p>
    <w:p>
      <w:pPr>
        <w:pStyle w:val="Body"/>
        <w:tabs>
          <w:tab w:val="left" w:pos="426"/>
        </w:tabs>
        <w:rPr>
          <w:ins w:id="1001" w:date="2019-06-17T11:03:29Z" w:author="Naveen"/>
          <w:rFonts w:ascii="Arial" w:cs="Arial" w:hAnsi="Arial" w:eastAsia="Arial"/>
        </w:rPr>
      </w:pPr>
    </w:p>
    <w:p>
      <w:pPr>
        <w:pStyle w:val="Body"/>
        <w:tabs>
          <w:tab w:val="left" w:pos="426"/>
        </w:tabs>
        <w:rPr>
          <w:ins w:id="1002" w:date="2019-06-17T11:03:29Z" w:author="Naveen"/>
          <w:rFonts w:ascii="Arial" w:cs="Arial" w:hAnsi="Arial" w:eastAsia="Arial"/>
        </w:rPr>
      </w:pPr>
    </w:p>
    <w:p>
      <w:pPr>
        <w:pStyle w:val="Heading 2"/>
        <w:ind w:left="720" w:firstLine="0"/>
        <w:rPr>
          <w:ins w:id="1003" w:date="2019-06-17T11:03:29Z" w:author="Naveen"/>
          <w:rFonts w:ascii="Arial" w:cs="Arial" w:hAnsi="Arial" w:eastAsia="Arial"/>
          <w:b w:val="1"/>
          <w:bCs w:val="1"/>
          <w:color w:val="000000"/>
          <w:sz w:val="24"/>
          <w:szCs w:val="24"/>
          <w:u w:color="000000"/>
        </w:rPr>
      </w:pPr>
      <w:bookmarkStart w:name="_Toc9" w:id="1004"/>
      <w:ins w:id="1005" w:date="2019-06-17T11:03:29Z" w:author="Naveen">
        <w:r>
          <w:rPr>
            <w:rFonts w:ascii="Arial" w:hAnsi="Arial"/>
            <w:b w:val="1"/>
            <w:bCs w:val="1"/>
            <w:color w:val="000000"/>
            <w:sz w:val="24"/>
            <w:szCs w:val="24"/>
            <w:u w:color="000000"/>
            <w:rtl w:val="0"/>
            <w:lang w:val="en-US"/>
          </w:rPr>
          <w:t>3.2  Security targets out-of-scope</w:t>
        </w:r>
      </w:ins>
      <w:bookmarkEnd w:id="1004"/>
    </w:p>
    <w:p>
      <w:pPr>
        <w:pStyle w:val="Body"/>
        <w:rPr>
          <w:ins w:id="1006" w:date="2019-06-17T11:03:29Z" w:author="Naveen"/>
        </w:rPr>
      </w:pPr>
    </w:p>
    <w:p>
      <w:pPr>
        <w:pStyle w:val="Body"/>
        <w:ind w:left="709" w:firstLine="0"/>
        <w:rPr>
          <w:ins w:id="1007" w:date="2019-06-17T11:03:29Z" w:author="Naveen"/>
          <w:rFonts w:ascii="Arial" w:cs="Arial" w:hAnsi="Arial" w:eastAsia="Arial"/>
        </w:rPr>
      </w:pPr>
      <w:ins w:id="1008" w:date="2019-06-17T11:03:29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1009" w:date="2019-06-17T11:03:29Z" w:author="Naveen"/>
          <w:rFonts w:ascii="Arial" w:cs="Arial" w:hAnsi="Arial" w:eastAsia="Arial"/>
          <w:color w:val="000000"/>
          <w:sz w:val="24"/>
          <w:szCs w:val="24"/>
          <w:u w:color="000000"/>
        </w:rPr>
      </w:pPr>
    </w:p>
    <w:p>
      <w:pPr>
        <w:pStyle w:val="Heading 2"/>
        <w:ind w:left="720" w:firstLine="0"/>
        <w:rPr>
          <w:ins w:id="1010" w:date="2019-06-17T11:03:29Z" w:author="Naveen"/>
          <w:rFonts w:ascii="Arial" w:cs="Arial" w:hAnsi="Arial" w:eastAsia="Arial"/>
          <w:b w:val="1"/>
          <w:bCs w:val="1"/>
          <w:color w:val="000000"/>
          <w:sz w:val="24"/>
          <w:szCs w:val="24"/>
          <w:u w:color="000000"/>
        </w:rPr>
      </w:pPr>
      <w:bookmarkStart w:name="_Toc10" w:id="1011"/>
      <w:ins w:id="1012" w:date="2019-06-17T11:03:29Z" w:author="Naveen">
        <w:r>
          <w:rPr>
            <w:rFonts w:ascii="Arial" w:hAnsi="Arial"/>
            <w:b w:val="1"/>
            <w:bCs w:val="1"/>
            <w:color w:val="000000"/>
            <w:sz w:val="24"/>
            <w:szCs w:val="24"/>
            <w:u w:color="000000"/>
            <w:rtl w:val="0"/>
            <w:lang w:val="en-US"/>
          </w:rPr>
          <w:t>3.3  Principle security concerns</w:t>
        </w:r>
      </w:ins>
      <w:bookmarkEnd w:id="1011"/>
    </w:p>
    <w:p>
      <w:pPr>
        <w:pStyle w:val="Body"/>
        <w:rPr>
          <w:ins w:id="1013" w:date="2019-06-17T11:03:29Z" w:author="Naveen"/>
        </w:rPr>
      </w:pPr>
    </w:p>
    <w:p>
      <w:pPr>
        <w:pStyle w:val="Body"/>
        <w:ind w:left="709" w:firstLine="0"/>
        <w:rPr>
          <w:ins w:id="1014" w:date="2019-06-17T11:03:29Z" w:author="Naveen"/>
          <w:rFonts w:ascii="Arial" w:cs="Arial" w:hAnsi="Arial" w:eastAsia="Arial"/>
        </w:rPr>
      </w:pPr>
      <w:ins w:id="1015" w:date="2019-06-17T11:03:29Z" w:author="Naveen">
        <w:r>
          <w:rPr>
            <w:rFonts w:ascii="Arial" w:hAnsi="Arial"/>
            <w:rtl w:val="0"/>
            <w:lang w:val="en-US"/>
          </w:rPr>
          <w:t xml:space="preserve">To support the provisioning of the Penetration Test against </w:t>
        </w:r>
      </w:ins>
      <w:commentRangeStart w:id="1016"/>
      <w:ins w:id="1017" w:date="2019-06-17T11:03:29Z" w:author="Naveen">
        <w:r>
          <w:rPr>
            <w:rFonts w:ascii="Arial" w:hAnsi="Arial"/>
            <w:color w:val="0000ff"/>
            <w:u w:color="0000ff"/>
            <w:rtl w:val="0"/>
            <w:lang w:val="en-US"/>
          </w:rPr>
          <w:t xml:space="preserve">[insert Project or Service name] </w:t>
        </w:r>
      </w:ins>
      <w:commentRangeEnd w:id="1016"/>
      <w:r>
        <w:commentReference w:id="1016"/>
      </w:r>
      <w:ins w:id="1018" w:date="2019-06-17T11:03:29Z" w:author="Naveen">
        <w:r>
          <w:rPr>
            <w:rFonts w:ascii="Arial" w:hAnsi="Arial"/>
            <w:rtl w:val="0"/>
            <w:lang w:val="en-US"/>
          </w:rPr>
          <w:t>the following Principle Security Concerns (PSCs) have been identified:</w:t>
        </w:r>
      </w:ins>
    </w:p>
    <w:p>
      <w:pPr>
        <w:pStyle w:val="Body"/>
        <w:rPr>
          <w:ins w:id="1019" w:date="2019-06-17T11:03:29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26"/>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26"/>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26"/>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020"/>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1021" w:date="2019-06-17T11:03:29Z" w:author="Naveen"/>
          <w:rFonts w:ascii="Arial" w:cs="Arial" w:hAnsi="Arial" w:eastAsia="Arial"/>
          <w:b w:val="1"/>
          <w:bCs w:val="1"/>
        </w:rPr>
      </w:pPr>
    </w:p>
    <w:p>
      <w:pPr>
        <w:pStyle w:val="Body"/>
      </w:pPr>
      <w:ins w:id="1022" w:date="2019-06-17T11:03:29Z" w:author="Naveen">
        <w:r>
          <w:rPr>
            <w:rFonts w:ascii="Arial Unicode MS" w:cs="Arial Unicode MS" w:hAnsi="Arial Unicode MS" w:eastAsia="Arial Unicode MS"/>
            <w:b w:val="0"/>
            <w:bCs w:val="0"/>
            <w:i w:val="0"/>
            <w:iCs w:val="0"/>
          </w:rPr>
          <w:br w:type="page"/>
        </w:r>
      </w:ins>
    </w:p>
    <w:p>
      <w:pPr>
        <w:pStyle w:val="Heading"/>
        <w:ind w:left="720" w:firstLine="0"/>
        <w:rPr>
          <w:ins w:id="1023" w:date="2019-06-17T11:03:29Z" w:author="Naveen"/>
          <w:rFonts w:ascii="Arial" w:cs="Arial" w:hAnsi="Arial" w:eastAsia="Arial"/>
          <w:b w:val="1"/>
          <w:bCs w:val="1"/>
          <w:color w:val="000000"/>
          <w:sz w:val="24"/>
          <w:szCs w:val="24"/>
          <w:u w:color="000000"/>
        </w:rPr>
      </w:pPr>
      <w:bookmarkStart w:name="_Toc11" w:id="1024"/>
      <w:ins w:id="1025" w:date="2019-06-17T11:03:29Z" w:author="Naveen">
        <w:r>
          <w:rPr>
            <w:rFonts w:ascii="Arial" w:hAnsi="Arial"/>
            <w:b w:val="1"/>
            <w:bCs w:val="1"/>
            <w:color w:val="000000"/>
            <w:sz w:val="24"/>
            <w:szCs w:val="24"/>
            <w:u w:color="000000"/>
            <w:rtl w:val="0"/>
            <w:lang w:val="en-US"/>
          </w:rPr>
          <w:t>4. Test specifics</w:t>
        </w:r>
      </w:ins>
      <w:bookmarkEnd w:id="1024"/>
    </w:p>
    <w:p>
      <w:pPr>
        <w:pStyle w:val="Body"/>
        <w:rPr>
          <w:ins w:id="1026" w:date="2019-06-17T11:03:29Z" w:author="Naveen"/>
        </w:rPr>
      </w:pPr>
    </w:p>
    <w:p>
      <w:pPr>
        <w:pStyle w:val="Body"/>
        <w:tabs>
          <w:tab w:val="left" w:pos="284"/>
        </w:tabs>
        <w:ind w:left="851" w:firstLine="0"/>
        <w:rPr>
          <w:ins w:id="1027" w:date="2019-06-17T11:03:29Z" w:author="Naveen"/>
          <w:rFonts w:ascii="Arial" w:cs="Arial" w:hAnsi="Arial" w:eastAsia="Arial"/>
        </w:rPr>
      </w:pPr>
      <w:ins w:id="1028" w:date="2019-06-17T11:03:29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1029" w:date="2019-06-17T11:03:29Z" w:author="Naveen"/>
          <w:rFonts w:ascii="Arial" w:cs="Arial" w:hAnsi="Arial" w:eastAsia="Arial"/>
        </w:rPr>
      </w:pPr>
    </w:p>
    <w:p>
      <w:pPr>
        <w:pStyle w:val="Body"/>
        <w:tabs>
          <w:tab w:val="left" w:pos="284"/>
        </w:tabs>
        <w:ind w:left="851" w:firstLine="0"/>
        <w:rPr>
          <w:ins w:id="1030" w:date="2019-06-17T11:03:29Z" w:author="Naveen"/>
          <w:rFonts w:ascii="Arial" w:cs="Arial" w:hAnsi="Arial" w:eastAsia="Arial"/>
        </w:rPr>
      </w:pPr>
      <w:ins w:id="1031" w:date="2019-06-17T11:03:29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1032"/>
      <w:ins w:id="1033" w:date="2019-06-17T11:03:29Z" w:author="Naveen">
        <w:r>
          <w:rPr>
            <w:rFonts w:ascii="Arial" w:hAnsi="Arial"/>
            <w:i w:val="1"/>
            <w:iCs w:val="1"/>
            <w:color w:val="0000ff"/>
            <w:u w:color="0000ff"/>
            <w:rtl w:val="0"/>
            <w:lang w:val="en-US"/>
          </w:rPr>
          <w:t>[insert project or service name]</w:t>
        </w:r>
      </w:ins>
      <w:ins w:id="1034" w:date="2019-06-17T11:03:29Z" w:author="Naveen">
        <w:r>
          <w:rPr>
            <w:rFonts w:ascii="Arial" w:hAnsi="Arial"/>
            <w:rtl w:val="0"/>
          </w:rPr>
          <w:t>.</w:t>
        </w:r>
      </w:ins>
      <w:commentRangeEnd w:id="1032"/>
      <w:r>
        <w:commentReference w:id="1032"/>
      </w:r>
      <w:ins w:id="1035" w:date="2019-06-17T11:03:29Z" w:author="Naveen">
        <w:r>
          <w:rPr>
            <w:rFonts w:ascii="Arial" w:hAnsi="Arial"/>
            <w:i w:val="1"/>
            <w:iCs w:val="1"/>
            <w:rtl w:val="0"/>
          </w:rPr>
          <w:t xml:space="preserve">  </w:t>
        </w:r>
      </w:ins>
      <w:ins w:id="1036" w:date="2019-06-17T11:03:29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1037" w:date="2019-06-17T11:03:29Z" w:author="Naveen"/>
          <w:rFonts w:ascii="Arial" w:cs="Arial" w:hAnsi="Arial" w:eastAsia="Arial"/>
        </w:rPr>
      </w:pPr>
    </w:p>
    <w:p>
      <w:pPr>
        <w:pStyle w:val="Body"/>
        <w:tabs>
          <w:tab w:val="left" w:pos="284"/>
        </w:tabs>
        <w:ind w:left="851" w:firstLine="0"/>
        <w:rPr>
          <w:ins w:id="1038" w:date="2019-06-17T11:03:29Z" w:author="Naveen"/>
          <w:rFonts w:ascii="Arial" w:cs="Arial" w:hAnsi="Arial" w:eastAsia="Arial"/>
        </w:rPr>
      </w:pPr>
      <w:ins w:id="1039" w:date="2019-06-17T11:03:29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1040" w:date="2019-06-17T11:03:29Z" w:author="Naveen"/>
          <w:rFonts w:ascii="Arial" w:cs="Arial" w:hAnsi="Arial" w:eastAsia="Arial"/>
        </w:rPr>
      </w:pPr>
    </w:p>
    <w:p>
      <w:pPr>
        <w:pStyle w:val="Body"/>
        <w:tabs>
          <w:tab w:val="left" w:pos="284"/>
        </w:tabs>
        <w:ind w:left="851" w:firstLine="0"/>
        <w:rPr>
          <w:ins w:id="1041" w:date="2019-06-17T11:03:29Z" w:author="Naveen"/>
          <w:rFonts w:ascii="Arial" w:cs="Arial" w:hAnsi="Arial" w:eastAsia="Arial"/>
        </w:rPr>
      </w:pPr>
      <w:ins w:id="1042" w:date="2019-06-17T11:03:29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1043" w:date="2019-06-17T11:03:29Z" w:author="Naveen"/>
          <w:rFonts w:ascii="Arial" w:cs="Arial" w:hAnsi="Arial" w:eastAsia="Arial"/>
        </w:rPr>
      </w:pPr>
    </w:p>
    <w:p>
      <w:pPr>
        <w:pStyle w:val="Body"/>
        <w:tabs>
          <w:tab w:val="left" w:pos="284"/>
        </w:tabs>
        <w:ind w:left="851" w:firstLine="0"/>
        <w:rPr>
          <w:ins w:id="1044" w:date="2019-06-17T11:03:29Z" w:author="Naveen"/>
          <w:rFonts w:ascii="Arial" w:cs="Arial" w:hAnsi="Arial" w:eastAsia="Arial"/>
        </w:rPr>
      </w:pPr>
      <w:ins w:id="1045" w:date="2019-06-17T11:03:29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1046" w:date="2019-06-17T11:03:29Z" w:author="Naveen"/>
          <w:rFonts w:ascii="Arial" w:cs="Arial" w:hAnsi="Arial" w:eastAsia="Arial"/>
        </w:rPr>
      </w:pPr>
    </w:p>
    <w:p>
      <w:pPr>
        <w:pStyle w:val="Body"/>
        <w:tabs>
          <w:tab w:val="left" w:pos="284"/>
        </w:tabs>
        <w:ind w:left="851" w:firstLine="0"/>
        <w:rPr>
          <w:ins w:id="1047" w:date="2019-06-17T11:03:29Z" w:author="Naveen"/>
          <w:rFonts w:ascii="Arial" w:cs="Arial" w:hAnsi="Arial" w:eastAsia="Arial"/>
        </w:rPr>
      </w:pPr>
      <w:ins w:id="1048" w:date="2019-06-17T11:03:29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1049" w:date="2019-06-17T11:03:29Z" w:author="Naveen"/>
          <w:rFonts w:ascii="Arial" w:cs="Arial" w:hAnsi="Arial" w:eastAsia="Arial"/>
          <w:b w:val="1"/>
          <w:bCs w:val="1"/>
        </w:rPr>
      </w:pPr>
    </w:p>
    <w:p>
      <w:pPr>
        <w:pStyle w:val="Heading 2"/>
        <w:ind w:left="851" w:firstLine="0"/>
        <w:rPr>
          <w:ins w:id="1050" w:date="2019-06-17T11:03:29Z" w:author="Naveen"/>
          <w:rFonts w:ascii="Arial" w:cs="Arial" w:hAnsi="Arial" w:eastAsia="Arial"/>
          <w:b w:val="1"/>
          <w:bCs w:val="1"/>
          <w:color w:val="000000"/>
          <w:sz w:val="24"/>
          <w:szCs w:val="24"/>
          <w:u w:color="000000"/>
        </w:rPr>
      </w:pPr>
      <w:bookmarkStart w:name="_Toc12" w:id="1051"/>
      <w:ins w:id="1052" w:date="2019-06-17T11:03:29Z" w:author="Naveen">
        <w:r>
          <w:rPr>
            <w:rFonts w:ascii="Arial" w:hAnsi="Arial"/>
            <w:b w:val="1"/>
            <w:bCs w:val="1"/>
            <w:color w:val="000000"/>
            <w:sz w:val="24"/>
            <w:szCs w:val="24"/>
            <w:u w:color="000000"/>
            <w:rtl w:val="0"/>
            <w:lang w:val="en-US"/>
          </w:rPr>
          <w:t>4.1  Daily reporting</w:t>
        </w:r>
      </w:ins>
      <w:bookmarkEnd w:id="1051"/>
    </w:p>
    <w:p>
      <w:pPr>
        <w:pStyle w:val="Body"/>
        <w:rPr>
          <w:ins w:id="1053" w:date="2019-06-17T11:03:29Z" w:author="Naveen"/>
        </w:rPr>
      </w:pPr>
    </w:p>
    <w:p>
      <w:pPr>
        <w:pStyle w:val="Body"/>
        <w:tabs>
          <w:tab w:val="left" w:pos="284"/>
        </w:tabs>
        <w:ind w:left="851" w:firstLine="0"/>
        <w:rPr>
          <w:ins w:id="1054" w:date="2019-06-17T11:03:29Z" w:author="Naveen"/>
          <w:rFonts w:ascii="Arial" w:cs="Arial" w:hAnsi="Arial" w:eastAsia="Arial"/>
        </w:rPr>
      </w:pPr>
      <w:ins w:id="1055" w:date="2019-06-17T11:03:29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1056" w:date="2019-06-17T11:03:29Z" w:author="Naveen"/>
          <w:rFonts w:ascii="Arial" w:cs="Arial" w:hAnsi="Arial" w:eastAsia="Arial"/>
        </w:rPr>
      </w:pPr>
    </w:p>
    <w:p>
      <w:pPr>
        <w:pStyle w:val="Body"/>
        <w:tabs>
          <w:tab w:val="left" w:pos="284"/>
        </w:tabs>
        <w:ind w:left="851" w:firstLine="0"/>
        <w:rPr>
          <w:ins w:id="1057" w:date="2019-06-17T11:03:29Z" w:author="Naveen"/>
          <w:rFonts w:ascii="Arial" w:cs="Arial" w:hAnsi="Arial" w:eastAsia="Arial"/>
        </w:rPr>
      </w:pPr>
      <w:ins w:id="1058" w:date="2019-06-17T11:03:29Z" w:author="Naveen">
        <w:r>
          <w:rPr>
            <w:rFonts w:ascii="Arial" w:hAnsi="Arial"/>
            <w:rtl w:val="0"/>
            <w:lang w:val="en-US"/>
          </w:rPr>
          <w:t>The test supplier shall take part in a daily wash-up meeting where the day</w:t>
        </w:r>
      </w:ins>
      <w:ins w:id="1059" w:date="2019-06-17T11:03:29Z" w:author="Naveen">
        <w:r>
          <w:rPr>
            <w:rFonts w:ascii="Arial" w:hAnsi="Arial" w:hint="default"/>
            <w:rtl w:val="0"/>
            <w:lang w:val="en-US"/>
          </w:rPr>
          <w:t>’</w:t>
        </w:r>
      </w:ins>
      <w:ins w:id="1060" w:date="2019-06-17T11:03:29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1061" w:date="2019-06-17T11:03:29Z" w:author="Naveen"/>
          <w:rFonts w:ascii="Arial" w:cs="Arial" w:hAnsi="Arial" w:eastAsia="Arial"/>
          <w:b w:val="1"/>
          <w:bCs w:val="1"/>
        </w:rPr>
      </w:pPr>
    </w:p>
    <w:p>
      <w:pPr>
        <w:pStyle w:val="Heading 2"/>
        <w:ind w:left="720" w:firstLine="0"/>
        <w:rPr>
          <w:ins w:id="1062" w:date="2019-06-17T11:03:29Z" w:author="Naveen"/>
          <w:rFonts w:ascii="Arial" w:cs="Arial" w:hAnsi="Arial" w:eastAsia="Arial"/>
          <w:b w:val="1"/>
          <w:bCs w:val="1"/>
          <w:color w:val="000000"/>
          <w:sz w:val="24"/>
          <w:szCs w:val="24"/>
          <w:u w:color="000000"/>
        </w:rPr>
      </w:pPr>
      <w:bookmarkStart w:name="_Toc13" w:id="1063"/>
      <w:ins w:id="1064" w:date="2019-06-17T11:03:29Z" w:author="Naveen">
        <w:r>
          <w:rPr>
            <w:rFonts w:ascii="Arial" w:hAnsi="Arial"/>
            <w:b w:val="1"/>
            <w:bCs w:val="1"/>
            <w:color w:val="000000"/>
            <w:sz w:val="24"/>
            <w:szCs w:val="24"/>
            <w:u w:color="000000"/>
            <w:rtl w:val="0"/>
          </w:rPr>
          <w:t>4.2  Final report</w:t>
        </w:r>
      </w:ins>
      <w:bookmarkEnd w:id="1063"/>
    </w:p>
    <w:p>
      <w:pPr>
        <w:pStyle w:val="Body"/>
        <w:rPr>
          <w:ins w:id="1065" w:date="2019-06-17T11:03:29Z" w:author="Naveen"/>
        </w:rPr>
      </w:pPr>
    </w:p>
    <w:p>
      <w:pPr>
        <w:pStyle w:val="Body"/>
        <w:tabs>
          <w:tab w:val="left" w:pos="284"/>
        </w:tabs>
        <w:ind w:left="851" w:firstLine="0"/>
        <w:rPr>
          <w:ins w:id="1066" w:date="2019-06-17T11:03:29Z" w:author="Naveen"/>
          <w:rFonts w:ascii="Arial" w:cs="Arial" w:hAnsi="Arial" w:eastAsia="Arial"/>
        </w:rPr>
      </w:pPr>
      <w:ins w:id="1067" w:date="2019-06-17T11:03:29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1068" w:date="2019-06-17T11:03:29Z" w:author="Naveen"/>
          <w:rFonts w:ascii="Arial" w:cs="Arial" w:hAnsi="Arial" w:eastAsia="Arial"/>
        </w:rPr>
      </w:pPr>
    </w:p>
    <w:p>
      <w:pPr>
        <w:pStyle w:val="Body"/>
        <w:tabs>
          <w:tab w:val="left" w:pos="284"/>
        </w:tabs>
        <w:ind w:left="851" w:firstLine="0"/>
        <w:rPr>
          <w:ins w:id="1069" w:date="2019-06-17T11:03:29Z" w:author="Naveen"/>
          <w:rFonts w:ascii="Arial" w:cs="Arial" w:hAnsi="Arial" w:eastAsia="Arial"/>
        </w:rPr>
      </w:pPr>
      <w:ins w:id="1070" w:date="2019-06-17T11:03:29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1071" w:date="2019-06-17T11:03:29Z" w:author="Naveen"/>
          <w:rFonts w:ascii="Arial" w:cs="Arial" w:hAnsi="Arial" w:eastAsia="Arial"/>
        </w:rPr>
      </w:pPr>
    </w:p>
    <w:p>
      <w:pPr>
        <w:pStyle w:val="Body"/>
        <w:tabs>
          <w:tab w:val="left" w:pos="284"/>
        </w:tabs>
        <w:ind w:left="851" w:firstLine="0"/>
        <w:rPr>
          <w:ins w:id="1072" w:date="2019-06-17T11:03:29Z" w:author="Naveen"/>
          <w:rFonts w:ascii="Arial" w:cs="Arial" w:hAnsi="Arial" w:eastAsia="Arial"/>
        </w:rPr>
      </w:pPr>
      <w:ins w:id="1073" w:date="2019-06-17T11:03:29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1074" w:date="2019-06-17T11:03:29Z" w:author="Naveen"/>
          <w:rFonts w:ascii="Arial" w:cs="Arial" w:hAnsi="Arial" w:eastAsia="Arial"/>
          <w:b w:val="1"/>
          <w:bCs w:val="1"/>
        </w:rPr>
      </w:pPr>
    </w:p>
    <w:p>
      <w:pPr>
        <w:pStyle w:val="Body"/>
        <w:rPr>
          <w:ins w:id="1075" w:date="2019-06-17T11:03:29Z" w:author="Naveen"/>
          <w:rFonts w:ascii="Arial" w:cs="Arial" w:hAnsi="Arial" w:eastAsia="Arial"/>
          <w:b w:val="1"/>
          <w:bCs w:val="1"/>
        </w:rPr>
      </w:pPr>
    </w:p>
    <w:p>
      <w:pPr>
        <w:pStyle w:val="Body"/>
        <w:ind w:left="851" w:firstLine="0"/>
        <w:rPr>
          <w:ins w:id="1076" w:date="2019-06-17T11:03:29Z" w:author="Naveen"/>
          <w:rFonts w:ascii="Arial" w:cs="Arial" w:hAnsi="Arial" w:eastAsia="Arial"/>
        </w:rPr>
      </w:pPr>
      <w:ins w:id="1077" w:date="2019-06-17T11:03:29Z" w:author="Naveen">
        <w:r>
          <w:rPr>
            <w:rFonts w:ascii="Arial" w:hAnsi="Arial"/>
            <w:rtl w:val="0"/>
            <w:lang w:val="en-US"/>
          </w:rPr>
          <w:t>For each specific test scenario the test supplier shall:</w:t>
        </w:r>
      </w:ins>
    </w:p>
    <w:p>
      <w:pPr>
        <w:pStyle w:val="Body"/>
        <w:ind w:left="851" w:firstLine="0"/>
        <w:rPr>
          <w:ins w:id="1078" w:date="2019-06-17T11:03:29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1079" w:date="2019-06-17T11:03:29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1080" w:date="2019-06-17T11:03:29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1081" w:date="2019-06-17T11:03:29Z" w:author="Naveen">
        <w:r>
          <w:rPr>
            <w:rFonts w:ascii="Arial" w:hAnsi="Arial"/>
            <w:sz w:val="24"/>
            <w:szCs w:val="24"/>
            <w:rtl w:val="0"/>
            <w:lang w:val="en-US"/>
          </w:rPr>
          <w:t xml:space="preserve">A </w:t>
        </w:r>
      </w:ins>
      <w:ins w:id="1082" w:date="2019-06-17T11:03:29Z" w:author="Naveen">
        <w:r>
          <w:rPr>
            <w:rFonts w:ascii="Arial" w:hAnsi="Arial" w:hint="default"/>
            <w:sz w:val="24"/>
            <w:szCs w:val="24"/>
            <w:rtl w:val="0"/>
            <w:lang w:val="en-US"/>
          </w:rPr>
          <w:t>‘</w:t>
        </w:r>
      </w:ins>
      <w:ins w:id="1083" w:date="2019-06-17T11:03:29Z" w:author="Naveen">
        <w:r>
          <w:rPr>
            <w:rFonts w:ascii="Arial" w:hAnsi="Arial"/>
            <w:sz w:val="24"/>
            <w:szCs w:val="24"/>
            <w:rtl w:val="0"/>
            <w:lang w:val="en-US"/>
          </w:rPr>
          <w:t>Top Ten</w:t>
        </w:r>
      </w:ins>
      <w:ins w:id="1084" w:date="2019-06-17T11:03:29Z" w:author="Naveen">
        <w:r>
          <w:rPr>
            <w:rFonts w:ascii="Arial" w:hAnsi="Arial" w:hint="default"/>
            <w:sz w:val="24"/>
            <w:szCs w:val="24"/>
            <w:rtl w:val="0"/>
            <w:lang w:val="en-US"/>
          </w:rPr>
          <w:t xml:space="preserve">’ </w:t>
        </w:r>
      </w:ins>
      <w:ins w:id="1085" w:date="2019-06-17T11:03:29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1086" w:date="2019-06-17T11:03:29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1087" w:date="2019-06-17T11:03:29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1088" w:date="2019-06-17T11:03:29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1089" w:date="2019-06-17T11:03:29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1090" w:date="2019-06-17T11:03:29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1091" w:date="2019-06-17T11:03:29Z" w:author="Naveen"/>
          <w:rFonts w:ascii="Arial" w:cs="Arial" w:hAnsi="Arial" w:eastAsia="Arial"/>
          <w:sz w:val="24"/>
          <w:szCs w:val="24"/>
        </w:rPr>
      </w:pPr>
    </w:p>
    <w:p>
      <w:pPr>
        <w:pStyle w:val="Heading 2"/>
        <w:ind w:left="720" w:firstLine="0"/>
        <w:rPr>
          <w:ins w:id="1092" w:date="2019-06-17T11:03:29Z" w:author="Naveen"/>
          <w:rFonts w:ascii="Arial" w:cs="Arial" w:hAnsi="Arial" w:eastAsia="Arial"/>
          <w:b w:val="1"/>
          <w:bCs w:val="1"/>
          <w:color w:val="000000"/>
          <w:sz w:val="24"/>
          <w:szCs w:val="24"/>
          <w:u w:color="000000"/>
        </w:rPr>
      </w:pPr>
      <w:bookmarkStart w:name="_Toc14" w:id="1093"/>
      <w:ins w:id="1094" w:date="2019-06-17T11:03:29Z" w:author="Naveen">
        <w:r>
          <w:rPr>
            <w:rFonts w:ascii="Arial" w:hAnsi="Arial"/>
            <w:b w:val="1"/>
            <w:bCs w:val="1"/>
            <w:color w:val="000000"/>
            <w:sz w:val="24"/>
            <w:szCs w:val="24"/>
            <w:u w:color="000000"/>
            <w:rtl w:val="0"/>
            <w:lang w:val="en-US"/>
          </w:rPr>
          <w:t xml:space="preserve"> 4.3  Assumptions</w:t>
        </w:r>
      </w:ins>
      <w:bookmarkEnd w:id="1093"/>
    </w:p>
    <w:p>
      <w:pPr>
        <w:pStyle w:val="Body"/>
        <w:rPr>
          <w:ins w:id="1095" w:date="2019-06-17T11:03:29Z" w:author="Naveen"/>
        </w:rPr>
      </w:pPr>
    </w:p>
    <w:p>
      <w:pPr>
        <w:pStyle w:val="Body"/>
        <w:tabs>
          <w:tab w:val="left" w:pos="1560"/>
        </w:tabs>
        <w:ind w:left="851" w:firstLine="0"/>
        <w:rPr>
          <w:ins w:id="1096" w:date="2019-06-17T11:03:29Z" w:author="Naveen"/>
          <w:rFonts w:ascii="Arial" w:cs="Arial" w:hAnsi="Arial" w:eastAsia="Arial"/>
        </w:rPr>
      </w:pPr>
      <w:ins w:id="1097" w:date="2019-06-17T11:03:29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1098" w:date="2019-06-17T11:03:29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1099" w:date="2019-06-17T11:03:29Z" w:author="Naveen">
        <w:r>
          <w:rPr>
            <w:rFonts w:ascii="Arial" w:hAnsi="Arial"/>
            <w:sz w:val="24"/>
            <w:szCs w:val="24"/>
            <w:rtl w:val="0"/>
            <w:lang w:val="en-US"/>
          </w:rPr>
          <w:t>The Penetration Test</w:t>
        </w:r>
      </w:ins>
      <w:ins w:id="1100" w:date="2019-06-17T11:03:29Z" w:author="Naveen">
        <w:r>
          <w:rPr>
            <w:rFonts w:ascii="Arial" w:hAnsi="Arial"/>
            <w:b w:val="1"/>
            <w:bCs w:val="1"/>
            <w:sz w:val="24"/>
            <w:szCs w:val="24"/>
            <w:rtl w:val="0"/>
            <w:lang w:val="en-US"/>
          </w:rPr>
          <w:t xml:space="preserve"> </w:t>
        </w:r>
      </w:ins>
      <w:ins w:id="1101" w:date="2019-06-17T11:03:29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1102" w:date="2019-06-17T11:03:29Z" w:author="Naveen">
        <w:r>
          <w:rPr>
            <w:rFonts w:ascii="Arial" w:hAnsi="Arial"/>
            <w:sz w:val="24"/>
            <w:szCs w:val="24"/>
            <w:rtl w:val="0"/>
            <w:lang w:val="en-US"/>
          </w:rPr>
          <w:t>The Penetration Test</w:t>
        </w:r>
      </w:ins>
      <w:ins w:id="1103" w:date="2019-06-17T11:03:29Z" w:author="Naveen">
        <w:r>
          <w:rPr>
            <w:rFonts w:ascii="Arial" w:hAnsi="Arial"/>
            <w:b w:val="1"/>
            <w:bCs w:val="1"/>
            <w:sz w:val="24"/>
            <w:szCs w:val="24"/>
            <w:rtl w:val="0"/>
            <w:lang w:val="en-US"/>
          </w:rPr>
          <w:t xml:space="preserve"> </w:t>
        </w:r>
      </w:ins>
      <w:ins w:id="1104" w:date="2019-06-17T11:03:29Z" w:author="Naveen">
        <w:r>
          <w:rPr>
            <w:rFonts w:ascii="Arial" w:hAnsi="Arial"/>
            <w:sz w:val="24"/>
            <w:szCs w:val="24"/>
            <w:rtl w:val="0"/>
            <w:lang w:val="en-US"/>
          </w:rPr>
          <w:t xml:space="preserve">will be undertaken in both the Production and Development environments and is required to be a NCSC </w:t>
        </w:r>
      </w:ins>
      <w:ins w:id="1105" w:date="2019-06-17T11:03:29Z" w:author="Naveen">
        <w:r>
          <w:rPr>
            <w:rFonts w:ascii="Arial" w:hAnsi="Arial" w:hint="default"/>
            <w:sz w:val="24"/>
            <w:szCs w:val="24"/>
            <w:rtl w:val="0"/>
            <w:lang w:val="en-US"/>
          </w:rPr>
          <w:t>‘</w:t>
        </w:r>
      </w:ins>
      <w:ins w:id="1106" w:date="2019-06-17T11:03:29Z" w:author="Naveen">
        <w:r>
          <w:rPr>
            <w:rFonts w:ascii="Arial" w:hAnsi="Arial"/>
            <w:sz w:val="24"/>
            <w:szCs w:val="24"/>
            <w:rtl w:val="0"/>
            <w:lang w:val="en-US"/>
          </w:rPr>
          <w:t>Green light</w:t>
        </w:r>
      </w:ins>
      <w:ins w:id="1107" w:date="2019-06-17T11:03:29Z" w:author="Naveen">
        <w:r>
          <w:rPr>
            <w:rFonts w:ascii="Arial" w:hAnsi="Arial" w:hint="default"/>
            <w:sz w:val="24"/>
            <w:szCs w:val="24"/>
            <w:rtl w:val="0"/>
            <w:lang w:val="en-US"/>
          </w:rPr>
          <w:t xml:space="preserve">’ </w:t>
        </w:r>
      </w:ins>
      <w:ins w:id="1108" w:date="2019-06-17T11:03:29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1109" w:date="2019-06-17T11:03:29Z" w:author="Naveen">
        <w:r>
          <w:rPr>
            <w:rFonts w:ascii="Arial" w:hAnsi="Arial"/>
            <w:sz w:val="24"/>
            <w:szCs w:val="24"/>
            <w:rtl w:val="0"/>
            <w:lang w:val="en-US"/>
          </w:rPr>
          <w:t>The Penetration Test</w:t>
        </w:r>
      </w:ins>
      <w:ins w:id="1110" w:date="2019-06-17T11:03:29Z" w:author="Naveen">
        <w:r>
          <w:rPr>
            <w:rFonts w:ascii="Arial" w:hAnsi="Arial"/>
            <w:b w:val="1"/>
            <w:bCs w:val="1"/>
            <w:sz w:val="24"/>
            <w:szCs w:val="24"/>
            <w:rtl w:val="0"/>
            <w:lang w:val="en-US"/>
          </w:rPr>
          <w:t xml:space="preserve"> </w:t>
        </w:r>
      </w:ins>
      <w:ins w:id="1111" w:date="2019-06-17T11:03:29Z" w:author="Naveen">
        <w:r>
          <w:rPr>
            <w:rFonts w:ascii="Arial" w:hAnsi="Arial"/>
            <w:sz w:val="24"/>
            <w:szCs w:val="24"/>
            <w:rtl w:val="0"/>
            <w:lang w:val="en-US"/>
          </w:rPr>
          <w:t xml:space="preserve">will be an exploitation test </w:t>
        </w:r>
      </w:ins>
      <w:ins w:id="1112" w:date="2019-06-17T11:03:29Z" w:author="Naveen">
        <w:r>
          <w:rPr>
            <w:rFonts w:ascii="Arial" w:hAnsi="Arial" w:hint="default"/>
            <w:sz w:val="24"/>
            <w:szCs w:val="24"/>
            <w:rtl w:val="0"/>
            <w:lang w:val="en-US"/>
          </w:rPr>
          <w:t xml:space="preserve">– </w:t>
        </w:r>
      </w:ins>
      <w:ins w:id="1113" w:date="2019-06-17T11:03:29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1114"/>
      <w:ins w:id="1115" w:date="2019-06-17T11:03:29Z" w:author="Naveen">
        <w:r>
          <w:rPr>
            <w:rFonts w:ascii="Arial" w:hAnsi="Arial"/>
            <w:color w:val="0000ff"/>
            <w:u w:color="0000ff"/>
            <w:rtl w:val="0"/>
            <w:lang w:val="en-US"/>
          </w:rPr>
          <w:t>[</w:t>
        </w:r>
      </w:ins>
      <w:ins w:id="1116" w:date="2019-06-17T11:03:29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1114"/>
      <w:r>
        <w:commentReference w:id="1114"/>
      </w:r>
    </w:p>
    <w:p>
      <w:pPr>
        <w:pStyle w:val="List Paragraph"/>
        <w:numPr>
          <w:ilvl w:val="0"/>
          <w:numId w:val="24"/>
        </w:numPr>
        <w:bidi w:val="0"/>
        <w:ind w:right="0"/>
        <w:jc w:val="left"/>
        <w:rPr>
          <w:rFonts w:ascii="Arial" w:hAnsi="Arial"/>
          <w:sz w:val="24"/>
          <w:szCs w:val="24"/>
          <w:rtl w:val="0"/>
          <w:lang w:val="en-US"/>
        </w:rPr>
      </w:pPr>
      <w:ins w:id="1117" w:date="2019-06-17T11:03:29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1118" w:date="2019-06-17T11:03:29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1119" w:date="2019-06-17T11:03:29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1120" w:date="2019-06-17T11:03:29Z" w:author="Naveen">
        <w:r>
          <w:rPr>
            <w:rFonts w:ascii="Arial" w:hAnsi="Arial"/>
            <w:b w:val="1"/>
            <w:bCs w:val="1"/>
            <w:sz w:val="24"/>
            <w:szCs w:val="24"/>
            <w:rtl w:val="0"/>
            <w:lang w:val="en-US"/>
          </w:rPr>
          <w:t xml:space="preserve"> </w:t>
        </w:r>
      </w:ins>
      <w:ins w:id="1121" w:date="2019-06-17T11:03:29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1122" w:date="2019-06-17T11:03:29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1123" w:date="2019-06-17T11:03:29Z" w:author="Naveen"/>
          <w:rFonts w:ascii="Arial" w:cs="Arial" w:hAnsi="Arial" w:eastAsia="Arial"/>
        </w:rPr>
      </w:pPr>
    </w:p>
    <w:p>
      <w:pPr>
        <w:pStyle w:val="Body"/>
        <w:rPr>
          <w:ins w:id="1124" w:date="2019-06-17T11:03:29Z" w:author="Naveen"/>
          <w:rFonts w:ascii="Arial" w:cs="Arial" w:hAnsi="Arial" w:eastAsia="Arial"/>
        </w:rPr>
      </w:pPr>
    </w:p>
    <w:p>
      <w:pPr>
        <w:pStyle w:val="Body"/>
      </w:pPr>
      <w:ins w:id="1125" w:date="2019-06-17T11:03:29Z" w:author="Naveen">
        <w:r>
          <w:rPr>
            <w:rFonts w:ascii="Arial Unicode MS" w:cs="Arial Unicode MS" w:hAnsi="Arial Unicode MS" w:eastAsia="Arial Unicode MS"/>
            <w:b w:val="0"/>
            <w:bCs w:val="0"/>
            <w:i w:val="0"/>
            <w:iCs w:val="0"/>
          </w:rPr>
          <w:br w:type="page"/>
        </w:r>
      </w:ins>
    </w:p>
    <w:p>
      <w:pPr>
        <w:pStyle w:val="Heading"/>
        <w:ind w:firstLine="720"/>
        <w:rPr>
          <w:ins w:id="1126" w:date="2019-06-17T11:03:29Z" w:author="Naveen"/>
          <w:rFonts w:ascii="Arial" w:cs="Arial" w:hAnsi="Arial" w:eastAsia="Arial"/>
          <w:b w:val="1"/>
          <w:bCs w:val="1"/>
          <w:color w:val="000000"/>
          <w:sz w:val="24"/>
          <w:szCs w:val="24"/>
          <w:u w:color="000000"/>
        </w:rPr>
      </w:pPr>
      <w:bookmarkStart w:name="_Toc15" w:id="1127"/>
      <w:ins w:id="1128" w:date="2019-06-17T11:03:29Z" w:author="Naveen">
        <w:r>
          <w:rPr>
            <w:rFonts w:ascii="Arial" w:hAnsi="Arial"/>
            <w:b w:val="1"/>
            <w:bCs w:val="1"/>
            <w:color w:val="000000"/>
            <w:sz w:val="24"/>
            <w:szCs w:val="24"/>
            <w:u w:color="000000"/>
            <w:rtl w:val="0"/>
            <w:lang w:val="it-IT"/>
          </w:rPr>
          <w:t xml:space="preserve">Appendices </w:t>
        </w:r>
      </w:ins>
      <w:bookmarkEnd w:id="1127"/>
    </w:p>
    <w:p>
      <w:pPr>
        <w:pStyle w:val="Body"/>
        <w:rPr>
          <w:ins w:id="1129" w:date="2019-06-17T11:03:29Z" w:author="Naveen"/>
        </w:rPr>
      </w:pPr>
    </w:p>
    <w:p>
      <w:pPr>
        <w:pStyle w:val="Body"/>
        <w:ind w:left="720" w:firstLine="0"/>
        <w:rPr>
          <w:ins w:id="1130" w:date="2019-06-17T11:03:29Z" w:author="Naveen"/>
          <w:rFonts w:ascii="Arial" w:cs="Arial" w:hAnsi="Arial" w:eastAsia="Arial"/>
          <w:color w:val="0000ff"/>
          <w:u w:color="0000ff"/>
        </w:rPr>
      </w:pPr>
    </w:p>
    <w:p>
      <w:pPr>
        <w:pStyle w:val="Heading 2"/>
        <w:ind w:left="709" w:firstLine="11"/>
        <w:rPr>
          <w:ins w:id="1131" w:date="2019-06-17T11:03:29Z" w:author="Naveen"/>
          <w:rFonts w:ascii="Arial" w:cs="Arial" w:hAnsi="Arial" w:eastAsia="Arial"/>
          <w:b w:val="1"/>
          <w:bCs w:val="1"/>
          <w:color w:val="000000"/>
          <w:sz w:val="24"/>
          <w:szCs w:val="24"/>
          <w:u w:color="000000"/>
        </w:rPr>
      </w:pPr>
      <w:bookmarkStart w:name="_Toc16" w:id="1132"/>
      <w:commentRangeStart w:id="1133"/>
      <w:ins w:id="1134" w:date="2019-06-17T11:03:29Z" w:author="Naveen">
        <w:r>
          <w:rPr>
            <w:rFonts w:ascii="Arial" w:hAnsi="Arial"/>
            <w:b w:val="1"/>
            <w:bCs w:val="1"/>
            <w:color w:val="000000"/>
            <w:sz w:val="24"/>
            <w:szCs w:val="24"/>
            <w:u w:color="000000"/>
            <w:rtl w:val="0"/>
            <w:lang w:val="da-DK"/>
          </w:rPr>
          <w:t xml:space="preserve">Appendix 1 </w:t>
        </w:r>
      </w:ins>
      <w:ins w:id="1135" w:date="2019-06-17T11:03:29Z" w:author="Naveen">
        <w:r>
          <w:rPr>
            <w:rFonts w:ascii="Arial" w:hAnsi="Arial" w:hint="default"/>
            <w:b w:val="1"/>
            <w:bCs w:val="1"/>
            <w:color w:val="000000"/>
            <w:sz w:val="24"/>
            <w:szCs w:val="24"/>
            <w:u w:color="000000"/>
            <w:rtl w:val="0"/>
            <w:lang w:val="en-US"/>
          </w:rPr>
          <w:t xml:space="preserve">– </w:t>
        </w:r>
      </w:ins>
      <w:ins w:id="1136" w:date="2019-06-17T11:03:29Z" w:author="Naveen">
        <w:r>
          <w:rPr>
            <w:rFonts w:ascii="Arial" w:hAnsi="Arial"/>
            <w:b w:val="1"/>
            <w:bCs w:val="1"/>
            <w:color w:val="000000"/>
            <w:sz w:val="24"/>
            <w:szCs w:val="24"/>
            <w:u w:color="000000"/>
            <w:rtl w:val="0"/>
          </w:rPr>
          <w:t xml:space="preserve">NHSBSA </w:t>
        </w:r>
      </w:ins>
      <w:ins w:id="1137" w:date="2019-06-17T11:03:29Z" w:author="Naveen">
        <w:r>
          <w:rPr>
            <w:rFonts w:ascii="Arial" w:hAnsi="Arial"/>
            <w:i w:val="1"/>
            <w:iCs w:val="1"/>
            <w:color w:val="0000ff"/>
            <w:u w:color="0000ff"/>
            <w:rtl w:val="0"/>
            <w:lang w:val="en-US"/>
          </w:rPr>
          <w:t>[insert project or service name]</w:t>
        </w:r>
      </w:ins>
      <w:ins w:id="1138" w:date="2019-06-17T11:03:29Z" w:author="Naveen">
        <w:r>
          <w:rPr>
            <w:rFonts w:ascii="Arial" w:hAnsi="Arial"/>
            <w:rtl w:val="0"/>
          </w:rPr>
          <w:t xml:space="preserve"> </w:t>
        </w:r>
      </w:ins>
      <w:ins w:id="1139" w:date="2019-06-17T11:03:29Z" w:author="Naveen">
        <w:r>
          <w:rPr>
            <w:rFonts w:ascii="Arial" w:hAnsi="Arial"/>
            <w:b w:val="1"/>
            <w:bCs w:val="1"/>
            <w:color w:val="000000"/>
            <w:sz w:val="24"/>
            <w:szCs w:val="24"/>
            <w:u w:color="000000"/>
            <w:rtl w:val="0"/>
            <w:lang w:val="en-US"/>
          </w:rPr>
          <w:t>Firewall/Security Groups</w:t>
        </w:r>
      </w:ins>
      <w:commentRangeEnd w:id="1133"/>
      <w:r>
        <w:commentReference w:id="1133"/>
      </w:r>
      <w:bookmarkEnd w:id="1132"/>
    </w:p>
    <w:p>
      <w:pPr>
        <w:pStyle w:val="Body"/>
        <w:rPr>
          <w:ins w:id="1140" w:date="2019-06-17T11:03:29Z" w:author="Naveen"/>
        </w:rPr>
      </w:pPr>
    </w:p>
    <w:p>
      <w:pPr>
        <w:pStyle w:val="Body"/>
        <w:ind w:left="709" w:firstLine="0"/>
        <w:rPr>
          <w:ins w:id="1141" w:date="2019-06-17T11:03:29Z" w:author="Naveen"/>
          <w:rFonts w:ascii="Arial" w:cs="Arial" w:hAnsi="Arial" w:eastAsia="Arial"/>
        </w:rPr>
      </w:pPr>
      <w:ins w:id="1142" w:date="2019-06-17T11:03:29Z" w:author="Naveen">
        <w:r>
          <w:rPr>
            <w:rFonts w:ascii="Arial" w:hAnsi="Arial"/>
            <w:rtl w:val="0"/>
            <w:lang w:val="en-US"/>
          </w:rPr>
          <w:t xml:space="preserve">List of security groups with associated ports and IP restrictions for the </w:t>
        </w:r>
      </w:ins>
      <w:ins w:id="1143" w:date="2019-06-17T11:03:29Z" w:author="Naveen">
        <w:r>
          <w:rPr>
            <w:rFonts w:ascii="Arial" w:hAnsi="Arial"/>
            <w:i w:val="1"/>
            <w:iCs w:val="1"/>
            <w:color w:val="0000ff"/>
            <w:u w:color="0000ff"/>
            <w:rtl w:val="0"/>
            <w:lang w:val="en-US"/>
          </w:rPr>
          <w:t>[insert project or service name]</w:t>
        </w:r>
      </w:ins>
      <w:ins w:id="1144" w:date="2019-06-17T11:03:29Z" w:author="Naveen">
        <w:r>
          <w:rPr>
            <w:rFonts w:ascii="Arial" w:hAnsi="Arial"/>
            <w:rtl w:val="0"/>
            <w:lang w:val="en-US"/>
          </w:rPr>
          <w:t xml:space="preserve"> service</w:t>
        </w:r>
      </w:ins>
    </w:p>
    <w:p>
      <w:pPr>
        <w:pStyle w:val="Body"/>
        <w:rPr>
          <w:ins w:id="1145" w:date="2019-06-17T11:03:29Z" w:author="Naveen"/>
        </w:rPr>
      </w:pPr>
    </w:p>
    <w:p>
      <w:pPr>
        <w:pStyle w:val="Body"/>
        <w:rPr>
          <w:ins w:id="1146" w:date="2019-06-17T11:03:29Z" w:author="Naveen"/>
        </w:rPr>
      </w:pPr>
    </w:p>
    <w:p>
      <w:pPr>
        <w:pStyle w:val="Body"/>
        <w:rPr>
          <w:ins w:id="1147" w:date="2019-06-17T11:03:29Z" w:author="Naveen"/>
        </w:rPr>
      </w:pPr>
    </w:p>
    <w:p>
      <w:pPr>
        <w:pStyle w:val="Heading 2"/>
        <w:ind w:firstLine="709"/>
        <w:rPr>
          <w:ins w:id="1148" w:date="2019-06-17T11:03:29Z" w:author="Naveen"/>
          <w:rFonts w:ascii="Arial" w:cs="Arial" w:hAnsi="Arial" w:eastAsia="Arial"/>
          <w:b w:val="1"/>
          <w:bCs w:val="1"/>
          <w:color w:val="000000"/>
          <w:sz w:val="24"/>
          <w:szCs w:val="24"/>
          <w:u w:color="000000"/>
        </w:rPr>
      </w:pPr>
      <w:bookmarkStart w:name="_Toc17" w:id="1149"/>
      <w:commentRangeStart w:id="1150"/>
      <w:ins w:id="1151" w:date="2019-06-17T11:03:29Z" w:author="Naveen">
        <w:r>
          <w:rPr>
            <w:rFonts w:ascii="Arial" w:hAnsi="Arial"/>
            <w:b w:val="1"/>
            <w:bCs w:val="1"/>
            <w:color w:val="000000"/>
            <w:sz w:val="24"/>
            <w:szCs w:val="24"/>
            <w:u w:color="000000"/>
            <w:rtl w:val="0"/>
            <w:lang w:val="da-DK"/>
          </w:rPr>
          <w:t xml:space="preserve">Appendix 2 </w:t>
        </w:r>
      </w:ins>
      <w:ins w:id="1152" w:date="2019-06-17T11:03:29Z" w:author="Naveen">
        <w:r>
          <w:rPr>
            <w:rFonts w:ascii="Arial" w:hAnsi="Arial" w:hint="default"/>
            <w:b w:val="1"/>
            <w:bCs w:val="1"/>
            <w:color w:val="000000"/>
            <w:sz w:val="24"/>
            <w:szCs w:val="24"/>
            <w:u w:color="000000"/>
            <w:rtl w:val="0"/>
            <w:lang w:val="en-US"/>
          </w:rPr>
          <w:t xml:space="preserve">– </w:t>
        </w:r>
      </w:ins>
      <w:ins w:id="1153" w:date="2019-06-17T11:03:29Z" w:author="Naveen">
        <w:r>
          <w:rPr>
            <w:rFonts w:ascii="Arial" w:hAnsi="Arial"/>
            <w:b w:val="1"/>
            <w:bCs w:val="1"/>
            <w:color w:val="000000"/>
            <w:sz w:val="24"/>
            <w:szCs w:val="24"/>
            <w:u w:color="000000"/>
            <w:rtl w:val="0"/>
            <w:lang w:val="en-US"/>
          </w:rPr>
          <w:t>Application flows/user journey</w:t>
        </w:r>
      </w:ins>
      <w:commentRangeEnd w:id="1150"/>
      <w:r>
        <w:commentReference w:id="1150"/>
      </w:r>
      <w:bookmarkEnd w:id="1149"/>
    </w:p>
    <w:p>
      <w:pPr>
        <w:pStyle w:val="Heading 2"/>
        <w:ind w:firstLine="709"/>
        <w:rPr>
          <w:ins w:id="1154" w:date="2019-06-17T11:03:29Z" w:author="Naveen"/>
          <w:rFonts w:ascii="Arial" w:cs="Arial" w:hAnsi="Arial" w:eastAsia="Arial"/>
          <w:b w:val="1"/>
          <w:bCs w:val="1"/>
          <w:color w:val="000000"/>
          <w:sz w:val="24"/>
          <w:szCs w:val="24"/>
          <w:u w:color="000000"/>
        </w:rPr>
      </w:pPr>
    </w:p>
    <w:p>
      <w:pPr>
        <w:pStyle w:val="Body"/>
        <w:ind w:firstLine="720"/>
        <w:rPr>
          <w:ins w:id="1155" w:date="2019-06-17T11:03:29Z" w:author="Naveen"/>
          <w:rFonts w:ascii="Arial" w:cs="Arial" w:hAnsi="Arial" w:eastAsia="Arial"/>
          <w:b w:val="1"/>
          <w:bCs w:val="1"/>
          <w:color w:val="000000"/>
          <w:u w:color="000000"/>
        </w:rPr>
      </w:pPr>
    </w:p>
    <w:p>
      <w:pPr>
        <w:pStyle w:val="Body"/>
        <w:ind w:firstLine="720"/>
        <w:rPr>
          <w:ins w:id="1156" w:date="2019-06-17T11:03:29Z" w:author="Naveen"/>
          <w:rFonts w:ascii="Arial" w:cs="Arial" w:hAnsi="Arial" w:eastAsia="Arial"/>
          <w:b w:val="1"/>
          <w:bCs w:val="1"/>
          <w:color w:val="000000"/>
          <w:u w:color="000000"/>
        </w:rPr>
      </w:pPr>
    </w:p>
    <w:p>
      <w:pPr>
        <w:pStyle w:val="Body"/>
        <w:ind w:firstLine="720"/>
        <w:rPr>
          <w:ins w:id="1157" w:date="2019-06-17T11:03:29Z" w:author="Naveen"/>
          <w:rFonts w:ascii="Arial" w:cs="Arial" w:hAnsi="Arial" w:eastAsia="Arial"/>
          <w:b w:val="1"/>
          <w:bCs w:val="1"/>
          <w:color w:val="000000"/>
          <w:u w:color="000000"/>
        </w:rPr>
      </w:pPr>
      <w:ins w:id="1158" w:date="2019-06-17T11:03:29Z" w:author="Naveen">
        <w:r>
          <w:rPr>
            <w:rFonts w:ascii="Arial" w:cs="Arial" w:hAnsi="Arial" w:eastAsia="Arial"/>
            <w:b w:val="1"/>
            <w:bCs w:val="1"/>
            <w:color w:val="000000"/>
            <w:u w:color="000000"/>
          </w:rPr>
          <w:br w:type="textWrapping"/>
        </w:r>
      </w:ins>
      <w:commentRangeStart w:id="1159"/>
    </w:p>
    <w:p>
      <w:pPr>
        <w:pStyle w:val="Body"/>
        <w:ind w:firstLine="720"/>
        <w:rPr>
          <w:ins w:id="1160" w:date="2019-06-17T11:03:29Z" w:author="Naveen"/>
          <w:rFonts w:ascii="Arial" w:cs="Arial" w:hAnsi="Arial" w:eastAsia="Arial"/>
          <w:b w:val="1"/>
          <w:bCs w:val="1"/>
          <w:color w:val="000000"/>
          <w:u w:color="000000"/>
        </w:rPr>
      </w:pPr>
    </w:p>
    <w:p>
      <w:pPr>
        <w:pStyle w:val="Heading 2"/>
        <w:ind w:firstLine="709"/>
        <w:rPr>
          <w:ins w:id="1161" w:date="2019-06-17T11:03:29Z" w:author="Naveen"/>
          <w:rFonts w:ascii="Arial" w:cs="Arial" w:hAnsi="Arial" w:eastAsia="Arial"/>
          <w:b w:val="1"/>
          <w:bCs w:val="1"/>
          <w:color w:val="000000"/>
          <w:sz w:val="24"/>
          <w:szCs w:val="24"/>
          <w:u w:color="000000"/>
        </w:rPr>
      </w:pPr>
      <w:bookmarkStart w:name="_Toc18" w:id="1162"/>
      <w:ins w:id="1163" w:date="2019-06-17T11:03:29Z" w:author="Naveen">
        <w:r>
          <w:rPr>
            <w:rFonts w:ascii="Arial" w:hAnsi="Arial"/>
            <w:b w:val="1"/>
            <w:bCs w:val="1"/>
            <w:color w:val="000000"/>
            <w:sz w:val="24"/>
            <w:szCs w:val="24"/>
            <w:u w:color="000000"/>
            <w:rtl w:val="0"/>
            <w:lang w:val="da-DK"/>
          </w:rPr>
          <w:t xml:space="preserve">Appendix 3 </w:t>
        </w:r>
      </w:ins>
      <w:ins w:id="1164" w:date="2019-06-17T11:03:29Z" w:author="Naveen">
        <w:r>
          <w:rPr>
            <w:rFonts w:ascii="Arial" w:hAnsi="Arial" w:hint="default"/>
            <w:b w:val="1"/>
            <w:bCs w:val="1"/>
            <w:color w:val="000000"/>
            <w:sz w:val="24"/>
            <w:szCs w:val="24"/>
            <w:u w:color="000000"/>
            <w:rtl w:val="0"/>
            <w:lang w:val="en-US"/>
          </w:rPr>
          <w:t xml:space="preserve">– </w:t>
        </w:r>
      </w:ins>
      <w:ins w:id="1165" w:date="2019-06-17T11:03:29Z" w:author="Naveen">
        <w:r>
          <w:rPr>
            <w:rFonts w:ascii="Arial" w:hAnsi="Arial"/>
            <w:b w:val="1"/>
            <w:bCs w:val="1"/>
            <w:color w:val="000000"/>
            <w:sz w:val="24"/>
            <w:szCs w:val="24"/>
            <w:u w:color="000000"/>
            <w:rtl w:val="0"/>
            <w:lang w:val="en-US"/>
          </w:rPr>
          <w:t>Application screenshots</w:t>
        </w:r>
      </w:ins>
      <w:commentRangeEnd w:id="1159"/>
      <w:r>
        <w:commentReference w:id="1159"/>
      </w:r>
      <w:bookmarkEnd w:id="1162"/>
    </w:p>
    <w:p>
      <w:pPr>
        <w:pStyle w:val="Body"/>
        <w:rPr>
          <w:ins w:id="1166" w:date="2019-06-17T11:03:29Z" w:author="Naveen"/>
        </w:rPr>
      </w:pPr>
    </w:p>
    <w:p>
      <w:pPr>
        <w:pStyle w:val="Body"/>
        <w:rPr>
          <w:ins w:id="1167" w:date="2019-06-17T11:03:29Z" w:author="Naveen"/>
        </w:rPr>
      </w:pPr>
    </w:p>
    <w:p>
      <w:pPr>
        <w:pStyle w:val="Body"/>
        <w:rPr>
          <w:ins w:id="1168" w:date="2019-06-17T11:03:29Z" w:author="Naveen"/>
        </w:rPr>
      </w:pPr>
    </w:p>
    <w:p>
      <w:pPr>
        <w:pStyle w:val="Body"/>
        <w:rPr>
          <w:ins w:id="1169" w:date="2019-06-17T11:03:29Z" w:author="Naveen"/>
        </w:rPr>
      </w:pPr>
    </w:p>
    <w:p>
      <w:pPr>
        <w:pStyle w:val="Body"/>
        <w:rPr>
          <w:ins w:id="1170" w:date="2019-06-17T11:03:29Z" w:author="Naveen"/>
        </w:rPr>
      </w:pPr>
    </w:p>
    <w:p>
      <w:pPr>
        <w:pStyle w:val="Heading 2"/>
        <w:ind w:firstLine="709"/>
        <w:rPr>
          <w:ins w:id="1171" w:date="2019-06-17T11:03:29Z" w:author="Naveen"/>
          <w:rFonts w:ascii="Arial" w:cs="Arial" w:hAnsi="Arial" w:eastAsia="Arial"/>
          <w:b w:val="1"/>
          <w:bCs w:val="1"/>
          <w:color w:val="000000"/>
          <w:sz w:val="24"/>
          <w:szCs w:val="24"/>
          <w:u w:color="000000"/>
        </w:rPr>
      </w:pPr>
      <w:bookmarkStart w:name="_Toc19" w:id="1172"/>
      <w:commentRangeStart w:id="1173"/>
      <w:ins w:id="1174" w:date="2019-06-17T11:03:29Z" w:author="Naveen">
        <w:r>
          <w:rPr>
            <w:rFonts w:ascii="Arial" w:hAnsi="Arial"/>
            <w:b w:val="1"/>
            <w:bCs w:val="1"/>
            <w:color w:val="000000"/>
            <w:sz w:val="24"/>
            <w:szCs w:val="24"/>
            <w:u w:color="000000"/>
            <w:rtl w:val="0"/>
            <w:lang w:val="da-DK"/>
          </w:rPr>
          <w:t xml:space="preserve">Appendix 4 </w:t>
        </w:r>
      </w:ins>
      <w:ins w:id="1175" w:date="2019-06-17T11:03:29Z" w:author="Naveen">
        <w:r>
          <w:rPr>
            <w:rFonts w:ascii="Arial" w:hAnsi="Arial" w:hint="default"/>
            <w:b w:val="1"/>
            <w:bCs w:val="1"/>
            <w:color w:val="000000"/>
            <w:sz w:val="24"/>
            <w:szCs w:val="24"/>
            <w:u w:color="000000"/>
            <w:rtl w:val="0"/>
            <w:lang w:val="en-US"/>
          </w:rPr>
          <w:t xml:space="preserve">– </w:t>
        </w:r>
      </w:ins>
      <w:ins w:id="1176" w:date="2019-06-17T11:03:29Z" w:author="Naveen">
        <w:r>
          <w:rPr>
            <w:rFonts w:ascii="Arial" w:hAnsi="Arial"/>
            <w:b w:val="1"/>
            <w:bCs w:val="1"/>
            <w:color w:val="000000"/>
            <w:sz w:val="24"/>
            <w:szCs w:val="24"/>
            <w:u w:color="000000"/>
            <w:rtl w:val="0"/>
            <w:lang w:val="fr-FR"/>
          </w:rPr>
          <w:t>NTA Monitor scoping questionnaire</w:t>
        </w:r>
      </w:ins>
      <w:commentRangeEnd w:id="1173"/>
      <w:r>
        <w:commentReference w:id="1173"/>
      </w:r>
      <w:bookmarkEnd w:id="1172"/>
    </w:p>
    <w:p>
      <w:pPr>
        <w:pStyle w:val="Body"/>
        <w:ind w:firstLine="720"/>
        <w:rPr>
          <w:ins w:id="1177" w:date="2019-06-17T11:03:29Z" w:author="Naveen"/>
          <w:rFonts w:ascii="Arial" w:cs="Arial" w:hAnsi="Arial" w:eastAsia="Arial"/>
          <w:b w:val="1"/>
          <w:bCs w:val="1"/>
          <w:color w:val="000000"/>
          <w:u w:color="000000"/>
        </w:rPr>
      </w:pPr>
    </w:p>
    <w:p>
      <w:pPr>
        <w:pStyle w:val="Body"/>
        <w:ind w:firstLine="1701"/>
        <w:rPr>
          <w:ins w:id="1178" w:date="2019-06-17T11:03:29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1179" w:date="2019-06-17T11:03:29Z" w:author="Naveen"/>
          <w:rFonts w:ascii="Arial" w:cs="Arial" w:hAnsi="Arial" w:eastAsia="Arial"/>
          <w:b w:val="1"/>
          <w:bCs w:val="1"/>
          <w:color w:val="000000"/>
          <w:u w:color="000000"/>
        </w:rPr>
      </w:pPr>
    </w:p>
    <w:p>
      <w:pPr>
        <w:pStyle w:val="Body"/>
        <w:ind w:firstLine="1701"/>
        <w:rPr>
          <w:ins w:id="1180" w:date="2019-06-17T11:03:29Z" w:author="Naveen"/>
          <w:rFonts w:ascii="Arial" w:cs="Arial" w:hAnsi="Arial" w:eastAsia="Arial"/>
          <w:b w:val="1"/>
          <w:bCs w:val="1"/>
          <w:color w:val="000000"/>
          <w:u w:color="000000"/>
        </w:rPr>
      </w:pPr>
    </w:p>
    <w:p>
      <w:pPr>
        <w:pStyle w:val="Body"/>
        <w:ind w:firstLine="1701"/>
        <w:rPr>
          <w:ins w:id="1181" w:date="2019-06-17T11:03:29Z" w:author="Naveen"/>
          <w:rFonts w:ascii="Arial" w:cs="Arial" w:hAnsi="Arial" w:eastAsia="Arial"/>
          <w:b w:val="1"/>
          <w:bCs w:val="1"/>
          <w:color w:val="000000"/>
          <w:u w:color="000000"/>
        </w:rPr>
      </w:pPr>
    </w:p>
    <w:p>
      <w:pPr>
        <w:pStyle w:val="Heading 2"/>
        <w:ind w:left="1276" w:hanging="567"/>
        <w:rPr>
          <w:ins w:id="1182" w:date="2019-06-17T11:03:29Z" w:author="Naveen"/>
          <w:rFonts w:ascii="Arial" w:cs="Arial" w:hAnsi="Arial" w:eastAsia="Arial"/>
          <w:b w:val="1"/>
          <w:bCs w:val="1"/>
          <w:color w:val="000000"/>
          <w:sz w:val="24"/>
          <w:szCs w:val="24"/>
          <w:u w:color="000000"/>
        </w:rPr>
      </w:pPr>
      <w:bookmarkStart w:name="_Toc20" w:id="1183"/>
      <w:commentRangeStart w:id="1184"/>
      <w:ins w:id="1185" w:date="2019-06-17T11:03:29Z" w:author="Naveen">
        <w:r>
          <w:rPr>
            <w:rFonts w:ascii="Arial" w:hAnsi="Arial"/>
            <w:b w:val="1"/>
            <w:bCs w:val="1"/>
            <w:color w:val="000000"/>
            <w:sz w:val="24"/>
            <w:szCs w:val="24"/>
            <w:u w:color="000000"/>
            <w:rtl w:val="0"/>
            <w:lang w:val="da-DK"/>
          </w:rPr>
          <w:t xml:space="preserve">Appendix 5 </w:t>
        </w:r>
      </w:ins>
      <w:ins w:id="1186" w:date="2019-06-17T11:03:29Z" w:author="Naveen">
        <w:r>
          <w:rPr>
            <w:rFonts w:ascii="Arial" w:hAnsi="Arial" w:hint="default"/>
            <w:b w:val="1"/>
            <w:bCs w:val="1"/>
            <w:color w:val="000000"/>
            <w:sz w:val="24"/>
            <w:szCs w:val="24"/>
            <w:u w:color="000000"/>
            <w:rtl w:val="0"/>
            <w:lang w:val="en-US"/>
          </w:rPr>
          <w:t xml:space="preserve">– </w:t>
        </w:r>
      </w:ins>
      <w:ins w:id="1187" w:date="2019-06-17T11:03:29Z" w:author="Naveen">
        <w:r>
          <w:rPr>
            <w:rFonts w:ascii="Arial" w:hAnsi="Arial"/>
            <w:b w:val="1"/>
            <w:bCs w:val="1"/>
            <w:color w:val="000000"/>
            <w:sz w:val="24"/>
            <w:szCs w:val="24"/>
            <w:u w:color="000000"/>
            <w:rtl w:val="0"/>
          </w:rPr>
          <w:t>NTA Monitor test plan</w:t>
        </w:r>
      </w:ins>
      <w:commentRangeEnd w:id="1184"/>
      <w:r>
        <w:commentReference w:id="1184"/>
      </w:r>
      <w:bookmarkEnd w:id="1183"/>
    </w:p>
    <w:p>
      <w:pPr>
        <w:pStyle w:val="Body"/>
        <w:rPr>
          <w:ins w:id="1188" w:date="2019-06-17T11:03:29Z" w:author="Naveen"/>
        </w:rPr>
      </w:pPr>
    </w:p>
    <w:p>
      <w:pPr>
        <w:pStyle w:val="Body"/>
        <w:rPr>
          <w:ins w:id="1189" w:date="2019-06-17T11:03:29Z" w:author="Naveen"/>
        </w:rPr>
      </w:pPr>
    </w:p>
    <w:p>
      <w:pPr>
        <w:pStyle w:val="Body"/>
        <w:rPr>
          <w:ins w:id="1190" w:date="2019-06-17T11:03:29Z" w:author="Naveen"/>
        </w:rPr>
      </w:pPr>
    </w:p>
    <w:p>
      <w:pPr>
        <w:pStyle w:val="Body"/>
        <w:rPr>
          <w:ins w:id="1191" w:date="2019-06-17T11:03:29Z" w:author="Naveen"/>
        </w:rPr>
      </w:pPr>
    </w:p>
    <w:p>
      <w:pPr>
        <w:pStyle w:val="Body"/>
        <w:rPr>
          <w:ins w:id="1192" w:date="2019-06-17T11:03:29Z" w:author="Naveen"/>
        </w:rPr>
      </w:pPr>
      <w:ins w:id="1193" w:date="2019-06-17T11:03:29Z" w:author="Naveen">
        <w:r>
          <w:rPr/>
          <w:br w:type="textWrapping"/>
        </w:r>
      </w:ins>
      <w:commentRangeStart w:id="1194"/>
    </w:p>
    <w:p>
      <w:pPr>
        <w:pStyle w:val="Body"/>
        <w:ind w:left="709" w:firstLine="0"/>
        <w:rPr>
          <w:ins w:id="1195" w:date="2019-06-17T11:03:29Z" w:author="Naveen"/>
          <w:rFonts w:ascii="Arial" w:cs="Arial" w:hAnsi="Arial" w:eastAsia="Arial"/>
          <w:b w:val="1"/>
          <w:bCs w:val="1"/>
          <w:color w:val="000000"/>
          <w:u w:color="000000"/>
        </w:rPr>
      </w:pPr>
      <w:ins w:id="1196" w:date="2019-06-17T11:03:29Z" w:author="Naveen">
        <w:r>
          <w:rPr>
            <w:rFonts w:ascii="Arial" w:hAnsi="Arial"/>
            <w:b w:val="1"/>
            <w:bCs w:val="1"/>
            <w:color w:val="000000"/>
            <w:u w:color="000000"/>
            <w:rtl w:val="0"/>
            <w:lang w:val="da-DK"/>
          </w:rPr>
          <w:t>Appendix 6</w:t>
        </w:r>
      </w:ins>
      <w:ins w:id="1197" w:date="2019-06-17T11:03:29Z" w:author="Naveen">
        <w:r>
          <w:rPr>
            <w:rFonts w:ascii="Arial" w:hAnsi="Arial" w:hint="default"/>
            <w:b w:val="1"/>
            <w:bCs w:val="1"/>
            <w:color w:val="000000"/>
            <w:u w:color="000000"/>
            <w:rtl w:val="0"/>
            <w:lang w:val="en-US"/>
          </w:rPr>
          <w:t xml:space="preserve"> – </w:t>
        </w:r>
      </w:ins>
      <w:ins w:id="1198" w:date="2019-06-17T11:03:29Z" w:author="Naveen">
        <w:r>
          <w:rPr>
            <w:rFonts w:ascii="Arial" w:hAnsi="Arial"/>
            <w:b w:val="1"/>
            <w:bCs w:val="1"/>
            <w:color w:val="000000"/>
            <w:u w:color="000000"/>
            <w:rtl w:val="0"/>
            <w:lang w:val="en-US"/>
          </w:rPr>
          <w:t>Penetration tester user guide for NHSBSA AWS platform</w:t>
        </w:r>
      </w:ins>
      <w:commentRangeEnd w:id="1194"/>
      <w:r>
        <w:commentReference w:id="1194"/>
      </w:r>
    </w:p>
    <w:p>
      <w:pPr>
        <w:pStyle w:val="Body"/>
        <w:ind w:firstLine="720"/>
        <w:rPr>
          <w:ins w:id="1199" w:date="2019-06-17T11:03:29Z" w:author="Naveen"/>
          <w:b w:val="1"/>
          <w:bCs w:val="1"/>
          <w:color w:val="000000"/>
          <w:u w:color="000000"/>
        </w:rPr>
      </w:pPr>
    </w:p>
    <w:p>
      <w:pPr>
        <w:pStyle w:val="Body"/>
        <w:ind w:firstLine="720"/>
        <w:rPr>
          <w:ins w:id="1200" w:date="2019-06-17T11:03:29Z" w:author="Naveen"/>
          <w:b w:val="1"/>
          <w:bCs w:val="1"/>
          <w:color w:val="000000"/>
          <w:u w:color="000000"/>
        </w:rPr>
      </w:pPr>
      <w:bookmarkStart w:name="_MON_1588690948" w:id="1201"/>
      <w:r>
        <w:rPr>
          <w:b w:val="1"/>
          <w:bCs w:val="1"/>
          <w:color w:val="000000"/>
          <w:u w:color="000000"/>
        </w:rPr>
        <w:drawing>
          <wp:inline distT="0" distB="0" distL="0" distR="0">
            <wp:extent cx="1314450" cy="8477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bookmarkEnd w:id="1201"/>
    </w:p>
    <w:p>
      <w:pPr>
        <w:pStyle w:val="Body"/>
        <w:ind w:left="1276" w:firstLine="0"/>
        <w:rPr>
          <w:ins w:id="1202" w:date="2019-06-17T11:03:29Z" w:author="Naveen"/>
          <w:rFonts w:ascii="Arial" w:cs="Arial" w:hAnsi="Arial" w:eastAsia="Arial"/>
          <w:color w:val="000000"/>
          <w:u w:color="000000"/>
        </w:rPr>
      </w:pPr>
    </w:p>
    <w:p>
      <w:pPr>
        <w:pStyle w:val="Body"/>
        <w:ind w:left="709" w:firstLine="0"/>
        <w:rPr>
          <w:ins w:id="1203" w:date="2019-06-17T11:03:29Z" w:author="Naveen"/>
          <w:rFonts w:ascii="Arial" w:cs="Arial" w:hAnsi="Arial" w:eastAsia="Arial"/>
          <w:b w:val="1"/>
          <w:bCs w:val="1"/>
          <w:color w:val="000000"/>
          <w:u w:color="000000"/>
        </w:rPr>
      </w:pPr>
      <w:ins w:id="1204" w:date="2019-06-17T11:03:29Z" w:author="Naveen">
        <w:r>
          <w:rPr/>
          <w:tab/>
        </w:r>
      </w:ins>
      <w:commentRangeStart w:id="1205"/>
      <w:ins w:id="1206" w:date="2019-06-17T11:03:29Z" w:author="Naveen">
        <w:r>
          <w:rPr>
            <w:rFonts w:ascii="Arial" w:hAnsi="Arial"/>
            <w:b w:val="1"/>
            <w:bCs w:val="1"/>
            <w:color w:val="000000"/>
            <w:u w:color="000000"/>
            <w:rtl w:val="0"/>
            <w:lang w:val="da-DK"/>
          </w:rPr>
          <w:t>Appendix 7</w:t>
        </w:r>
      </w:ins>
      <w:ins w:id="1207" w:date="2019-06-17T11:03:29Z" w:author="Naveen">
        <w:r>
          <w:rPr>
            <w:rFonts w:ascii="Arial" w:hAnsi="Arial" w:hint="default"/>
            <w:b w:val="1"/>
            <w:bCs w:val="1"/>
            <w:color w:val="000000"/>
            <w:u w:color="000000"/>
            <w:rtl w:val="0"/>
            <w:lang w:val="en-US"/>
          </w:rPr>
          <w:t xml:space="preserve"> – </w:t>
        </w:r>
      </w:ins>
      <w:ins w:id="1208" w:date="2019-06-17T11:03:29Z" w:author="Naveen">
        <w:r>
          <w:rPr>
            <w:rFonts w:ascii="Arial" w:hAnsi="Arial"/>
            <w:b w:val="1"/>
            <w:bCs w:val="1"/>
            <w:color w:val="000000"/>
            <w:u w:color="000000"/>
            <w:rtl w:val="0"/>
            <w:lang w:val="en-US"/>
          </w:rPr>
          <w:t>Log in credentials</w:t>
        </w:r>
      </w:ins>
      <w:commentRangeEnd w:id="1205"/>
      <w:r>
        <w:commentReference w:id="1205"/>
      </w:r>
    </w:p>
    <w:p>
      <w:pPr>
        <w:pStyle w:val="Body"/>
        <w:rPr>
          <w:ins w:id="1209" w:date="2019-06-17T11:03:29Z" w:author="Naveen"/>
        </w:rPr>
      </w:pPr>
    </w:p>
    <w:p>
      <w:pPr>
        <w:pStyle w:val="Body"/>
        <w:ind w:firstLine="709"/>
        <w:rPr>
          <w:ins w:id="1210" w:date="2019-06-17T11:03:29Z" w:author="Naveen"/>
        </w:rPr>
      </w:pPr>
    </w:p>
    <w:p>
      <w:pPr>
        <w:pStyle w:val="Body"/>
      </w:pPr>
      <w:ins w:id="1211" w:date="2019-06-17T11:03:29Z" w:author="Naveen">
        <w:r>
          <w:rPr>
            <w:rFonts w:ascii="Arial Unicode MS" w:cs="Arial Unicode MS" w:hAnsi="Arial Unicode MS" w:eastAsia="Arial Unicode MS"/>
            <w:b w:val="0"/>
            <w:bCs w:val="0"/>
            <w:i w:val="0"/>
            <w:iCs w:val="0"/>
          </w:rPr>
          <w:br w:type="page"/>
        </w:r>
      </w:ins>
    </w:p>
    <w:p>
      <w:pPr>
        <w:pStyle w:val="Heading 2"/>
        <w:ind w:left="1276" w:hanging="567"/>
        <w:rPr>
          <w:ins w:id="1212" w:date="2019-06-17T11:03:29Z" w:author="Naveen"/>
          <w:rFonts w:ascii="Arial" w:cs="Arial" w:hAnsi="Arial" w:eastAsia="Arial"/>
          <w:b w:val="1"/>
          <w:bCs w:val="1"/>
          <w:color w:val="000000"/>
          <w:sz w:val="24"/>
          <w:szCs w:val="24"/>
          <w:u w:color="000000"/>
        </w:rPr>
      </w:pPr>
      <w:bookmarkStart w:name="_Toc21" w:id="1213"/>
      <w:ins w:id="1214" w:date="2019-06-17T11:03:29Z" w:author="Naveen">
        <w:r>
          <w:rPr>
            <w:rFonts w:ascii="Arial" w:hAnsi="Arial"/>
            <w:b w:val="1"/>
            <w:bCs w:val="1"/>
            <w:color w:val="000000"/>
            <w:sz w:val="24"/>
            <w:szCs w:val="24"/>
            <w:u w:color="000000"/>
            <w:rtl w:val="0"/>
            <w:lang w:val="en-US"/>
          </w:rPr>
          <w:t>Glossary:</w:t>
        </w:r>
      </w:ins>
      <w:bookmarkEnd w:id="1213"/>
    </w:p>
    <w:p>
      <w:pPr>
        <w:pStyle w:val="Body"/>
        <w:rPr>
          <w:ins w:id="1215" w:date="2019-06-17T11:03:29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216"/>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sectPr>
          <w:type w:val="continuous"/>
          <w:pgSz w:w="11900" w:h="16840" w:orient="portrait"/>
          <w:pgMar w:top="1440" w:right="1440" w:bottom="1440" w:left="567" w:header="708" w:footer="708"/>
          <w:bidi w:val="0"/>
        </w:sectPr>
      </w:pPr>
    </w:p>
    <w:p>
      <w:pPr>
        <w:pStyle w:val="Body"/>
        <w:tabs>
          <w:tab w:val="left" w:pos="8647"/>
        </w:tabs>
        <w:rPr>
          <w:ins w:id="1217" w:date="2019-06-17T11:03:30Z" w:author="Naveen"/>
        </w:rPr>
      </w:pPr>
      <w:ins w:id="1218" w:date="2019-06-17T11:03:30Z" w:author="Naveen">
        <w:r>
          <w:rPr>
            <w:rtl w:val="0"/>
          </w:rPr>
          <w:t xml:space="preserve"> </w:t>
        </w:r>
      </w:ins>
    </w:p>
    <w:p>
      <w:pPr>
        <w:pStyle w:val="Body"/>
        <w:rPr>
          <w:ins w:id="1219" w:date="2019-06-17T11:03:30Z" w:author="Naveen"/>
        </w:rPr>
      </w:pPr>
    </w:p>
    <w:p>
      <w:pPr>
        <w:pStyle w:val="Body"/>
        <w:rPr>
          <w:ins w:id="1220" w:date="2019-06-17T11:03:30Z" w:author="Naveen"/>
        </w:rPr>
      </w:pPr>
    </w:p>
    <w:p>
      <w:pPr>
        <w:pStyle w:val="Body"/>
        <w:rPr>
          <w:ins w:id="1221" w:date="2019-06-17T11:03:30Z" w:author="Naveen"/>
        </w:rPr>
      </w:pPr>
      <w:ins w:id="1222" w:date="2019-06-17T11:03:30Z" w:author="Naveen">
        <w:r>
          <w:rPr/>
          <w:br w:type="textWrapping"/>
        </w:r>
      </w:ins>
      <w:commentRangeStart w:id="1223"/>
    </w:p>
    <w:p>
      <w:pPr>
        <w:pStyle w:val="Body"/>
        <w:jc w:val="right"/>
        <w:rPr>
          <w:ins w:id="1224" w:date="2019-06-17T11:03:30Z" w:author="Naveen"/>
          <w:rFonts w:ascii="Arial" w:cs="Arial" w:hAnsi="Arial" w:eastAsia="Arial"/>
          <w:b w:val="1"/>
          <w:bCs w:val="1"/>
          <w:color w:val="0000ff"/>
          <w:sz w:val="28"/>
          <w:szCs w:val="28"/>
          <w:u w:color="0000ff"/>
        </w:rPr>
      </w:pPr>
      <w:ins w:id="1225" w:date="2019-06-17T11:03:30Z" w:author="Naveen">
        <w:r>
          <w:rPr>
            <w:rFonts w:ascii="Arial" w:hAnsi="Arial"/>
            <w:b w:val="1"/>
            <w:bCs w:val="1"/>
            <w:color w:val="0000ff"/>
            <w:sz w:val="28"/>
            <w:szCs w:val="28"/>
            <w:u w:color="0000ff"/>
            <w:rtl w:val="0"/>
            <w:lang w:val="en-US"/>
          </w:rPr>
          <w:t>[Insert PROJECT or Service Name]</w:t>
        </w:r>
      </w:ins>
      <w:commentRangeEnd w:id="1223"/>
      <w:r>
        <w:commentReference w:id="1223"/>
      </w:r>
    </w:p>
    <w:p>
      <w:pPr>
        <w:pStyle w:val="Body"/>
        <w:jc w:val="right"/>
        <w:rPr>
          <w:ins w:id="1226" w:date="2019-06-17T11:03:30Z" w:author="Naveen"/>
          <w:rFonts w:ascii="Arial" w:cs="Arial" w:hAnsi="Arial" w:eastAsia="Arial"/>
          <w:b w:val="1"/>
          <w:bCs w:val="1"/>
          <w:sz w:val="28"/>
          <w:szCs w:val="28"/>
        </w:rPr>
      </w:pPr>
      <w:ins w:id="1227" w:date="2019-06-17T11:03:30Z" w:author="Naveen">
        <w:r>
          <w:rPr>
            <w:rFonts w:ascii="Arial" w:hAnsi="Arial"/>
            <w:b w:val="1"/>
            <w:bCs w:val="1"/>
            <w:sz w:val="28"/>
            <w:szCs w:val="28"/>
            <w:rtl w:val="0"/>
            <w:lang w:val="en-US"/>
          </w:rPr>
          <w:t>Penetration Test</w:t>
        </w:r>
      </w:ins>
    </w:p>
    <w:p>
      <w:pPr>
        <w:pStyle w:val="Body"/>
        <w:jc w:val="right"/>
        <w:rPr>
          <w:ins w:id="1228" w:date="2019-06-17T11:03:30Z" w:author="Naveen"/>
          <w:rFonts w:ascii="Arial" w:cs="Arial" w:hAnsi="Arial" w:eastAsia="Arial"/>
          <w:sz w:val="28"/>
          <w:szCs w:val="28"/>
        </w:rPr>
      </w:pPr>
      <w:ins w:id="1229" w:date="2019-06-17T11:03:30Z" w:author="Naveen">
        <w:r>
          <w:rPr>
            <w:rFonts w:ascii="Arial" w:hAnsi="Arial"/>
            <w:b w:val="1"/>
            <w:bCs w:val="1"/>
            <w:sz w:val="28"/>
            <w:szCs w:val="28"/>
            <w:rtl w:val="0"/>
            <w:lang w:val="en-US"/>
          </w:rPr>
          <w:t>Scoping Document</w:t>
        </w:r>
      </w:ins>
    </w:p>
    <w:p>
      <w:pPr>
        <w:pStyle w:val="Body"/>
        <w:jc w:val="right"/>
        <w:rPr>
          <w:ins w:id="1230" w:date="2019-06-17T11:03:30Z" w:author="Naveen"/>
          <w:rFonts w:ascii="Arial" w:cs="Arial" w:hAnsi="Arial" w:eastAsia="Arial"/>
          <w:sz w:val="28"/>
          <w:szCs w:val="28"/>
        </w:rPr>
      </w:pPr>
    </w:p>
    <w:p>
      <w:pPr>
        <w:pStyle w:val="Body"/>
        <w:jc w:val="right"/>
        <w:rPr>
          <w:ins w:id="1231" w:date="2019-06-17T11:03:30Z" w:author="Naveen"/>
          <w:rFonts w:ascii="Arial" w:cs="Arial" w:hAnsi="Arial" w:eastAsia="Arial"/>
          <w:sz w:val="28"/>
          <w:szCs w:val="28"/>
        </w:rPr>
      </w:pPr>
    </w:p>
    <w:p>
      <w:pPr>
        <w:pStyle w:val="Body"/>
        <w:jc w:val="right"/>
        <w:rPr>
          <w:ins w:id="1232" w:date="2019-06-17T11:03:30Z" w:author="Naveen"/>
          <w:rFonts w:ascii="Arial" w:cs="Arial" w:hAnsi="Arial" w:eastAsia="Arial"/>
          <w:b w:val="1"/>
          <w:bCs w:val="1"/>
          <w:color w:val="0000ff"/>
          <w:u w:color="0000ff"/>
        </w:rPr>
      </w:pPr>
      <w:ins w:id="1233" w:date="2019-06-17T11:03:30Z" w:author="Naveen">
        <w:r>
          <w:rPr>
            <w:rFonts w:ascii="Arial" w:hAnsi="Arial"/>
            <w:b w:val="1"/>
            <w:bCs w:val="1"/>
            <w:rtl w:val="0"/>
            <w:lang w:val="en-US"/>
          </w:rPr>
          <w:t xml:space="preserve">Origin/Author(s): </w:t>
        </w:r>
      </w:ins>
      <w:commentRangeStart w:id="1234"/>
      <w:ins w:id="1235" w:date="2019-06-17T11:03:30Z" w:author="Naveen">
        <w:r>
          <w:rPr>
            <w:rFonts w:ascii="Arial" w:hAnsi="Arial"/>
            <w:b w:val="1"/>
            <w:bCs w:val="1"/>
            <w:color w:val="0000ff"/>
            <w:u w:color="0000ff"/>
            <w:rtl w:val="0"/>
            <w:lang w:val="en-US"/>
          </w:rPr>
          <w:t>[Insert Author of document]</w:t>
        </w:r>
      </w:ins>
      <w:commentRangeEnd w:id="1234"/>
      <w:r>
        <w:commentReference w:id="1234"/>
      </w:r>
    </w:p>
    <w:p>
      <w:pPr>
        <w:pStyle w:val="Body"/>
        <w:jc w:val="right"/>
        <w:rPr>
          <w:ins w:id="1236" w:date="2019-06-17T11:03:30Z" w:author="Naveen"/>
          <w:rFonts w:ascii="Arial" w:cs="Arial" w:hAnsi="Arial" w:eastAsia="Arial"/>
          <w:b w:val="1"/>
          <w:bCs w:val="1"/>
          <w:color w:val="0000ff"/>
          <w:u w:color="0000ff"/>
        </w:rPr>
      </w:pPr>
    </w:p>
    <w:p>
      <w:pPr>
        <w:pStyle w:val="Body"/>
        <w:jc w:val="right"/>
        <w:rPr>
          <w:ins w:id="1237" w:date="2019-06-17T11:03:30Z" w:author="Naveen"/>
          <w:rFonts w:ascii="Arial" w:cs="Arial" w:hAnsi="Arial" w:eastAsia="Arial"/>
          <w:b w:val="1"/>
          <w:bCs w:val="1"/>
        </w:rPr>
      </w:pPr>
    </w:p>
    <w:p>
      <w:pPr>
        <w:pStyle w:val="Body"/>
        <w:jc w:val="right"/>
        <w:rPr>
          <w:ins w:id="1238" w:date="2019-06-17T11:03:30Z" w:author="Naveen"/>
          <w:rFonts w:ascii="Arial" w:cs="Arial" w:hAnsi="Arial" w:eastAsia="Arial"/>
          <w:b w:val="1"/>
          <w:bCs w:val="1"/>
          <w:color w:val="0000ff"/>
          <w:u w:color="0000ff"/>
        </w:rPr>
      </w:pPr>
      <w:ins w:id="1239" w:date="2019-06-17T11:03:30Z" w:author="Naveen">
        <w:r>
          <w:rPr>
            <w:rFonts w:ascii="Arial" w:hAnsi="Arial"/>
            <w:b w:val="1"/>
            <w:bCs w:val="1"/>
            <w:rtl w:val="0"/>
            <w:lang w:val="en-US"/>
          </w:rPr>
          <w:t xml:space="preserve">Date Approved: </w:t>
        </w:r>
      </w:ins>
      <w:commentRangeStart w:id="1240"/>
      <w:ins w:id="1241" w:date="2019-06-17T11:03:30Z" w:author="Naveen">
        <w:r>
          <w:rPr>
            <w:rFonts w:ascii="Arial" w:hAnsi="Arial"/>
            <w:b w:val="1"/>
            <w:bCs w:val="1"/>
            <w:color w:val="0000ff"/>
            <w:u w:color="0000ff"/>
            <w:rtl w:val="0"/>
            <w:lang w:val="en-US"/>
          </w:rPr>
          <w:t>[Insert approved date]</w:t>
        </w:r>
      </w:ins>
      <w:commentRangeEnd w:id="1240"/>
      <w:r>
        <w:commentReference w:id="1240"/>
      </w:r>
    </w:p>
    <w:p>
      <w:pPr>
        <w:pStyle w:val="Body"/>
        <w:jc w:val="right"/>
        <w:rPr>
          <w:ins w:id="1242" w:date="2019-06-17T11:03:30Z" w:author="Naveen"/>
          <w:rFonts w:ascii="Arial" w:cs="Arial" w:hAnsi="Arial" w:eastAsia="Arial"/>
          <w:b w:val="1"/>
          <w:bCs w:val="1"/>
        </w:rPr>
      </w:pPr>
    </w:p>
    <w:p>
      <w:pPr>
        <w:pStyle w:val="Body"/>
        <w:jc w:val="right"/>
        <w:rPr>
          <w:ins w:id="1243" w:date="2019-06-17T11:03:30Z" w:author="Naveen"/>
          <w:rFonts w:ascii="Arial" w:cs="Arial" w:hAnsi="Arial" w:eastAsia="Arial"/>
          <w:b w:val="1"/>
          <w:bCs w:val="1"/>
        </w:rPr>
      </w:pPr>
    </w:p>
    <w:p>
      <w:pPr>
        <w:pStyle w:val="Body"/>
        <w:jc w:val="right"/>
        <w:rPr>
          <w:ins w:id="1244" w:date="2019-06-17T11:03:30Z" w:author="Naveen"/>
          <w:rFonts w:ascii="Arial" w:cs="Arial" w:hAnsi="Arial" w:eastAsia="Arial"/>
          <w:b w:val="1"/>
          <w:bCs w:val="1"/>
        </w:rPr>
      </w:pPr>
      <w:ins w:id="1245" w:date="2019-06-17T11:03:30Z" w:author="Naveen">
        <w:r>
          <w:rPr>
            <w:rFonts w:ascii="Arial" w:hAnsi="Arial"/>
            <w:b w:val="1"/>
            <w:bCs w:val="1"/>
            <w:rtl w:val="0"/>
            <w:lang w:val="de-DE"/>
          </w:rPr>
          <w:t xml:space="preserve">Version: </w:t>
        </w:r>
      </w:ins>
      <w:commentRangeStart w:id="1246"/>
      <w:ins w:id="1247" w:date="2019-06-17T11:03:30Z" w:author="Naveen">
        <w:r>
          <w:rPr>
            <w:rFonts w:ascii="Arial" w:hAnsi="Arial"/>
            <w:b w:val="1"/>
            <w:bCs w:val="1"/>
            <w:color w:val="0000ff"/>
            <w:u w:color="0000ff"/>
            <w:rtl w:val="0"/>
            <w:lang w:val="en-US"/>
          </w:rPr>
          <w:t>[insert version number, this should reflect the change on page 3</w:t>
        </w:r>
      </w:ins>
      <w:commentRangeEnd w:id="1246"/>
      <w:r>
        <w:commentReference w:id="1246"/>
      </w:r>
      <w:ins w:id="1248" w:date="2019-06-17T11:03:30Z" w:author="Naveen">
        <w:r>
          <w:rPr>
            <w:rFonts w:ascii="Arial" w:hAnsi="Arial"/>
            <w:b w:val="1"/>
            <w:bCs w:val="1"/>
            <w:color w:val="0000ff"/>
            <w:u w:color="0000ff"/>
            <w:rtl w:val="0"/>
          </w:rPr>
          <w:t>]</w:t>
        </w:r>
      </w:ins>
    </w:p>
    <w:p>
      <w:pPr>
        <w:pStyle w:val="Body"/>
        <w:jc w:val="right"/>
        <w:rPr>
          <w:ins w:id="1249" w:date="2019-06-17T11:03:30Z" w:author="Naveen"/>
          <w:rFonts w:ascii="Arial" w:cs="Arial" w:hAnsi="Arial" w:eastAsia="Arial"/>
          <w:b w:val="1"/>
          <w:bCs w:val="1"/>
        </w:rPr>
      </w:pPr>
    </w:p>
    <w:p>
      <w:pPr>
        <w:pStyle w:val="Body"/>
        <w:jc w:val="right"/>
        <w:rPr>
          <w:ins w:id="1250" w:date="2019-06-17T11:03:30Z" w:author="Naveen"/>
          <w:rFonts w:ascii="Arial" w:cs="Arial" w:hAnsi="Arial" w:eastAsia="Arial"/>
          <w:b w:val="1"/>
          <w:bCs w:val="1"/>
        </w:rPr>
      </w:pPr>
    </w:p>
    <w:p>
      <w:pPr>
        <w:pStyle w:val="Body"/>
        <w:jc w:val="right"/>
        <w:rPr>
          <w:ins w:id="1251" w:date="2019-06-17T11:03:30Z" w:author="Naveen"/>
          <w:rFonts w:ascii="Arial" w:cs="Arial" w:hAnsi="Arial" w:eastAsia="Arial"/>
          <w:b w:val="1"/>
          <w:bCs w:val="1"/>
        </w:rPr>
      </w:pPr>
    </w:p>
    <w:p>
      <w:pPr>
        <w:pStyle w:val="Body"/>
        <w:jc w:val="right"/>
        <w:rPr>
          <w:ins w:id="1252" w:date="2019-06-17T11:03:30Z" w:author="Naveen"/>
          <w:rFonts w:ascii="Arial" w:cs="Arial" w:hAnsi="Arial" w:eastAsia="Arial"/>
          <w:b w:val="1"/>
          <w:bCs w:val="1"/>
        </w:rPr>
      </w:pPr>
    </w:p>
    <w:p>
      <w:pPr>
        <w:pStyle w:val="Body"/>
        <w:jc w:val="right"/>
        <w:rPr>
          <w:ins w:id="1253" w:date="2019-06-17T11:03:30Z" w:author="Naveen"/>
          <w:rFonts w:ascii="Arial" w:cs="Arial" w:hAnsi="Arial" w:eastAsia="Arial"/>
          <w:b w:val="1"/>
          <w:bCs w:val="1"/>
        </w:rPr>
      </w:pPr>
    </w:p>
    <w:p>
      <w:pPr>
        <w:pStyle w:val="Body"/>
        <w:jc w:val="right"/>
        <w:rPr>
          <w:ins w:id="1254" w:date="2019-06-17T11:03:30Z" w:author="Naveen"/>
          <w:rFonts w:ascii="Arial" w:cs="Arial" w:hAnsi="Arial" w:eastAsia="Arial"/>
          <w:b w:val="1"/>
          <w:bCs w:val="1"/>
        </w:rPr>
      </w:pPr>
    </w:p>
    <w:p>
      <w:pPr>
        <w:pStyle w:val="Body"/>
        <w:jc w:val="right"/>
        <w:rPr>
          <w:ins w:id="1255" w:date="2019-06-17T11:03:30Z" w:author="Naveen"/>
          <w:rFonts w:ascii="Arial" w:cs="Arial" w:hAnsi="Arial" w:eastAsia="Arial"/>
          <w:b w:val="1"/>
          <w:bCs w:val="1"/>
        </w:rPr>
      </w:pPr>
    </w:p>
    <w:p>
      <w:pPr>
        <w:pStyle w:val="Body"/>
        <w:jc w:val="right"/>
        <w:rPr>
          <w:ins w:id="1256" w:date="2019-06-17T11:03:30Z" w:author="Naveen"/>
          <w:rFonts w:ascii="Arial" w:cs="Arial" w:hAnsi="Arial" w:eastAsia="Arial"/>
          <w:b w:val="1"/>
          <w:bCs w:val="1"/>
        </w:rPr>
      </w:pPr>
    </w:p>
    <w:p>
      <w:pPr>
        <w:pStyle w:val="Body"/>
        <w:jc w:val="right"/>
        <w:rPr>
          <w:ins w:id="1257" w:date="2019-06-17T11:03:30Z" w:author="Naveen"/>
          <w:rFonts w:ascii="Arial" w:cs="Arial" w:hAnsi="Arial" w:eastAsia="Arial"/>
          <w:b w:val="1"/>
          <w:bCs w:val="1"/>
        </w:rPr>
      </w:pPr>
    </w:p>
    <w:p>
      <w:pPr>
        <w:pStyle w:val="Body"/>
        <w:jc w:val="right"/>
        <w:rPr>
          <w:ins w:id="1258" w:date="2019-06-17T11:03:30Z" w:author="Naveen"/>
          <w:rFonts w:ascii="Arial" w:cs="Arial" w:hAnsi="Arial" w:eastAsia="Arial"/>
          <w:b w:val="1"/>
          <w:bCs w:val="1"/>
        </w:rPr>
      </w:pPr>
    </w:p>
    <w:p>
      <w:pPr>
        <w:pStyle w:val="Body"/>
        <w:jc w:val="right"/>
        <w:rPr>
          <w:ins w:id="1259" w:date="2019-06-17T11:03:30Z" w:author="Naveen"/>
          <w:rFonts w:ascii="Arial" w:cs="Arial" w:hAnsi="Arial" w:eastAsia="Arial"/>
          <w:b w:val="1"/>
          <w:bCs w:val="1"/>
        </w:rPr>
      </w:pPr>
    </w:p>
    <w:p>
      <w:pPr>
        <w:pStyle w:val="Body"/>
        <w:jc w:val="right"/>
        <w:rPr>
          <w:ins w:id="1260" w:date="2019-06-17T11:03:30Z" w:author="Naveen"/>
          <w:rFonts w:ascii="Arial" w:cs="Arial" w:hAnsi="Arial" w:eastAsia="Arial"/>
          <w:b w:val="1"/>
          <w:bCs w:val="1"/>
        </w:rPr>
      </w:pPr>
    </w:p>
    <w:p>
      <w:pPr>
        <w:pStyle w:val="Body"/>
      </w:pPr>
      <w:ins w:id="1261" w:date="2019-06-17T11:03:30Z" w:author="Naveen">
        <w:r>
          <w:rPr>
            <w:rFonts w:ascii="Arial Unicode MS" w:cs="Arial Unicode MS" w:hAnsi="Arial Unicode MS" w:eastAsia="Arial Unicode MS"/>
            <w:b w:val="0"/>
            <w:bCs w:val="0"/>
            <w:i w:val="0"/>
            <w:iCs w:val="0"/>
          </w:rPr>
          <w:br w:type="page"/>
        </w:r>
      </w:ins>
    </w:p>
    <w:p>
      <w:pPr>
        <w:pStyle w:val="Body"/>
        <w:jc w:val="right"/>
        <w:rPr>
          <w:ins w:id="1262" w:date="2019-06-17T11:03:30Z" w:author="Naveen"/>
          <w:rFonts w:ascii="Arial" w:cs="Arial" w:hAnsi="Arial" w:eastAsia="Arial"/>
          <w:b w:val="1"/>
          <w:bCs w:val="1"/>
        </w:rPr>
      </w:pPr>
    </w:p>
    <w:p>
      <w:pPr>
        <w:pStyle w:val="Body"/>
        <w:jc w:val="right"/>
        <w:rPr>
          <w:ins w:id="1263" w:date="2019-06-17T11:03:30Z" w:author="Naveen"/>
          <w:rFonts w:ascii="Arial" w:cs="Arial" w:hAnsi="Arial" w:eastAsia="Arial"/>
          <w:b w:val="1"/>
          <w:bCs w:val="1"/>
        </w:rPr>
      </w:pPr>
    </w:p>
    <w:p>
      <w:pPr>
        <w:pStyle w:val="TOC Heading"/>
        <w:rPr>
          <w:ins w:id="1264" w:date="2019-06-17T11:03:30Z" w:author="Naveen"/>
          <w:rFonts w:ascii="Helvetica" w:cs="Helvetica" w:hAnsi="Helvetica" w:eastAsia="Helvetica"/>
          <w:b w:val="1"/>
          <w:bCs w:val="1"/>
          <w:color w:val="000000"/>
          <w:u w:color="000000"/>
        </w:rPr>
      </w:pPr>
      <w:ins w:id="1265" w:date="2019-06-17T11:03:30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1266" w:date="2019-06-17T11:03:30Z" w:author="Naveen"/>
          <w:rFonts w:ascii="Calibri" w:cs="Calibri" w:hAnsi="Calibri" w:eastAsia="Calibri"/>
          <w:caps w:val="0"/>
          <w:smallCaps w:val="0"/>
        </w:rPr>
      </w:pPr>
      <w:r>
        <w:rPr>
          <w:b w:val="1"/>
          <w:bCs w:val="1"/>
          <w:color w:val="000000"/>
          <w:u w:color="000000"/>
        </w:rPr>
        <w:fldChar w:fldCharType="end" w:fldLock="0"/>
      </w:r>
    </w:p>
    <w:p>
      <w:pPr>
        <w:pStyle w:val="Body"/>
        <w:jc w:val="right"/>
        <w:rPr>
          <w:ins w:id="1267" w:date="2019-06-17T11:03:30Z" w:author="Naveen"/>
          <w:rFonts w:ascii="Arial" w:cs="Arial" w:hAnsi="Arial" w:eastAsia="Arial"/>
          <w:b w:val="1"/>
          <w:bCs w:val="1"/>
        </w:rPr>
      </w:pPr>
    </w:p>
    <w:p>
      <w:pPr>
        <w:pStyle w:val="Body"/>
        <w:jc w:val="right"/>
      </w:pPr>
      <w:ins w:id="1268" w:date="2019-06-17T11:03:30Z" w:author="Naveen">
        <w:r>
          <w:rPr>
            <w:rFonts w:ascii="Arial Unicode MS" w:cs="Arial Unicode MS" w:hAnsi="Arial Unicode MS" w:eastAsia="Arial Unicode MS"/>
            <w:b w:val="0"/>
            <w:bCs w:val="0"/>
            <w:i w:val="0"/>
            <w:iCs w:val="0"/>
          </w:rPr>
          <w:br w:type="page"/>
        </w:r>
      </w:ins>
    </w:p>
    <w:p>
      <w:pPr>
        <w:pStyle w:val="Body"/>
        <w:jc w:val="right"/>
        <w:rPr>
          <w:ins w:id="1269" w:date="2019-06-17T11:03:30Z" w:author="Naveen"/>
          <w:rFonts w:ascii="Arial" w:cs="Arial" w:hAnsi="Arial" w:eastAsia="Arial"/>
          <w:b w:val="1"/>
          <w:bCs w:val="1"/>
        </w:rPr>
      </w:pPr>
    </w:p>
    <w:p>
      <w:pPr>
        <w:pStyle w:val="Heading"/>
        <w:rPr>
          <w:ins w:id="1270" w:date="2019-06-17T11:03:30Z" w:author="Naveen"/>
          <w:rFonts w:ascii="Helvetica" w:cs="Helvetica" w:hAnsi="Helvetica" w:eastAsia="Helvetica"/>
          <w:b w:val="1"/>
          <w:bCs w:val="1"/>
          <w:color w:val="000000"/>
          <w:u w:color="000000"/>
        </w:rPr>
      </w:pPr>
      <w:bookmarkStart w:name="_Toc22" w:id="1271"/>
      <w:ins w:id="1272" w:date="2019-06-17T11:03:30Z" w:author="Naveen">
        <w:r>
          <w:rPr>
            <w:rFonts w:ascii="Arial" w:hAnsi="Arial"/>
            <w:b w:val="1"/>
            <w:bCs w:val="1"/>
            <w:color w:val="000000"/>
            <w:sz w:val="24"/>
            <w:szCs w:val="24"/>
            <w:u w:color="000000"/>
            <w:rtl w:val="0"/>
            <w:lang w:val="fr-FR"/>
          </w:rPr>
          <w:t>Document control</w:t>
        </w:r>
      </w:ins>
      <w:ins w:id="1273" w:date="2019-06-17T11:03:30Z" w:author="Naveen">
        <w:r>
          <w:rPr>
            <w:rFonts w:ascii="Helvetica" w:cs="Helvetica" w:hAnsi="Helvetica" w:eastAsia="Helvetica"/>
            <w:b w:val="1"/>
            <w:bCs w:val="1"/>
            <w:color w:val="000000"/>
            <w:u w:color="000000"/>
          </w:rPr>
          <w:br w:type="textWrapping"/>
        </w:r>
      </w:ins>
      <w:bookmarkEnd w:id="1271"/>
    </w:p>
    <w:p>
      <w:pPr>
        <w:pStyle w:val="Body"/>
        <w:rPr>
          <w:ins w:id="1274" w:date="2019-06-17T11:03:30Z" w:author="Naveen"/>
          <w:rFonts w:ascii="Arial" w:cs="Arial" w:hAnsi="Arial" w:eastAsia="Arial"/>
          <w:b w:val="1"/>
          <w:bCs w:val="1"/>
        </w:rPr>
      </w:pPr>
      <w:ins w:id="1275" w:date="2019-06-17T11:03:30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276"/>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277"/>
            </w:r>
            <w:r>
              <w:rPr>
                <w:rFonts w:ascii="Arial" w:hAnsi="Arial"/>
                <w:color w:val="0000ff"/>
                <w:u w:color="0000ff"/>
                <w:rtl w:val="0"/>
                <w:lang w:val="en-US"/>
              </w:rPr>
              <w:t>[Draft or Approved]</w:t>
            </w:r>
          </w:p>
        </w:tc>
      </w:tr>
    </w:tbl>
    <w:p>
      <w:pPr>
        <w:pStyle w:val="Body"/>
        <w:widowControl w:val="0"/>
        <w:rPr>
          <w:ins w:id="1278" w:date="2019-06-17T11:03:30Z" w:author="Naveen"/>
          <w:rFonts w:ascii="Arial" w:cs="Arial" w:hAnsi="Arial" w:eastAsia="Arial"/>
          <w:b w:val="1"/>
          <w:bCs w:val="1"/>
        </w:rPr>
      </w:pPr>
    </w:p>
    <w:p>
      <w:pPr>
        <w:pStyle w:val="Body"/>
        <w:rPr>
          <w:ins w:id="1279" w:date="2019-06-17T11:03:30Z" w:author="Naveen"/>
          <w:rFonts w:ascii="Arial" w:cs="Arial" w:hAnsi="Arial" w:eastAsia="Arial"/>
        </w:rPr>
      </w:pPr>
    </w:p>
    <w:p>
      <w:pPr>
        <w:pStyle w:val="Body"/>
        <w:rPr>
          <w:ins w:id="1280" w:date="2019-06-17T11:03:30Z" w:author="Naveen"/>
          <w:rFonts w:ascii="Arial" w:cs="Arial" w:hAnsi="Arial" w:eastAsia="Arial"/>
          <w:b w:val="1"/>
          <w:bCs w:val="1"/>
        </w:rPr>
      </w:pPr>
      <w:ins w:id="1281" w:date="2019-06-17T11:03:30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282"/>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283"/>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1284" w:date="2019-06-17T11:03:30Z" w:author="Naveen"/>
          <w:rFonts w:ascii="Arial" w:cs="Arial" w:hAnsi="Arial" w:eastAsia="Arial"/>
          <w:b w:val="1"/>
          <w:bCs w:val="1"/>
        </w:rPr>
      </w:pPr>
    </w:p>
    <w:p>
      <w:pPr>
        <w:pStyle w:val="Body"/>
        <w:rPr>
          <w:ins w:id="1285" w:date="2019-06-17T11:03:30Z" w:author="Naveen"/>
          <w:rFonts w:ascii="Arial" w:cs="Arial" w:hAnsi="Arial" w:eastAsia="Arial"/>
        </w:rPr>
      </w:pPr>
    </w:p>
    <w:p>
      <w:pPr>
        <w:pStyle w:val="Body"/>
        <w:rPr>
          <w:ins w:id="1286" w:date="2019-06-17T11:03:30Z" w:author="Naveen"/>
          <w:rFonts w:ascii="Arial" w:cs="Arial" w:hAnsi="Arial" w:eastAsia="Arial"/>
          <w:b w:val="1"/>
          <w:bCs w:val="1"/>
        </w:rPr>
      </w:pPr>
    </w:p>
    <w:p>
      <w:pPr>
        <w:pStyle w:val="Body"/>
        <w:rPr>
          <w:ins w:id="1287" w:date="2019-06-17T11:03:30Z" w:author="Naveen"/>
          <w:rFonts w:ascii="Arial" w:cs="Arial" w:hAnsi="Arial" w:eastAsia="Arial"/>
          <w:b w:val="1"/>
          <w:bCs w:val="1"/>
        </w:rPr>
      </w:pPr>
    </w:p>
    <w:p>
      <w:pPr>
        <w:pStyle w:val="Body"/>
        <w:rPr>
          <w:ins w:id="1288" w:date="2019-06-17T11:03:30Z" w:author="Naveen"/>
          <w:rFonts w:ascii="Arial" w:cs="Arial" w:hAnsi="Arial" w:eastAsia="Arial"/>
          <w:b w:val="1"/>
          <w:bCs w:val="1"/>
        </w:rPr>
      </w:pPr>
      <w:ins w:id="1289" w:date="2019-06-17T11:03:30Z" w:author="Naveen">
        <w:r>
          <w:rPr>
            <w:rFonts w:ascii="Arial" w:cs="Arial" w:hAnsi="Arial" w:eastAsia="Arial"/>
            <w:b w:val="1"/>
            <w:bCs w:val="1"/>
          </w:rPr>
          <w:br w:type="textWrapping"/>
        </w:r>
      </w:ins>
      <w:commentRangeStart w:id="1290"/>
    </w:p>
    <w:p>
      <w:pPr>
        <w:pStyle w:val="Body"/>
        <w:rPr>
          <w:ins w:id="1291" w:date="2019-06-17T11:03:30Z" w:author="Naveen"/>
          <w:rFonts w:ascii="Arial" w:cs="Arial" w:hAnsi="Arial" w:eastAsia="Arial"/>
          <w:color w:val="0000ff"/>
          <w:u w:color="0000ff"/>
        </w:rPr>
      </w:pPr>
      <w:ins w:id="1292" w:date="2019-06-17T11:03:30Z" w:author="Naveen">
        <w:r>
          <w:rPr>
            <w:rFonts w:ascii="Arial" w:hAnsi="Arial"/>
            <w:color w:val="0000ff"/>
            <w:u w:color="0000ff"/>
            <w:rtl w:val="0"/>
            <w:lang w:val="en-US"/>
          </w:rPr>
          <w:t>Template completion instructions</w:t>
        </w:r>
      </w:ins>
    </w:p>
    <w:p>
      <w:pPr>
        <w:pStyle w:val="Body"/>
        <w:rPr>
          <w:ins w:id="1293" w:date="2019-06-17T11:03:30Z" w:author="Naveen"/>
          <w:rFonts w:ascii="Arial" w:cs="Arial" w:hAnsi="Arial" w:eastAsia="Arial"/>
          <w:color w:val="0000ff"/>
          <w:u w:color="0000ff"/>
        </w:rPr>
      </w:pPr>
    </w:p>
    <w:p>
      <w:pPr>
        <w:pStyle w:val="Body"/>
        <w:rPr>
          <w:ins w:id="1294" w:date="2019-06-17T11:03:30Z" w:author="Naveen"/>
          <w:rFonts w:ascii="Arial" w:cs="Arial" w:hAnsi="Arial" w:eastAsia="Arial"/>
          <w:color w:val="0000ff"/>
          <w:u w:color="0000ff"/>
        </w:rPr>
      </w:pPr>
      <w:ins w:id="1295" w:date="2019-06-17T11:03:30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1296" w:date="2019-06-17T11:03:30Z" w:author="Naveen"/>
          <w:rFonts w:ascii="Arial" w:cs="Arial" w:hAnsi="Arial" w:eastAsia="Arial"/>
          <w:color w:val="0000ff"/>
          <w:u w:color="0000ff"/>
        </w:rPr>
      </w:pPr>
    </w:p>
    <w:p>
      <w:pPr>
        <w:pStyle w:val="Body"/>
        <w:rPr>
          <w:ins w:id="1297" w:date="2019-06-17T11:03:30Z" w:author="Naveen"/>
          <w:rFonts w:ascii="Arial" w:cs="Arial" w:hAnsi="Arial" w:eastAsia="Arial"/>
          <w:color w:val="0000ff"/>
          <w:u w:color="0000ff"/>
        </w:rPr>
      </w:pPr>
      <w:ins w:id="1298" w:date="2019-06-17T11:03:30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1290"/>
      <w:r>
        <w:commentReference w:id="1290"/>
      </w:r>
    </w:p>
    <w:p>
      <w:pPr>
        <w:pStyle w:val="Body"/>
        <w:rPr>
          <w:ins w:id="1299" w:date="2019-06-17T11:03:30Z" w:author="Naveen"/>
          <w:rFonts w:ascii="Arial" w:cs="Arial" w:hAnsi="Arial" w:eastAsia="Arial"/>
          <w:color w:val="0000ff"/>
          <w:u w:color="0000ff"/>
        </w:rPr>
      </w:pPr>
    </w:p>
    <w:p>
      <w:pPr>
        <w:pStyle w:val="Body"/>
        <w:rPr>
          <w:ins w:id="1300" w:date="2019-06-17T11:03:30Z" w:author="Naveen"/>
          <w:rFonts w:ascii="Arial" w:cs="Arial" w:hAnsi="Arial" w:eastAsia="Arial"/>
        </w:rPr>
      </w:pPr>
    </w:p>
    <w:p>
      <w:pPr>
        <w:pStyle w:val="Body"/>
      </w:pPr>
      <w:ins w:id="1301" w:date="2019-06-17T11:03:30Z" w:author="Naveen">
        <w:r>
          <w:rPr>
            <w:rFonts w:ascii="Arial Unicode MS" w:cs="Arial Unicode MS" w:hAnsi="Arial Unicode MS" w:eastAsia="Arial Unicode MS"/>
            <w:b w:val="0"/>
            <w:bCs w:val="0"/>
            <w:i w:val="0"/>
            <w:iCs w:val="0"/>
          </w:rPr>
          <w:br w:type="page"/>
        </w:r>
      </w:ins>
    </w:p>
    <w:p>
      <w:pPr>
        <w:pStyle w:val="Heading"/>
        <w:rPr>
          <w:ins w:id="1302" w:date="2019-06-17T11:03:30Z" w:author="Naveen"/>
          <w:rFonts w:ascii="Arial" w:cs="Arial" w:hAnsi="Arial" w:eastAsia="Arial"/>
          <w:b w:val="1"/>
          <w:bCs w:val="1"/>
          <w:color w:val="000000"/>
          <w:sz w:val="24"/>
          <w:szCs w:val="24"/>
          <w:u w:color="000000"/>
        </w:rPr>
      </w:pPr>
      <w:bookmarkStart w:name="_Toc23" w:id="1303"/>
      <w:ins w:id="1304" w:date="2019-06-17T11:03:30Z" w:author="Naveen">
        <w:r>
          <w:rPr>
            <w:rFonts w:ascii="Arial" w:hAnsi="Arial"/>
            <w:b w:val="1"/>
            <w:bCs w:val="1"/>
            <w:color w:val="000000"/>
            <w:sz w:val="24"/>
            <w:szCs w:val="24"/>
            <w:u w:color="000000"/>
            <w:rtl w:val="0"/>
            <w:lang w:val="en-US"/>
          </w:rPr>
          <w:t>1.  Introduction</w:t>
        </w:r>
      </w:ins>
      <w:ins w:id="1305" w:date="2019-06-17T11:03:30Z" w:author="Naveen">
        <w:r>
          <w:rPr>
            <w:rFonts w:ascii="Arial Unicode MS" w:cs="Arial Unicode MS" w:hAnsi="Arial Unicode MS" w:eastAsia="Arial Unicode MS"/>
            <w:b w:val="0"/>
            <w:bCs w:val="0"/>
            <w:i w:val="0"/>
            <w:iCs w:val="0"/>
            <w:color w:val="000000"/>
            <w:sz w:val="24"/>
            <w:szCs w:val="24"/>
            <w:u w:color="000000"/>
          </w:rPr>
          <w:br w:type="textWrapping"/>
        </w:r>
      </w:ins>
      <w:bookmarkEnd w:id="1303"/>
    </w:p>
    <w:p>
      <w:pPr>
        <w:pStyle w:val="Heading 2"/>
        <w:rPr>
          <w:ins w:id="1306" w:date="2019-06-17T11:03:30Z" w:author="Naveen"/>
          <w:rFonts w:ascii="Arial" w:cs="Arial" w:hAnsi="Arial" w:eastAsia="Arial"/>
          <w:b w:val="1"/>
          <w:bCs w:val="1"/>
          <w:color w:val="000000"/>
          <w:sz w:val="24"/>
          <w:szCs w:val="24"/>
          <w:u w:color="000000"/>
        </w:rPr>
      </w:pPr>
      <w:bookmarkStart w:name="_Toc24" w:id="1307"/>
      <w:ins w:id="1308" w:date="2019-06-17T11:03:30Z" w:author="Naveen">
        <w:r>
          <w:rPr>
            <w:rFonts w:ascii="Arial" w:hAnsi="Arial"/>
            <w:b w:val="1"/>
            <w:bCs w:val="1"/>
            <w:color w:val="000000"/>
            <w:sz w:val="24"/>
            <w:szCs w:val="24"/>
            <w:u w:color="000000"/>
            <w:rtl w:val="0"/>
            <w:lang w:val="en-US"/>
          </w:rPr>
          <w:t>1.1  Overview</w:t>
        </w:r>
      </w:ins>
      <w:bookmarkEnd w:id="1307"/>
    </w:p>
    <w:p>
      <w:pPr>
        <w:pStyle w:val="Body"/>
        <w:rPr>
          <w:ins w:id="1309" w:date="2019-06-17T11:03:30Z" w:author="Naveen"/>
        </w:rPr>
      </w:pPr>
    </w:p>
    <w:p>
      <w:pPr>
        <w:pStyle w:val="Body"/>
        <w:rPr>
          <w:ins w:id="1310" w:date="2019-06-17T11:03:30Z" w:author="Naveen"/>
          <w:rFonts w:ascii="Arial" w:cs="Arial" w:hAnsi="Arial" w:eastAsia="Arial"/>
          <w:color w:val="0000ff"/>
          <w:u w:color="0000ff"/>
        </w:rPr>
      </w:pPr>
      <w:ins w:id="1311" w:date="2019-06-17T11:03:30Z" w:author="Naveen">
        <w:r>
          <w:rPr>
            <w:rFonts w:ascii="Arial" w:hAnsi="Arial"/>
            <w:rtl w:val="0"/>
            <w:lang w:val="en-US"/>
          </w:rPr>
          <w:t xml:space="preserve">This document defines the scope of the Penetration Test on </w:t>
        </w:r>
      </w:ins>
      <w:ins w:id="1312" w:date="2019-06-17T11:03:30Z" w:author="Naveen">
        <w:r>
          <w:rPr>
            <w:rFonts w:ascii="Arial" w:hAnsi="Arial"/>
            <w:color w:val="0000ff"/>
            <w:u w:color="0000ff"/>
            <w:rtl w:val="0"/>
          </w:rPr>
          <w:t>[</w:t>
        </w:r>
      </w:ins>
      <w:commentRangeStart w:id="1313"/>
      <w:ins w:id="1314" w:date="2019-06-17T11:03:30Z" w:author="Naveen">
        <w:r>
          <w:rPr>
            <w:rFonts w:ascii="Arial" w:hAnsi="Arial"/>
            <w:color w:val="0000ff"/>
            <w:u w:color="0000ff"/>
            <w:rtl w:val="0"/>
            <w:lang w:val="en-US"/>
          </w:rPr>
          <w:t>insert Project or Service name]</w:t>
        </w:r>
      </w:ins>
      <w:commentRangeEnd w:id="1313"/>
      <w:r>
        <w:commentReference w:id="1313"/>
      </w:r>
    </w:p>
    <w:p>
      <w:pPr>
        <w:pStyle w:val="Body"/>
        <w:rPr>
          <w:ins w:id="1315" w:date="2019-06-17T11:03:30Z" w:author="Naveen"/>
          <w:rFonts w:ascii="Arial" w:cs="Arial" w:hAnsi="Arial" w:eastAsia="Arial"/>
        </w:rPr>
      </w:pPr>
    </w:p>
    <w:p>
      <w:pPr>
        <w:pStyle w:val="Heading 2"/>
        <w:rPr>
          <w:ins w:id="1316" w:date="2019-06-17T11:03:30Z" w:author="Naveen"/>
          <w:rFonts w:ascii="Arial" w:cs="Arial" w:hAnsi="Arial" w:eastAsia="Arial"/>
          <w:b w:val="1"/>
          <w:bCs w:val="1"/>
          <w:color w:val="000000"/>
          <w:sz w:val="24"/>
          <w:szCs w:val="24"/>
          <w:u w:color="000000"/>
        </w:rPr>
      </w:pPr>
      <w:bookmarkStart w:name="_Toc25" w:id="1317"/>
      <w:ins w:id="1318" w:date="2019-06-17T11:03:30Z" w:author="Naveen">
        <w:r>
          <w:rPr>
            <w:rFonts w:ascii="Arial" w:hAnsi="Arial"/>
            <w:b w:val="1"/>
            <w:bCs w:val="1"/>
            <w:color w:val="000000"/>
            <w:sz w:val="24"/>
            <w:szCs w:val="24"/>
            <w:u w:color="000000"/>
            <w:rtl w:val="0"/>
            <w:lang w:val="en-US"/>
          </w:rPr>
          <w:t>1.2  Location</w:t>
        </w:r>
      </w:ins>
      <w:bookmarkEnd w:id="1317"/>
    </w:p>
    <w:p>
      <w:pPr>
        <w:pStyle w:val="Body"/>
        <w:rPr>
          <w:ins w:id="1319" w:date="2019-06-17T11:03:30Z" w:author="Naveen"/>
          <w:rFonts w:ascii="Arial" w:cs="Arial" w:hAnsi="Arial" w:eastAsia="Arial"/>
        </w:rPr>
      </w:pPr>
    </w:p>
    <w:p>
      <w:pPr>
        <w:pStyle w:val="Body"/>
        <w:rPr>
          <w:ins w:id="1320" w:date="2019-06-17T11:03:30Z" w:author="Naveen"/>
          <w:rFonts w:ascii="Arial" w:cs="Arial" w:hAnsi="Arial" w:eastAsia="Arial"/>
        </w:rPr>
      </w:pPr>
      <w:ins w:id="1321" w:date="2019-06-17T11:03:30Z" w:author="Naveen">
        <w:r>
          <w:rPr>
            <w:rFonts w:ascii="Arial" w:hAnsi="Arial"/>
            <w:rtl w:val="0"/>
            <w:lang w:val="en-US"/>
          </w:rPr>
          <w:t>The testing will take place from the offices of the test company.</w:t>
        </w:r>
      </w:ins>
    </w:p>
    <w:p>
      <w:pPr>
        <w:pStyle w:val="Body"/>
        <w:rPr>
          <w:ins w:id="1322" w:date="2019-06-17T11:03:30Z" w:author="Naveen"/>
          <w:rFonts w:ascii="Arial" w:cs="Arial" w:hAnsi="Arial" w:eastAsia="Arial"/>
        </w:rPr>
      </w:pPr>
      <w:ins w:id="1323" w:date="2019-06-17T11:03:30Z" w:author="Naveen">
        <w:r>
          <w:rPr>
            <w:rFonts w:ascii="Arial" w:cs="Arial" w:hAnsi="Arial" w:eastAsia="Arial"/>
          </w:rPr>
          <w:br w:type="textWrapping"/>
        </w:r>
      </w:ins>
      <w:commentRangeStart w:id="1324"/>
    </w:p>
    <w:p>
      <w:pPr>
        <w:pStyle w:val="Body"/>
        <w:rPr>
          <w:ins w:id="1325" w:date="2019-06-17T11:03:30Z" w:author="Naveen"/>
          <w:rFonts w:ascii="Arial" w:cs="Arial" w:hAnsi="Arial" w:eastAsia="Arial"/>
        </w:rPr>
      </w:pPr>
      <w:ins w:id="1326" w:date="2019-06-17T11:03:30Z" w:author="Naveen">
        <w:r>
          <w:rPr>
            <w:rFonts w:ascii="Arial" w:hAnsi="Arial"/>
            <w:rtl w:val="0"/>
            <w:lang w:val="en-US"/>
          </w:rPr>
          <w:t>13-15 Railway Street</w:t>
        </w:r>
      </w:ins>
    </w:p>
    <w:p>
      <w:pPr>
        <w:pStyle w:val="Body"/>
        <w:rPr>
          <w:ins w:id="1327" w:date="2019-06-17T11:03:30Z" w:author="Naveen"/>
          <w:rFonts w:ascii="Arial" w:cs="Arial" w:hAnsi="Arial" w:eastAsia="Arial"/>
        </w:rPr>
      </w:pPr>
      <w:ins w:id="1328" w:date="2019-06-17T11:03:30Z" w:author="Naveen">
        <w:r>
          <w:rPr>
            <w:rFonts w:ascii="Arial" w:hAnsi="Arial"/>
            <w:rtl w:val="0"/>
            <w:lang w:val="en-US"/>
          </w:rPr>
          <w:t>Chatham</w:t>
        </w:r>
      </w:ins>
    </w:p>
    <w:p>
      <w:pPr>
        <w:pStyle w:val="Body"/>
        <w:rPr>
          <w:ins w:id="1329" w:date="2019-06-17T11:03:30Z" w:author="Naveen"/>
          <w:rFonts w:ascii="Arial" w:cs="Arial" w:hAnsi="Arial" w:eastAsia="Arial"/>
        </w:rPr>
      </w:pPr>
      <w:ins w:id="1330" w:date="2019-06-17T11:03:30Z" w:author="Naveen">
        <w:r>
          <w:rPr>
            <w:rFonts w:ascii="Arial" w:hAnsi="Arial"/>
            <w:rtl w:val="0"/>
          </w:rPr>
          <w:t>Kent</w:t>
        </w:r>
      </w:ins>
    </w:p>
    <w:p>
      <w:pPr>
        <w:pStyle w:val="Body"/>
        <w:rPr>
          <w:ins w:id="1331" w:date="2019-06-17T11:03:30Z" w:author="Naveen"/>
          <w:rFonts w:ascii="Arial" w:cs="Arial" w:hAnsi="Arial" w:eastAsia="Arial"/>
        </w:rPr>
      </w:pPr>
      <w:ins w:id="1332" w:date="2019-06-17T11:03:30Z" w:author="Naveen">
        <w:r>
          <w:rPr>
            <w:rFonts w:ascii="Arial" w:hAnsi="Arial"/>
            <w:rtl w:val="0"/>
          </w:rPr>
          <w:t>ME4 4HU</w:t>
        </w:r>
      </w:ins>
      <w:commentRangeEnd w:id="1324"/>
      <w:r>
        <w:commentReference w:id="1324"/>
      </w:r>
    </w:p>
    <w:p>
      <w:pPr>
        <w:pStyle w:val="Body"/>
        <w:rPr>
          <w:ins w:id="1333" w:date="2019-06-17T11:03:30Z" w:author="Naveen"/>
          <w:rFonts w:ascii="Arial" w:cs="Arial" w:hAnsi="Arial" w:eastAsia="Arial"/>
        </w:rPr>
      </w:pPr>
    </w:p>
    <w:p>
      <w:pPr>
        <w:pStyle w:val="Body"/>
        <w:rPr>
          <w:ins w:id="1334" w:date="2019-06-17T11:03:30Z" w:author="Naveen"/>
          <w:rFonts w:ascii="Arial" w:cs="Arial" w:hAnsi="Arial" w:eastAsia="Arial"/>
        </w:rPr>
      </w:pPr>
    </w:p>
    <w:p>
      <w:pPr>
        <w:pStyle w:val="Heading 2"/>
        <w:rPr>
          <w:ins w:id="1335" w:date="2019-06-17T11:03:30Z" w:author="Naveen"/>
          <w:rFonts w:ascii="Arial" w:cs="Arial" w:hAnsi="Arial" w:eastAsia="Arial"/>
          <w:b w:val="1"/>
          <w:bCs w:val="1"/>
          <w:color w:val="000000"/>
          <w:sz w:val="24"/>
          <w:szCs w:val="24"/>
          <w:u w:color="000000"/>
        </w:rPr>
      </w:pPr>
      <w:bookmarkStart w:name="_Toc26" w:id="1336"/>
      <w:ins w:id="1337" w:date="2019-06-17T11:03:30Z" w:author="Naveen">
        <w:r>
          <w:rPr>
            <w:rFonts w:ascii="Arial" w:hAnsi="Arial"/>
            <w:b w:val="1"/>
            <w:bCs w:val="1"/>
            <w:color w:val="000000"/>
            <w:sz w:val="24"/>
            <w:szCs w:val="24"/>
            <w:u w:color="000000"/>
            <w:rtl w:val="0"/>
            <w:lang w:val="en-US"/>
          </w:rPr>
          <w:t>1.3  Dates of Testing</w:t>
        </w:r>
      </w:ins>
      <w:bookmarkEnd w:id="1336"/>
    </w:p>
    <w:p>
      <w:pPr>
        <w:pStyle w:val="Body"/>
        <w:rPr>
          <w:ins w:id="1338" w:date="2019-06-17T11:03:30Z" w:author="Naveen"/>
        </w:rPr>
      </w:pPr>
    </w:p>
    <w:p>
      <w:pPr>
        <w:pStyle w:val="Body"/>
        <w:rPr>
          <w:ins w:id="1339" w:date="2019-06-17T11:03:30Z" w:author="Naveen"/>
          <w:rFonts w:ascii="Arial" w:cs="Arial" w:hAnsi="Arial" w:eastAsia="Arial"/>
          <w:color w:val="0000ff"/>
          <w:u w:color="0000ff"/>
        </w:rPr>
      </w:pPr>
      <w:ins w:id="1340" w:date="2019-06-17T11:03:30Z" w:author="Naveen">
        <w:r>
          <w:rPr>
            <w:rFonts w:ascii="Arial" w:hAnsi="Arial"/>
            <w:rtl w:val="0"/>
            <w:lang w:val="en-US"/>
          </w:rPr>
          <w:t xml:space="preserve">The Penetration Test will take place from </w:t>
        </w:r>
      </w:ins>
      <w:commentRangeStart w:id="1341"/>
      <w:ins w:id="1342" w:date="2019-06-17T11:03:30Z" w:author="Naveen">
        <w:r>
          <w:rPr>
            <w:rFonts w:ascii="Arial" w:hAnsi="Arial"/>
            <w:color w:val="0000ff"/>
            <w:u w:color="0000ff"/>
            <w:rtl w:val="0"/>
            <w:lang w:val="en-US"/>
          </w:rPr>
          <w:t>[Insert required start and end dates of testing]</w:t>
        </w:r>
      </w:ins>
      <w:commentRangeEnd w:id="1341"/>
      <w:r>
        <w:commentReference w:id="1341"/>
      </w:r>
    </w:p>
    <w:p>
      <w:pPr>
        <w:pStyle w:val="Body"/>
        <w:rPr>
          <w:ins w:id="1343" w:date="2019-06-17T11:03:30Z" w:author="Naveen"/>
          <w:rFonts w:ascii="Arial" w:cs="Arial" w:hAnsi="Arial" w:eastAsia="Arial"/>
          <w:color w:val="0000ff"/>
          <w:u w:color="0000ff"/>
        </w:rPr>
      </w:pPr>
      <w:ins w:id="1344" w:date="2019-06-17T11:03:30Z" w:author="Naveen">
        <w:r>
          <w:rPr>
            <w:rFonts w:ascii="Arial Unicode MS" w:cs="Arial Unicode MS" w:hAnsi="Arial Unicode MS" w:eastAsia="Arial Unicode MS"/>
            <w:b w:val="0"/>
            <w:bCs w:val="0"/>
            <w:i w:val="0"/>
            <w:iCs w:val="0"/>
          </w:rPr>
          <w:br w:type="textWrapping"/>
        </w:r>
      </w:ins>
      <w:ins w:id="1345" w:date="2019-06-17T11:03:30Z" w:author="Naveen">
        <w:r>
          <w:rPr>
            <w:rFonts w:ascii="Arial" w:hAnsi="Arial"/>
            <w:rtl w:val="0"/>
            <w:lang w:val="en-US"/>
          </w:rPr>
          <w:t xml:space="preserve">Testing will be conducted </w:t>
        </w:r>
      </w:ins>
      <w:commentRangeStart w:id="1346"/>
      <w:ins w:id="1347" w:date="2019-06-17T11:03:30Z" w:author="Naveen">
        <w:r>
          <w:rPr>
            <w:rFonts w:ascii="Arial" w:hAnsi="Arial"/>
            <w:color w:val="0000ff"/>
            <w:u w:color="0000ff"/>
            <w:rtl w:val="0"/>
            <w:lang w:val="en-US"/>
          </w:rPr>
          <w:t>[during business hours 9-5pm / out of hours 5pm -8am, weekend]</w:t>
        </w:r>
      </w:ins>
      <w:commentRangeEnd w:id="1346"/>
      <w:r>
        <w:commentReference w:id="1346"/>
      </w:r>
    </w:p>
    <w:p>
      <w:pPr>
        <w:pStyle w:val="Body"/>
        <w:rPr>
          <w:ins w:id="1348" w:date="2019-06-17T11:03:30Z" w:author="Naveen"/>
          <w:rFonts w:ascii="Arial" w:cs="Arial" w:hAnsi="Arial" w:eastAsia="Arial"/>
        </w:rPr>
      </w:pPr>
    </w:p>
    <w:p>
      <w:pPr>
        <w:pStyle w:val="Body"/>
        <w:rPr>
          <w:ins w:id="1349" w:date="2019-06-17T11:03:30Z" w:author="Naveen"/>
          <w:rFonts w:ascii="Arial" w:cs="Arial" w:hAnsi="Arial" w:eastAsia="Arial"/>
        </w:rPr>
      </w:pPr>
    </w:p>
    <w:p>
      <w:pPr>
        <w:pStyle w:val="Heading 2"/>
        <w:rPr>
          <w:ins w:id="1350" w:date="2019-06-17T11:03:30Z" w:author="Naveen"/>
          <w:rFonts w:ascii="Arial" w:cs="Arial" w:hAnsi="Arial" w:eastAsia="Arial"/>
          <w:b w:val="1"/>
          <w:bCs w:val="1"/>
          <w:color w:val="000000"/>
          <w:sz w:val="24"/>
          <w:szCs w:val="24"/>
          <w:u w:color="000000"/>
        </w:rPr>
      </w:pPr>
      <w:bookmarkStart w:name="_Toc27" w:id="1351"/>
      <w:ins w:id="1352" w:date="2019-06-17T11:03:30Z" w:author="Naveen">
        <w:r>
          <w:rPr>
            <w:rFonts w:ascii="Arial" w:hAnsi="Arial"/>
            <w:b w:val="1"/>
            <w:bCs w:val="1"/>
            <w:color w:val="000000"/>
            <w:sz w:val="24"/>
            <w:szCs w:val="24"/>
            <w:u w:color="000000"/>
            <w:rtl w:val="0"/>
            <w:lang w:val="de-DE"/>
          </w:rPr>
          <w:t xml:space="preserve">1.4  General </w:t>
        </w:r>
      </w:ins>
      <w:bookmarkEnd w:id="1351"/>
    </w:p>
    <w:p>
      <w:pPr>
        <w:pStyle w:val="Body"/>
        <w:rPr>
          <w:ins w:id="1353" w:date="2019-06-17T11:03:30Z" w:author="Naveen"/>
        </w:rPr>
      </w:pPr>
    </w:p>
    <w:p>
      <w:pPr>
        <w:pStyle w:val="Body"/>
        <w:rPr>
          <w:ins w:id="1354" w:date="2019-06-17T11:03:30Z" w:author="Naveen"/>
          <w:rFonts w:ascii="Arial" w:cs="Arial" w:hAnsi="Arial" w:eastAsia="Arial"/>
        </w:rPr>
      </w:pPr>
    </w:p>
    <w:p>
      <w:pPr>
        <w:pStyle w:val="Body"/>
        <w:rPr>
          <w:ins w:id="1355" w:date="2019-06-17T11:03:30Z" w:author="Naveen"/>
          <w:rFonts w:ascii="Arial" w:cs="Arial" w:hAnsi="Arial" w:eastAsia="Arial"/>
        </w:rPr>
      </w:pPr>
      <w:ins w:id="1356" w:date="2019-06-17T11:03:30Z" w:author="Naveen">
        <w:r>
          <w:rPr>
            <w:rFonts w:ascii="Arial" w:hAnsi="Arial"/>
            <w:rtl w:val="0"/>
            <w:lang w:val="en-US"/>
          </w:rPr>
          <w:t xml:space="preserve">The NHSBSA Dev Ops Engineer  contact is: </w:t>
        </w:r>
      </w:ins>
    </w:p>
    <w:p>
      <w:pPr>
        <w:pStyle w:val="Body"/>
        <w:rPr>
          <w:ins w:id="1357" w:date="2019-06-17T11:03:30Z" w:author="Naveen"/>
          <w:rFonts w:ascii="Arial" w:cs="Arial" w:hAnsi="Arial" w:eastAsia="Arial"/>
        </w:rPr>
      </w:pPr>
      <w:ins w:id="1358" w:date="2019-06-17T11:03:30Z" w:author="Naveen">
        <w:r>
          <w:rPr>
            <w:rFonts w:ascii="Arial" w:hAnsi="Arial"/>
            <w:rtl w:val="0"/>
          </w:rPr>
          <w:t>[</w:t>
        </w:r>
      </w:ins>
      <w:commentRangeStart w:id="1359"/>
      <w:ins w:id="1360" w:date="2019-06-17T11:03:30Z" w:author="Naveen">
        <w:r>
          <w:rPr>
            <w:rFonts w:ascii="Arial" w:hAnsi="Arial"/>
            <w:rtl w:val="0"/>
            <w:lang w:val="en-US"/>
          </w:rPr>
          <w:t>supply name and contact number of the DevOps person dealing with the migration of your service to the Production environment]</w:t>
        </w:r>
      </w:ins>
      <w:commentRangeEnd w:id="1359"/>
      <w:r>
        <w:commentReference w:id="1359"/>
      </w:r>
    </w:p>
    <w:p>
      <w:pPr>
        <w:pStyle w:val="Body"/>
        <w:rPr>
          <w:ins w:id="1361" w:date="2019-06-17T11:03:30Z" w:author="Naveen"/>
          <w:rFonts w:ascii="Arial" w:cs="Arial" w:hAnsi="Arial" w:eastAsia="Arial"/>
        </w:rPr>
      </w:pPr>
    </w:p>
    <w:p>
      <w:pPr>
        <w:pStyle w:val="Body"/>
        <w:rPr>
          <w:ins w:id="1362" w:date="2019-06-17T11:03:30Z" w:author="Naveen"/>
          <w:rFonts w:ascii="Arial" w:cs="Arial" w:hAnsi="Arial" w:eastAsia="Arial"/>
        </w:rPr>
      </w:pPr>
      <w:ins w:id="1363" w:date="2019-06-17T11:03:30Z" w:author="Naveen">
        <w:r>
          <w:rPr>
            <w:rFonts w:ascii="Arial" w:hAnsi="Arial"/>
            <w:rtl w:val="0"/>
            <w:lang w:val="en-US"/>
          </w:rPr>
          <w:t xml:space="preserve">The Technical Contact during the test is: </w:t>
        </w:r>
      </w:ins>
    </w:p>
    <w:p>
      <w:pPr>
        <w:pStyle w:val="Body"/>
        <w:rPr>
          <w:ins w:id="1364" w:date="2019-06-17T11:03:30Z" w:author="Naveen"/>
          <w:rFonts w:ascii="Arial" w:cs="Arial" w:hAnsi="Arial" w:eastAsia="Arial"/>
        </w:rPr>
      </w:pPr>
      <w:ins w:id="1365" w:date="2019-06-17T11:03:30Z" w:author="Naveen">
        <w:r>
          <w:rPr>
            <w:rFonts w:ascii="Arial" w:hAnsi="Arial"/>
            <w:rtl w:val="0"/>
          </w:rPr>
          <w:t>[</w:t>
        </w:r>
      </w:ins>
      <w:commentRangeStart w:id="1366"/>
      <w:ins w:id="1367" w:date="2019-06-17T11:03:30Z" w:author="Naveen">
        <w:r>
          <w:rPr>
            <w:rFonts w:ascii="Arial" w:hAnsi="Arial"/>
            <w:rtl w:val="0"/>
            <w:lang w:val="en-US"/>
          </w:rPr>
          <w:t>supply name and contact number, maybe project senior developer and /or technical architect?]</w:t>
        </w:r>
      </w:ins>
      <w:commentRangeEnd w:id="1366"/>
      <w:r>
        <w:commentReference w:id="1366"/>
      </w:r>
    </w:p>
    <w:p>
      <w:pPr>
        <w:pStyle w:val="Body"/>
        <w:rPr>
          <w:ins w:id="1368" w:date="2019-06-17T11:03:30Z" w:author="Naveen"/>
          <w:rFonts w:ascii="Arial" w:cs="Arial" w:hAnsi="Arial" w:eastAsia="Arial"/>
        </w:rPr>
      </w:pPr>
    </w:p>
    <w:p>
      <w:pPr>
        <w:pStyle w:val="Body"/>
        <w:rPr>
          <w:ins w:id="1369" w:date="2019-06-17T11:03:30Z" w:author="Naveen"/>
          <w:rFonts w:ascii="Arial" w:cs="Arial" w:hAnsi="Arial" w:eastAsia="Arial"/>
        </w:rPr>
      </w:pPr>
      <w:ins w:id="1370" w:date="2019-06-17T11:03:30Z" w:author="Naveen">
        <w:r>
          <w:rPr>
            <w:rFonts w:ascii="Arial" w:hAnsi="Arial"/>
            <w:rtl w:val="0"/>
            <w:lang w:val="en-US"/>
          </w:rPr>
          <w:t xml:space="preserve">The Escalation point for any unresolved queries or issues are: </w:t>
        </w:r>
      </w:ins>
    </w:p>
    <w:p>
      <w:pPr>
        <w:pStyle w:val="Body"/>
        <w:rPr>
          <w:ins w:id="1371" w:date="2019-06-17T11:03:30Z" w:author="Naveen"/>
          <w:rFonts w:ascii="Arial" w:cs="Arial" w:hAnsi="Arial" w:eastAsia="Arial"/>
        </w:rPr>
      </w:pPr>
    </w:p>
    <w:p>
      <w:pPr>
        <w:pStyle w:val="Body"/>
        <w:ind w:left="720" w:firstLine="0"/>
        <w:rPr>
          <w:ins w:id="1372" w:date="2019-06-17T11:03:30Z" w:author="Naveen"/>
          <w:rFonts w:ascii="Arial" w:cs="Arial" w:hAnsi="Arial" w:eastAsia="Arial"/>
        </w:rPr>
      </w:pPr>
      <w:ins w:id="1373" w:date="2019-06-17T11:03:30Z" w:author="Naveen">
        <w:r>
          <w:rPr>
            <w:rFonts w:ascii="Arial" w:hAnsi="Arial"/>
            <w:rtl w:val="0"/>
            <w:lang w:val="en-US"/>
          </w:rPr>
          <w:t>The Project Manager is:</w:t>
          <w:br w:type="textWrapping"/>
        </w:r>
      </w:ins>
      <w:commentRangeStart w:id="1374"/>
    </w:p>
    <w:p>
      <w:pPr>
        <w:pStyle w:val="Body"/>
        <w:ind w:left="720" w:firstLine="0"/>
        <w:rPr>
          <w:ins w:id="1375" w:date="2019-06-17T11:03:30Z" w:author="Naveen"/>
          <w:rFonts w:ascii="Arial" w:cs="Arial" w:hAnsi="Arial" w:eastAsia="Arial"/>
        </w:rPr>
      </w:pPr>
      <w:ins w:id="1376" w:date="2019-06-17T11:03:30Z" w:author="Naveen">
        <w:r>
          <w:rPr>
            <w:rFonts w:ascii="Arial" w:hAnsi="Arial"/>
            <w:rtl w:val="0"/>
            <w:lang w:val="en-US"/>
          </w:rPr>
          <w:t>[supply name and contact number, maybe Project Manager?]</w:t>
        </w:r>
      </w:ins>
      <w:commentRangeEnd w:id="1374"/>
      <w:r>
        <w:commentReference w:id="1374"/>
      </w:r>
    </w:p>
    <w:p>
      <w:pPr>
        <w:pStyle w:val="Body"/>
        <w:ind w:left="1571" w:firstLine="0"/>
        <w:rPr>
          <w:ins w:id="1377" w:date="2019-06-17T11:03:30Z" w:author="Naveen"/>
          <w:rFonts w:ascii="Arial" w:cs="Arial" w:hAnsi="Arial" w:eastAsia="Arial"/>
          <w:b w:val="1"/>
          <w:bCs w:val="1"/>
        </w:rPr>
      </w:pPr>
    </w:p>
    <w:p>
      <w:pPr>
        <w:pStyle w:val="Body"/>
        <w:ind w:left="720" w:firstLine="0"/>
        <w:rPr>
          <w:ins w:id="1378" w:date="2019-06-17T11:03:30Z" w:author="Naveen"/>
          <w:rFonts w:ascii="Arial" w:cs="Arial" w:hAnsi="Arial" w:eastAsia="Arial"/>
        </w:rPr>
      </w:pPr>
      <w:ins w:id="1379" w:date="2019-06-17T11:03:30Z" w:author="Naveen">
        <w:r>
          <w:rPr>
            <w:rFonts w:ascii="Arial" w:hAnsi="Arial"/>
            <w:rtl w:val="0"/>
            <w:lang w:val="en-US"/>
          </w:rPr>
          <w:t>The NHSBSA Vulnerability Management Team contact is:</w:t>
        </w:r>
      </w:ins>
    </w:p>
    <w:p>
      <w:pPr>
        <w:pStyle w:val="Body"/>
        <w:ind w:left="720" w:firstLine="0"/>
        <w:rPr>
          <w:ins w:id="1380" w:date="2019-06-17T11:03:30Z" w:author="Naveen"/>
          <w:rFonts w:ascii="Arial" w:cs="Arial" w:hAnsi="Arial" w:eastAsia="Arial"/>
        </w:rPr>
      </w:pPr>
      <w:ins w:id="1381" w:date="2019-06-17T11:03:30Z" w:author="Naveen">
        <w:r>
          <w:rPr>
            <w:rFonts w:ascii="Arial" w:hAnsi="Arial"/>
            <w:rtl w:val="0"/>
          </w:rPr>
          <w:t>[</w:t>
        </w:r>
      </w:ins>
      <w:commentRangeStart w:id="1382"/>
      <w:ins w:id="1383" w:date="2019-06-17T11:03:30Z" w:author="Naveen">
        <w:r>
          <w:rPr>
            <w:rFonts w:ascii="Arial" w:hAnsi="Arial"/>
            <w:rtl w:val="0"/>
            <w:lang w:val="en-US"/>
          </w:rPr>
          <w:t>supply name and contact number of whoever s leading your pen test from an Information Security (IS) point of view, speak to IS if unsure]</w:t>
        </w:r>
      </w:ins>
      <w:commentRangeEnd w:id="1382"/>
      <w:r>
        <w:commentReference w:id="1382"/>
      </w:r>
    </w:p>
    <w:p>
      <w:pPr>
        <w:pStyle w:val="Body"/>
      </w:pPr>
      <w:ins w:id="1384" w:date="2019-06-17T11:03:30Z" w:author="Naveen">
        <w:r>
          <w:rPr>
            <w:rFonts w:ascii="Arial Unicode MS" w:cs="Arial Unicode MS" w:hAnsi="Arial Unicode MS" w:eastAsia="Arial Unicode MS"/>
            <w:b w:val="0"/>
            <w:bCs w:val="0"/>
            <w:i w:val="0"/>
            <w:iCs w:val="0"/>
          </w:rPr>
          <w:br w:type="page"/>
        </w:r>
      </w:ins>
    </w:p>
    <w:p>
      <w:pPr>
        <w:pStyle w:val="Heading"/>
        <w:rPr>
          <w:ins w:id="1385" w:date="2019-06-17T11:03:30Z" w:author="Naveen"/>
          <w:rFonts w:ascii="Arial" w:cs="Arial" w:hAnsi="Arial" w:eastAsia="Arial"/>
          <w:b w:val="1"/>
          <w:bCs w:val="1"/>
          <w:color w:val="000000"/>
          <w:sz w:val="24"/>
          <w:szCs w:val="24"/>
          <w:u w:color="000000"/>
        </w:rPr>
      </w:pPr>
      <w:bookmarkStart w:name="_Toc28" w:id="1386"/>
      <w:ins w:id="1387" w:date="2019-06-17T11:03:30Z" w:author="Naveen">
        <w:r>
          <w:rPr>
            <w:rFonts w:ascii="Arial" w:hAnsi="Arial"/>
            <w:b w:val="1"/>
            <w:bCs w:val="1"/>
            <w:color w:val="000000"/>
            <w:sz w:val="24"/>
            <w:szCs w:val="24"/>
            <w:u w:color="000000"/>
            <w:rtl w:val="0"/>
            <w:lang w:val="en-US"/>
          </w:rPr>
          <w:t>2.  Background &amp; technical Information</w:t>
        </w:r>
      </w:ins>
      <w:bookmarkEnd w:id="1386"/>
    </w:p>
    <w:p>
      <w:pPr>
        <w:pStyle w:val="Body"/>
        <w:rPr>
          <w:ins w:id="1388" w:date="2019-06-17T11:03:30Z" w:author="Naveen"/>
        </w:rPr>
      </w:pPr>
    </w:p>
    <w:p>
      <w:pPr>
        <w:pStyle w:val="Body"/>
        <w:rPr>
          <w:ins w:id="1389" w:date="2019-06-17T11:03:30Z" w:author="Naveen"/>
          <w:rFonts w:ascii="Arial" w:cs="Arial" w:hAnsi="Arial" w:eastAsia="Arial"/>
        </w:rPr>
      </w:pPr>
      <w:ins w:id="1390" w:date="2019-06-17T11:03:30Z" w:author="Naveen">
        <w:r>
          <w:rPr>
            <w:rFonts w:ascii="Arial" w:hAnsi="Arial"/>
            <w:rtl w:val="0"/>
            <w:lang w:val="en-US"/>
          </w:rPr>
          <w:t>The NHSBSA is a Special Health Authority which provides a range of essential central services to NHS organisations</w:t>
        </w:r>
      </w:ins>
      <w:ins w:id="1391" w:date="2019-06-17T11:03:30Z" w:author="Naveen">
        <w:r>
          <w:rPr>
            <w:rFonts w:ascii="Arial" w:hAnsi="Arial" w:hint="default"/>
            <w:rtl w:val="0"/>
            <w:lang w:val="en-US"/>
          </w:rPr>
          <w:t>’</w:t>
        </w:r>
      </w:ins>
      <w:ins w:id="1392" w:date="2019-06-17T11:03:30Z" w:author="Naveen">
        <w:r>
          <w:rPr>
            <w:rFonts w:ascii="Arial" w:hAnsi="Arial"/>
            <w:rtl w:val="0"/>
            <w:lang w:val="en-US"/>
          </w:rPr>
          <w:t xml:space="preserve">, NHS contractors, patients and the public.  </w:t>
        </w:r>
      </w:ins>
    </w:p>
    <w:p>
      <w:pPr>
        <w:pStyle w:val="List Paragraph"/>
        <w:tabs>
          <w:tab w:val="left" w:pos="1800"/>
        </w:tabs>
        <w:ind w:left="0" w:firstLine="0"/>
        <w:rPr>
          <w:ins w:id="1393" w:date="2019-06-17T11:03:30Z" w:author="Naveen"/>
          <w:rFonts w:ascii="Arial" w:cs="Arial" w:hAnsi="Arial" w:eastAsia="Arial"/>
          <w:sz w:val="24"/>
          <w:szCs w:val="24"/>
        </w:rPr>
      </w:pPr>
      <w:ins w:id="1394" w:date="2019-06-17T11:03:30Z" w:author="Naveen">
        <w:r>
          <w:rPr>
            <w:rFonts w:ascii="Arial" w:cs="Arial" w:hAnsi="Arial" w:eastAsia="Arial"/>
            <w:sz w:val="24"/>
            <w:szCs w:val="24"/>
          </w:rPr>
          <w:br w:type="textWrapping"/>
        </w:r>
      </w:ins>
      <w:commentRangeStart w:id="1395"/>
    </w:p>
    <w:p>
      <w:pPr>
        <w:pStyle w:val="Body"/>
        <w:rPr>
          <w:ins w:id="1396" w:date="2019-06-17T11:03:30Z" w:author="Naveen"/>
          <w:rFonts w:ascii="Arial" w:cs="Arial" w:hAnsi="Arial" w:eastAsia="Arial"/>
          <w:color w:val="0000ff"/>
          <w:u w:color="0000ff"/>
        </w:rPr>
      </w:pPr>
      <w:ins w:id="1397" w:date="2019-06-17T11:03:30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1398" w:date="2019-06-17T11:03:30Z" w:author="Naveen"/>
          <w:rFonts w:ascii="Arial" w:cs="Arial" w:hAnsi="Arial" w:eastAsia="Arial"/>
          <w:color w:val="0000ff"/>
          <w:u w:color="0000ff"/>
        </w:rPr>
      </w:pPr>
      <w:ins w:id="1399" w:date="2019-06-17T11:03:30Z" w:author="Naveen">
        <w:r>
          <w:rPr>
            <w:rFonts w:ascii="Arial" w:hAnsi="Arial"/>
            <w:color w:val="0000ff"/>
            <w:u w:color="0000ff"/>
            <w:rtl w:val="0"/>
            <w:lang w:val="en-US"/>
          </w:rPr>
          <w:t>If testing is to be carried out across multiple VLANS or segregated networks, then you will need to advise the number of VLANs]</w:t>
        </w:r>
      </w:ins>
      <w:commentRangeEnd w:id="1395"/>
      <w:r>
        <w:commentReference w:id="1395"/>
      </w:r>
    </w:p>
    <w:p>
      <w:pPr>
        <w:pStyle w:val="List Paragraph"/>
        <w:tabs>
          <w:tab w:val="left" w:pos="1800"/>
        </w:tabs>
        <w:ind w:left="0" w:firstLine="0"/>
      </w:pPr>
      <w:ins w:id="1400" w:date="2019-06-17T11:03:30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1401" w:date="2019-06-17T11:03:30Z" w:author="Naveen"/>
          <w:rFonts w:ascii="Arial" w:cs="Arial" w:hAnsi="Arial" w:eastAsia="Arial"/>
          <w:sz w:val="24"/>
          <w:szCs w:val="24"/>
        </w:rPr>
      </w:pPr>
    </w:p>
    <w:p>
      <w:pPr>
        <w:pStyle w:val="Heading"/>
        <w:rPr>
          <w:ins w:id="1402" w:date="2019-06-17T11:03:30Z" w:author="Naveen"/>
          <w:rFonts w:ascii="Helvetica" w:cs="Helvetica" w:hAnsi="Helvetica" w:eastAsia="Helvetica"/>
          <w:b w:val="1"/>
          <w:bCs w:val="1"/>
          <w:color w:val="000000"/>
          <w:u w:color="000000"/>
        </w:rPr>
      </w:pPr>
      <w:bookmarkStart w:name="_Toc29" w:id="1403"/>
      <w:ins w:id="1404" w:date="2019-06-17T11:03:30Z" w:author="Naveen">
        <w:r>
          <w:rPr>
            <w:rFonts w:ascii="Arial" w:hAnsi="Arial"/>
            <w:b w:val="1"/>
            <w:bCs w:val="1"/>
            <w:color w:val="000000"/>
            <w:sz w:val="24"/>
            <w:szCs w:val="24"/>
            <w:u w:color="000000"/>
            <w:rtl w:val="0"/>
            <w:lang w:val="it-IT"/>
          </w:rPr>
          <w:t>3.  Scope</w:t>
        </w:r>
      </w:ins>
      <w:ins w:id="1405" w:date="2019-06-17T11:03:30Z" w:author="Naveen">
        <w:r>
          <w:rPr>
            <w:rFonts w:ascii="Arial Unicode MS" w:cs="Arial Unicode MS" w:hAnsi="Arial Unicode MS" w:eastAsia="Arial Unicode MS"/>
            <w:b w:val="0"/>
            <w:bCs w:val="0"/>
            <w:i w:val="0"/>
            <w:iCs w:val="0"/>
            <w:color w:val="000000"/>
            <w:sz w:val="24"/>
            <w:szCs w:val="24"/>
            <w:u w:color="000000"/>
          </w:rPr>
          <w:br w:type="textWrapping"/>
        </w:r>
      </w:ins>
      <w:bookmarkEnd w:id="1403"/>
    </w:p>
    <w:p>
      <w:pPr>
        <w:pStyle w:val="Body"/>
        <w:rPr>
          <w:ins w:id="1406" w:date="2019-06-17T11:03:30Z" w:author="Naveen"/>
          <w:rFonts w:ascii="Arial" w:cs="Arial" w:hAnsi="Arial" w:eastAsia="Arial"/>
        </w:rPr>
      </w:pPr>
      <w:ins w:id="1407" w:date="2019-06-17T11:03:30Z" w:author="Naveen">
        <w:r>
          <w:rPr>
            <w:rFonts w:ascii="Arial" w:hAnsi="Arial"/>
            <w:rtl w:val="0"/>
            <w:lang w:val="en-US"/>
          </w:rPr>
          <w:t xml:space="preserve">The scope of this Penetration Test is targeted at the hosts being deployed for the </w:t>
        </w:r>
      </w:ins>
      <w:commentRangeStart w:id="1408"/>
      <w:ins w:id="1409" w:date="2019-06-17T11:03:30Z" w:author="Naveen">
        <w:r>
          <w:rPr>
            <w:rFonts w:ascii="Arial" w:hAnsi="Arial"/>
            <w:color w:val="0000ff"/>
            <w:u w:color="0000ff"/>
            <w:rtl w:val="0"/>
            <w:lang w:val="en-US"/>
          </w:rPr>
          <w:t>[insert Project or Service name]</w:t>
        </w:r>
      </w:ins>
      <w:ins w:id="1410" w:date="2019-06-17T11:03:30Z" w:author="Naveen">
        <w:r>
          <w:rPr>
            <w:rFonts w:ascii="Arial" w:hAnsi="Arial"/>
            <w:b w:val="1"/>
            <w:bCs w:val="1"/>
            <w:color w:val="0000ff"/>
            <w:u w:color="0000ff"/>
            <w:rtl w:val="0"/>
          </w:rPr>
          <w:t xml:space="preserve"> </w:t>
        </w:r>
      </w:ins>
      <w:commentRangeEnd w:id="1408"/>
      <w:r>
        <w:commentReference w:id="1408"/>
      </w:r>
      <w:ins w:id="1411" w:date="2019-06-17T11:03:30Z" w:author="Naveen">
        <w:r>
          <w:rPr>
            <w:rFonts w:ascii="Arial" w:hAnsi="Arial"/>
            <w:rtl w:val="0"/>
          </w:rPr>
          <w:t>services.</w:t>
        </w:r>
      </w:ins>
    </w:p>
    <w:p>
      <w:pPr>
        <w:pStyle w:val="Body"/>
        <w:rPr>
          <w:ins w:id="1412" w:date="2019-06-17T11:03:30Z" w:author="Naveen"/>
          <w:rFonts w:ascii="Arial" w:cs="Arial" w:hAnsi="Arial" w:eastAsia="Arial"/>
        </w:rPr>
      </w:pPr>
    </w:p>
    <w:p>
      <w:pPr>
        <w:pStyle w:val="Body"/>
        <w:rPr>
          <w:ins w:id="1413" w:date="2019-06-17T11:03:30Z" w:author="Naveen"/>
          <w:rFonts w:ascii="Arial" w:cs="Arial" w:hAnsi="Arial" w:eastAsia="Arial"/>
          <w:color w:val="0000ff"/>
          <w:u w:color="0000ff"/>
        </w:rPr>
      </w:pPr>
      <w:ins w:id="1414" w:date="2019-06-17T11:03:30Z" w:author="Naveen">
        <w:r>
          <w:rPr>
            <w:rFonts w:ascii="Arial" w:hAnsi="Arial"/>
            <w:rtl w:val="0"/>
            <w:lang w:val="en-US"/>
          </w:rPr>
          <w:t xml:space="preserve">The test would consist of the following distinct components: </w:t>
        </w:r>
      </w:ins>
      <w:commentRangeStart w:id="1415"/>
      <w:ins w:id="1416" w:date="2019-06-17T11:03:30Z" w:author="Naveen">
        <w:r>
          <w:rPr>
            <w:rFonts w:ascii="Arial" w:hAnsi="Arial"/>
            <w:color w:val="0000ff"/>
            <w:u w:color="0000ff"/>
            <w:rtl w:val="0"/>
            <w:lang w:val="en-US"/>
          </w:rPr>
          <w:t>[Please delete component sections that are not required]</w:t>
        </w:r>
      </w:ins>
      <w:commentRangeEnd w:id="1415"/>
      <w:r>
        <w:commentReference w:id="1415"/>
      </w:r>
    </w:p>
    <w:p>
      <w:pPr>
        <w:pStyle w:val="Body"/>
        <w:rPr>
          <w:ins w:id="1417" w:date="2019-06-17T11:03:30Z" w:author="Naveen"/>
          <w:rFonts w:ascii="Arial" w:cs="Arial" w:hAnsi="Arial" w:eastAsia="Arial"/>
        </w:rPr>
      </w:pPr>
    </w:p>
    <w:p>
      <w:pPr>
        <w:pStyle w:val="Body"/>
        <w:rPr>
          <w:ins w:id="1418" w:date="2019-06-17T11:03:30Z" w:author="Naveen"/>
          <w:rFonts w:ascii="Arial" w:cs="Arial" w:hAnsi="Arial" w:eastAsia="Arial"/>
        </w:rPr>
      </w:pPr>
    </w:p>
    <w:p>
      <w:pPr>
        <w:pStyle w:val="Body"/>
        <w:tabs>
          <w:tab w:val="left" w:pos="426"/>
        </w:tabs>
        <w:rPr>
          <w:ins w:id="1419" w:date="2019-06-17T11:03:30Z" w:author="Naveen"/>
          <w:rFonts w:ascii="Arial" w:cs="Arial" w:hAnsi="Arial" w:eastAsia="Arial"/>
        </w:rPr>
      </w:pPr>
      <w:ins w:id="1420" w:date="2019-06-17T11:03:30Z" w:author="Naveen">
        <w:r>
          <w:rPr>
            <w:rFonts w:ascii="Arial" w:cs="Arial" w:hAnsi="Arial" w:eastAsia="Arial"/>
          </w:rPr>
          <w:tab/>
        </w:r>
      </w:ins>
      <w:ins w:id="1421" w:date="2019-06-17T11:03:30Z" w:author="Naveen">
        <w:r>
          <w:rPr>
            <w:rFonts w:ascii="Arial" w:hAnsi="Arial"/>
            <w:b w:val="1"/>
            <w:bCs w:val="1"/>
            <w:rtl w:val="0"/>
            <w:lang w:val="en-US"/>
          </w:rPr>
          <w:t>3.A.</w:t>
          <w:tab/>
          <w:t>Exposure testing</w:t>
        </w:r>
      </w:ins>
    </w:p>
    <w:p>
      <w:pPr>
        <w:pStyle w:val="Body"/>
        <w:tabs>
          <w:tab w:val="left" w:pos="426"/>
          <w:tab w:val="left" w:pos="720"/>
        </w:tabs>
        <w:ind w:left="426" w:firstLine="0"/>
        <w:rPr>
          <w:ins w:id="1422" w:date="2019-06-17T11:03:30Z" w:author="Naveen"/>
          <w:rFonts w:ascii="Arial" w:cs="Arial" w:hAnsi="Arial" w:eastAsia="Arial"/>
        </w:rPr>
      </w:pPr>
      <w:ins w:id="1423" w:date="2019-06-17T11:03:30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1424" w:date="2019-06-17T11:03:30Z" w:author="Naveen"/>
          <w:rFonts w:ascii="Arial" w:cs="Arial" w:hAnsi="Arial" w:eastAsia="Arial"/>
        </w:rPr>
      </w:pPr>
    </w:p>
    <w:p>
      <w:pPr>
        <w:pStyle w:val="Body"/>
        <w:tabs>
          <w:tab w:val="left" w:pos="426"/>
          <w:tab w:val="left" w:pos="720"/>
        </w:tabs>
        <w:ind w:left="426" w:firstLine="0"/>
        <w:rPr>
          <w:ins w:id="1425" w:date="2019-06-17T11:03:30Z" w:author="Naveen"/>
          <w:rFonts w:ascii="Arial" w:cs="Arial" w:hAnsi="Arial" w:eastAsia="Arial"/>
        </w:rPr>
      </w:pPr>
    </w:p>
    <w:p>
      <w:pPr>
        <w:pStyle w:val="Body"/>
        <w:tabs>
          <w:tab w:val="left" w:pos="426"/>
          <w:tab w:val="left" w:pos="720"/>
        </w:tabs>
        <w:ind w:left="426" w:firstLine="0"/>
        <w:rPr>
          <w:ins w:id="1426" w:date="2019-06-17T11:03:30Z" w:author="Naveen"/>
          <w:rFonts w:ascii="Arial" w:cs="Arial" w:hAnsi="Arial" w:eastAsia="Arial"/>
          <w:b w:val="1"/>
          <w:bCs w:val="1"/>
        </w:rPr>
      </w:pPr>
      <w:ins w:id="1427" w:date="2019-06-17T11:03:30Z" w:author="Naveen">
        <w:r>
          <w:rPr>
            <w:rFonts w:ascii="Arial" w:hAnsi="Arial"/>
            <w:b w:val="1"/>
            <w:bCs w:val="1"/>
            <w:rtl w:val="0"/>
            <w:lang w:val="en-US"/>
          </w:rPr>
          <w:t>3.B.</w:t>
          <w:tab/>
          <w:t>Server build review</w:t>
        </w:r>
      </w:ins>
    </w:p>
    <w:p>
      <w:pPr>
        <w:pStyle w:val="Body"/>
        <w:tabs>
          <w:tab w:val="left" w:pos="426"/>
          <w:tab w:val="left" w:pos="720"/>
        </w:tabs>
        <w:ind w:left="426" w:firstLine="0"/>
        <w:rPr>
          <w:ins w:id="1428" w:date="2019-06-17T11:03:30Z" w:author="Naveen"/>
          <w:rFonts w:ascii="Arial" w:cs="Arial" w:hAnsi="Arial" w:eastAsia="Arial"/>
        </w:rPr>
      </w:pPr>
      <w:ins w:id="1429" w:date="2019-06-17T11:03:30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1430" w:date="2019-06-17T11:03:30Z" w:author="Naveen"/>
          <w:rFonts w:ascii="Arial" w:cs="Arial" w:hAnsi="Arial" w:eastAsia="Arial"/>
          <w:sz w:val="24"/>
          <w:szCs w:val="24"/>
        </w:rPr>
      </w:pPr>
    </w:p>
    <w:p>
      <w:pPr>
        <w:pStyle w:val="Body"/>
        <w:tabs>
          <w:tab w:val="left" w:pos="426"/>
          <w:tab w:val="left" w:pos="720"/>
        </w:tabs>
        <w:ind w:left="426" w:firstLine="0"/>
        <w:rPr>
          <w:ins w:id="1431" w:date="2019-06-17T11:03:30Z" w:author="Naveen"/>
          <w:rFonts w:ascii="Arial" w:cs="Arial" w:hAnsi="Arial" w:eastAsia="Arial"/>
          <w:b w:val="1"/>
          <w:bCs w:val="1"/>
        </w:rPr>
      </w:pPr>
    </w:p>
    <w:p>
      <w:pPr>
        <w:pStyle w:val="Body"/>
        <w:tabs>
          <w:tab w:val="left" w:pos="426"/>
          <w:tab w:val="left" w:pos="720"/>
        </w:tabs>
        <w:ind w:left="426" w:firstLine="0"/>
        <w:rPr>
          <w:ins w:id="1432" w:date="2019-06-17T11:03:30Z" w:author="Naveen"/>
          <w:rFonts w:ascii="Arial" w:cs="Arial" w:hAnsi="Arial" w:eastAsia="Arial"/>
        </w:rPr>
      </w:pPr>
      <w:ins w:id="1433" w:date="2019-06-17T11:03:30Z" w:author="Naveen">
        <w:r>
          <w:rPr>
            <w:rFonts w:ascii="Arial" w:hAnsi="Arial"/>
            <w:b w:val="1"/>
            <w:bCs w:val="1"/>
            <w:rtl w:val="0"/>
            <w:lang w:val="en-US"/>
          </w:rPr>
          <w:t>3.C.</w:t>
          <w:tab/>
          <w:t>Firewall review</w:t>
        </w:r>
      </w:ins>
    </w:p>
    <w:p>
      <w:pPr>
        <w:pStyle w:val="Body"/>
        <w:tabs>
          <w:tab w:val="left" w:pos="426"/>
          <w:tab w:val="left" w:pos="720"/>
        </w:tabs>
        <w:ind w:left="426" w:firstLine="0"/>
        <w:rPr>
          <w:ins w:id="1434" w:date="2019-06-17T11:03:30Z" w:author="Naveen"/>
          <w:rFonts w:ascii="Arial" w:cs="Arial" w:hAnsi="Arial" w:eastAsia="Arial"/>
        </w:rPr>
      </w:pPr>
      <w:ins w:id="1435" w:date="2019-06-17T11:03:30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1436" w:date="2019-06-17T11:03:30Z" w:author="Naveen"/>
          <w:rFonts w:ascii="Arial" w:cs="Arial" w:hAnsi="Arial" w:eastAsia="Arial"/>
        </w:rPr>
      </w:pPr>
      <w:ins w:id="1437" w:date="2019-06-17T11:03:30Z" w:author="Naveen">
        <w:r>
          <w:rPr>
            <w:rFonts w:ascii="Arial" w:cs="Arial" w:hAnsi="Arial" w:eastAsia="Arial"/>
          </w:rPr>
          <w:br w:type="textWrapping"/>
        </w:r>
      </w:ins>
      <w:commentRangeStart w:id="1438"/>
    </w:p>
    <w:p>
      <w:pPr>
        <w:pStyle w:val="Body"/>
        <w:tabs>
          <w:tab w:val="left" w:pos="426"/>
          <w:tab w:val="left" w:pos="720"/>
        </w:tabs>
        <w:ind w:left="426" w:firstLine="0"/>
        <w:rPr>
          <w:ins w:id="1439" w:date="2019-06-17T11:03:30Z" w:author="Naveen"/>
          <w:rFonts w:ascii="Arial" w:cs="Arial" w:hAnsi="Arial" w:eastAsia="Arial"/>
          <w:color w:val="0000ff"/>
          <w:u w:color="0000ff"/>
        </w:rPr>
      </w:pPr>
      <w:ins w:id="1440" w:date="2019-06-17T11:03:30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1441" w:date="2019-06-17T11:03:30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1442" w:date="2019-06-17T11:03:30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1443" w:date="2019-06-17T11:03:30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1444" w:date="2019-06-17T11:03:30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1445" w:date="2019-06-17T11:03:30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1446" w:date="2019-06-17T11:03:30Z" w:author="Naveen"/>
          <w:rFonts w:ascii="Arial" w:cs="Arial" w:hAnsi="Arial" w:eastAsia="Arial"/>
        </w:rPr>
      </w:pPr>
    </w:p>
    <w:p>
      <w:pPr>
        <w:pStyle w:val="Body"/>
        <w:tabs>
          <w:tab w:val="left" w:pos="426"/>
          <w:tab w:val="left" w:pos="720"/>
        </w:tabs>
        <w:ind w:left="426" w:firstLine="0"/>
        <w:rPr>
          <w:ins w:id="1447" w:date="2019-06-17T11:03:30Z" w:author="Naveen"/>
          <w:rFonts w:ascii="Arial" w:cs="Arial" w:hAnsi="Arial" w:eastAsia="Arial"/>
          <w:color w:val="0000ff"/>
          <w:u w:color="0000ff"/>
        </w:rPr>
      </w:pPr>
      <w:ins w:id="1448" w:date="2019-06-17T11:03:30Z" w:author="Naveen">
        <w:r>
          <w:rPr>
            <w:rFonts w:ascii="Arial" w:cs="Arial" w:hAnsi="Arial" w:eastAsia="Arial"/>
            <w:color w:val="0000ff"/>
            <w:u w:color="0000ff"/>
            <w:rtl w:val="0"/>
            <w:lang w:val="en-US"/>
          </w:rPr>
          <w:tab/>
          <w:t>The firewall rule set/security rules should be attached at Appendix 1.</w:t>
        </w:r>
      </w:ins>
      <w:commentRangeEnd w:id="1438"/>
      <w:r>
        <w:commentReference w:id="1438"/>
      </w:r>
    </w:p>
    <w:p>
      <w:pPr>
        <w:pStyle w:val="Body"/>
        <w:tabs>
          <w:tab w:val="left" w:pos="426"/>
          <w:tab w:val="left" w:pos="720"/>
        </w:tabs>
        <w:rPr>
          <w:ins w:id="1449" w:date="2019-06-17T11:03:30Z" w:author="Naveen"/>
          <w:rFonts w:ascii="Arial" w:cs="Arial" w:hAnsi="Arial" w:eastAsia="Arial"/>
          <w:b w:val="1"/>
          <w:bCs w:val="1"/>
        </w:rPr>
      </w:pPr>
    </w:p>
    <w:p>
      <w:pPr>
        <w:pStyle w:val="Body"/>
        <w:tabs>
          <w:tab w:val="left" w:pos="426"/>
          <w:tab w:val="left" w:pos="720"/>
        </w:tabs>
        <w:rPr>
          <w:ins w:id="1450" w:date="2019-06-17T11:03:30Z" w:author="Naveen"/>
          <w:rFonts w:ascii="Arial" w:cs="Arial" w:hAnsi="Arial" w:eastAsia="Arial"/>
          <w:b w:val="1"/>
          <w:bCs w:val="1"/>
        </w:rPr>
      </w:pPr>
    </w:p>
    <w:p>
      <w:pPr>
        <w:pStyle w:val="Body"/>
        <w:tabs>
          <w:tab w:val="left" w:pos="426"/>
          <w:tab w:val="left" w:pos="720"/>
        </w:tabs>
        <w:rPr>
          <w:ins w:id="1451" w:date="2019-06-17T11:03:30Z" w:author="Naveen"/>
          <w:rFonts w:ascii="Arial" w:cs="Arial" w:hAnsi="Arial" w:eastAsia="Arial"/>
          <w:b w:val="1"/>
          <w:bCs w:val="1"/>
        </w:rPr>
      </w:pPr>
      <w:ins w:id="1452" w:date="2019-06-17T11:03:30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1453" w:date="2019-06-17T11:03:30Z" w:author="Naveen"/>
          <w:rFonts w:ascii="Arial" w:cs="Arial" w:hAnsi="Arial" w:eastAsia="Arial"/>
          <w:b w:val="1"/>
          <w:bCs w:val="1"/>
        </w:rPr>
      </w:pPr>
    </w:p>
    <w:p>
      <w:pPr>
        <w:pStyle w:val="Body"/>
        <w:tabs>
          <w:tab w:val="left" w:pos="426"/>
          <w:tab w:val="left" w:pos="720"/>
        </w:tabs>
        <w:ind w:left="426" w:firstLine="0"/>
        <w:rPr>
          <w:ins w:id="1454" w:date="2019-06-17T11:03:30Z" w:author="Naveen"/>
          <w:rFonts w:ascii="Arial" w:cs="Arial" w:hAnsi="Arial" w:eastAsia="Arial"/>
        </w:rPr>
      </w:pPr>
      <w:ins w:id="1455" w:date="2019-06-17T11:03:30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1456" w:date="2019-06-17T11:03:30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1457" w:date="2019-06-17T11:03:30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1458" w:date="2019-06-17T11:03:30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1459" w:date="2019-06-17T11:03:30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1460" w:date="2019-06-17T11:03:30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1461" w:date="2019-06-17T11:03:30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1462" w:date="2019-06-17T11:03:30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1463" w:date="2019-06-17T11:03:30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1464" w:date="2019-06-17T11:03:30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1465" w:date="2019-06-17T11:03:30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1466" w:date="2019-06-17T11:03:30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1467" w:date="2019-06-17T11:03:30Z" w:author="Naveen">
        <w:r>
          <w:rPr>
            <w:rFonts w:ascii="Arial" w:hAnsi="Arial"/>
            <w:sz w:val="24"/>
            <w:szCs w:val="24"/>
            <w:rtl w:val="0"/>
            <w:lang w:val="en-US"/>
          </w:rPr>
          <w:t>Logging and audit policies</w:t>
        </w:r>
      </w:ins>
    </w:p>
    <w:p>
      <w:pPr>
        <w:pStyle w:val="Body"/>
        <w:tabs>
          <w:tab w:val="left" w:pos="426"/>
        </w:tabs>
        <w:rPr>
          <w:ins w:id="1468" w:date="2019-06-17T11:03:30Z" w:author="Naveen"/>
          <w:rFonts w:ascii="Arial" w:cs="Arial" w:hAnsi="Arial" w:eastAsia="Arial"/>
          <w:b w:val="1"/>
          <w:bCs w:val="1"/>
        </w:rPr>
      </w:pPr>
      <w:ins w:id="1469" w:date="2019-06-17T11:03:30Z" w:author="Naveen">
        <w:r>
          <w:rPr>
            <w:rFonts w:ascii="Arial" w:cs="Arial" w:hAnsi="Arial" w:eastAsia="Arial"/>
            <w:b w:val="1"/>
            <w:bCs w:val="1"/>
          </w:rPr>
          <w:tab/>
        </w:r>
      </w:ins>
    </w:p>
    <w:p>
      <w:pPr>
        <w:pStyle w:val="Body"/>
        <w:tabs>
          <w:tab w:val="left" w:pos="426"/>
          <w:tab w:val="left" w:pos="720"/>
        </w:tabs>
        <w:rPr>
          <w:ins w:id="1470" w:date="2019-06-17T11:03:30Z" w:author="Naveen"/>
          <w:rFonts w:ascii="Arial" w:cs="Arial" w:hAnsi="Arial" w:eastAsia="Arial"/>
          <w:b w:val="1"/>
          <w:bCs w:val="1"/>
        </w:rPr>
      </w:pPr>
      <w:ins w:id="1471" w:date="2019-06-17T11:03:30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1472" w:date="2019-06-17T11:03:30Z" w:author="Naveen"/>
          <w:rFonts w:ascii="Arial" w:cs="Arial" w:hAnsi="Arial" w:eastAsia="Arial"/>
        </w:rPr>
      </w:pPr>
      <w:ins w:id="1473" w:date="2019-06-17T11:03:30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1474" w:date="2019-06-17T11:03:30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1475" w:date="2019-06-17T11:03:30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1476" w:date="2019-06-17T11:03:30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1477" w:date="2019-06-17T11:03:30Z" w:author="Naveen">
        <w:r>
          <w:rPr>
            <w:rFonts w:ascii="Arial" w:hAnsi="Arial"/>
            <w:sz w:val="24"/>
            <w:szCs w:val="24"/>
            <w:rtl w:val="0"/>
            <w:lang w:val="en-US"/>
          </w:rPr>
          <w:t xml:space="preserve">Input validation </w:t>
        </w:r>
      </w:ins>
      <w:ins w:id="1478" w:date="2019-06-17T11:03:30Z" w:author="Naveen">
        <w:r>
          <w:rPr>
            <w:rFonts w:ascii="Arial" w:hAnsi="Arial" w:hint="default"/>
            <w:sz w:val="24"/>
            <w:szCs w:val="24"/>
            <w:rtl w:val="0"/>
            <w:lang w:val="en-US"/>
          </w:rPr>
          <w:t xml:space="preserve">– </w:t>
        </w:r>
      </w:ins>
      <w:ins w:id="1479" w:date="2019-06-17T11:03:30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1480" w:date="2019-06-17T11:03:30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1481" w:date="2019-06-17T11:03:30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1482" w:date="2019-06-17T11:03:30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1483" w:date="2019-06-17T11:03:30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1484" w:date="2019-06-17T11:03:30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1485" w:date="2019-06-17T11:03:30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1486" w:date="2019-06-17T11:03:30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1487" w:date="2019-06-17T11:03:30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1488" w:date="2019-06-17T11:03:30Z" w:author="Naveen">
        <w:r>
          <w:rPr>
            <w:rFonts w:ascii="Arial" w:hAnsi="Arial"/>
            <w:sz w:val="24"/>
            <w:szCs w:val="24"/>
            <w:rtl w:val="0"/>
            <w:lang w:val="en-US"/>
          </w:rPr>
          <w:t xml:space="preserve">Exposure testing </w:t>
        </w:r>
      </w:ins>
      <w:ins w:id="1489" w:date="2019-06-17T11:03:30Z" w:author="Naveen">
        <w:r>
          <w:rPr>
            <w:rFonts w:ascii="Arial" w:hAnsi="Arial"/>
            <w:color w:val="0000ff"/>
            <w:sz w:val="24"/>
            <w:szCs w:val="24"/>
            <w:u w:color="0000ff"/>
            <w:rtl w:val="0"/>
            <w:lang w:val="en-US"/>
          </w:rPr>
          <w:t>[especially if the application is internet facing]</w:t>
        </w:r>
      </w:ins>
      <w:ins w:id="1490" w:date="2019-06-17T11:03:30Z" w:author="Naveen">
        <w:r>
          <w:rPr>
            <w:rFonts w:ascii="Arial" w:cs="Arial" w:hAnsi="Arial" w:eastAsia="Arial"/>
            <w:sz w:val="24"/>
            <w:szCs w:val="24"/>
          </w:rPr>
          <w:br w:type="textWrapping"/>
        </w:r>
      </w:ins>
      <w:commentRangeStart w:id="1491"/>
    </w:p>
    <w:p>
      <w:pPr>
        <w:pStyle w:val="Body"/>
        <w:tabs>
          <w:tab w:val="left" w:pos="426"/>
          <w:tab w:val="left" w:pos="720"/>
        </w:tabs>
        <w:ind w:left="426" w:firstLine="0"/>
        <w:rPr>
          <w:ins w:id="1492" w:date="2019-06-17T11:03:30Z" w:author="Naveen"/>
          <w:rFonts w:ascii="Arial" w:cs="Arial" w:hAnsi="Arial" w:eastAsia="Arial"/>
          <w:color w:val="0000ff"/>
          <w:u w:color="0000ff"/>
        </w:rPr>
      </w:pPr>
      <w:ins w:id="1493" w:date="2019-06-17T11:03:30Z" w:author="Naveen">
        <w:r>
          <w:rPr>
            <w:rFonts w:ascii="Arial" w:hAnsi="Arial"/>
            <w:color w:val="0000ff"/>
            <w:u w:color="0000ff"/>
            <w:rtl w:val="0"/>
            <w:lang w:val="en-US"/>
          </w:rPr>
          <w:t xml:space="preserve">[If Application testing is required you must include the following detail in section 2 </w:t>
        </w:r>
      </w:ins>
      <w:ins w:id="1494" w:date="2019-06-17T11:03:30Z" w:author="Naveen">
        <w:r>
          <w:rPr>
            <w:rFonts w:ascii="Arial" w:hAnsi="Arial" w:hint="default"/>
            <w:color w:val="0000ff"/>
            <w:u w:color="0000ff"/>
            <w:rtl w:val="0"/>
            <w:lang w:val="en-US"/>
          </w:rPr>
          <w:t>‘</w:t>
        </w:r>
      </w:ins>
      <w:ins w:id="1495" w:date="2019-06-17T11:03:30Z" w:author="Naveen">
        <w:r>
          <w:rPr>
            <w:rFonts w:ascii="Arial" w:hAnsi="Arial"/>
            <w:color w:val="0000ff"/>
            <w:u w:color="0000ff"/>
            <w:rtl w:val="0"/>
            <w:lang w:val="en-US"/>
          </w:rPr>
          <w:t>Background &amp; technical Information</w:t>
        </w:r>
      </w:ins>
      <w:ins w:id="1496" w:date="2019-06-17T11:03:30Z" w:author="Naveen">
        <w:r>
          <w:rPr>
            <w:rFonts w:ascii="Arial" w:hAnsi="Arial" w:hint="default"/>
            <w:color w:val="0000ff"/>
            <w:u w:color="0000ff"/>
            <w:rtl w:val="0"/>
            <w:lang w:val="en-US"/>
          </w:rPr>
          <w:t>’</w:t>
        </w:r>
      </w:ins>
      <w:ins w:id="1497" w:date="2019-06-17T11:03:30Z" w:author="Naveen">
        <w:r>
          <w:rPr>
            <w:rFonts w:ascii="Arial" w:hAnsi="Arial"/>
            <w:color w:val="0000ff"/>
            <w:u w:color="0000ff"/>
            <w:rtl w:val="0"/>
          </w:rPr>
          <w:t>:</w:t>
        </w:r>
      </w:ins>
    </w:p>
    <w:p>
      <w:pPr>
        <w:pStyle w:val="Body"/>
        <w:tabs>
          <w:tab w:val="left" w:pos="426"/>
          <w:tab w:val="left" w:pos="720"/>
        </w:tabs>
        <w:rPr>
          <w:ins w:id="1498" w:date="2019-06-17T11:03:30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1499" w:date="2019-06-17T11:03:30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1500" w:date="2019-06-17T11:03:30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1501" w:date="2019-06-17T11:03:30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1502" w:date="2019-06-17T11:03:30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1503" w:date="2019-06-17T11:03:30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1504" w:date="2019-06-17T11:03:30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1505" w:date="2019-06-17T11:03:30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1506" w:date="2019-06-17T11:03:30Z" w:author="Naveen"/>
          <w:rFonts w:ascii="Arial" w:cs="Arial" w:hAnsi="Arial" w:eastAsia="Arial"/>
          <w:color w:val="0000ff"/>
          <w:u w:color="0000ff"/>
        </w:rPr>
      </w:pPr>
      <w:ins w:id="1507" w:date="2019-06-17T11:03:30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1491"/>
      <w:r>
        <w:commentReference w:id="1491"/>
      </w:r>
    </w:p>
    <w:p>
      <w:pPr>
        <w:pStyle w:val="Body"/>
        <w:rPr>
          <w:ins w:id="1508" w:date="2019-06-17T11:03:30Z" w:author="Naveen"/>
          <w:rFonts w:ascii="Arial" w:cs="Arial" w:hAnsi="Arial" w:eastAsia="Arial"/>
          <w:b w:val="1"/>
          <w:bCs w:val="1"/>
          <w:color w:val="0000ff"/>
          <w:u w:color="0000ff"/>
        </w:rPr>
      </w:pPr>
    </w:p>
    <w:p>
      <w:pPr>
        <w:pStyle w:val="Body"/>
        <w:tabs>
          <w:tab w:val="left" w:pos="426"/>
        </w:tabs>
        <w:ind w:left="426" w:firstLine="0"/>
        <w:rPr>
          <w:ins w:id="1509" w:date="2019-06-17T11:03:30Z" w:author="Naveen"/>
          <w:rFonts w:ascii="Arial" w:cs="Arial" w:hAnsi="Arial" w:eastAsia="Arial"/>
          <w:b w:val="1"/>
          <w:bCs w:val="1"/>
        </w:rPr>
      </w:pPr>
      <w:ins w:id="1510" w:date="2019-06-17T11:03:30Z" w:author="Naveen">
        <w:r>
          <w:rPr>
            <w:rFonts w:ascii="Arial" w:hAnsi="Arial"/>
            <w:b w:val="1"/>
            <w:bCs w:val="1"/>
            <w:rtl w:val="0"/>
            <w:lang w:val="en-US"/>
          </w:rPr>
          <w:t>3.F.</w:t>
          <w:tab/>
          <w:t>Web service testing</w:t>
        </w:r>
      </w:ins>
    </w:p>
    <w:p>
      <w:pPr>
        <w:pStyle w:val="Body"/>
        <w:tabs>
          <w:tab w:val="left" w:pos="426"/>
        </w:tabs>
        <w:ind w:left="426" w:firstLine="0"/>
        <w:rPr>
          <w:ins w:id="1511" w:date="2019-06-17T11:03:30Z" w:author="Naveen"/>
          <w:rFonts w:ascii="Arial" w:cs="Arial" w:hAnsi="Arial" w:eastAsia="Arial"/>
        </w:rPr>
      </w:pPr>
      <w:ins w:id="1512" w:date="2019-06-17T11:03:30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1513" w:date="2019-06-17T11:03:30Z" w:author="Naveen"/>
          <w:rFonts w:ascii="Arial" w:cs="Arial" w:hAnsi="Arial" w:eastAsia="Arial"/>
        </w:rPr>
      </w:pPr>
      <w:ins w:id="1514" w:date="2019-06-17T11:03:30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1515" w:date="2019-06-17T11:03:30Z" w:author="Naveen"/>
          <w:rFonts w:ascii="Arial" w:cs="Arial" w:hAnsi="Arial" w:eastAsia="Arial"/>
        </w:rPr>
      </w:pPr>
    </w:p>
    <w:p>
      <w:pPr>
        <w:pStyle w:val="Body"/>
        <w:tabs>
          <w:tab w:val="left" w:pos="426"/>
        </w:tabs>
        <w:ind w:left="426" w:firstLine="0"/>
        <w:rPr>
          <w:ins w:id="1516" w:date="2019-06-17T11:03:30Z" w:author="Naveen"/>
          <w:rFonts w:ascii="Arial" w:cs="Arial" w:hAnsi="Arial" w:eastAsia="Arial"/>
          <w:b w:val="1"/>
          <w:bCs w:val="1"/>
        </w:rPr>
      </w:pPr>
      <w:ins w:id="1517" w:date="2019-06-17T11:03:30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1518" w:date="2019-06-17T11:03:30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1519" w:date="2019-06-17T11:03:30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1520" w:date="2019-06-17T11:03:30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1521" w:date="2019-06-17T11:03:30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1522" w:date="2019-06-17T11:03:30Z" w:author="Naveen">
        <w:r>
          <w:rPr>
            <w:rFonts w:ascii="Arial" w:hAnsi="Arial"/>
            <w:sz w:val="24"/>
            <w:szCs w:val="24"/>
            <w:rtl w:val="0"/>
            <w:lang w:val="en-US"/>
          </w:rPr>
          <w:t>Replay attacks</w:t>
        </w:r>
      </w:ins>
    </w:p>
    <w:p>
      <w:pPr>
        <w:pStyle w:val="Body"/>
        <w:tabs>
          <w:tab w:val="left" w:pos="426"/>
        </w:tabs>
        <w:rPr>
          <w:ins w:id="1523" w:date="2019-06-17T11:03:30Z" w:author="Naveen"/>
          <w:rFonts w:ascii="Arial" w:cs="Arial" w:hAnsi="Arial" w:eastAsia="Arial"/>
          <w:b w:val="1"/>
          <w:bCs w:val="1"/>
        </w:rPr>
      </w:pPr>
      <w:ins w:id="1524" w:date="2019-06-17T11:03:30Z" w:author="Naveen">
        <w:r>
          <w:rPr>
            <w:rFonts w:ascii="Arial" w:cs="Arial" w:hAnsi="Arial" w:eastAsia="Arial"/>
          </w:rPr>
          <w:tab/>
        </w:r>
      </w:ins>
      <w:ins w:id="1525" w:date="2019-06-17T11:03:30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1526" w:date="2019-06-17T11:03:30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1527" w:date="2019-06-17T11:03:30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1528" w:date="2019-06-17T11:03:30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1529" w:date="2019-06-17T11:03:30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1530" w:date="2019-06-17T11:03:30Z" w:author="Naveen">
        <w:r>
          <w:rPr>
            <w:rFonts w:ascii="Arial" w:hAnsi="Arial"/>
            <w:sz w:val="24"/>
            <w:szCs w:val="24"/>
            <w:rtl w:val="0"/>
            <w:lang w:val="en-US"/>
          </w:rPr>
          <w:t>Session information leakage</w:t>
        </w:r>
      </w:ins>
    </w:p>
    <w:p>
      <w:pPr>
        <w:pStyle w:val="Body"/>
        <w:tabs>
          <w:tab w:val="left" w:pos="426"/>
        </w:tabs>
        <w:rPr>
          <w:ins w:id="1531" w:date="2019-06-17T11:03:30Z" w:author="Naveen"/>
          <w:rFonts w:ascii="Arial" w:cs="Arial" w:hAnsi="Arial" w:eastAsia="Arial"/>
          <w:b w:val="1"/>
          <w:bCs w:val="1"/>
        </w:rPr>
      </w:pPr>
      <w:ins w:id="1532" w:date="2019-06-17T11:03:30Z" w:author="Naveen">
        <w:r>
          <w:rPr>
            <w:rFonts w:ascii="Arial" w:cs="Arial" w:hAnsi="Arial" w:eastAsia="Arial"/>
          </w:rPr>
          <w:tab/>
        </w:r>
      </w:ins>
      <w:ins w:id="1533" w:date="2019-06-17T11:03:30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1534" w:date="2019-06-17T11:03:30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1535" w:date="2019-06-17T11:03:30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1536" w:date="2019-06-17T11:03:30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1537" w:date="2019-06-17T11:03:30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1538" w:date="2019-06-17T11:03:30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1539" w:date="2019-06-17T11:03:30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1540" w:date="2019-06-17T11:03:30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1541" w:date="2019-06-17T11:03:30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1542" w:date="2019-06-17T11:03:30Z" w:author="Naveen">
        <w:r>
          <w:rPr>
            <w:rFonts w:ascii="Arial" w:hAnsi="Arial"/>
            <w:sz w:val="24"/>
            <w:szCs w:val="24"/>
            <w:rtl w:val="0"/>
            <w:lang w:val="en-US"/>
          </w:rPr>
          <w:t>Sessions tampering</w:t>
        </w:r>
      </w:ins>
    </w:p>
    <w:p>
      <w:pPr>
        <w:pStyle w:val="Body"/>
        <w:tabs>
          <w:tab w:val="left" w:pos="426"/>
        </w:tabs>
        <w:ind w:left="360" w:firstLine="0"/>
        <w:rPr>
          <w:ins w:id="1543" w:date="2019-06-17T11:03:30Z" w:author="Naveen"/>
          <w:rFonts w:ascii="Arial" w:cs="Arial" w:hAnsi="Arial" w:eastAsia="Arial"/>
          <w:color w:val="0000ff"/>
          <w:u w:color="0000ff"/>
        </w:rPr>
      </w:pPr>
      <w:ins w:id="1544" w:date="2019-06-17T11:03:30Z" w:author="Naveen">
        <w:r>
          <w:rPr>
            <w:rFonts w:ascii="Arial" w:cs="Arial" w:hAnsi="Arial" w:eastAsia="Arial"/>
            <w:b w:val="1"/>
            <w:bCs w:val="1"/>
            <w:color w:val="0000ff"/>
            <w:u w:color="0000ff"/>
          </w:rPr>
          <w:tab/>
        </w:r>
      </w:ins>
      <w:commentRangeStart w:id="1545"/>
      <w:ins w:id="1546" w:date="2019-06-17T11:03:30Z" w:author="Naveen">
        <w:r>
          <w:rPr>
            <w:rFonts w:ascii="Arial" w:hAnsi="Arial"/>
            <w:b w:val="1"/>
            <w:bCs w:val="1"/>
            <w:color w:val="0000ff"/>
            <w:u w:color="0000ff"/>
            <w:rtl w:val="0"/>
          </w:rPr>
          <w:t>[</w:t>
        </w:r>
      </w:ins>
      <w:ins w:id="1547" w:date="2019-06-17T11:03:30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1548" w:date="2019-06-17T11:03:30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1549" w:date="2019-06-17T11:03:30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1550" w:date="2019-06-17T11:03:30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1551" w:date="2019-06-17T11:03:30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1552" w:date="2019-06-17T11:03:30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1553" w:date="2019-06-17T11:03:30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1554" w:date="2019-06-17T11:03:30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1555" w:date="2019-06-17T11:03:30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1545"/>
      <w:r>
        <w:commentReference w:id="1545"/>
      </w:r>
    </w:p>
    <w:p>
      <w:pPr>
        <w:pStyle w:val="Body"/>
        <w:ind w:left="426" w:firstLine="0"/>
        <w:rPr>
          <w:ins w:id="1556" w:date="2019-06-17T11:03:30Z" w:author="Naveen"/>
          <w:rFonts w:ascii="Arial" w:cs="Arial" w:hAnsi="Arial" w:eastAsia="Arial"/>
          <w:b w:val="1"/>
          <w:bCs w:val="1"/>
          <w:color w:val="0000ff"/>
          <w:u w:color="0000ff"/>
        </w:rPr>
      </w:pPr>
    </w:p>
    <w:p>
      <w:pPr>
        <w:pStyle w:val="Body"/>
        <w:tabs>
          <w:tab w:val="left" w:pos="426"/>
        </w:tabs>
        <w:rPr>
          <w:ins w:id="1557" w:date="2019-06-17T11:03:30Z" w:author="Naveen"/>
          <w:rFonts w:ascii="Arial" w:cs="Arial" w:hAnsi="Arial" w:eastAsia="Arial"/>
          <w:b w:val="1"/>
          <w:bCs w:val="1"/>
        </w:rPr>
      </w:pPr>
      <w:ins w:id="1558" w:date="2019-06-17T11:03:30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1559" w:date="2019-06-17T11:03:30Z" w:author="Naveen"/>
          <w:rFonts w:ascii="Arial" w:cs="Arial" w:hAnsi="Arial" w:eastAsia="Arial"/>
        </w:rPr>
      </w:pPr>
      <w:ins w:id="1560" w:date="2019-06-17T11:03:30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1561" w:date="2019-06-17T11:03:30Z" w:author="Naveen"/>
          <w:rFonts w:ascii="Arial" w:cs="Arial" w:hAnsi="Arial" w:eastAsia="Arial"/>
        </w:rPr>
      </w:pPr>
    </w:p>
    <w:p>
      <w:pPr>
        <w:pStyle w:val="Body"/>
        <w:tabs>
          <w:tab w:val="left" w:pos="426"/>
        </w:tabs>
        <w:ind w:left="426" w:firstLine="0"/>
        <w:rPr>
          <w:ins w:id="1562" w:date="2019-06-17T11:03:30Z" w:author="Naveen"/>
          <w:rFonts w:ascii="Arial" w:cs="Arial" w:hAnsi="Arial" w:eastAsia="Arial"/>
        </w:rPr>
      </w:pPr>
      <w:ins w:id="1563" w:date="2019-06-17T11:03:30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1564" w:date="2019-06-17T11:03:30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1565" w:date="2019-06-17T11:03:30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1566" w:date="2019-06-17T11:03:30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1567" w:date="2019-06-17T11:03:30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1568" w:date="2019-06-17T11:03:30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1569" w:date="2019-06-17T11:03:30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1570" w:date="2019-06-17T11:03:30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1571" w:date="2019-06-17T11:03:30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1572" w:date="2019-06-17T11:03:30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1573" w:date="2019-06-17T11:03:30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1574" w:date="2019-06-17T11:03:30Z" w:author="Naveen">
        <w:r>
          <w:rPr>
            <w:rFonts w:ascii="Arial" w:hAnsi="Arial"/>
            <w:sz w:val="24"/>
            <w:szCs w:val="24"/>
            <w:rtl w:val="0"/>
            <w:lang w:val="en-US"/>
          </w:rPr>
          <w:t>Denial of service</w:t>
        </w:r>
      </w:ins>
    </w:p>
    <w:p>
      <w:pPr>
        <w:pStyle w:val="Body"/>
        <w:tabs>
          <w:tab w:val="left" w:pos="426"/>
        </w:tabs>
        <w:ind w:left="360" w:firstLine="0"/>
        <w:rPr>
          <w:ins w:id="1575" w:date="2019-06-17T11:03:30Z" w:author="Naveen"/>
          <w:rFonts w:ascii="Arial" w:cs="Arial" w:hAnsi="Arial" w:eastAsia="Arial"/>
          <w:color w:val="0000ff"/>
          <w:u w:color="0000ff"/>
        </w:rPr>
      </w:pPr>
      <w:ins w:id="1576" w:date="2019-06-17T11:03:30Z" w:author="Naveen">
        <w:r>
          <w:rPr>
            <w:rFonts w:ascii="Arial" w:cs="Arial" w:hAnsi="Arial" w:eastAsia="Arial"/>
            <w:b w:val="1"/>
            <w:bCs w:val="1"/>
            <w:color w:val="0000ff"/>
            <w:u w:color="0000ff"/>
          </w:rPr>
          <w:tab/>
        </w:r>
      </w:ins>
      <w:commentRangeStart w:id="1577"/>
      <w:ins w:id="1578" w:date="2019-06-17T11:03:30Z" w:author="Naveen">
        <w:r>
          <w:rPr>
            <w:rFonts w:ascii="Arial" w:hAnsi="Arial"/>
            <w:color w:val="0000ff"/>
            <w:u w:color="0000ff"/>
            <w:rtl w:val="0"/>
            <w:lang w:val="en-US"/>
          </w:rPr>
          <w:t xml:space="preserve">[If Static source code analysis is required then you must include the following detail in section 2 </w:t>
        </w:r>
      </w:ins>
      <w:ins w:id="1579" w:date="2019-06-17T11:03:30Z" w:author="Naveen">
        <w:r>
          <w:rPr>
            <w:rFonts w:ascii="Arial" w:hAnsi="Arial" w:hint="default"/>
            <w:color w:val="0000ff"/>
            <w:u w:color="0000ff"/>
            <w:rtl w:val="0"/>
            <w:lang w:val="en-US"/>
          </w:rPr>
          <w:t>‘</w:t>
        </w:r>
      </w:ins>
      <w:ins w:id="1580" w:date="2019-06-17T11:03:30Z" w:author="Naveen">
        <w:r>
          <w:rPr>
            <w:rFonts w:ascii="Arial" w:hAnsi="Arial"/>
            <w:color w:val="0000ff"/>
            <w:u w:color="0000ff"/>
            <w:rtl w:val="0"/>
            <w:lang w:val="en-US"/>
          </w:rPr>
          <w:t>Background &amp; technical Information</w:t>
        </w:r>
      </w:ins>
      <w:ins w:id="1581" w:date="2019-06-17T11:03:30Z" w:author="Naveen">
        <w:r>
          <w:rPr>
            <w:rFonts w:ascii="Arial" w:hAnsi="Arial" w:hint="default"/>
            <w:color w:val="0000ff"/>
            <w:u w:color="0000ff"/>
            <w:rtl w:val="0"/>
            <w:lang w:val="en-US"/>
          </w:rPr>
          <w:t>’</w:t>
        </w:r>
      </w:ins>
      <w:ins w:id="1582" w:date="2019-06-17T11:03:30Z" w:author="Naveen">
        <w:r>
          <w:rPr>
            <w:rFonts w:ascii="Arial" w:hAnsi="Arial"/>
            <w:color w:val="0000ff"/>
            <w:u w:color="0000ff"/>
            <w:rtl w:val="0"/>
          </w:rPr>
          <w:t>:</w:t>
        </w:r>
      </w:ins>
    </w:p>
    <w:p>
      <w:pPr>
        <w:pStyle w:val="Body"/>
        <w:tabs>
          <w:tab w:val="left" w:pos="426"/>
        </w:tabs>
        <w:ind w:left="360" w:firstLine="0"/>
        <w:rPr>
          <w:ins w:id="1583" w:date="2019-06-17T11:03:30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1584" w:date="2019-06-17T11:03:30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1585" w:date="2019-06-17T11:03:30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1586" w:date="2019-06-17T11:03:30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1587" w:date="2019-06-17T11:03:30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1588" w:date="2019-06-17T11:03:30Z" w:author="Naveen">
        <w:r>
          <w:rPr>
            <w:rFonts w:ascii="Arial" w:hAnsi="Arial" w:hint="default"/>
            <w:color w:val="0000ff"/>
            <w:sz w:val="24"/>
            <w:szCs w:val="24"/>
            <w:u w:color="0000ff"/>
            <w:rtl w:val="0"/>
            <w:lang w:val="en-US"/>
          </w:rPr>
          <w:t>‘</w:t>
        </w:r>
      </w:ins>
      <w:ins w:id="1589" w:date="2019-06-17T11:03:30Z" w:author="Naveen">
        <w:r>
          <w:rPr>
            <w:rFonts w:ascii="Arial" w:hAnsi="Arial"/>
            <w:color w:val="0000ff"/>
            <w:sz w:val="24"/>
            <w:szCs w:val="24"/>
            <w:u w:color="0000ff"/>
            <w:rtl w:val="0"/>
            <w:lang w:val="en-US"/>
          </w:rPr>
          <w:t>launcher</w:t>
        </w:r>
      </w:ins>
      <w:ins w:id="1590" w:date="2019-06-17T11:03:30Z" w:author="Naveen">
        <w:r>
          <w:rPr>
            <w:rFonts w:ascii="Arial" w:hAnsi="Arial" w:hint="default"/>
            <w:color w:val="0000ff"/>
            <w:sz w:val="24"/>
            <w:szCs w:val="24"/>
            <w:u w:color="0000ff"/>
            <w:rtl w:val="0"/>
            <w:lang w:val="en-US"/>
          </w:rPr>
          <w:t xml:space="preserve">’ </w:t>
        </w:r>
      </w:ins>
      <w:ins w:id="1591" w:date="2019-06-17T11:03:30Z" w:author="Naveen">
        <w:r>
          <w:rPr>
            <w:rFonts w:ascii="Arial" w:hAnsi="Arial"/>
            <w:color w:val="0000ff"/>
            <w:sz w:val="24"/>
            <w:szCs w:val="24"/>
            <w:u w:color="0000ff"/>
            <w:rtl w:val="0"/>
            <w:lang w:val="en-US"/>
          </w:rPr>
          <w:t>scripts]</w:t>
        </w:r>
      </w:ins>
      <w:commentRangeEnd w:id="1577"/>
      <w:r>
        <w:commentReference w:id="1577"/>
      </w:r>
    </w:p>
    <w:p>
      <w:pPr>
        <w:pStyle w:val="Body"/>
        <w:tabs>
          <w:tab w:val="left" w:pos="426"/>
        </w:tabs>
        <w:rPr>
          <w:ins w:id="1592" w:date="2019-06-17T11:03:30Z" w:author="Naveen"/>
          <w:rFonts w:ascii="Arial" w:cs="Arial" w:hAnsi="Arial" w:eastAsia="Arial"/>
          <w:b w:val="1"/>
          <w:bCs w:val="1"/>
        </w:rPr>
      </w:pPr>
      <w:ins w:id="1593" w:date="2019-06-17T11:03:30Z" w:author="Naveen">
        <w:r>
          <w:rPr>
            <w:rFonts w:ascii="Arial" w:cs="Arial" w:hAnsi="Arial" w:eastAsia="Arial"/>
            <w:b w:val="1"/>
            <w:bCs w:val="1"/>
          </w:rPr>
          <w:br w:type="textWrapping"/>
        </w:r>
      </w:ins>
      <w:commentRangeStart w:id="1594"/>
    </w:p>
    <w:p>
      <w:pPr>
        <w:pStyle w:val="Body"/>
        <w:tabs>
          <w:tab w:val="left" w:pos="426"/>
        </w:tabs>
        <w:rPr>
          <w:ins w:id="1595" w:date="2019-06-17T11:03:30Z" w:author="Naveen"/>
          <w:rFonts w:ascii="Arial" w:cs="Arial" w:hAnsi="Arial" w:eastAsia="Arial"/>
          <w:b w:val="1"/>
          <w:bCs w:val="1"/>
          <w:color w:val="000000"/>
          <w:u w:color="000000"/>
        </w:rPr>
      </w:pPr>
      <w:ins w:id="1596" w:date="2019-06-17T11:03:30Z" w:author="Naveen">
        <w:r>
          <w:rPr>
            <w:rFonts w:ascii="Arial" w:hAnsi="Arial"/>
            <w:b w:val="1"/>
            <w:bCs w:val="1"/>
            <w:color w:val="000000"/>
            <w:u w:color="000000"/>
            <w:rtl w:val="0"/>
            <w:lang w:val="en-US"/>
          </w:rPr>
          <w:t xml:space="preserve">Application flows/user journey can be seen in Appendix 2 </w:t>
        </w:r>
      </w:ins>
      <w:commentRangeEnd w:id="1594"/>
      <w:r>
        <w:commentReference w:id="1594"/>
      </w:r>
    </w:p>
    <w:p>
      <w:pPr>
        <w:pStyle w:val="Body"/>
        <w:tabs>
          <w:tab w:val="left" w:pos="426"/>
        </w:tabs>
        <w:rPr>
          <w:ins w:id="1597" w:date="2019-06-17T11:03:30Z" w:author="Naveen"/>
          <w:rFonts w:ascii="Arial" w:cs="Arial" w:hAnsi="Arial" w:eastAsia="Arial"/>
          <w:b w:val="1"/>
          <w:bCs w:val="1"/>
          <w:color w:val="000000"/>
          <w:u w:color="000000"/>
        </w:rPr>
      </w:pPr>
      <w:ins w:id="1598" w:date="2019-06-17T11:03:30Z" w:author="Naveen">
        <w:r>
          <w:rPr>
            <w:rFonts w:ascii="Arial" w:cs="Arial" w:hAnsi="Arial" w:eastAsia="Arial"/>
            <w:b w:val="1"/>
            <w:bCs w:val="1"/>
            <w:color w:val="000000"/>
            <w:u w:color="000000"/>
          </w:rPr>
          <w:br w:type="textWrapping"/>
        </w:r>
      </w:ins>
      <w:commentRangeStart w:id="1599"/>
    </w:p>
    <w:p>
      <w:pPr>
        <w:pStyle w:val="Body"/>
        <w:tabs>
          <w:tab w:val="left" w:pos="426"/>
        </w:tabs>
      </w:pPr>
      <w:ins w:id="1600" w:date="2019-06-17T11:03:30Z" w:author="Naveen">
        <w:r>
          <w:rPr>
            <w:rFonts w:ascii="Arial" w:hAnsi="Arial"/>
            <w:b w:val="1"/>
            <w:bCs w:val="1"/>
            <w:color w:val="000000"/>
            <w:u w:color="000000"/>
            <w:rtl w:val="0"/>
            <w:lang w:val="en-US"/>
          </w:rPr>
          <w:t xml:space="preserve">Application screenshots are provided in Appendix 3 </w:t>
        </w:r>
      </w:ins>
      <w:commentRangeEnd w:id="1599"/>
      <w:r>
        <w:commentReference w:id="1599"/>
      </w:r>
      <w:ins w:id="1601" w:date="2019-06-17T11:03:30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1602" w:date="2019-06-17T11:03:30Z" w:author="Naveen">
        <w:r>
          <w:rPr>
            <w:rFonts w:ascii="Arial" w:cs="Arial" w:hAnsi="Arial" w:eastAsia="Arial"/>
            <w:b w:val="1"/>
            <w:bCs w:val="1"/>
          </w:rPr>
          <w:br w:type="page"/>
        </w:r>
      </w:ins>
    </w:p>
    <w:p>
      <w:pPr>
        <w:pStyle w:val="Heading 2"/>
        <w:tabs>
          <w:tab w:val="left" w:pos="709"/>
        </w:tabs>
        <w:ind w:left="851" w:hanging="142"/>
        <w:rPr>
          <w:ins w:id="1603" w:date="2019-06-17T11:03:30Z" w:author="Naveen"/>
          <w:rFonts w:ascii="Arial" w:cs="Arial" w:hAnsi="Arial" w:eastAsia="Arial"/>
          <w:b w:val="1"/>
          <w:bCs w:val="1"/>
          <w:color w:val="000000"/>
          <w:sz w:val="24"/>
          <w:szCs w:val="24"/>
          <w:u w:color="000000"/>
        </w:rPr>
      </w:pPr>
      <w:bookmarkStart w:name="_Toc30" w:id="1604"/>
      <w:ins w:id="1605" w:date="2019-06-17T11:03:30Z" w:author="Naveen">
        <w:r>
          <w:rPr>
            <w:rFonts w:ascii="Arial" w:hAnsi="Arial"/>
            <w:b w:val="1"/>
            <w:bCs w:val="1"/>
            <w:color w:val="000000"/>
            <w:sz w:val="24"/>
            <w:szCs w:val="24"/>
            <w:u w:color="000000"/>
            <w:rtl w:val="0"/>
          </w:rPr>
          <w:t>3.1  Target Area List</w:t>
        </w:r>
      </w:ins>
      <w:bookmarkEnd w:id="1604"/>
    </w:p>
    <w:p>
      <w:pPr>
        <w:pStyle w:val="Body"/>
        <w:rPr>
          <w:ins w:id="1606" w:date="2019-06-17T11:03:30Z" w:author="Naveen"/>
        </w:rPr>
      </w:pPr>
    </w:p>
    <w:p>
      <w:pPr>
        <w:pStyle w:val="Body"/>
        <w:tabs>
          <w:tab w:val="left" w:pos="709"/>
        </w:tabs>
        <w:ind w:left="709" w:firstLine="0"/>
        <w:rPr>
          <w:ins w:id="1607" w:date="2019-06-17T11:03:30Z" w:author="Naveen"/>
          <w:rFonts w:ascii="Arial" w:cs="Arial" w:hAnsi="Arial" w:eastAsia="Arial"/>
        </w:rPr>
      </w:pPr>
      <w:ins w:id="1608" w:date="2019-06-17T11:03:30Z" w:author="Naveen">
        <w:r>
          <w:rPr>
            <w:rFonts w:ascii="Arial" w:hAnsi="Arial"/>
            <w:rtl w:val="0"/>
            <w:lang w:val="en-US"/>
          </w:rPr>
          <w:t>The details of the target devices in the scope of this Penetration Test</w:t>
        </w:r>
      </w:ins>
      <w:ins w:id="1609" w:date="2019-06-17T11:03:30Z" w:author="Naveen">
        <w:r>
          <w:rPr>
            <w:rFonts w:ascii="Arial" w:hAnsi="Arial"/>
            <w:b w:val="1"/>
            <w:bCs w:val="1"/>
            <w:rtl w:val="0"/>
          </w:rPr>
          <w:t xml:space="preserve"> </w:t>
        </w:r>
      </w:ins>
      <w:ins w:id="1610" w:date="2019-06-17T11:03:30Z" w:author="Naveen">
        <w:r>
          <w:rPr>
            <w:rFonts w:ascii="Arial" w:hAnsi="Arial"/>
            <w:rtl w:val="0"/>
            <w:lang w:val="en-US"/>
          </w:rPr>
          <w:t>are provided in the table below:</w:t>
        </w:r>
      </w:ins>
    </w:p>
    <w:p>
      <w:pPr>
        <w:pStyle w:val="Body"/>
        <w:tabs>
          <w:tab w:val="left" w:pos="426"/>
        </w:tabs>
        <w:rPr>
          <w:ins w:id="1611" w:date="2019-06-17T11:03:30Z" w:author="Naveen"/>
          <w:rFonts w:ascii="Arial" w:cs="Arial" w:hAnsi="Arial" w:eastAsia="Arial"/>
        </w:rPr>
      </w:pPr>
    </w:p>
    <w:p>
      <w:pPr>
        <w:pStyle w:val="Body"/>
        <w:tabs>
          <w:tab w:val="left" w:pos="709"/>
        </w:tabs>
        <w:ind w:left="709" w:firstLine="0"/>
        <w:rPr>
          <w:ins w:id="1612" w:date="2019-06-17T11:03:30Z" w:author="Naveen"/>
          <w:rFonts w:ascii="Arial" w:cs="Arial" w:hAnsi="Arial" w:eastAsia="Arial"/>
          <w:color w:val="0000ff"/>
          <w:u w:color="0000ff"/>
        </w:rPr>
      </w:pPr>
      <w:ins w:id="1613" w:date="2019-06-17T11:03:30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1614" w:date="2019-06-17T11:03:30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1615" w:date="2019-06-17T11:03:30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1616" w:date="2019-06-17T11:03:30Z" w:author="Naveen">
        <w:r>
          <w:rPr>
            <w:rFonts w:ascii="Arial" w:cs="Arial" w:hAnsi="Arial" w:eastAsia="Arial"/>
            <w:color w:val="0000ff"/>
            <w:u w:color="0000ff"/>
          </w:rPr>
          <w:br w:type="page"/>
        </w:r>
      </w:ins>
    </w:p>
    <w:p>
      <w:pPr>
        <w:pStyle w:val="Body"/>
        <w:tabs>
          <w:tab w:val="left" w:pos="426"/>
        </w:tabs>
        <w:rPr>
          <w:ins w:id="1617" w:date="2019-06-17T11:03:30Z" w:author="Naveen"/>
          <w:rFonts w:ascii="Arial" w:cs="Arial" w:hAnsi="Arial" w:eastAsia="Arial"/>
        </w:rPr>
      </w:pPr>
    </w:p>
    <w:p>
      <w:pPr>
        <w:pStyle w:val="Body"/>
        <w:tabs>
          <w:tab w:val="left" w:pos="426"/>
        </w:tabs>
        <w:rPr>
          <w:ins w:id="1618" w:date="2019-06-17T11:03:30Z" w:author="Naveen"/>
          <w:rFonts w:ascii="Arial" w:cs="Arial" w:hAnsi="Arial" w:eastAsia="Arial"/>
        </w:rPr>
      </w:pPr>
    </w:p>
    <w:p>
      <w:pPr>
        <w:pStyle w:val="Heading 2"/>
        <w:ind w:left="720" w:firstLine="0"/>
        <w:rPr>
          <w:ins w:id="1619" w:date="2019-06-17T11:03:30Z" w:author="Naveen"/>
          <w:rFonts w:ascii="Arial" w:cs="Arial" w:hAnsi="Arial" w:eastAsia="Arial"/>
          <w:b w:val="1"/>
          <w:bCs w:val="1"/>
          <w:color w:val="000000"/>
          <w:sz w:val="24"/>
          <w:szCs w:val="24"/>
          <w:u w:color="000000"/>
        </w:rPr>
      </w:pPr>
      <w:bookmarkStart w:name="_Toc31" w:id="1620"/>
      <w:ins w:id="1621" w:date="2019-06-17T11:03:30Z" w:author="Naveen">
        <w:r>
          <w:rPr>
            <w:rFonts w:ascii="Arial" w:hAnsi="Arial"/>
            <w:b w:val="1"/>
            <w:bCs w:val="1"/>
            <w:color w:val="000000"/>
            <w:sz w:val="24"/>
            <w:szCs w:val="24"/>
            <w:u w:color="000000"/>
            <w:rtl w:val="0"/>
            <w:lang w:val="en-US"/>
          </w:rPr>
          <w:t>3.2  Security targets out-of-scope</w:t>
        </w:r>
      </w:ins>
      <w:bookmarkEnd w:id="1620"/>
    </w:p>
    <w:p>
      <w:pPr>
        <w:pStyle w:val="Body"/>
        <w:rPr>
          <w:ins w:id="1622" w:date="2019-06-17T11:03:30Z" w:author="Naveen"/>
        </w:rPr>
      </w:pPr>
    </w:p>
    <w:p>
      <w:pPr>
        <w:pStyle w:val="Body"/>
        <w:ind w:left="709" w:firstLine="0"/>
        <w:rPr>
          <w:ins w:id="1623" w:date="2019-06-17T11:03:30Z" w:author="Naveen"/>
          <w:rFonts w:ascii="Arial" w:cs="Arial" w:hAnsi="Arial" w:eastAsia="Arial"/>
        </w:rPr>
      </w:pPr>
      <w:ins w:id="1624" w:date="2019-06-17T11:03:30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1625" w:date="2019-06-17T11:03:30Z" w:author="Naveen"/>
          <w:rFonts w:ascii="Arial" w:cs="Arial" w:hAnsi="Arial" w:eastAsia="Arial"/>
          <w:color w:val="000000"/>
          <w:sz w:val="24"/>
          <w:szCs w:val="24"/>
          <w:u w:color="000000"/>
        </w:rPr>
      </w:pPr>
    </w:p>
    <w:p>
      <w:pPr>
        <w:pStyle w:val="Heading 2"/>
        <w:ind w:left="720" w:firstLine="0"/>
        <w:rPr>
          <w:ins w:id="1626" w:date="2019-06-17T11:03:30Z" w:author="Naveen"/>
          <w:rFonts w:ascii="Arial" w:cs="Arial" w:hAnsi="Arial" w:eastAsia="Arial"/>
          <w:b w:val="1"/>
          <w:bCs w:val="1"/>
          <w:color w:val="000000"/>
          <w:sz w:val="24"/>
          <w:szCs w:val="24"/>
          <w:u w:color="000000"/>
        </w:rPr>
      </w:pPr>
      <w:bookmarkStart w:name="_Toc32" w:id="1627"/>
      <w:ins w:id="1628" w:date="2019-06-17T11:03:30Z" w:author="Naveen">
        <w:r>
          <w:rPr>
            <w:rFonts w:ascii="Arial" w:hAnsi="Arial"/>
            <w:b w:val="1"/>
            <w:bCs w:val="1"/>
            <w:color w:val="000000"/>
            <w:sz w:val="24"/>
            <w:szCs w:val="24"/>
            <w:u w:color="000000"/>
            <w:rtl w:val="0"/>
            <w:lang w:val="en-US"/>
          </w:rPr>
          <w:t>3.3  Principle security concerns</w:t>
        </w:r>
      </w:ins>
      <w:bookmarkEnd w:id="1627"/>
    </w:p>
    <w:p>
      <w:pPr>
        <w:pStyle w:val="Body"/>
        <w:rPr>
          <w:ins w:id="1629" w:date="2019-06-17T11:03:30Z" w:author="Naveen"/>
        </w:rPr>
      </w:pPr>
    </w:p>
    <w:p>
      <w:pPr>
        <w:pStyle w:val="Body"/>
        <w:ind w:left="709" w:firstLine="0"/>
        <w:rPr>
          <w:ins w:id="1630" w:date="2019-06-17T11:03:30Z" w:author="Naveen"/>
          <w:rFonts w:ascii="Arial" w:cs="Arial" w:hAnsi="Arial" w:eastAsia="Arial"/>
        </w:rPr>
      </w:pPr>
      <w:ins w:id="1631" w:date="2019-06-17T11:03:30Z" w:author="Naveen">
        <w:r>
          <w:rPr>
            <w:rFonts w:ascii="Arial" w:hAnsi="Arial"/>
            <w:rtl w:val="0"/>
            <w:lang w:val="en-US"/>
          </w:rPr>
          <w:t xml:space="preserve">To support the provisioning of the Penetration Test against </w:t>
        </w:r>
      </w:ins>
      <w:commentRangeStart w:id="1632"/>
      <w:ins w:id="1633" w:date="2019-06-17T11:03:30Z" w:author="Naveen">
        <w:r>
          <w:rPr>
            <w:rFonts w:ascii="Arial" w:hAnsi="Arial"/>
            <w:color w:val="0000ff"/>
            <w:u w:color="0000ff"/>
            <w:rtl w:val="0"/>
            <w:lang w:val="en-US"/>
          </w:rPr>
          <w:t xml:space="preserve">[insert Project or Service name] </w:t>
        </w:r>
      </w:ins>
      <w:commentRangeEnd w:id="1632"/>
      <w:r>
        <w:commentReference w:id="1632"/>
      </w:r>
      <w:ins w:id="1634" w:date="2019-06-17T11:03:30Z" w:author="Naveen">
        <w:r>
          <w:rPr>
            <w:rFonts w:ascii="Arial" w:hAnsi="Arial"/>
            <w:rtl w:val="0"/>
            <w:lang w:val="en-US"/>
          </w:rPr>
          <w:t>the following Principle Security Concerns (PSCs) have been identified:</w:t>
        </w:r>
      </w:ins>
    </w:p>
    <w:p>
      <w:pPr>
        <w:pStyle w:val="Body"/>
        <w:rPr>
          <w:ins w:id="1635" w:date="2019-06-17T11:03:30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27"/>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27"/>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27"/>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636"/>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1637" w:date="2019-06-17T11:03:30Z" w:author="Naveen"/>
          <w:rFonts w:ascii="Arial" w:cs="Arial" w:hAnsi="Arial" w:eastAsia="Arial"/>
          <w:b w:val="1"/>
          <w:bCs w:val="1"/>
        </w:rPr>
      </w:pPr>
    </w:p>
    <w:p>
      <w:pPr>
        <w:pStyle w:val="Body"/>
      </w:pPr>
      <w:ins w:id="1638" w:date="2019-06-17T11:03:30Z" w:author="Naveen">
        <w:r>
          <w:rPr>
            <w:rFonts w:ascii="Arial Unicode MS" w:cs="Arial Unicode MS" w:hAnsi="Arial Unicode MS" w:eastAsia="Arial Unicode MS"/>
            <w:b w:val="0"/>
            <w:bCs w:val="0"/>
            <w:i w:val="0"/>
            <w:iCs w:val="0"/>
          </w:rPr>
          <w:br w:type="page"/>
        </w:r>
      </w:ins>
    </w:p>
    <w:p>
      <w:pPr>
        <w:pStyle w:val="Heading"/>
        <w:ind w:left="720" w:firstLine="0"/>
        <w:rPr>
          <w:ins w:id="1639" w:date="2019-06-17T11:03:30Z" w:author="Naveen"/>
          <w:rFonts w:ascii="Arial" w:cs="Arial" w:hAnsi="Arial" w:eastAsia="Arial"/>
          <w:b w:val="1"/>
          <w:bCs w:val="1"/>
          <w:color w:val="000000"/>
          <w:sz w:val="24"/>
          <w:szCs w:val="24"/>
          <w:u w:color="000000"/>
        </w:rPr>
      </w:pPr>
      <w:bookmarkStart w:name="_Toc33" w:id="1640"/>
      <w:ins w:id="1641" w:date="2019-06-17T11:03:30Z" w:author="Naveen">
        <w:r>
          <w:rPr>
            <w:rFonts w:ascii="Arial" w:hAnsi="Arial"/>
            <w:b w:val="1"/>
            <w:bCs w:val="1"/>
            <w:color w:val="000000"/>
            <w:sz w:val="24"/>
            <w:szCs w:val="24"/>
            <w:u w:color="000000"/>
            <w:rtl w:val="0"/>
            <w:lang w:val="en-US"/>
          </w:rPr>
          <w:t>4. Test specifics</w:t>
        </w:r>
      </w:ins>
      <w:bookmarkEnd w:id="1640"/>
    </w:p>
    <w:p>
      <w:pPr>
        <w:pStyle w:val="Body"/>
        <w:rPr>
          <w:ins w:id="1642" w:date="2019-06-17T11:03:30Z" w:author="Naveen"/>
        </w:rPr>
      </w:pPr>
    </w:p>
    <w:p>
      <w:pPr>
        <w:pStyle w:val="Body"/>
        <w:tabs>
          <w:tab w:val="left" w:pos="284"/>
        </w:tabs>
        <w:ind w:left="851" w:firstLine="0"/>
        <w:rPr>
          <w:ins w:id="1643" w:date="2019-06-17T11:03:30Z" w:author="Naveen"/>
          <w:rFonts w:ascii="Arial" w:cs="Arial" w:hAnsi="Arial" w:eastAsia="Arial"/>
        </w:rPr>
      </w:pPr>
      <w:ins w:id="1644" w:date="2019-06-17T11:03:30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1645" w:date="2019-06-17T11:03:30Z" w:author="Naveen"/>
          <w:rFonts w:ascii="Arial" w:cs="Arial" w:hAnsi="Arial" w:eastAsia="Arial"/>
        </w:rPr>
      </w:pPr>
    </w:p>
    <w:p>
      <w:pPr>
        <w:pStyle w:val="Body"/>
        <w:tabs>
          <w:tab w:val="left" w:pos="284"/>
        </w:tabs>
        <w:ind w:left="851" w:firstLine="0"/>
        <w:rPr>
          <w:ins w:id="1646" w:date="2019-06-17T11:03:30Z" w:author="Naveen"/>
          <w:rFonts w:ascii="Arial" w:cs="Arial" w:hAnsi="Arial" w:eastAsia="Arial"/>
        </w:rPr>
      </w:pPr>
      <w:ins w:id="1647" w:date="2019-06-17T11:03:30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1648"/>
      <w:ins w:id="1649" w:date="2019-06-17T11:03:30Z" w:author="Naveen">
        <w:r>
          <w:rPr>
            <w:rFonts w:ascii="Arial" w:hAnsi="Arial"/>
            <w:i w:val="1"/>
            <w:iCs w:val="1"/>
            <w:color w:val="0000ff"/>
            <w:u w:color="0000ff"/>
            <w:rtl w:val="0"/>
            <w:lang w:val="en-US"/>
          </w:rPr>
          <w:t>[insert project or service name]</w:t>
        </w:r>
      </w:ins>
      <w:ins w:id="1650" w:date="2019-06-17T11:03:30Z" w:author="Naveen">
        <w:r>
          <w:rPr>
            <w:rFonts w:ascii="Arial" w:hAnsi="Arial"/>
            <w:rtl w:val="0"/>
          </w:rPr>
          <w:t>.</w:t>
        </w:r>
      </w:ins>
      <w:commentRangeEnd w:id="1648"/>
      <w:r>
        <w:commentReference w:id="1648"/>
      </w:r>
      <w:ins w:id="1651" w:date="2019-06-17T11:03:30Z" w:author="Naveen">
        <w:r>
          <w:rPr>
            <w:rFonts w:ascii="Arial" w:hAnsi="Arial"/>
            <w:i w:val="1"/>
            <w:iCs w:val="1"/>
            <w:rtl w:val="0"/>
          </w:rPr>
          <w:t xml:space="preserve">  </w:t>
        </w:r>
      </w:ins>
      <w:ins w:id="1652" w:date="2019-06-17T11:03:30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1653" w:date="2019-06-17T11:03:30Z" w:author="Naveen"/>
          <w:rFonts w:ascii="Arial" w:cs="Arial" w:hAnsi="Arial" w:eastAsia="Arial"/>
        </w:rPr>
      </w:pPr>
    </w:p>
    <w:p>
      <w:pPr>
        <w:pStyle w:val="Body"/>
        <w:tabs>
          <w:tab w:val="left" w:pos="284"/>
        </w:tabs>
        <w:ind w:left="851" w:firstLine="0"/>
        <w:rPr>
          <w:ins w:id="1654" w:date="2019-06-17T11:03:30Z" w:author="Naveen"/>
          <w:rFonts w:ascii="Arial" w:cs="Arial" w:hAnsi="Arial" w:eastAsia="Arial"/>
        </w:rPr>
      </w:pPr>
      <w:ins w:id="1655" w:date="2019-06-17T11:03:30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1656" w:date="2019-06-17T11:03:30Z" w:author="Naveen"/>
          <w:rFonts w:ascii="Arial" w:cs="Arial" w:hAnsi="Arial" w:eastAsia="Arial"/>
        </w:rPr>
      </w:pPr>
    </w:p>
    <w:p>
      <w:pPr>
        <w:pStyle w:val="Body"/>
        <w:tabs>
          <w:tab w:val="left" w:pos="284"/>
        </w:tabs>
        <w:ind w:left="851" w:firstLine="0"/>
        <w:rPr>
          <w:ins w:id="1657" w:date="2019-06-17T11:03:30Z" w:author="Naveen"/>
          <w:rFonts w:ascii="Arial" w:cs="Arial" w:hAnsi="Arial" w:eastAsia="Arial"/>
        </w:rPr>
      </w:pPr>
      <w:ins w:id="1658" w:date="2019-06-17T11:03:30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1659" w:date="2019-06-17T11:03:30Z" w:author="Naveen"/>
          <w:rFonts w:ascii="Arial" w:cs="Arial" w:hAnsi="Arial" w:eastAsia="Arial"/>
        </w:rPr>
      </w:pPr>
    </w:p>
    <w:p>
      <w:pPr>
        <w:pStyle w:val="Body"/>
        <w:tabs>
          <w:tab w:val="left" w:pos="284"/>
        </w:tabs>
        <w:ind w:left="851" w:firstLine="0"/>
        <w:rPr>
          <w:ins w:id="1660" w:date="2019-06-17T11:03:30Z" w:author="Naveen"/>
          <w:rFonts w:ascii="Arial" w:cs="Arial" w:hAnsi="Arial" w:eastAsia="Arial"/>
        </w:rPr>
      </w:pPr>
      <w:ins w:id="1661" w:date="2019-06-17T11:03:30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1662" w:date="2019-06-17T11:03:30Z" w:author="Naveen"/>
          <w:rFonts w:ascii="Arial" w:cs="Arial" w:hAnsi="Arial" w:eastAsia="Arial"/>
        </w:rPr>
      </w:pPr>
    </w:p>
    <w:p>
      <w:pPr>
        <w:pStyle w:val="Body"/>
        <w:tabs>
          <w:tab w:val="left" w:pos="284"/>
        </w:tabs>
        <w:ind w:left="851" w:firstLine="0"/>
        <w:rPr>
          <w:ins w:id="1663" w:date="2019-06-17T11:03:30Z" w:author="Naveen"/>
          <w:rFonts w:ascii="Arial" w:cs="Arial" w:hAnsi="Arial" w:eastAsia="Arial"/>
        </w:rPr>
      </w:pPr>
      <w:ins w:id="1664" w:date="2019-06-17T11:03:30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1665" w:date="2019-06-17T11:03:30Z" w:author="Naveen"/>
          <w:rFonts w:ascii="Arial" w:cs="Arial" w:hAnsi="Arial" w:eastAsia="Arial"/>
          <w:b w:val="1"/>
          <w:bCs w:val="1"/>
        </w:rPr>
      </w:pPr>
    </w:p>
    <w:p>
      <w:pPr>
        <w:pStyle w:val="Heading 2"/>
        <w:ind w:left="851" w:firstLine="0"/>
        <w:rPr>
          <w:ins w:id="1666" w:date="2019-06-17T11:03:30Z" w:author="Naveen"/>
          <w:rFonts w:ascii="Arial" w:cs="Arial" w:hAnsi="Arial" w:eastAsia="Arial"/>
          <w:b w:val="1"/>
          <w:bCs w:val="1"/>
          <w:color w:val="000000"/>
          <w:sz w:val="24"/>
          <w:szCs w:val="24"/>
          <w:u w:color="000000"/>
        </w:rPr>
      </w:pPr>
      <w:bookmarkStart w:name="_Toc34" w:id="1667"/>
      <w:ins w:id="1668" w:date="2019-06-17T11:03:30Z" w:author="Naveen">
        <w:r>
          <w:rPr>
            <w:rFonts w:ascii="Arial" w:hAnsi="Arial"/>
            <w:b w:val="1"/>
            <w:bCs w:val="1"/>
            <w:color w:val="000000"/>
            <w:sz w:val="24"/>
            <w:szCs w:val="24"/>
            <w:u w:color="000000"/>
            <w:rtl w:val="0"/>
            <w:lang w:val="en-US"/>
          </w:rPr>
          <w:t>4.1  Daily reporting</w:t>
        </w:r>
      </w:ins>
      <w:bookmarkEnd w:id="1667"/>
    </w:p>
    <w:p>
      <w:pPr>
        <w:pStyle w:val="Body"/>
        <w:rPr>
          <w:ins w:id="1669" w:date="2019-06-17T11:03:30Z" w:author="Naveen"/>
        </w:rPr>
      </w:pPr>
    </w:p>
    <w:p>
      <w:pPr>
        <w:pStyle w:val="Body"/>
        <w:tabs>
          <w:tab w:val="left" w:pos="284"/>
        </w:tabs>
        <w:ind w:left="851" w:firstLine="0"/>
        <w:rPr>
          <w:ins w:id="1670" w:date="2019-06-17T11:03:30Z" w:author="Naveen"/>
          <w:rFonts w:ascii="Arial" w:cs="Arial" w:hAnsi="Arial" w:eastAsia="Arial"/>
        </w:rPr>
      </w:pPr>
      <w:ins w:id="1671" w:date="2019-06-17T11:03:30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1672" w:date="2019-06-17T11:03:30Z" w:author="Naveen"/>
          <w:rFonts w:ascii="Arial" w:cs="Arial" w:hAnsi="Arial" w:eastAsia="Arial"/>
        </w:rPr>
      </w:pPr>
    </w:p>
    <w:p>
      <w:pPr>
        <w:pStyle w:val="Body"/>
        <w:tabs>
          <w:tab w:val="left" w:pos="284"/>
        </w:tabs>
        <w:ind w:left="851" w:firstLine="0"/>
        <w:rPr>
          <w:ins w:id="1673" w:date="2019-06-17T11:03:30Z" w:author="Naveen"/>
          <w:rFonts w:ascii="Arial" w:cs="Arial" w:hAnsi="Arial" w:eastAsia="Arial"/>
        </w:rPr>
      </w:pPr>
      <w:ins w:id="1674" w:date="2019-06-17T11:03:30Z" w:author="Naveen">
        <w:r>
          <w:rPr>
            <w:rFonts w:ascii="Arial" w:hAnsi="Arial"/>
            <w:rtl w:val="0"/>
            <w:lang w:val="en-US"/>
          </w:rPr>
          <w:t>The test supplier shall take part in a daily wash-up meeting where the day</w:t>
        </w:r>
      </w:ins>
      <w:ins w:id="1675" w:date="2019-06-17T11:03:30Z" w:author="Naveen">
        <w:r>
          <w:rPr>
            <w:rFonts w:ascii="Arial" w:hAnsi="Arial" w:hint="default"/>
            <w:rtl w:val="0"/>
            <w:lang w:val="en-US"/>
          </w:rPr>
          <w:t>’</w:t>
        </w:r>
      </w:ins>
      <w:ins w:id="1676" w:date="2019-06-17T11:03:30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1677" w:date="2019-06-17T11:03:30Z" w:author="Naveen"/>
          <w:rFonts w:ascii="Arial" w:cs="Arial" w:hAnsi="Arial" w:eastAsia="Arial"/>
          <w:b w:val="1"/>
          <w:bCs w:val="1"/>
        </w:rPr>
      </w:pPr>
    </w:p>
    <w:p>
      <w:pPr>
        <w:pStyle w:val="Heading 2"/>
        <w:ind w:left="720" w:firstLine="0"/>
        <w:rPr>
          <w:ins w:id="1678" w:date="2019-06-17T11:03:30Z" w:author="Naveen"/>
          <w:rFonts w:ascii="Arial" w:cs="Arial" w:hAnsi="Arial" w:eastAsia="Arial"/>
          <w:b w:val="1"/>
          <w:bCs w:val="1"/>
          <w:color w:val="000000"/>
          <w:sz w:val="24"/>
          <w:szCs w:val="24"/>
          <w:u w:color="000000"/>
        </w:rPr>
      </w:pPr>
      <w:bookmarkStart w:name="_Toc35" w:id="1679"/>
      <w:ins w:id="1680" w:date="2019-06-17T11:03:30Z" w:author="Naveen">
        <w:r>
          <w:rPr>
            <w:rFonts w:ascii="Arial" w:hAnsi="Arial"/>
            <w:b w:val="1"/>
            <w:bCs w:val="1"/>
            <w:color w:val="000000"/>
            <w:sz w:val="24"/>
            <w:szCs w:val="24"/>
            <w:u w:color="000000"/>
            <w:rtl w:val="0"/>
          </w:rPr>
          <w:t>4.2  Final report</w:t>
        </w:r>
      </w:ins>
      <w:bookmarkEnd w:id="1679"/>
    </w:p>
    <w:p>
      <w:pPr>
        <w:pStyle w:val="Body"/>
        <w:rPr>
          <w:ins w:id="1681" w:date="2019-06-17T11:03:30Z" w:author="Naveen"/>
        </w:rPr>
      </w:pPr>
    </w:p>
    <w:p>
      <w:pPr>
        <w:pStyle w:val="Body"/>
        <w:tabs>
          <w:tab w:val="left" w:pos="284"/>
        </w:tabs>
        <w:ind w:left="851" w:firstLine="0"/>
        <w:rPr>
          <w:ins w:id="1682" w:date="2019-06-17T11:03:30Z" w:author="Naveen"/>
          <w:rFonts w:ascii="Arial" w:cs="Arial" w:hAnsi="Arial" w:eastAsia="Arial"/>
        </w:rPr>
      </w:pPr>
      <w:ins w:id="1683" w:date="2019-06-17T11:03:30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1684" w:date="2019-06-17T11:03:30Z" w:author="Naveen"/>
          <w:rFonts w:ascii="Arial" w:cs="Arial" w:hAnsi="Arial" w:eastAsia="Arial"/>
        </w:rPr>
      </w:pPr>
    </w:p>
    <w:p>
      <w:pPr>
        <w:pStyle w:val="Body"/>
        <w:tabs>
          <w:tab w:val="left" w:pos="284"/>
        </w:tabs>
        <w:ind w:left="851" w:firstLine="0"/>
        <w:rPr>
          <w:ins w:id="1685" w:date="2019-06-17T11:03:30Z" w:author="Naveen"/>
          <w:rFonts w:ascii="Arial" w:cs="Arial" w:hAnsi="Arial" w:eastAsia="Arial"/>
        </w:rPr>
      </w:pPr>
      <w:ins w:id="1686" w:date="2019-06-17T11:03:30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1687" w:date="2019-06-17T11:03:30Z" w:author="Naveen"/>
          <w:rFonts w:ascii="Arial" w:cs="Arial" w:hAnsi="Arial" w:eastAsia="Arial"/>
        </w:rPr>
      </w:pPr>
    </w:p>
    <w:p>
      <w:pPr>
        <w:pStyle w:val="Body"/>
        <w:tabs>
          <w:tab w:val="left" w:pos="284"/>
        </w:tabs>
        <w:ind w:left="851" w:firstLine="0"/>
        <w:rPr>
          <w:ins w:id="1688" w:date="2019-06-17T11:03:30Z" w:author="Naveen"/>
          <w:rFonts w:ascii="Arial" w:cs="Arial" w:hAnsi="Arial" w:eastAsia="Arial"/>
        </w:rPr>
      </w:pPr>
      <w:ins w:id="1689" w:date="2019-06-17T11:03:30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1690" w:date="2019-06-17T11:03:30Z" w:author="Naveen"/>
          <w:rFonts w:ascii="Arial" w:cs="Arial" w:hAnsi="Arial" w:eastAsia="Arial"/>
          <w:b w:val="1"/>
          <w:bCs w:val="1"/>
        </w:rPr>
      </w:pPr>
    </w:p>
    <w:p>
      <w:pPr>
        <w:pStyle w:val="Body"/>
        <w:rPr>
          <w:ins w:id="1691" w:date="2019-06-17T11:03:30Z" w:author="Naveen"/>
          <w:rFonts w:ascii="Arial" w:cs="Arial" w:hAnsi="Arial" w:eastAsia="Arial"/>
          <w:b w:val="1"/>
          <w:bCs w:val="1"/>
        </w:rPr>
      </w:pPr>
    </w:p>
    <w:p>
      <w:pPr>
        <w:pStyle w:val="Body"/>
        <w:ind w:left="851" w:firstLine="0"/>
        <w:rPr>
          <w:ins w:id="1692" w:date="2019-06-17T11:03:30Z" w:author="Naveen"/>
          <w:rFonts w:ascii="Arial" w:cs="Arial" w:hAnsi="Arial" w:eastAsia="Arial"/>
        </w:rPr>
      </w:pPr>
      <w:ins w:id="1693" w:date="2019-06-17T11:03:30Z" w:author="Naveen">
        <w:r>
          <w:rPr>
            <w:rFonts w:ascii="Arial" w:hAnsi="Arial"/>
            <w:rtl w:val="0"/>
            <w:lang w:val="en-US"/>
          </w:rPr>
          <w:t>For each specific test scenario the test supplier shall:</w:t>
        </w:r>
      </w:ins>
    </w:p>
    <w:p>
      <w:pPr>
        <w:pStyle w:val="Body"/>
        <w:ind w:left="851" w:firstLine="0"/>
        <w:rPr>
          <w:ins w:id="1694" w:date="2019-06-17T11:03:30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1695" w:date="2019-06-17T11:03:30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1696" w:date="2019-06-17T11:03:30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1697" w:date="2019-06-17T11:03:30Z" w:author="Naveen">
        <w:r>
          <w:rPr>
            <w:rFonts w:ascii="Arial" w:hAnsi="Arial"/>
            <w:sz w:val="24"/>
            <w:szCs w:val="24"/>
            <w:rtl w:val="0"/>
            <w:lang w:val="en-US"/>
          </w:rPr>
          <w:t xml:space="preserve">A </w:t>
        </w:r>
      </w:ins>
      <w:ins w:id="1698" w:date="2019-06-17T11:03:30Z" w:author="Naveen">
        <w:r>
          <w:rPr>
            <w:rFonts w:ascii="Arial" w:hAnsi="Arial" w:hint="default"/>
            <w:sz w:val="24"/>
            <w:szCs w:val="24"/>
            <w:rtl w:val="0"/>
            <w:lang w:val="en-US"/>
          </w:rPr>
          <w:t>‘</w:t>
        </w:r>
      </w:ins>
      <w:ins w:id="1699" w:date="2019-06-17T11:03:30Z" w:author="Naveen">
        <w:r>
          <w:rPr>
            <w:rFonts w:ascii="Arial" w:hAnsi="Arial"/>
            <w:sz w:val="24"/>
            <w:szCs w:val="24"/>
            <w:rtl w:val="0"/>
            <w:lang w:val="en-US"/>
          </w:rPr>
          <w:t>Top Ten</w:t>
        </w:r>
      </w:ins>
      <w:ins w:id="1700" w:date="2019-06-17T11:03:30Z" w:author="Naveen">
        <w:r>
          <w:rPr>
            <w:rFonts w:ascii="Arial" w:hAnsi="Arial" w:hint="default"/>
            <w:sz w:val="24"/>
            <w:szCs w:val="24"/>
            <w:rtl w:val="0"/>
            <w:lang w:val="en-US"/>
          </w:rPr>
          <w:t xml:space="preserve">’ </w:t>
        </w:r>
      </w:ins>
      <w:ins w:id="1701" w:date="2019-06-17T11:03:30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1702" w:date="2019-06-17T11:03:30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1703" w:date="2019-06-17T11:03:30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1704" w:date="2019-06-17T11:03:30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1705" w:date="2019-06-17T11:03:30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1706" w:date="2019-06-17T11:03:30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1707" w:date="2019-06-17T11:03:30Z" w:author="Naveen"/>
          <w:rFonts w:ascii="Arial" w:cs="Arial" w:hAnsi="Arial" w:eastAsia="Arial"/>
          <w:sz w:val="24"/>
          <w:szCs w:val="24"/>
        </w:rPr>
      </w:pPr>
    </w:p>
    <w:p>
      <w:pPr>
        <w:pStyle w:val="Heading 2"/>
        <w:ind w:left="720" w:firstLine="0"/>
        <w:rPr>
          <w:ins w:id="1708" w:date="2019-06-17T11:03:30Z" w:author="Naveen"/>
          <w:rFonts w:ascii="Arial" w:cs="Arial" w:hAnsi="Arial" w:eastAsia="Arial"/>
          <w:b w:val="1"/>
          <w:bCs w:val="1"/>
          <w:color w:val="000000"/>
          <w:sz w:val="24"/>
          <w:szCs w:val="24"/>
          <w:u w:color="000000"/>
        </w:rPr>
      </w:pPr>
      <w:bookmarkStart w:name="_Toc36" w:id="1709"/>
      <w:ins w:id="1710" w:date="2019-06-17T11:03:30Z" w:author="Naveen">
        <w:r>
          <w:rPr>
            <w:rFonts w:ascii="Arial" w:hAnsi="Arial"/>
            <w:b w:val="1"/>
            <w:bCs w:val="1"/>
            <w:color w:val="000000"/>
            <w:sz w:val="24"/>
            <w:szCs w:val="24"/>
            <w:u w:color="000000"/>
            <w:rtl w:val="0"/>
            <w:lang w:val="en-US"/>
          </w:rPr>
          <w:t xml:space="preserve"> 4.3  Assumptions</w:t>
        </w:r>
      </w:ins>
      <w:bookmarkEnd w:id="1709"/>
    </w:p>
    <w:p>
      <w:pPr>
        <w:pStyle w:val="Body"/>
        <w:rPr>
          <w:ins w:id="1711" w:date="2019-06-17T11:03:30Z" w:author="Naveen"/>
        </w:rPr>
      </w:pPr>
    </w:p>
    <w:p>
      <w:pPr>
        <w:pStyle w:val="Body"/>
        <w:tabs>
          <w:tab w:val="left" w:pos="1560"/>
        </w:tabs>
        <w:ind w:left="851" w:firstLine="0"/>
        <w:rPr>
          <w:ins w:id="1712" w:date="2019-06-17T11:03:30Z" w:author="Naveen"/>
          <w:rFonts w:ascii="Arial" w:cs="Arial" w:hAnsi="Arial" w:eastAsia="Arial"/>
        </w:rPr>
      </w:pPr>
      <w:ins w:id="1713" w:date="2019-06-17T11:03:30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1714" w:date="2019-06-17T11:03:30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1715" w:date="2019-06-17T11:03:30Z" w:author="Naveen">
        <w:r>
          <w:rPr>
            <w:rFonts w:ascii="Arial" w:hAnsi="Arial"/>
            <w:sz w:val="24"/>
            <w:szCs w:val="24"/>
            <w:rtl w:val="0"/>
            <w:lang w:val="en-US"/>
          </w:rPr>
          <w:t>The Penetration Test</w:t>
        </w:r>
      </w:ins>
      <w:ins w:id="1716" w:date="2019-06-17T11:03:30Z" w:author="Naveen">
        <w:r>
          <w:rPr>
            <w:rFonts w:ascii="Arial" w:hAnsi="Arial"/>
            <w:b w:val="1"/>
            <w:bCs w:val="1"/>
            <w:sz w:val="24"/>
            <w:szCs w:val="24"/>
            <w:rtl w:val="0"/>
            <w:lang w:val="en-US"/>
          </w:rPr>
          <w:t xml:space="preserve"> </w:t>
        </w:r>
      </w:ins>
      <w:ins w:id="1717" w:date="2019-06-17T11:03:30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1718" w:date="2019-06-17T11:03:30Z" w:author="Naveen">
        <w:r>
          <w:rPr>
            <w:rFonts w:ascii="Arial" w:hAnsi="Arial"/>
            <w:sz w:val="24"/>
            <w:szCs w:val="24"/>
            <w:rtl w:val="0"/>
            <w:lang w:val="en-US"/>
          </w:rPr>
          <w:t>The Penetration Test</w:t>
        </w:r>
      </w:ins>
      <w:ins w:id="1719" w:date="2019-06-17T11:03:30Z" w:author="Naveen">
        <w:r>
          <w:rPr>
            <w:rFonts w:ascii="Arial" w:hAnsi="Arial"/>
            <w:b w:val="1"/>
            <w:bCs w:val="1"/>
            <w:sz w:val="24"/>
            <w:szCs w:val="24"/>
            <w:rtl w:val="0"/>
            <w:lang w:val="en-US"/>
          </w:rPr>
          <w:t xml:space="preserve"> </w:t>
        </w:r>
      </w:ins>
      <w:ins w:id="1720" w:date="2019-06-17T11:03:30Z" w:author="Naveen">
        <w:r>
          <w:rPr>
            <w:rFonts w:ascii="Arial" w:hAnsi="Arial"/>
            <w:sz w:val="24"/>
            <w:szCs w:val="24"/>
            <w:rtl w:val="0"/>
            <w:lang w:val="en-US"/>
          </w:rPr>
          <w:t xml:space="preserve">will be undertaken in both the Production and Development environments and is required to be a NCSC </w:t>
        </w:r>
      </w:ins>
      <w:ins w:id="1721" w:date="2019-06-17T11:03:30Z" w:author="Naveen">
        <w:r>
          <w:rPr>
            <w:rFonts w:ascii="Arial" w:hAnsi="Arial" w:hint="default"/>
            <w:sz w:val="24"/>
            <w:szCs w:val="24"/>
            <w:rtl w:val="0"/>
            <w:lang w:val="en-US"/>
          </w:rPr>
          <w:t>‘</w:t>
        </w:r>
      </w:ins>
      <w:ins w:id="1722" w:date="2019-06-17T11:03:30Z" w:author="Naveen">
        <w:r>
          <w:rPr>
            <w:rFonts w:ascii="Arial" w:hAnsi="Arial"/>
            <w:sz w:val="24"/>
            <w:szCs w:val="24"/>
            <w:rtl w:val="0"/>
            <w:lang w:val="en-US"/>
          </w:rPr>
          <w:t>Green light</w:t>
        </w:r>
      </w:ins>
      <w:ins w:id="1723" w:date="2019-06-17T11:03:30Z" w:author="Naveen">
        <w:r>
          <w:rPr>
            <w:rFonts w:ascii="Arial" w:hAnsi="Arial" w:hint="default"/>
            <w:sz w:val="24"/>
            <w:szCs w:val="24"/>
            <w:rtl w:val="0"/>
            <w:lang w:val="en-US"/>
          </w:rPr>
          <w:t xml:space="preserve">’ </w:t>
        </w:r>
      </w:ins>
      <w:ins w:id="1724" w:date="2019-06-17T11:03:30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1725" w:date="2019-06-17T11:03:30Z" w:author="Naveen">
        <w:r>
          <w:rPr>
            <w:rFonts w:ascii="Arial" w:hAnsi="Arial"/>
            <w:sz w:val="24"/>
            <w:szCs w:val="24"/>
            <w:rtl w:val="0"/>
            <w:lang w:val="en-US"/>
          </w:rPr>
          <w:t>The Penetration Test</w:t>
        </w:r>
      </w:ins>
      <w:ins w:id="1726" w:date="2019-06-17T11:03:30Z" w:author="Naveen">
        <w:r>
          <w:rPr>
            <w:rFonts w:ascii="Arial" w:hAnsi="Arial"/>
            <w:b w:val="1"/>
            <w:bCs w:val="1"/>
            <w:sz w:val="24"/>
            <w:szCs w:val="24"/>
            <w:rtl w:val="0"/>
            <w:lang w:val="en-US"/>
          </w:rPr>
          <w:t xml:space="preserve"> </w:t>
        </w:r>
      </w:ins>
      <w:ins w:id="1727" w:date="2019-06-17T11:03:30Z" w:author="Naveen">
        <w:r>
          <w:rPr>
            <w:rFonts w:ascii="Arial" w:hAnsi="Arial"/>
            <w:sz w:val="24"/>
            <w:szCs w:val="24"/>
            <w:rtl w:val="0"/>
            <w:lang w:val="en-US"/>
          </w:rPr>
          <w:t xml:space="preserve">will be an exploitation test </w:t>
        </w:r>
      </w:ins>
      <w:ins w:id="1728" w:date="2019-06-17T11:03:30Z" w:author="Naveen">
        <w:r>
          <w:rPr>
            <w:rFonts w:ascii="Arial" w:hAnsi="Arial" w:hint="default"/>
            <w:sz w:val="24"/>
            <w:szCs w:val="24"/>
            <w:rtl w:val="0"/>
            <w:lang w:val="en-US"/>
          </w:rPr>
          <w:t xml:space="preserve">– </w:t>
        </w:r>
      </w:ins>
      <w:ins w:id="1729" w:date="2019-06-17T11:03:30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1730"/>
      <w:ins w:id="1731" w:date="2019-06-17T11:03:30Z" w:author="Naveen">
        <w:r>
          <w:rPr>
            <w:rFonts w:ascii="Arial" w:hAnsi="Arial"/>
            <w:color w:val="0000ff"/>
            <w:u w:color="0000ff"/>
            <w:rtl w:val="0"/>
            <w:lang w:val="en-US"/>
          </w:rPr>
          <w:t>[</w:t>
        </w:r>
      </w:ins>
      <w:ins w:id="1732" w:date="2019-06-17T11:03:30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1730"/>
      <w:r>
        <w:commentReference w:id="1730"/>
      </w:r>
    </w:p>
    <w:p>
      <w:pPr>
        <w:pStyle w:val="List Paragraph"/>
        <w:numPr>
          <w:ilvl w:val="0"/>
          <w:numId w:val="24"/>
        </w:numPr>
        <w:bidi w:val="0"/>
        <w:ind w:right="0"/>
        <w:jc w:val="left"/>
        <w:rPr>
          <w:rFonts w:ascii="Arial" w:hAnsi="Arial"/>
          <w:sz w:val="24"/>
          <w:szCs w:val="24"/>
          <w:rtl w:val="0"/>
          <w:lang w:val="en-US"/>
        </w:rPr>
      </w:pPr>
      <w:ins w:id="1733" w:date="2019-06-17T11:03:30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1734" w:date="2019-06-17T11:03:30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1735" w:date="2019-06-17T11:03:30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1736" w:date="2019-06-17T11:03:30Z" w:author="Naveen">
        <w:r>
          <w:rPr>
            <w:rFonts w:ascii="Arial" w:hAnsi="Arial"/>
            <w:b w:val="1"/>
            <w:bCs w:val="1"/>
            <w:sz w:val="24"/>
            <w:szCs w:val="24"/>
            <w:rtl w:val="0"/>
            <w:lang w:val="en-US"/>
          </w:rPr>
          <w:t xml:space="preserve"> </w:t>
        </w:r>
      </w:ins>
      <w:ins w:id="1737" w:date="2019-06-17T11:03:30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1738" w:date="2019-06-17T11:03:30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1739" w:date="2019-06-17T11:03:30Z" w:author="Naveen"/>
          <w:rFonts w:ascii="Arial" w:cs="Arial" w:hAnsi="Arial" w:eastAsia="Arial"/>
        </w:rPr>
      </w:pPr>
    </w:p>
    <w:p>
      <w:pPr>
        <w:pStyle w:val="Body"/>
        <w:rPr>
          <w:ins w:id="1740" w:date="2019-06-17T11:03:30Z" w:author="Naveen"/>
          <w:rFonts w:ascii="Arial" w:cs="Arial" w:hAnsi="Arial" w:eastAsia="Arial"/>
        </w:rPr>
      </w:pPr>
    </w:p>
    <w:p>
      <w:pPr>
        <w:pStyle w:val="Body"/>
      </w:pPr>
      <w:ins w:id="1741" w:date="2019-06-17T11:03:30Z" w:author="Naveen">
        <w:r>
          <w:rPr>
            <w:rFonts w:ascii="Arial Unicode MS" w:cs="Arial Unicode MS" w:hAnsi="Arial Unicode MS" w:eastAsia="Arial Unicode MS"/>
            <w:b w:val="0"/>
            <w:bCs w:val="0"/>
            <w:i w:val="0"/>
            <w:iCs w:val="0"/>
          </w:rPr>
          <w:br w:type="page"/>
        </w:r>
      </w:ins>
    </w:p>
    <w:p>
      <w:pPr>
        <w:pStyle w:val="Heading"/>
        <w:ind w:firstLine="720"/>
        <w:rPr>
          <w:ins w:id="1742" w:date="2019-06-17T11:03:30Z" w:author="Naveen"/>
          <w:rFonts w:ascii="Arial" w:cs="Arial" w:hAnsi="Arial" w:eastAsia="Arial"/>
          <w:b w:val="1"/>
          <w:bCs w:val="1"/>
          <w:color w:val="000000"/>
          <w:sz w:val="24"/>
          <w:szCs w:val="24"/>
          <w:u w:color="000000"/>
        </w:rPr>
      </w:pPr>
      <w:bookmarkStart w:name="_Toc37" w:id="1743"/>
      <w:ins w:id="1744" w:date="2019-06-17T11:03:30Z" w:author="Naveen">
        <w:r>
          <w:rPr>
            <w:rFonts w:ascii="Arial" w:hAnsi="Arial"/>
            <w:b w:val="1"/>
            <w:bCs w:val="1"/>
            <w:color w:val="000000"/>
            <w:sz w:val="24"/>
            <w:szCs w:val="24"/>
            <w:u w:color="000000"/>
            <w:rtl w:val="0"/>
            <w:lang w:val="it-IT"/>
          </w:rPr>
          <w:t xml:space="preserve">Appendices </w:t>
        </w:r>
      </w:ins>
      <w:bookmarkEnd w:id="1743"/>
    </w:p>
    <w:p>
      <w:pPr>
        <w:pStyle w:val="Body"/>
        <w:rPr>
          <w:ins w:id="1745" w:date="2019-06-17T11:03:30Z" w:author="Naveen"/>
        </w:rPr>
      </w:pPr>
    </w:p>
    <w:p>
      <w:pPr>
        <w:pStyle w:val="Body"/>
        <w:ind w:left="720" w:firstLine="0"/>
        <w:rPr>
          <w:ins w:id="1746" w:date="2019-06-17T11:03:30Z" w:author="Naveen"/>
          <w:rFonts w:ascii="Arial" w:cs="Arial" w:hAnsi="Arial" w:eastAsia="Arial"/>
          <w:color w:val="0000ff"/>
          <w:u w:color="0000ff"/>
        </w:rPr>
      </w:pPr>
    </w:p>
    <w:p>
      <w:pPr>
        <w:pStyle w:val="Heading 2"/>
        <w:ind w:left="709" w:firstLine="11"/>
        <w:rPr>
          <w:ins w:id="1747" w:date="2019-06-17T11:03:30Z" w:author="Naveen"/>
          <w:rFonts w:ascii="Arial" w:cs="Arial" w:hAnsi="Arial" w:eastAsia="Arial"/>
          <w:b w:val="1"/>
          <w:bCs w:val="1"/>
          <w:color w:val="000000"/>
          <w:sz w:val="24"/>
          <w:szCs w:val="24"/>
          <w:u w:color="000000"/>
        </w:rPr>
      </w:pPr>
      <w:bookmarkStart w:name="_Toc38" w:id="1748"/>
      <w:commentRangeStart w:id="1749"/>
      <w:ins w:id="1750" w:date="2019-06-17T11:03:30Z" w:author="Naveen">
        <w:r>
          <w:rPr>
            <w:rFonts w:ascii="Arial" w:hAnsi="Arial"/>
            <w:b w:val="1"/>
            <w:bCs w:val="1"/>
            <w:color w:val="000000"/>
            <w:sz w:val="24"/>
            <w:szCs w:val="24"/>
            <w:u w:color="000000"/>
            <w:rtl w:val="0"/>
            <w:lang w:val="da-DK"/>
          </w:rPr>
          <w:t xml:space="preserve">Appendix 1 </w:t>
        </w:r>
      </w:ins>
      <w:ins w:id="1751" w:date="2019-06-17T11:03:30Z" w:author="Naveen">
        <w:r>
          <w:rPr>
            <w:rFonts w:ascii="Arial" w:hAnsi="Arial" w:hint="default"/>
            <w:b w:val="1"/>
            <w:bCs w:val="1"/>
            <w:color w:val="000000"/>
            <w:sz w:val="24"/>
            <w:szCs w:val="24"/>
            <w:u w:color="000000"/>
            <w:rtl w:val="0"/>
            <w:lang w:val="en-US"/>
          </w:rPr>
          <w:t xml:space="preserve">– </w:t>
        </w:r>
      </w:ins>
      <w:ins w:id="1752" w:date="2019-06-17T11:03:30Z" w:author="Naveen">
        <w:r>
          <w:rPr>
            <w:rFonts w:ascii="Arial" w:hAnsi="Arial"/>
            <w:b w:val="1"/>
            <w:bCs w:val="1"/>
            <w:color w:val="000000"/>
            <w:sz w:val="24"/>
            <w:szCs w:val="24"/>
            <w:u w:color="000000"/>
            <w:rtl w:val="0"/>
          </w:rPr>
          <w:t xml:space="preserve">NHSBSA </w:t>
        </w:r>
      </w:ins>
      <w:ins w:id="1753" w:date="2019-06-17T11:03:30Z" w:author="Naveen">
        <w:r>
          <w:rPr>
            <w:rFonts w:ascii="Arial" w:hAnsi="Arial"/>
            <w:i w:val="1"/>
            <w:iCs w:val="1"/>
            <w:color w:val="0000ff"/>
            <w:u w:color="0000ff"/>
            <w:rtl w:val="0"/>
            <w:lang w:val="en-US"/>
          </w:rPr>
          <w:t>[insert project or service name]</w:t>
        </w:r>
      </w:ins>
      <w:ins w:id="1754" w:date="2019-06-17T11:03:30Z" w:author="Naveen">
        <w:r>
          <w:rPr>
            <w:rFonts w:ascii="Arial" w:hAnsi="Arial"/>
            <w:rtl w:val="0"/>
          </w:rPr>
          <w:t xml:space="preserve"> </w:t>
        </w:r>
      </w:ins>
      <w:ins w:id="1755" w:date="2019-06-17T11:03:30Z" w:author="Naveen">
        <w:r>
          <w:rPr>
            <w:rFonts w:ascii="Arial" w:hAnsi="Arial"/>
            <w:b w:val="1"/>
            <w:bCs w:val="1"/>
            <w:color w:val="000000"/>
            <w:sz w:val="24"/>
            <w:szCs w:val="24"/>
            <w:u w:color="000000"/>
            <w:rtl w:val="0"/>
            <w:lang w:val="en-US"/>
          </w:rPr>
          <w:t>Firewall/Security Groups</w:t>
        </w:r>
      </w:ins>
      <w:commentRangeEnd w:id="1749"/>
      <w:r>
        <w:commentReference w:id="1749"/>
      </w:r>
      <w:bookmarkEnd w:id="1748"/>
    </w:p>
    <w:p>
      <w:pPr>
        <w:pStyle w:val="Body"/>
        <w:rPr>
          <w:ins w:id="1756" w:date="2019-06-17T11:03:30Z" w:author="Naveen"/>
        </w:rPr>
      </w:pPr>
    </w:p>
    <w:p>
      <w:pPr>
        <w:pStyle w:val="Body"/>
        <w:ind w:left="709" w:firstLine="0"/>
        <w:rPr>
          <w:ins w:id="1757" w:date="2019-06-17T11:03:30Z" w:author="Naveen"/>
          <w:rFonts w:ascii="Arial" w:cs="Arial" w:hAnsi="Arial" w:eastAsia="Arial"/>
        </w:rPr>
      </w:pPr>
      <w:ins w:id="1758" w:date="2019-06-17T11:03:30Z" w:author="Naveen">
        <w:r>
          <w:rPr>
            <w:rFonts w:ascii="Arial" w:hAnsi="Arial"/>
            <w:rtl w:val="0"/>
            <w:lang w:val="en-US"/>
          </w:rPr>
          <w:t xml:space="preserve">List of security groups with associated ports and IP restrictions for the </w:t>
        </w:r>
      </w:ins>
      <w:ins w:id="1759" w:date="2019-06-17T11:03:30Z" w:author="Naveen">
        <w:r>
          <w:rPr>
            <w:rFonts w:ascii="Arial" w:hAnsi="Arial"/>
            <w:i w:val="1"/>
            <w:iCs w:val="1"/>
            <w:color w:val="0000ff"/>
            <w:u w:color="0000ff"/>
            <w:rtl w:val="0"/>
            <w:lang w:val="en-US"/>
          </w:rPr>
          <w:t>[insert project or service name]</w:t>
        </w:r>
      </w:ins>
      <w:ins w:id="1760" w:date="2019-06-17T11:03:30Z" w:author="Naveen">
        <w:r>
          <w:rPr>
            <w:rFonts w:ascii="Arial" w:hAnsi="Arial"/>
            <w:rtl w:val="0"/>
            <w:lang w:val="en-US"/>
          </w:rPr>
          <w:t xml:space="preserve"> service</w:t>
        </w:r>
      </w:ins>
    </w:p>
    <w:p>
      <w:pPr>
        <w:pStyle w:val="Body"/>
        <w:rPr>
          <w:ins w:id="1761" w:date="2019-06-17T11:03:30Z" w:author="Naveen"/>
        </w:rPr>
      </w:pPr>
    </w:p>
    <w:p>
      <w:pPr>
        <w:pStyle w:val="Body"/>
        <w:rPr>
          <w:ins w:id="1762" w:date="2019-06-17T11:03:30Z" w:author="Naveen"/>
        </w:rPr>
      </w:pPr>
    </w:p>
    <w:p>
      <w:pPr>
        <w:pStyle w:val="Body"/>
        <w:rPr>
          <w:ins w:id="1763" w:date="2019-06-17T11:03:30Z" w:author="Naveen"/>
        </w:rPr>
      </w:pPr>
    </w:p>
    <w:p>
      <w:pPr>
        <w:pStyle w:val="Heading 2"/>
        <w:ind w:firstLine="709"/>
        <w:rPr>
          <w:ins w:id="1764" w:date="2019-06-17T11:03:30Z" w:author="Naveen"/>
          <w:rFonts w:ascii="Arial" w:cs="Arial" w:hAnsi="Arial" w:eastAsia="Arial"/>
          <w:b w:val="1"/>
          <w:bCs w:val="1"/>
          <w:color w:val="000000"/>
          <w:sz w:val="24"/>
          <w:szCs w:val="24"/>
          <w:u w:color="000000"/>
        </w:rPr>
      </w:pPr>
      <w:bookmarkStart w:name="_Toc39" w:id="1765"/>
      <w:commentRangeStart w:id="1766"/>
      <w:ins w:id="1767" w:date="2019-06-17T11:03:30Z" w:author="Naveen">
        <w:r>
          <w:rPr>
            <w:rFonts w:ascii="Arial" w:hAnsi="Arial"/>
            <w:b w:val="1"/>
            <w:bCs w:val="1"/>
            <w:color w:val="000000"/>
            <w:sz w:val="24"/>
            <w:szCs w:val="24"/>
            <w:u w:color="000000"/>
            <w:rtl w:val="0"/>
            <w:lang w:val="da-DK"/>
          </w:rPr>
          <w:t xml:space="preserve">Appendix 2 </w:t>
        </w:r>
      </w:ins>
      <w:ins w:id="1768" w:date="2019-06-17T11:03:30Z" w:author="Naveen">
        <w:r>
          <w:rPr>
            <w:rFonts w:ascii="Arial" w:hAnsi="Arial" w:hint="default"/>
            <w:b w:val="1"/>
            <w:bCs w:val="1"/>
            <w:color w:val="000000"/>
            <w:sz w:val="24"/>
            <w:szCs w:val="24"/>
            <w:u w:color="000000"/>
            <w:rtl w:val="0"/>
            <w:lang w:val="en-US"/>
          </w:rPr>
          <w:t xml:space="preserve">– </w:t>
        </w:r>
      </w:ins>
      <w:ins w:id="1769" w:date="2019-06-17T11:03:30Z" w:author="Naveen">
        <w:r>
          <w:rPr>
            <w:rFonts w:ascii="Arial" w:hAnsi="Arial"/>
            <w:b w:val="1"/>
            <w:bCs w:val="1"/>
            <w:color w:val="000000"/>
            <w:sz w:val="24"/>
            <w:szCs w:val="24"/>
            <w:u w:color="000000"/>
            <w:rtl w:val="0"/>
            <w:lang w:val="en-US"/>
          </w:rPr>
          <w:t>Application flows/user journey</w:t>
        </w:r>
      </w:ins>
      <w:commentRangeEnd w:id="1766"/>
      <w:r>
        <w:commentReference w:id="1766"/>
      </w:r>
      <w:bookmarkEnd w:id="1765"/>
    </w:p>
    <w:p>
      <w:pPr>
        <w:pStyle w:val="Heading 2"/>
        <w:ind w:firstLine="709"/>
        <w:rPr>
          <w:ins w:id="1770" w:date="2019-06-17T11:03:30Z" w:author="Naveen"/>
          <w:rFonts w:ascii="Arial" w:cs="Arial" w:hAnsi="Arial" w:eastAsia="Arial"/>
          <w:b w:val="1"/>
          <w:bCs w:val="1"/>
          <w:color w:val="000000"/>
          <w:sz w:val="24"/>
          <w:szCs w:val="24"/>
          <w:u w:color="000000"/>
        </w:rPr>
      </w:pPr>
    </w:p>
    <w:p>
      <w:pPr>
        <w:pStyle w:val="Body"/>
        <w:ind w:firstLine="720"/>
        <w:rPr>
          <w:ins w:id="1771" w:date="2019-06-17T11:03:30Z" w:author="Naveen"/>
          <w:rFonts w:ascii="Arial" w:cs="Arial" w:hAnsi="Arial" w:eastAsia="Arial"/>
          <w:b w:val="1"/>
          <w:bCs w:val="1"/>
          <w:color w:val="000000"/>
          <w:u w:color="000000"/>
        </w:rPr>
      </w:pPr>
    </w:p>
    <w:p>
      <w:pPr>
        <w:pStyle w:val="Body"/>
        <w:ind w:firstLine="720"/>
        <w:rPr>
          <w:ins w:id="1772" w:date="2019-06-17T11:03:30Z" w:author="Naveen"/>
          <w:rFonts w:ascii="Arial" w:cs="Arial" w:hAnsi="Arial" w:eastAsia="Arial"/>
          <w:b w:val="1"/>
          <w:bCs w:val="1"/>
          <w:color w:val="000000"/>
          <w:u w:color="000000"/>
        </w:rPr>
      </w:pPr>
    </w:p>
    <w:p>
      <w:pPr>
        <w:pStyle w:val="Body"/>
        <w:ind w:firstLine="720"/>
        <w:rPr>
          <w:ins w:id="1773" w:date="2019-06-17T11:03:30Z" w:author="Naveen"/>
          <w:rFonts w:ascii="Arial" w:cs="Arial" w:hAnsi="Arial" w:eastAsia="Arial"/>
          <w:b w:val="1"/>
          <w:bCs w:val="1"/>
          <w:color w:val="000000"/>
          <w:u w:color="000000"/>
        </w:rPr>
      </w:pPr>
      <w:ins w:id="1774" w:date="2019-06-17T11:03:30Z" w:author="Naveen">
        <w:r>
          <w:rPr>
            <w:rFonts w:ascii="Arial" w:cs="Arial" w:hAnsi="Arial" w:eastAsia="Arial"/>
            <w:b w:val="1"/>
            <w:bCs w:val="1"/>
            <w:color w:val="000000"/>
            <w:u w:color="000000"/>
          </w:rPr>
          <w:br w:type="textWrapping"/>
        </w:r>
      </w:ins>
      <w:commentRangeStart w:id="1775"/>
    </w:p>
    <w:p>
      <w:pPr>
        <w:pStyle w:val="Body"/>
        <w:ind w:firstLine="720"/>
        <w:rPr>
          <w:ins w:id="1776" w:date="2019-06-17T11:03:30Z" w:author="Naveen"/>
          <w:rFonts w:ascii="Arial" w:cs="Arial" w:hAnsi="Arial" w:eastAsia="Arial"/>
          <w:b w:val="1"/>
          <w:bCs w:val="1"/>
          <w:color w:val="000000"/>
          <w:u w:color="000000"/>
        </w:rPr>
      </w:pPr>
    </w:p>
    <w:p>
      <w:pPr>
        <w:pStyle w:val="Heading 2"/>
        <w:ind w:firstLine="709"/>
        <w:rPr>
          <w:ins w:id="1777" w:date="2019-06-17T11:03:30Z" w:author="Naveen"/>
          <w:rFonts w:ascii="Arial" w:cs="Arial" w:hAnsi="Arial" w:eastAsia="Arial"/>
          <w:b w:val="1"/>
          <w:bCs w:val="1"/>
          <w:color w:val="000000"/>
          <w:sz w:val="24"/>
          <w:szCs w:val="24"/>
          <w:u w:color="000000"/>
        </w:rPr>
      </w:pPr>
      <w:bookmarkStart w:name="_Toc40" w:id="1778"/>
      <w:ins w:id="1779" w:date="2019-06-17T11:03:30Z" w:author="Naveen">
        <w:r>
          <w:rPr>
            <w:rFonts w:ascii="Arial" w:hAnsi="Arial"/>
            <w:b w:val="1"/>
            <w:bCs w:val="1"/>
            <w:color w:val="000000"/>
            <w:sz w:val="24"/>
            <w:szCs w:val="24"/>
            <w:u w:color="000000"/>
            <w:rtl w:val="0"/>
            <w:lang w:val="da-DK"/>
          </w:rPr>
          <w:t xml:space="preserve">Appendix 3 </w:t>
        </w:r>
      </w:ins>
      <w:ins w:id="1780" w:date="2019-06-17T11:03:30Z" w:author="Naveen">
        <w:r>
          <w:rPr>
            <w:rFonts w:ascii="Arial" w:hAnsi="Arial" w:hint="default"/>
            <w:b w:val="1"/>
            <w:bCs w:val="1"/>
            <w:color w:val="000000"/>
            <w:sz w:val="24"/>
            <w:szCs w:val="24"/>
            <w:u w:color="000000"/>
            <w:rtl w:val="0"/>
            <w:lang w:val="en-US"/>
          </w:rPr>
          <w:t xml:space="preserve">– </w:t>
        </w:r>
      </w:ins>
      <w:ins w:id="1781" w:date="2019-06-17T11:03:30Z" w:author="Naveen">
        <w:r>
          <w:rPr>
            <w:rFonts w:ascii="Arial" w:hAnsi="Arial"/>
            <w:b w:val="1"/>
            <w:bCs w:val="1"/>
            <w:color w:val="000000"/>
            <w:sz w:val="24"/>
            <w:szCs w:val="24"/>
            <w:u w:color="000000"/>
            <w:rtl w:val="0"/>
            <w:lang w:val="en-US"/>
          </w:rPr>
          <w:t>Application screenshots</w:t>
        </w:r>
      </w:ins>
      <w:commentRangeEnd w:id="1775"/>
      <w:r>
        <w:commentReference w:id="1775"/>
      </w:r>
      <w:bookmarkEnd w:id="1778"/>
    </w:p>
    <w:p>
      <w:pPr>
        <w:pStyle w:val="Body"/>
        <w:rPr>
          <w:ins w:id="1782" w:date="2019-06-17T11:03:30Z" w:author="Naveen"/>
        </w:rPr>
      </w:pPr>
    </w:p>
    <w:p>
      <w:pPr>
        <w:pStyle w:val="Body"/>
        <w:rPr>
          <w:ins w:id="1783" w:date="2019-06-17T11:03:30Z" w:author="Naveen"/>
        </w:rPr>
      </w:pPr>
    </w:p>
    <w:p>
      <w:pPr>
        <w:pStyle w:val="Body"/>
        <w:rPr>
          <w:ins w:id="1784" w:date="2019-06-17T11:03:30Z" w:author="Naveen"/>
        </w:rPr>
      </w:pPr>
    </w:p>
    <w:p>
      <w:pPr>
        <w:pStyle w:val="Body"/>
        <w:rPr>
          <w:ins w:id="1785" w:date="2019-06-17T11:03:30Z" w:author="Naveen"/>
        </w:rPr>
      </w:pPr>
    </w:p>
    <w:p>
      <w:pPr>
        <w:pStyle w:val="Body"/>
        <w:rPr>
          <w:ins w:id="1786" w:date="2019-06-17T11:03:30Z" w:author="Naveen"/>
        </w:rPr>
      </w:pPr>
    </w:p>
    <w:p>
      <w:pPr>
        <w:pStyle w:val="Heading 2"/>
        <w:ind w:firstLine="709"/>
        <w:rPr>
          <w:ins w:id="1787" w:date="2019-06-17T11:03:30Z" w:author="Naveen"/>
          <w:rFonts w:ascii="Arial" w:cs="Arial" w:hAnsi="Arial" w:eastAsia="Arial"/>
          <w:b w:val="1"/>
          <w:bCs w:val="1"/>
          <w:color w:val="000000"/>
          <w:sz w:val="24"/>
          <w:szCs w:val="24"/>
          <w:u w:color="000000"/>
        </w:rPr>
      </w:pPr>
      <w:bookmarkStart w:name="_Toc41" w:id="1788"/>
      <w:commentRangeStart w:id="1789"/>
      <w:ins w:id="1790" w:date="2019-06-17T11:03:30Z" w:author="Naveen">
        <w:r>
          <w:rPr>
            <w:rFonts w:ascii="Arial" w:hAnsi="Arial"/>
            <w:b w:val="1"/>
            <w:bCs w:val="1"/>
            <w:color w:val="000000"/>
            <w:sz w:val="24"/>
            <w:szCs w:val="24"/>
            <w:u w:color="000000"/>
            <w:rtl w:val="0"/>
            <w:lang w:val="da-DK"/>
          </w:rPr>
          <w:t xml:space="preserve">Appendix 4 </w:t>
        </w:r>
      </w:ins>
      <w:ins w:id="1791" w:date="2019-06-17T11:03:30Z" w:author="Naveen">
        <w:r>
          <w:rPr>
            <w:rFonts w:ascii="Arial" w:hAnsi="Arial" w:hint="default"/>
            <w:b w:val="1"/>
            <w:bCs w:val="1"/>
            <w:color w:val="000000"/>
            <w:sz w:val="24"/>
            <w:szCs w:val="24"/>
            <w:u w:color="000000"/>
            <w:rtl w:val="0"/>
            <w:lang w:val="en-US"/>
          </w:rPr>
          <w:t xml:space="preserve">– </w:t>
        </w:r>
      </w:ins>
      <w:ins w:id="1792" w:date="2019-06-17T11:03:30Z" w:author="Naveen">
        <w:r>
          <w:rPr>
            <w:rFonts w:ascii="Arial" w:hAnsi="Arial"/>
            <w:b w:val="1"/>
            <w:bCs w:val="1"/>
            <w:color w:val="000000"/>
            <w:sz w:val="24"/>
            <w:szCs w:val="24"/>
            <w:u w:color="000000"/>
            <w:rtl w:val="0"/>
            <w:lang w:val="fr-FR"/>
          </w:rPr>
          <w:t>NTA Monitor scoping questionnaire</w:t>
        </w:r>
      </w:ins>
      <w:commentRangeEnd w:id="1789"/>
      <w:r>
        <w:commentReference w:id="1789"/>
      </w:r>
      <w:bookmarkEnd w:id="1788"/>
    </w:p>
    <w:p>
      <w:pPr>
        <w:pStyle w:val="Body"/>
        <w:ind w:firstLine="720"/>
        <w:rPr>
          <w:ins w:id="1793" w:date="2019-06-17T11:03:30Z" w:author="Naveen"/>
          <w:rFonts w:ascii="Arial" w:cs="Arial" w:hAnsi="Arial" w:eastAsia="Arial"/>
          <w:b w:val="1"/>
          <w:bCs w:val="1"/>
          <w:color w:val="000000"/>
          <w:u w:color="000000"/>
        </w:rPr>
      </w:pPr>
    </w:p>
    <w:p>
      <w:pPr>
        <w:pStyle w:val="Body"/>
        <w:ind w:firstLine="1701"/>
        <w:rPr>
          <w:ins w:id="1794" w:date="2019-06-17T11:03:30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1795" w:date="2019-06-17T11:03:30Z" w:author="Naveen"/>
          <w:rFonts w:ascii="Arial" w:cs="Arial" w:hAnsi="Arial" w:eastAsia="Arial"/>
          <w:b w:val="1"/>
          <w:bCs w:val="1"/>
          <w:color w:val="000000"/>
          <w:u w:color="000000"/>
        </w:rPr>
      </w:pPr>
    </w:p>
    <w:p>
      <w:pPr>
        <w:pStyle w:val="Body"/>
        <w:ind w:firstLine="1701"/>
        <w:rPr>
          <w:ins w:id="1796" w:date="2019-06-17T11:03:30Z" w:author="Naveen"/>
          <w:rFonts w:ascii="Arial" w:cs="Arial" w:hAnsi="Arial" w:eastAsia="Arial"/>
          <w:b w:val="1"/>
          <w:bCs w:val="1"/>
          <w:color w:val="000000"/>
          <w:u w:color="000000"/>
        </w:rPr>
      </w:pPr>
    </w:p>
    <w:p>
      <w:pPr>
        <w:pStyle w:val="Body"/>
        <w:ind w:firstLine="1701"/>
        <w:rPr>
          <w:ins w:id="1797" w:date="2019-06-17T11:03:30Z" w:author="Naveen"/>
          <w:rFonts w:ascii="Arial" w:cs="Arial" w:hAnsi="Arial" w:eastAsia="Arial"/>
          <w:b w:val="1"/>
          <w:bCs w:val="1"/>
          <w:color w:val="000000"/>
          <w:u w:color="000000"/>
        </w:rPr>
      </w:pPr>
    </w:p>
    <w:p>
      <w:pPr>
        <w:pStyle w:val="Heading 2"/>
        <w:ind w:left="1276" w:hanging="567"/>
        <w:rPr>
          <w:ins w:id="1798" w:date="2019-06-17T11:03:30Z" w:author="Naveen"/>
          <w:rFonts w:ascii="Arial" w:cs="Arial" w:hAnsi="Arial" w:eastAsia="Arial"/>
          <w:b w:val="1"/>
          <w:bCs w:val="1"/>
          <w:color w:val="000000"/>
          <w:sz w:val="24"/>
          <w:szCs w:val="24"/>
          <w:u w:color="000000"/>
        </w:rPr>
      </w:pPr>
      <w:bookmarkStart w:name="_Toc42" w:id="1799"/>
      <w:commentRangeStart w:id="1800"/>
      <w:ins w:id="1801" w:date="2019-06-17T11:03:30Z" w:author="Naveen">
        <w:r>
          <w:rPr>
            <w:rFonts w:ascii="Arial" w:hAnsi="Arial"/>
            <w:b w:val="1"/>
            <w:bCs w:val="1"/>
            <w:color w:val="000000"/>
            <w:sz w:val="24"/>
            <w:szCs w:val="24"/>
            <w:u w:color="000000"/>
            <w:rtl w:val="0"/>
            <w:lang w:val="da-DK"/>
          </w:rPr>
          <w:t xml:space="preserve">Appendix 5 </w:t>
        </w:r>
      </w:ins>
      <w:ins w:id="1802" w:date="2019-06-17T11:03:30Z" w:author="Naveen">
        <w:r>
          <w:rPr>
            <w:rFonts w:ascii="Arial" w:hAnsi="Arial" w:hint="default"/>
            <w:b w:val="1"/>
            <w:bCs w:val="1"/>
            <w:color w:val="000000"/>
            <w:sz w:val="24"/>
            <w:szCs w:val="24"/>
            <w:u w:color="000000"/>
            <w:rtl w:val="0"/>
            <w:lang w:val="en-US"/>
          </w:rPr>
          <w:t xml:space="preserve">– </w:t>
        </w:r>
      </w:ins>
      <w:ins w:id="1803" w:date="2019-06-17T11:03:30Z" w:author="Naveen">
        <w:r>
          <w:rPr>
            <w:rFonts w:ascii="Arial" w:hAnsi="Arial"/>
            <w:b w:val="1"/>
            <w:bCs w:val="1"/>
            <w:color w:val="000000"/>
            <w:sz w:val="24"/>
            <w:szCs w:val="24"/>
            <w:u w:color="000000"/>
            <w:rtl w:val="0"/>
          </w:rPr>
          <w:t>NTA Monitor test plan</w:t>
        </w:r>
      </w:ins>
      <w:commentRangeEnd w:id="1800"/>
      <w:r>
        <w:commentReference w:id="1800"/>
      </w:r>
      <w:bookmarkEnd w:id="1799"/>
    </w:p>
    <w:p>
      <w:pPr>
        <w:pStyle w:val="Body"/>
        <w:rPr>
          <w:ins w:id="1804" w:date="2019-06-17T11:03:30Z" w:author="Naveen"/>
        </w:rPr>
      </w:pPr>
    </w:p>
    <w:p>
      <w:pPr>
        <w:pStyle w:val="Body"/>
        <w:rPr>
          <w:ins w:id="1805" w:date="2019-06-17T11:03:30Z" w:author="Naveen"/>
        </w:rPr>
      </w:pPr>
    </w:p>
    <w:p>
      <w:pPr>
        <w:pStyle w:val="Body"/>
        <w:rPr>
          <w:ins w:id="1806" w:date="2019-06-17T11:03:30Z" w:author="Naveen"/>
        </w:rPr>
      </w:pPr>
    </w:p>
    <w:p>
      <w:pPr>
        <w:pStyle w:val="Body"/>
        <w:rPr>
          <w:ins w:id="1807" w:date="2019-06-17T11:03:30Z" w:author="Naveen"/>
        </w:rPr>
      </w:pPr>
    </w:p>
    <w:p>
      <w:pPr>
        <w:pStyle w:val="Body"/>
        <w:rPr>
          <w:ins w:id="1808" w:date="2019-06-17T11:03:30Z" w:author="Naveen"/>
        </w:rPr>
      </w:pPr>
      <w:ins w:id="1809" w:date="2019-06-17T11:03:30Z" w:author="Naveen">
        <w:r>
          <w:rPr/>
          <w:br w:type="textWrapping"/>
        </w:r>
      </w:ins>
      <w:commentRangeStart w:id="1810"/>
    </w:p>
    <w:p>
      <w:pPr>
        <w:pStyle w:val="Body"/>
        <w:ind w:left="709" w:firstLine="0"/>
        <w:rPr>
          <w:ins w:id="1811" w:date="2019-06-17T11:03:30Z" w:author="Naveen"/>
          <w:rFonts w:ascii="Arial" w:cs="Arial" w:hAnsi="Arial" w:eastAsia="Arial"/>
          <w:b w:val="1"/>
          <w:bCs w:val="1"/>
          <w:color w:val="000000"/>
          <w:u w:color="000000"/>
        </w:rPr>
      </w:pPr>
      <w:ins w:id="1812" w:date="2019-06-17T11:03:30Z" w:author="Naveen">
        <w:r>
          <w:rPr>
            <w:rFonts w:ascii="Arial" w:hAnsi="Arial"/>
            <w:b w:val="1"/>
            <w:bCs w:val="1"/>
            <w:color w:val="000000"/>
            <w:u w:color="000000"/>
            <w:rtl w:val="0"/>
            <w:lang w:val="da-DK"/>
          </w:rPr>
          <w:t>Appendix 6</w:t>
        </w:r>
      </w:ins>
      <w:ins w:id="1813" w:date="2019-06-17T11:03:30Z" w:author="Naveen">
        <w:r>
          <w:rPr>
            <w:rFonts w:ascii="Arial" w:hAnsi="Arial" w:hint="default"/>
            <w:b w:val="1"/>
            <w:bCs w:val="1"/>
            <w:color w:val="000000"/>
            <w:u w:color="000000"/>
            <w:rtl w:val="0"/>
            <w:lang w:val="en-US"/>
          </w:rPr>
          <w:t xml:space="preserve"> – </w:t>
        </w:r>
      </w:ins>
      <w:ins w:id="1814" w:date="2019-06-17T11:03:30Z" w:author="Naveen">
        <w:r>
          <w:rPr>
            <w:rFonts w:ascii="Arial" w:hAnsi="Arial"/>
            <w:b w:val="1"/>
            <w:bCs w:val="1"/>
            <w:color w:val="000000"/>
            <w:u w:color="000000"/>
            <w:rtl w:val="0"/>
            <w:lang w:val="en-US"/>
          </w:rPr>
          <w:t>Penetration tester user guide for NHSBSA AWS platform</w:t>
        </w:r>
      </w:ins>
      <w:commentRangeEnd w:id="1810"/>
      <w:r>
        <w:commentReference w:id="1810"/>
      </w:r>
    </w:p>
    <w:p>
      <w:pPr>
        <w:pStyle w:val="Body"/>
        <w:ind w:firstLine="720"/>
        <w:rPr>
          <w:ins w:id="1815" w:date="2019-06-17T11:03:30Z" w:author="Naveen"/>
          <w:b w:val="1"/>
          <w:bCs w:val="1"/>
          <w:color w:val="000000"/>
          <w:u w:color="000000"/>
        </w:rPr>
      </w:pPr>
    </w:p>
    <w:p>
      <w:pPr>
        <w:pStyle w:val="Body"/>
        <w:ind w:firstLine="720"/>
        <w:rPr>
          <w:ins w:id="1816" w:date="2019-06-17T11:03:30Z" w:author="Naveen"/>
          <w:b w:val="1"/>
          <w:bCs w:val="1"/>
          <w:color w:val="000000"/>
          <w:u w:color="000000"/>
        </w:rPr>
      </w:pPr>
      <w:r>
        <w:rPr>
          <w:b w:val="1"/>
          <w:bCs w:val="1"/>
          <w:color w:val="000000"/>
          <w:u w:color="000000"/>
        </w:rPr>
        <w:drawing>
          <wp:inline distT="0" distB="0" distL="0" distR="0">
            <wp:extent cx="1314450" cy="847725"/>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1817" w:date="2019-06-17T11:03:30Z" w:author="Naveen"/>
          <w:rFonts w:ascii="Arial" w:cs="Arial" w:hAnsi="Arial" w:eastAsia="Arial"/>
          <w:color w:val="000000"/>
          <w:u w:color="000000"/>
        </w:rPr>
      </w:pPr>
    </w:p>
    <w:p>
      <w:pPr>
        <w:pStyle w:val="Body"/>
        <w:ind w:left="709" w:firstLine="0"/>
        <w:rPr>
          <w:ins w:id="1818" w:date="2019-06-17T11:03:30Z" w:author="Naveen"/>
          <w:rFonts w:ascii="Arial" w:cs="Arial" w:hAnsi="Arial" w:eastAsia="Arial"/>
          <w:b w:val="1"/>
          <w:bCs w:val="1"/>
          <w:color w:val="000000"/>
          <w:u w:color="000000"/>
        </w:rPr>
      </w:pPr>
      <w:ins w:id="1819" w:date="2019-06-17T11:03:30Z" w:author="Naveen">
        <w:r>
          <w:rPr/>
          <w:tab/>
        </w:r>
      </w:ins>
      <w:commentRangeStart w:id="1820"/>
      <w:ins w:id="1821" w:date="2019-06-17T11:03:30Z" w:author="Naveen">
        <w:r>
          <w:rPr>
            <w:rFonts w:ascii="Arial" w:hAnsi="Arial"/>
            <w:b w:val="1"/>
            <w:bCs w:val="1"/>
            <w:color w:val="000000"/>
            <w:u w:color="000000"/>
            <w:rtl w:val="0"/>
            <w:lang w:val="da-DK"/>
          </w:rPr>
          <w:t>Appendix 7</w:t>
        </w:r>
      </w:ins>
      <w:ins w:id="1822" w:date="2019-06-17T11:03:30Z" w:author="Naveen">
        <w:r>
          <w:rPr>
            <w:rFonts w:ascii="Arial" w:hAnsi="Arial" w:hint="default"/>
            <w:b w:val="1"/>
            <w:bCs w:val="1"/>
            <w:color w:val="000000"/>
            <w:u w:color="000000"/>
            <w:rtl w:val="0"/>
            <w:lang w:val="en-US"/>
          </w:rPr>
          <w:t xml:space="preserve"> – </w:t>
        </w:r>
      </w:ins>
      <w:ins w:id="1823" w:date="2019-06-17T11:03:30Z" w:author="Naveen">
        <w:r>
          <w:rPr>
            <w:rFonts w:ascii="Arial" w:hAnsi="Arial"/>
            <w:b w:val="1"/>
            <w:bCs w:val="1"/>
            <w:color w:val="000000"/>
            <w:u w:color="000000"/>
            <w:rtl w:val="0"/>
            <w:lang w:val="en-US"/>
          </w:rPr>
          <w:t>Log in credentials</w:t>
        </w:r>
      </w:ins>
      <w:commentRangeEnd w:id="1820"/>
      <w:r>
        <w:commentReference w:id="1820"/>
      </w:r>
    </w:p>
    <w:p>
      <w:pPr>
        <w:pStyle w:val="Body"/>
        <w:rPr>
          <w:ins w:id="1824" w:date="2019-06-17T11:03:30Z" w:author="Naveen"/>
        </w:rPr>
      </w:pPr>
    </w:p>
    <w:p>
      <w:pPr>
        <w:pStyle w:val="Body"/>
        <w:ind w:firstLine="709"/>
        <w:rPr>
          <w:ins w:id="1825" w:date="2019-06-17T11:03:30Z" w:author="Naveen"/>
        </w:rPr>
      </w:pPr>
    </w:p>
    <w:p>
      <w:pPr>
        <w:pStyle w:val="Body"/>
      </w:pPr>
      <w:ins w:id="1826" w:date="2019-06-17T11:03:30Z" w:author="Naveen">
        <w:r>
          <w:rPr>
            <w:rFonts w:ascii="Arial Unicode MS" w:cs="Arial Unicode MS" w:hAnsi="Arial Unicode MS" w:eastAsia="Arial Unicode MS"/>
            <w:b w:val="0"/>
            <w:bCs w:val="0"/>
            <w:i w:val="0"/>
            <w:iCs w:val="0"/>
          </w:rPr>
          <w:br w:type="page"/>
        </w:r>
      </w:ins>
    </w:p>
    <w:p>
      <w:pPr>
        <w:pStyle w:val="Heading 2"/>
        <w:ind w:left="1276" w:hanging="567"/>
        <w:rPr>
          <w:ins w:id="1827" w:date="2019-06-17T11:03:30Z" w:author="Naveen"/>
          <w:rFonts w:ascii="Arial" w:cs="Arial" w:hAnsi="Arial" w:eastAsia="Arial"/>
          <w:b w:val="1"/>
          <w:bCs w:val="1"/>
          <w:color w:val="000000"/>
          <w:sz w:val="24"/>
          <w:szCs w:val="24"/>
          <w:u w:color="000000"/>
        </w:rPr>
      </w:pPr>
      <w:bookmarkStart w:name="_Toc43" w:id="1828"/>
      <w:ins w:id="1829" w:date="2019-06-17T11:03:30Z" w:author="Naveen">
        <w:r>
          <w:rPr>
            <w:rFonts w:ascii="Arial" w:hAnsi="Arial"/>
            <w:b w:val="1"/>
            <w:bCs w:val="1"/>
            <w:color w:val="000000"/>
            <w:sz w:val="24"/>
            <w:szCs w:val="24"/>
            <w:u w:color="000000"/>
            <w:rtl w:val="0"/>
            <w:lang w:val="en-US"/>
          </w:rPr>
          <w:t>Glossary:</w:t>
        </w:r>
      </w:ins>
      <w:bookmarkEnd w:id="1828"/>
    </w:p>
    <w:p>
      <w:pPr>
        <w:pStyle w:val="Body"/>
        <w:rPr>
          <w:ins w:id="1830" w:date="2019-06-17T11:03:30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831"/>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1832" w:date="2019-06-17T11:03:31Z" w:author="Naveen"/>
          <w:rFonts w:ascii="Arial" w:cs="Arial" w:hAnsi="Arial" w:eastAsia="Arial"/>
          <w:b w:val="1"/>
          <w:bCs w:val="1"/>
        </w:rPr>
      </w:pPr>
    </w:p>
    <w:p>
      <w:pPr>
        <w:pStyle w:val="Body"/>
        <w:tabs>
          <w:tab w:val="left" w:pos="8647"/>
        </w:tabs>
        <w:rPr>
          <w:ins w:id="1833" w:date="2019-06-17T11:03:31Z" w:author="Naveen"/>
        </w:rPr>
      </w:pPr>
      <w:ins w:id="1834" w:date="2019-06-17T11:03:31Z" w:author="Naveen">
        <w:r>
          <w:rPr>
            <w:rtl w:val="0"/>
          </w:rPr>
          <w:t xml:space="preserve"> </w:t>
        </w:r>
      </w:ins>
    </w:p>
    <w:p>
      <w:pPr>
        <w:pStyle w:val="Body"/>
        <w:rPr>
          <w:ins w:id="1835" w:date="2019-06-17T11:03:31Z" w:author="Naveen"/>
        </w:rPr>
      </w:pPr>
    </w:p>
    <w:p>
      <w:pPr>
        <w:pStyle w:val="Body"/>
        <w:rPr>
          <w:ins w:id="1836" w:date="2019-06-17T11:03:31Z" w:author="Naveen"/>
        </w:rPr>
      </w:pPr>
    </w:p>
    <w:p>
      <w:pPr>
        <w:pStyle w:val="Body"/>
        <w:rPr>
          <w:ins w:id="1837" w:date="2019-06-17T11:03:31Z" w:author="Naveen"/>
        </w:rPr>
      </w:pPr>
      <w:ins w:id="1838" w:date="2019-06-17T11:03:31Z" w:author="Naveen">
        <w:r>
          <w:rPr/>
          <w:br w:type="textWrapping"/>
        </w:r>
      </w:ins>
      <w:commentRangeStart w:id="1839"/>
    </w:p>
    <w:p>
      <w:pPr>
        <w:pStyle w:val="Body"/>
        <w:jc w:val="right"/>
        <w:rPr>
          <w:ins w:id="1840" w:date="2019-06-17T11:03:31Z" w:author="Naveen"/>
          <w:rFonts w:ascii="Arial" w:cs="Arial" w:hAnsi="Arial" w:eastAsia="Arial"/>
          <w:b w:val="1"/>
          <w:bCs w:val="1"/>
          <w:color w:val="0000ff"/>
          <w:sz w:val="28"/>
          <w:szCs w:val="28"/>
          <w:u w:color="0000ff"/>
        </w:rPr>
      </w:pPr>
      <w:ins w:id="1841" w:date="2019-06-17T11:03:31Z" w:author="Naveen">
        <w:r>
          <w:rPr>
            <w:rFonts w:ascii="Arial" w:hAnsi="Arial"/>
            <w:b w:val="1"/>
            <w:bCs w:val="1"/>
            <w:color w:val="0000ff"/>
            <w:sz w:val="28"/>
            <w:szCs w:val="28"/>
            <w:u w:color="0000ff"/>
            <w:rtl w:val="0"/>
            <w:lang w:val="en-US"/>
          </w:rPr>
          <w:t>[Insert PROJECT or Service Name]</w:t>
        </w:r>
      </w:ins>
      <w:commentRangeEnd w:id="1839"/>
      <w:r>
        <w:commentReference w:id="1839"/>
      </w:r>
    </w:p>
    <w:p>
      <w:pPr>
        <w:pStyle w:val="Body"/>
        <w:jc w:val="right"/>
        <w:rPr>
          <w:ins w:id="1842" w:date="2019-06-17T11:03:31Z" w:author="Naveen"/>
          <w:rFonts w:ascii="Arial" w:cs="Arial" w:hAnsi="Arial" w:eastAsia="Arial"/>
          <w:b w:val="1"/>
          <w:bCs w:val="1"/>
          <w:sz w:val="28"/>
          <w:szCs w:val="28"/>
        </w:rPr>
      </w:pPr>
      <w:ins w:id="1843" w:date="2019-06-17T11:03:31Z" w:author="Naveen">
        <w:r>
          <w:rPr>
            <w:rFonts w:ascii="Arial" w:hAnsi="Arial"/>
            <w:b w:val="1"/>
            <w:bCs w:val="1"/>
            <w:sz w:val="28"/>
            <w:szCs w:val="28"/>
            <w:rtl w:val="0"/>
            <w:lang w:val="en-US"/>
          </w:rPr>
          <w:t>Penetration Test</w:t>
        </w:r>
      </w:ins>
    </w:p>
    <w:p>
      <w:pPr>
        <w:pStyle w:val="Body"/>
        <w:jc w:val="right"/>
        <w:rPr>
          <w:ins w:id="1844" w:date="2019-06-17T11:03:31Z" w:author="Naveen"/>
          <w:rFonts w:ascii="Arial" w:cs="Arial" w:hAnsi="Arial" w:eastAsia="Arial"/>
          <w:sz w:val="28"/>
          <w:szCs w:val="28"/>
        </w:rPr>
      </w:pPr>
      <w:ins w:id="1845" w:date="2019-06-17T11:03:31Z" w:author="Naveen">
        <w:r>
          <w:rPr>
            <w:rFonts w:ascii="Arial" w:hAnsi="Arial"/>
            <w:b w:val="1"/>
            <w:bCs w:val="1"/>
            <w:sz w:val="28"/>
            <w:szCs w:val="28"/>
            <w:rtl w:val="0"/>
            <w:lang w:val="en-US"/>
          </w:rPr>
          <w:t>Scoping Document</w:t>
        </w:r>
      </w:ins>
    </w:p>
    <w:p>
      <w:pPr>
        <w:pStyle w:val="Body"/>
        <w:jc w:val="right"/>
        <w:rPr>
          <w:ins w:id="1846" w:date="2019-06-17T11:03:31Z" w:author="Naveen"/>
          <w:rFonts w:ascii="Arial" w:cs="Arial" w:hAnsi="Arial" w:eastAsia="Arial"/>
          <w:sz w:val="28"/>
          <w:szCs w:val="28"/>
        </w:rPr>
      </w:pPr>
    </w:p>
    <w:p>
      <w:pPr>
        <w:pStyle w:val="Body"/>
        <w:jc w:val="right"/>
        <w:rPr>
          <w:ins w:id="1847" w:date="2019-06-17T11:03:31Z" w:author="Naveen"/>
          <w:rFonts w:ascii="Arial" w:cs="Arial" w:hAnsi="Arial" w:eastAsia="Arial"/>
          <w:sz w:val="28"/>
          <w:szCs w:val="28"/>
        </w:rPr>
      </w:pPr>
    </w:p>
    <w:p>
      <w:pPr>
        <w:pStyle w:val="Body"/>
        <w:jc w:val="right"/>
        <w:rPr>
          <w:ins w:id="1848" w:date="2019-06-17T11:03:31Z" w:author="Naveen"/>
          <w:rFonts w:ascii="Arial" w:cs="Arial" w:hAnsi="Arial" w:eastAsia="Arial"/>
          <w:b w:val="1"/>
          <w:bCs w:val="1"/>
          <w:color w:val="0000ff"/>
          <w:u w:color="0000ff"/>
        </w:rPr>
      </w:pPr>
      <w:ins w:id="1849" w:date="2019-06-17T11:03:31Z" w:author="Naveen">
        <w:r>
          <w:rPr>
            <w:rFonts w:ascii="Arial" w:hAnsi="Arial"/>
            <w:b w:val="1"/>
            <w:bCs w:val="1"/>
            <w:rtl w:val="0"/>
            <w:lang w:val="en-US"/>
          </w:rPr>
          <w:t xml:space="preserve">Origin/Author(s): </w:t>
        </w:r>
      </w:ins>
      <w:commentRangeStart w:id="1850"/>
      <w:ins w:id="1851" w:date="2019-06-17T11:03:31Z" w:author="Naveen">
        <w:r>
          <w:rPr>
            <w:rFonts w:ascii="Arial" w:hAnsi="Arial"/>
            <w:b w:val="1"/>
            <w:bCs w:val="1"/>
            <w:color w:val="0000ff"/>
            <w:u w:color="0000ff"/>
            <w:rtl w:val="0"/>
            <w:lang w:val="en-US"/>
          </w:rPr>
          <w:t>[Insert Author of document]</w:t>
        </w:r>
      </w:ins>
      <w:commentRangeEnd w:id="1850"/>
      <w:r>
        <w:commentReference w:id="1850"/>
      </w:r>
    </w:p>
    <w:p>
      <w:pPr>
        <w:pStyle w:val="Body"/>
        <w:jc w:val="right"/>
        <w:rPr>
          <w:ins w:id="1852" w:date="2019-06-17T11:03:31Z" w:author="Naveen"/>
          <w:rFonts w:ascii="Arial" w:cs="Arial" w:hAnsi="Arial" w:eastAsia="Arial"/>
          <w:b w:val="1"/>
          <w:bCs w:val="1"/>
          <w:color w:val="0000ff"/>
          <w:u w:color="0000ff"/>
        </w:rPr>
      </w:pPr>
    </w:p>
    <w:p>
      <w:pPr>
        <w:pStyle w:val="Body"/>
        <w:jc w:val="right"/>
        <w:rPr>
          <w:ins w:id="1853" w:date="2019-06-17T11:03:31Z" w:author="Naveen"/>
          <w:rFonts w:ascii="Arial" w:cs="Arial" w:hAnsi="Arial" w:eastAsia="Arial"/>
          <w:b w:val="1"/>
          <w:bCs w:val="1"/>
        </w:rPr>
      </w:pPr>
    </w:p>
    <w:p>
      <w:pPr>
        <w:pStyle w:val="Body"/>
        <w:jc w:val="right"/>
        <w:rPr>
          <w:ins w:id="1854" w:date="2019-06-17T11:03:31Z" w:author="Naveen"/>
          <w:rFonts w:ascii="Arial" w:cs="Arial" w:hAnsi="Arial" w:eastAsia="Arial"/>
          <w:b w:val="1"/>
          <w:bCs w:val="1"/>
          <w:color w:val="0000ff"/>
          <w:u w:color="0000ff"/>
        </w:rPr>
      </w:pPr>
      <w:ins w:id="1855" w:date="2019-06-17T11:03:31Z" w:author="Naveen">
        <w:r>
          <w:rPr>
            <w:rFonts w:ascii="Arial" w:hAnsi="Arial"/>
            <w:b w:val="1"/>
            <w:bCs w:val="1"/>
            <w:rtl w:val="0"/>
            <w:lang w:val="en-US"/>
          </w:rPr>
          <w:t xml:space="preserve">Date Approved: </w:t>
        </w:r>
      </w:ins>
      <w:commentRangeStart w:id="1856"/>
      <w:ins w:id="1857" w:date="2019-06-17T11:03:31Z" w:author="Naveen">
        <w:r>
          <w:rPr>
            <w:rFonts w:ascii="Arial" w:hAnsi="Arial"/>
            <w:b w:val="1"/>
            <w:bCs w:val="1"/>
            <w:color w:val="0000ff"/>
            <w:u w:color="0000ff"/>
            <w:rtl w:val="0"/>
            <w:lang w:val="en-US"/>
          </w:rPr>
          <w:t>[Insert approved date]</w:t>
        </w:r>
      </w:ins>
      <w:commentRangeEnd w:id="1856"/>
      <w:r>
        <w:commentReference w:id="1856"/>
      </w:r>
    </w:p>
    <w:p>
      <w:pPr>
        <w:pStyle w:val="Body"/>
        <w:jc w:val="right"/>
        <w:rPr>
          <w:ins w:id="1858" w:date="2019-06-17T11:03:31Z" w:author="Naveen"/>
          <w:rFonts w:ascii="Arial" w:cs="Arial" w:hAnsi="Arial" w:eastAsia="Arial"/>
          <w:b w:val="1"/>
          <w:bCs w:val="1"/>
        </w:rPr>
      </w:pPr>
    </w:p>
    <w:p>
      <w:pPr>
        <w:pStyle w:val="Body"/>
        <w:jc w:val="right"/>
        <w:rPr>
          <w:ins w:id="1859" w:date="2019-06-17T11:03:31Z" w:author="Naveen"/>
          <w:rFonts w:ascii="Arial" w:cs="Arial" w:hAnsi="Arial" w:eastAsia="Arial"/>
          <w:b w:val="1"/>
          <w:bCs w:val="1"/>
        </w:rPr>
      </w:pPr>
    </w:p>
    <w:p>
      <w:pPr>
        <w:pStyle w:val="Body"/>
        <w:jc w:val="right"/>
        <w:rPr>
          <w:ins w:id="1860" w:date="2019-06-17T11:03:31Z" w:author="Naveen"/>
          <w:rFonts w:ascii="Arial" w:cs="Arial" w:hAnsi="Arial" w:eastAsia="Arial"/>
          <w:b w:val="1"/>
          <w:bCs w:val="1"/>
        </w:rPr>
      </w:pPr>
      <w:ins w:id="1861" w:date="2019-06-17T11:03:31Z" w:author="Naveen">
        <w:r>
          <w:rPr>
            <w:rFonts w:ascii="Arial" w:hAnsi="Arial"/>
            <w:b w:val="1"/>
            <w:bCs w:val="1"/>
            <w:rtl w:val="0"/>
            <w:lang w:val="de-DE"/>
          </w:rPr>
          <w:t xml:space="preserve">Version: </w:t>
        </w:r>
      </w:ins>
      <w:commentRangeStart w:id="1862"/>
      <w:ins w:id="1863" w:date="2019-06-17T11:03:31Z" w:author="Naveen">
        <w:r>
          <w:rPr>
            <w:rFonts w:ascii="Arial" w:hAnsi="Arial"/>
            <w:b w:val="1"/>
            <w:bCs w:val="1"/>
            <w:color w:val="0000ff"/>
            <w:u w:color="0000ff"/>
            <w:rtl w:val="0"/>
            <w:lang w:val="en-US"/>
          </w:rPr>
          <w:t>[insert version number, this should reflect the change on page 3</w:t>
        </w:r>
      </w:ins>
      <w:commentRangeEnd w:id="1862"/>
      <w:r>
        <w:commentReference w:id="1862"/>
      </w:r>
      <w:ins w:id="1864" w:date="2019-06-17T11:03:31Z" w:author="Naveen">
        <w:r>
          <w:rPr>
            <w:rFonts w:ascii="Arial" w:hAnsi="Arial"/>
            <w:b w:val="1"/>
            <w:bCs w:val="1"/>
            <w:color w:val="0000ff"/>
            <w:u w:color="0000ff"/>
            <w:rtl w:val="0"/>
          </w:rPr>
          <w:t>]</w:t>
        </w:r>
      </w:ins>
    </w:p>
    <w:p>
      <w:pPr>
        <w:pStyle w:val="Body"/>
        <w:jc w:val="right"/>
        <w:rPr>
          <w:ins w:id="1865" w:date="2019-06-17T11:03:31Z" w:author="Naveen"/>
          <w:rFonts w:ascii="Arial" w:cs="Arial" w:hAnsi="Arial" w:eastAsia="Arial"/>
          <w:b w:val="1"/>
          <w:bCs w:val="1"/>
        </w:rPr>
      </w:pPr>
    </w:p>
    <w:p>
      <w:pPr>
        <w:pStyle w:val="Body"/>
        <w:jc w:val="right"/>
        <w:rPr>
          <w:ins w:id="1866" w:date="2019-06-17T11:03:31Z" w:author="Naveen"/>
          <w:rFonts w:ascii="Arial" w:cs="Arial" w:hAnsi="Arial" w:eastAsia="Arial"/>
          <w:b w:val="1"/>
          <w:bCs w:val="1"/>
        </w:rPr>
      </w:pPr>
    </w:p>
    <w:p>
      <w:pPr>
        <w:pStyle w:val="Body"/>
        <w:jc w:val="right"/>
        <w:rPr>
          <w:ins w:id="1867" w:date="2019-06-17T11:03:31Z" w:author="Naveen"/>
          <w:rFonts w:ascii="Arial" w:cs="Arial" w:hAnsi="Arial" w:eastAsia="Arial"/>
          <w:b w:val="1"/>
          <w:bCs w:val="1"/>
        </w:rPr>
      </w:pPr>
    </w:p>
    <w:p>
      <w:pPr>
        <w:pStyle w:val="Body"/>
        <w:jc w:val="right"/>
        <w:rPr>
          <w:ins w:id="1868" w:date="2019-06-17T11:03:31Z" w:author="Naveen"/>
          <w:rFonts w:ascii="Arial" w:cs="Arial" w:hAnsi="Arial" w:eastAsia="Arial"/>
          <w:b w:val="1"/>
          <w:bCs w:val="1"/>
        </w:rPr>
      </w:pPr>
    </w:p>
    <w:p>
      <w:pPr>
        <w:pStyle w:val="Body"/>
        <w:jc w:val="right"/>
        <w:rPr>
          <w:ins w:id="1869" w:date="2019-06-17T11:03:31Z" w:author="Naveen"/>
          <w:rFonts w:ascii="Arial" w:cs="Arial" w:hAnsi="Arial" w:eastAsia="Arial"/>
          <w:b w:val="1"/>
          <w:bCs w:val="1"/>
        </w:rPr>
      </w:pPr>
    </w:p>
    <w:p>
      <w:pPr>
        <w:pStyle w:val="Body"/>
        <w:jc w:val="right"/>
        <w:rPr>
          <w:ins w:id="1870" w:date="2019-06-17T11:03:31Z" w:author="Naveen"/>
          <w:rFonts w:ascii="Arial" w:cs="Arial" w:hAnsi="Arial" w:eastAsia="Arial"/>
          <w:b w:val="1"/>
          <w:bCs w:val="1"/>
        </w:rPr>
      </w:pPr>
    </w:p>
    <w:p>
      <w:pPr>
        <w:pStyle w:val="Body"/>
        <w:jc w:val="right"/>
        <w:rPr>
          <w:ins w:id="1871" w:date="2019-06-17T11:03:31Z" w:author="Naveen"/>
          <w:rFonts w:ascii="Arial" w:cs="Arial" w:hAnsi="Arial" w:eastAsia="Arial"/>
          <w:b w:val="1"/>
          <w:bCs w:val="1"/>
        </w:rPr>
      </w:pPr>
    </w:p>
    <w:p>
      <w:pPr>
        <w:pStyle w:val="Body"/>
        <w:jc w:val="right"/>
        <w:rPr>
          <w:ins w:id="1872" w:date="2019-06-17T11:03:31Z" w:author="Naveen"/>
          <w:rFonts w:ascii="Arial" w:cs="Arial" w:hAnsi="Arial" w:eastAsia="Arial"/>
          <w:b w:val="1"/>
          <w:bCs w:val="1"/>
        </w:rPr>
      </w:pPr>
    </w:p>
    <w:p>
      <w:pPr>
        <w:pStyle w:val="Body"/>
        <w:jc w:val="right"/>
        <w:rPr>
          <w:ins w:id="1873" w:date="2019-06-17T11:03:31Z" w:author="Naveen"/>
          <w:rFonts w:ascii="Arial" w:cs="Arial" w:hAnsi="Arial" w:eastAsia="Arial"/>
          <w:b w:val="1"/>
          <w:bCs w:val="1"/>
        </w:rPr>
      </w:pPr>
    </w:p>
    <w:p>
      <w:pPr>
        <w:pStyle w:val="Body"/>
        <w:jc w:val="right"/>
        <w:rPr>
          <w:ins w:id="1874" w:date="2019-06-17T11:03:31Z" w:author="Naveen"/>
          <w:rFonts w:ascii="Arial" w:cs="Arial" w:hAnsi="Arial" w:eastAsia="Arial"/>
          <w:b w:val="1"/>
          <w:bCs w:val="1"/>
        </w:rPr>
      </w:pPr>
    </w:p>
    <w:p>
      <w:pPr>
        <w:pStyle w:val="Body"/>
        <w:jc w:val="right"/>
        <w:rPr>
          <w:ins w:id="1875" w:date="2019-06-17T11:03:31Z" w:author="Naveen"/>
          <w:rFonts w:ascii="Arial" w:cs="Arial" w:hAnsi="Arial" w:eastAsia="Arial"/>
          <w:b w:val="1"/>
          <w:bCs w:val="1"/>
        </w:rPr>
      </w:pPr>
    </w:p>
    <w:p>
      <w:pPr>
        <w:pStyle w:val="Body"/>
        <w:jc w:val="right"/>
        <w:rPr>
          <w:ins w:id="1876" w:date="2019-06-17T11:03:31Z" w:author="Naveen"/>
          <w:rFonts w:ascii="Arial" w:cs="Arial" w:hAnsi="Arial" w:eastAsia="Arial"/>
          <w:b w:val="1"/>
          <w:bCs w:val="1"/>
        </w:rPr>
      </w:pPr>
    </w:p>
    <w:p>
      <w:pPr>
        <w:pStyle w:val="Body"/>
      </w:pPr>
      <w:ins w:id="1877" w:date="2019-06-17T11:03:31Z" w:author="Naveen">
        <w:r>
          <w:rPr>
            <w:rFonts w:ascii="Arial Unicode MS" w:cs="Arial Unicode MS" w:hAnsi="Arial Unicode MS" w:eastAsia="Arial Unicode MS"/>
            <w:b w:val="0"/>
            <w:bCs w:val="0"/>
            <w:i w:val="0"/>
            <w:iCs w:val="0"/>
          </w:rPr>
          <w:br w:type="page"/>
        </w:r>
      </w:ins>
    </w:p>
    <w:p>
      <w:pPr>
        <w:pStyle w:val="Body"/>
        <w:jc w:val="right"/>
        <w:rPr>
          <w:ins w:id="1878" w:date="2019-06-17T11:03:31Z" w:author="Naveen"/>
          <w:rFonts w:ascii="Arial" w:cs="Arial" w:hAnsi="Arial" w:eastAsia="Arial"/>
          <w:b w:val="1"/>
          <w:bCs w:val="1"/>
        </w:rPr>
      </w:pPr>
    </w:p>
    <w:p>
      <w:pPr>
        <w:pStyle w:val="Body"/>
        <w:jc w:val="right"/>
        <w:rPr>
          <w:ins w:id="1879" w:date="2019-06-17T11:03:31Z" w:author="Naveen"/>
          <w:rFonts w:ascii="Arial" w:cs="Arial" w:hAnsi="Arial" w:eastAsia="Arial"/>
          <w:b w:val="1"/>
          <w:bCs w:val="1"/>
        </w:rPr>
      </w:pPr>
    </w:p>
    <w:p>
      <w:pPr>
        <w:pStyle w:val="TOC Heading"/>
        <w:rPr>
          <w:ins w:id="1880" w:date="2019-06-17T11:03:31Z" w:author="Naveen"/>
          <w:rFonts w:ascii="Helvetica" w:cs="Helvetica" w:hAnsi="Helvetica" w:eastAsia="Helvetica"/>
          <w:b w:val="1"/>
          <w:bCs w:val="1"/>
          <w:color w:val="000000"/>
          <w:u w:color="000000"/>
        </w:rPr>
      </w:pPr>
      <w:ins w:id="1881" w:date="2019-06-17T11:03:31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1882" w:date="2019-06-17T11:03:31Z" w:author="Naveen"/>
          <w:rFonts w:ascii="Calibri" w:cs="Calibri" w:hAnsi="Calibri" w:eastAsia="Calibri"/>
          <w:caps w:val="0"/>
          <w:smallCaps w:val="0"/>
        </w:rPr>
      </w:pPr>
      <w:r>
        <w:rPr>
          <w:b w:val="1"/>
          <w:bCs w:val="1"/>
          <w:color w:val="000000"/>
          <w:u w:color="000000"/>
        </w:rPr>
        <w:fldChar w:fldCharType="end" w:fldLock="0"/>
      </w:r>
    </w:p>
    <w:p>
      <w:pPr>
        <w:pStyle w:val="Body"/>
        <w:jc w:val="right"/>
        <w:rPr>
          <w:ins w:id="1883" w:date="2019-06-17T11:03:31Z" w:author="Naveen"/>
          <w:rFonts w:ascii="Arial" w:cs="Arial" w:hAnsi="Arial" w:eastAsia="Arial"/>
          <w:b w:val="1"/>
          <w:bCs w:val="1"/>
        </w:rPr>
      </w:pPr>
    </w:p>
    <w:p>
      <w:pPr>
        <w:pStyle w:val="Body"/>
        <w:jc w:val="right"/>
      </w:pPr>
      <w:ins w:id="1884" w:date="2019-06-17T11:03:31Z" w:author="Naveen">
        <w:r>
          <w:rPr>
            <w:rFonts w:ascii="Arial Unicode MS" w:cs="Arial Unicode MS" w:hAnsi="Arial Unicode MS" w:eastAsia="Arial Unicode MS"/>
            <w:b w:val="0"/>
            <w:bCs w:val="0"/>
            <w:i w:val="0"/>
            <w:iCs w:val="0"/>
          </w:rPr>
          <w:br w:type="page"/>
        </w:r>
      </w:ins>
    </w:p>
    <w:p>
      <w:pPr>
        <w:pStyle w:val="Body"/>
        <w:jc w:val="right"/>
        <w:rPr>
          <w:ins w:id="1885" w:date="2019-06-17T11:03:31Z" w:author="Naveen"/>
          <w:rFonts w:ascii="Arial" w:cs="Arial" w:hAnsi="Arial" w:eastAsia="Arial"/>
          <w:b w:val="1"/>
          <w:bCs w:val="1"/>
        </w:rPr>
      </w:pPr>
    </w:p>
    <w:p>
      <w:pPr>
        <w:pStyle w:val="Heading"/>
        <w:rPr>
          <w:ins w:id="1886" w:date="2019-06-17T11:03:31Z" w:author="Naveen"/>
          <w:rFonts w:ascii="Helvetica" w:cs="Helvetica" w:hAnsi="Helvetica" w:eastAsia="Helvetica"/>
          <w:b w:val="1"/>
          <w:bCs w:val="1"/>
          <w:color w:val="000000"/>
          <w:u w:color="000000"/>
        </w:rPr>
      </w:pPr>
      <w:bookmarkStart w:name="_Toc44" w:id="1887"/>
      <w:ins w:id="1888" w:date="2019-06-17T11:03:31Z" w:author="Naveen">
        <w:r>
          <w:rPr>
            <w:rFonts w:ascii="Arial" w:hAnsi="Arial"/>
            <w:b w:val="1"/>
            <w:bCs w:val="1"/>
            <w:color w:val="000000"/>
            <w:sz w:val="24"/>
            <w:szCs w:val="24"/>
            <w:u w:color="000000"/>
            <w:rtl w:val="0"/>
            <w:lang w:val="fr-FR"/>
          </w:rPr>
          <w:t>Document control</w:t>
        </w:r>
      </w:ins>
      <w:ins w:id="1889" w:date="2019-06-17T11:03:31Z" w:author="Naveen">
        <w:r>
          <w:rPr>
            <w:rFonts w:ascii="Helvetica" w:cs="Helvetica" w:hAnsi="Helvetica" w:eastAsia="Helvetica"/>
            <w:b w:val="1"/>
            <w:bCs w:val="1"/>
            <w:color w:val="000000"/>
            <w:u w:color="000000"/>
          </w:rPr>
          <w:br w:type="textWrapping"/>
        </w:r>
      </w:ins>
      <w:bookmarkEnd w:id="1887"/>
    </w:p>
    <w:p>
      <w:pPr>
        <w:pStyle w:val="Body"/>
        <w:rPr>
          <w:ins w:id="1890" w:date="2019-06-17T11:03:31Z" w:author="Naveen"/>
          <w:rFonts w:ascii="Arial" w:cs="Arial" w:hAnsi="Arial" w:eastAsia="Arial"/>
          <w:b w:val="1"/>
          <w:bCs w:val="1"/>
        </w:rPr>
      </w:pPr>
      <w:ins w:id="1891" w:date="2019-06-17T11:03:31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892"/>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893"/>
            </w:r>
            <w:r>
              <w:rPr>
                <w:rFonts w:ascii="Arial" w:hAnsi="Arial"/>
                <w:color w:val="0000ff"/>
                <w:u w:color="0000ff"/>
                <w:rtl w:val="0"/>
                <w:lang w:val="en-US"/>
              </w:rPr>
              <w:t>[Draft or Approved]</w:t>
            </w:r>
          </w:p>
        </w:tc>
      </w:tr>
    </w:tbl>
    <w:p>
      <w:pPr>
        <w:pStyle w:val="Body"/>
        <w:widowControl w:val="0"/>
        <w:rPr>
          <w:ins w:id="1894" w:date="2019-06-17T11:03:31Z" w:author="Naveen"/>
          <w:rFonts w:ascii="Arial" w:cs="Arial" w:hAnsi="Arial" w:eastAsia="Arial"/>
          <w:b w:val="1"/>
          <w:bCs w:val="1"/>
        </w:rPr>
      </w:pPr>
    </w:p>
    <w:p>
      <w:pPr>
        <w:pStyle w:val="Body"/>
        <w:rPr>
          <w:ins w:id="1895" w:date="2019-06-17T11:03:31Z" w:author="Naveen"/>
          <w:rFonts w:ascii="Arial" w:cs="Arial" w:hAnsi="Arial" w:eastAsia="Arial"/>
        </w:rPr>
      </w:pPr>
    </w:p>
    <w:p>
      <w:pPr>
        <w:pStyle w:val="Body"/>
        <w:rPr>
          <w:ins w:id="1896" w:date="2019-06-17T11:03:31Z" w:author="Naveen"/>
          <w:rFonts w:ascii="Arial" w:cs="Arial" w:hAnsi="Arial" w:eastAsia="Arial"/>
          <w:b w:val="1"/>
          <w:bCs w:val="1"/>
        </w:rPr>
      </w:pPr>
      <w:ins w:id="1897" w:date="2019-06-17T11:03:31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898"/>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1899"/>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1900" w:date="2019-06-17T11:03:31Z" w:author="Naveen"/>
          <w:rFonts w:ascii="Arial" w:cs="Arial" w:hAnsi="Arial" w:eastAsia="Arial"/>
          <w:b w:val="1"/>
          <w:bCs w:val="1"/>
        </w:rPr>
      </w:pPr>
    </w:p>
    <w:p>
      <w:pPr>
        <w:pStyle w:val="Body"/>
        <w:rPr>
          <w:ins w:id="1901" w:date="2019-06-17T11:03:31Z" w:author="Naveen"/>
          <w:rFonts w:ascii="Arial" w:cs="Arial" w:hAnsi="Arial" w:eastAsia="Arial"/>
        </w:rPr>
      </w:pPr>
    </w:p>
    <w:p>
      <w:pPr>
        <w:pStyle w:val="Body"/>
        <w:rPr>
          <w:ins w:id="1902" w:date="2019-06-17T11:03:31Z" w:author="Naveen"/>
          <w:rFonts w:ascii="Arial" w:cs="Arial" w:hAnsi="Arial" w:eastAsia="Arial"/>
          <w:b w:val="1"/>
          <w:bCs w:val="1"/>
        </w:rPr>
      </w:pPr>
    </w:p>
    <w:p>
      <w:pPr>
        <w:pStyle w:val="Body"/>
        <w:rPr>
          <w:ins w:id="1903" w:date="2019-06-17T11:03:31Z" w:author="Naveen"/>
          <w:rFonts w:ascii="Arial" w:cs="Arial" w:hAnsi="Arial" w:eastAsia="Arial"/>
          <w:b w:val="1"/>
          <w:bCs w:val="1"/>
        </w:rPr>
      </w:pPr>
    </w:p>
    <w:p>
      <w:pPr>
        <w:pStyle w:val="Body"/>
        <w:rPr>
          <w:ins w:id="1904" w:date="2019-06-17T11:03:31Z" w:author="Naveen"/>
          <w:rFonts w:ascii="Arial" w:cs="Arial" w:hAnsi="Arial" w:eastAsia="Arial"/>
          <w:b w:val="1"/>
          <w:bCs w:val="1"/>
        </w:rPr>
      </w:pPr>
      <w:ins w:id="1905" w:date="2019-06-17T11:03:31Z" w:author="Naveen">
        <w:r>
          <w:rPr>
            <w:rFonts w:ascii="Arial" w:cs="Arial" w:hAnsi="Arial" w:eastAsia="Arial"/>
            <w:b w:val="1"/>
            <w:bCs w:val="1"/>
          </w:rPr>
          <w:br w:type="textWrapping"/>
        </w:r>
      </w:ins>
      <w:commentRangeStart w:id="1906"/>
    </w:p>
    <w:p>
      <w:pPr>
        <w:pStyle w:val="Body"/>
        <w:rPr>
          <w:ins w:id="1907" w:date="2019-06-17T11:03:31Z" w:author="Naveen"/>
          <w:rFonts w:ascii="Arial" w:cs="Arial" w:hAnsi="Arial" w:eastAsia="Arial"/>
          <w:color w:val="0000ff"/>
          <w:u w:color="0000ff"/>
        </w:rPr>
      </w:pPr>
      <w:ins w:id="1908" w:date="2019-06-17T11:03:31Z" w:author="Naveen">
        <w:r>
          <w:rPr>
            <w:rFonts w:ascii="Arial" w:hAnsi="Arial"/>
            <w:color w:val="0000ff"/>
            <w:u w:color="0000ff"/>
            <w:rtl w:val="0"/>
            <w:lang w:val="en-US"/>
          </w:rPr>
          <w:t>Template completion instructions</w:t>
        </w:r>
      </w:ins>
    </w:p>
    <w:p>
      <w:pPr>
        <w:pStyle w:val="Body"/>
        <w:rPr>
          <w:ins w:id="1909" w:date="2019-06-17T11:03:31Z" w:author="Naveen"/>
          <w:rFonts w:ascii="Arial" w:cs="Arial" w:hAnsi="Arial" w:eastAsia="Arial"/>
          <w:color w:val="0000ff"/>
          <w:u w:color="0000ff"/>
        </w:rPr>
      </w:pPr>
    </w:p>
    <w:p>
      <w:pPr>
        <w:pStyle w:val="Body"/>
        <w:rPr>
          <w:ins w:id="1910" w:date="2019-06-17T11:03:31Z" w:author="Naveen"/>
          <w:rFonts w:ascii="Arial" w:cs="Arial" w:hAnsi="Arial" w:eastAsia="Arial"/>
          <w:color w:val="0000ff"/>
          <w:u w:color="0000ff"/>
        </w:rPr>
      </w:pPr>
      <w:ins w:id="1911" w:date="2019-06-17T11:03:31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1912" w:date="2019-06-17T11:03:31Z" w:author="Naveen"/>
          <w:rFonts w:ascii="Arial" w:cs="Arial" w:hAnsi="Arial" w:eastAsia="Arial"/>
          <w:color w:val="0000ff"/>
          <w:u w:color="0000ff"/>
        </w:rPr>
      </w:pPr>
    </w:p>
    <w:p>
      <w:pPr>
        <w:pStyle w:val="Body"/>
        <w:rPr>
          <w:ins w:id="1913" w:date="2019-06-17T11:03:31Z" w:author="Naveen"/>
          <w:rFonts w:ascii="Arial" w:cs="Arial" w:hAnsi="Arial" w:eastAsia="Arial"/>
          <w:color w:val="0000ff"/>
          <w:u w:color="0000ff"/>
        </w:rPr>
      </w:pPr>
      <w:ins w:id="1914" w:date="2019-06-17T11:03:31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1906"/>
      <w:r>
        <w:commentReference w:id="1906"/>
      </w:r>
    </w:p>
    <w:p>
      <w:pPr>
        <w:pStyle w:val="Body"/>
        <w:rPr>
          <w:ins w:id="1915" w:date="2019-06-17T11:03:31Z" w:author="Naveen"/>
          <w:rFonts w:ascii="Arial" w:cs="Arial" w:hAnsi="Arial" w:eastAsia="Arial"/>
          <w:color w:val="0000ff"/>
          <w:u w:color="0000ff"/>
        </w:rPr>
      </w:pPr>
    </w:p>
    <w:p>
      <w:pPr>
        <w:pStyle w:val="Body"/>
        <w:rPr>
          <w:ins w:id="1916" w:date="2019-06-17T11:03:31Z" w:author="Naveen"/>
          <w:rFonts w:ascii="Arial" w:cs="Arial" w:hAnsi="Arial" w:eastAsia="Arial"/>
        </w:rPr>
      </w:pPr>
    </w:p>
    <w:p>
      <w:pPr>
        <w:pStyle w:val="Body"/>
      </w:pPr>
      <w:ins w:id="1917" w:date="2019-06-17T11:03:31Z" w:author="Naveen">
        <w:r>
          <w:rPr>
            <w:rFonts w:ascii="Arial Unicode MS" w:cs="Arial Unicode MS" w:hAnsi="Arial Unicode MS" w:eastAsia="Arial Unicode MS"/>
            <w:b w:val="0"/>
            <w:bCs w:val="0"/>
            <w:i w:val="0"/>
            <w:iCs w:val="0"/>
          </w:rPr>
          <w:br w:type="page"/>
        </w:r>
      </w:ins>
    </w:p>
    <w:p>
      <w:pPr>
        <w:pStyle w:val="Heading"/>
        <w:rPr>
          <w:ins w:id="1918" w:date="2019-06-17T11:03:31Z" w:author="Naveen"/>
          <w:rFonts w:ascii="Arial" w:cs="Arial" w:hAnsi="Arial" w:eastAsia="Arial"/>
          <w:b w:val="1"/>
          <w:bCs w:val="1"/>
          <w:color w:val="000000"/>
          <w:sz w:val="24"/>
          <w:szCs w:val="24"/>
          <w:u w:color="000000"/>
        </w:rPr>
      </w:pPr>
      <w:bookmarkStart w:name="_Toc45" w:id="1919"/>
      <w:ins w:id="1920" w:date="2019-06-17T11:03:31Z" w:author="Naveen">
        <w:r>
          <w:rPr>
            <w:rFonts w:ascii="Arial" w:hAnsi="Arial"/>
            <w:b w:val="1"/>
            <w:bCs w:val="1"/>
            <w:color w:val="000000"/>
            <w:sz w:val="24"/>
            <w:szCs w:val="24"/>
            <w:u w:color="000000"/>
            <w:rtl w:val="0"/>
            <w:lang w:val="en-US"/>
          </w:rPr>
          <w:t>1.  Introduction</w:t>
        </w:r>
      </w:ins>
      <w:ins w:id="1921" w:date="2019-06-17T11:03:31Z" w:author="Naveen">
        <w:r>
          <w:rPr>
            <w:rFonts w:ascii="Arial Unicode MS" w:cs="Arial Unicode MS" w:hAnsi="Arial Unicode MS" w:eastAsia="Arial Unicode MS"/>
            <w:b w:val="0"/>
            <w:bCs w:val="0"/>
            <w:i w:val="0"/>
            <w:iCs w:val="0"/>
            <w:color w:val="000000"/>
            <w:sz w:val="24"/>
            <w:szCs w:val="24"/>
            <w:u w:color="000000"/>
          </w:rPr>
          <w:br w:type="textWrapping"/>
        </w:r>
      </w:ins>
      <w:bookmarkEnd w:id="1919"/>
    </w:p>
    <w:p>
      <w:pPr>
        <w:pStyle w:val="Heading 2"/>
        <w:rPr>
          <w:ins w:id="1922" w:date="2019-06-17T11:03:31Z" w:author="Naveen"/>
          <w:rFonts w:ascii="Arial" w:cs="Arial" w:hAnsi="Arial" w:eastAsia="Arial"/>
          <w:b w:val="1"/>
          <w:bCs w:val="1"/>
          <w:color w:val="000000"/>
          <w:sz w:val="24"/>
          <w:szCs w:val="24"/>
          <w:u w:color="000000"/>
        </w:rPr>
      </w:pPr>
      <w:bookmarkStart w:name="_Toc46" w:id="1923"/>
      <w:ins w:id="1924" w:date="2019-06-17T11:03:31Z" w:author="Naveen">
        <w:r>
          <w:rPr>
            <w:rFonts w:ascii="Arial" w:hAnsi="Arial"/>
            <w:b w:val="1"/>
            <w:bCs w:val="1"/>
            <w:color w:val="000000"/>
            <w:sz w:val="24"/>
            <w:szCs w:val="24"/>
            <w:u w:color="000000"/>
            <w:rtl w:val="0"/>
            <w:lang w:val="en-US"/>
          </w:rPr>
          <w:t>1.1  Overview</w:t>
        </w:r>
      </w:ins>
      <w:bookmarkEnd w:id="1923"/>
    </w:p>
    <w:p>
      <w:pPr>
        <w:pStyle w:val="Body"/>
        <w:rPr>
          <w:ins w:id="1925" w:date="2019-06-17T11:03:31Z" w:author="Naveen"/>
        </w:rPr>
      </w:pPr>
    </w:p>
    <w:p>
      <w:pPr>
        <w:pStyle w:val="Body"/>
        <w:rPr>
          <w:ins w:id="1926" w:date="2019-06-17T11:03:31Z" w:author="Naveen"/>
          <w:rFonts w:ascii="Arial" w:cs="Arial" w:hAnsi="Arial" w:eastAsia="Arial"/>
          <w:color w:val="0000ff"/>
          <w:u w:color="0000ff"/>
        </w:rPr>
      </w:pPr>
      <w:ins w:id="1927" w:date="2019-06-17T11:03:31Z" w:author="Naveen">
        <w:r>
          <w:rPr>
            <w:rFonts w:ascii="Arial" w:hAnsi="Arial"/>
            <w:rtl w:val="0"/>
            <w:lang w:val="en-US"/>
          </w:rPr>
          <w:t xml:space="preserve">This document defines the scope of the Penetration Test on </w:t>
        </w:r>
      </w:ins>
      <w:ins w:id="1928" w:date="2019-06-17T11:03:31Z" w:author="Naveen">
        <w:r>
          <w:rPr>
            <w:rFonts w:ascii="Arial" w:hAnsi="Arial"/>
            <w:color w:val="0000ff"/>
            <w:u w:color="0000ff"/>
            <w:rtl w:val="0"/>
          </w:rPr>
          <w:t>[</w:t>
        </w:r>
      </w:ins>
      <w:commentRangeStart w:id="1929"/>
      <w:ins w:id="1930" w:date="2019-06-17T11:03:31Z" w:author="Naveen">
        <w:r>
          <w:rPr>
            <w:rFonts w:ascii="Arial" w:hAnsi="Arial"/>
            <w:color w:val="0000ff"/>
            <w:u w:color="0000ff"/>
            <w:rtl w:val="0"/>
            <w:lang w:val="en-US"/>
          </w:rPr>
          <w:t>insert Project or Service name]</w:t>
        </w:r>
      </w:ins>
      <w:commentRangeEnd w:id="1929"/>
      <w:r>
        <w:commentReference w:id="1929"/>
      </w:r>
    </w:p>
    <w:p>
      <w:pPr>
        <w:pStyle w:val="Body"/>
        <w:rPr>
          <w:ins w:id="1931" w:date="2019-06-17T11:03:31Z" w:author="Naveen"/>
          <w:rFonts w:ascii="Arial" w:cs="Arial" w:hAnsi="Arial" w:eastAsia="Arial"/>
        </w:rPr>
      </w:pPr>
    </w:p>
    <w:p>
      <w:pPr>
        <w:pStyle w:val="Heading 2"/>
        <w:rPr>
          <w:ins w:id="1932" w:date="2019-06-17T11:03:31Z" w:author="Naveen"/>
          <w:rFonts w:ascii="Arial" w:cs="Arial" w:hAnsi="Arial" w:eastAsia="Arial"/>
          <w:b w:val="1"/>
          <w:bCs w:val="1"/>
          <w:color w:val="000000"/>
          <w:sz w:val="24"/>
          <w:szCs w:val="24"/>
          <w:u w:color="000000"/>
        </w:rPr>
      </w:pPr>
      <w:bookmarkStart w:name="_Toc47" w:id="1933"/>
      <w:ins w:id="1934" w:date="2019-06-17T11:03:31Z" w:author="Naveen">
        <w:r>
          <w:rPr>
            <w:rFonts w:ascii="Arial" w:hAnsi="Arial"/>
            <w:b w:val="1"/>
            <w:bCs w:val="1"/>
            <w:color w:val="000000"/>
            <w:sz w:val="24"/>
            <w:szCs w:val="24"/>
            <w:u w:color="000000"/>
            <w:rtl w:val="0"/>
            <w:lang w:val="en-US"/>
          </w:rPr>
          <w:t>1.2  Location</w:t>
        </w:r>
      </w:ins>
      <w:bookmarkEnd w:id="1933"/>
    </w:p>
    <w:p>
      <w:pPr>
        <w:pStyle w:val="Body"/>
        <w:rPr>
          <w:ins w:id="1935" w:date="2019-06-17T11:03:31Z" w:author="Naveen"/>
          <w:rFonts w:ascii="Arial" w:cs="Arial" w:hAnsi="Arial" w:eastAsia="Arial"/>
        </w:rPr>
      </w:pPr>
    </w:p>
    <w:p>
      <w:pPr>
        <w:pStyle w:val="Body"/>
        <w:rPr>
          <w:ins w:id="1936" w:date="2019-06-17T11:03:31Z" w:author="Naveen"/>
          <w:rFonts w:ascii="Arial" w:cs="Arial" w:hAnsi="Arial" w:eastAsia="Arial"/>
        </w:rPr>
      </w:pPr>
      <w:ins w:id="1937" w:date="2019-06-17T11:03:31Z" w:author="Naveen">
        <w:r>
          <w:rPr>
            <w:rFonts w:ascii="Arial" w:hAnsi="Arial"/>
            <w:rtl w:val="0"/>
            <w:lang w:val="en-US"/>
          </w:rPr>
          <w:t>The testing will take place from the offices of the test company.</w:t>
        </w:r>
      </w:ins>
    </w:p>
    <w:p>
      <w:pPr>
        <w:pStyle w:val="Body"/>
        <w:rPr>
          <w:ins w:id="1938" w:date="2019-06-17T11:03:31Z" w:author="Naveen"/>
          <w:rFonts w:ascii="Arial" w:cs="Arial" w:hAnsi="Arial" w:eastAsia="Arial"/>
        </w:rPr>
      </w:pPr>
      <w:ins w:id="1939" w:date="2019-06-17T11:03:31Z" w:author="Naveen">
        <w:r>
          <w:rPr>
            <w:rFonts w:ascii="Arial" w:cs="Arial" w:hAnsi="Arial" w:eastAsia="Arial"/>
          </w:rPr>
          <w:br w:type="textWrapping"/>
        </w:r>
      </w:ins>
      <w:commentRangeStart w:id="1940"/>
    </w:p>
    <w:p>
      <w:pPr>
        <w:pStyle w:val="Body"/>
        <w:rPr>
          <w:ins w:id="1941" w:date="2019-06-17T11:03:31Z" w:author="Naveen"/>
          <w:rFonts w:ascii="Arial" w:cs="Arial" w:hAnsi="Arial" w:eastAsia="Arial"/>
        </w:rPr>
      </w:pPr>
      <w:ins w:id="1942" w:date="2019-06-17T11:03:31Z" w:author="Naveen">
        <w:r>
          <w:rPr>
            <w:rFonts w:ascii="Arial" w:hAnsi="Arial"/>
            <w:rtl w:val="0"/>
            <w:lang w:val="en-US"/>
          </w:rPr>
          <w:t>13-15 Railway Street</w:t>
        </w:r>
      </w:ins>
    </w:p>
    <w:p>
      <w:pPr>
        <w:pStyle w:val="Body"/>
        <w:rPr>
          <w:ins w:id="1943" w:date="2019-06-17T11:03:31Z" w:author="Naveen"/>
          <w:rFonts w:ascii="Arial" w:cs="Arial" w:hAnsi="Arial" w:eastAsia="Arial"/>
        </w:rPr>
      </w:pPr>
      <w:ins w:id="1944" w:date="2019-06-17T11:03:31Z" w:author="Naveen">
        <w:r>
          <w:rPr>
            <w:rFonts w:ascii="Arial" w:hAnsi="Arial"/>
            <w:rtl w:val="0"/>
            <w:lang w:val="en-US"/>
          </w:rPr>
          <w:t>Chatham</w:t>
        </w:r>
      </w:ins>
    </w:p>
    <w:p>
      <w:pPr>
        <w:pStyle w:val="Body"/>
        <w:rPr>
          <w:ins w:id="1945" w:date="2019-06-17T11:03:31Z" w:author="Naveen"/>
          <w:rFonts w:ascii="Arial" w:cs="Arial" w:hAnsi="Arial" w:eastAsia="Arial"/>
        </w:rPr>
      </w:pPr>
      <w:ins w:id="1946" w:date="2019-06-17T11:03:31Z" w:author="Naveen">
        <w:r>
          <w:rPr>
            <w:rFonts w:ascii="Arial" w:hAnsi="Arial"/>
            <w:rtl w:val="0"/>
          </w:rPr>
          <w:t>Kent</w:t>
        </w:r>
      </w:ins>
    </w:p>
    <w:p>
      <w:pPr>
        <w:pStyle w:val="Body"/>
        <w:rPr>
          <w:ins w:id="1947" w:date="2019-06-17T11:03:31Z" w:author="Naveen"/>
          <w:rFonts w:ascii="Arial" w:cs="Arial" w:hAnsi="Arial" w:eastAsia="Arial"/>
        </w:rPr>
      </w:pPr>
      <w:ins w:id="1948" w:date="2019-06-17T11:03:31Z" w:author="Naveen">
        <w:r>
          <w:rPr>
            <w:rFonts w:ascii="Arial" w:hAnsi="Arial"/>
            <w:rtl w:val="0"/>
          </w:rPr>
          <w:t>ME4 4HU</w:t>
        </w:r>
      </w:ins>
      <w:commentRangeEnd w:id="1940"/>
      <w:r>
        <w:commentReference w:id="1940"/>
      </w:r>
    </w:p>
    <w:p>
      <w:pPr>
        <w:pStyle w:val="Body"/>
        <w:rPr>
          <w:ins w:id="1949" w:date="2019-06-17T11:03:31Z" w:author="Naveen"/>
          <w:rFonts w:ascii="Arial" w:cs="Arial" w:hAnsi="Arial" w:eastAsia="Arial"/>
        </w:rPr>
      </w:pPr>
    </w:p>
    <w:p>
      <w:pPr>
        <w:pStyle w:val="Body"/>
        <w:rPr>
          <w:ins w:id="1950" w:date="2019-06-17T11:03:31Z" w:author="Naveen"/>
          <w:rFonts w:ascii="Arial" w:cs="Arial" w:hAnsi="Arial" w:eastAsia="Arial"/>
        </w:rPr>
      </w:pPr>
    </w:p>
    <w:p>
      <w:pPr>
        <w:pStyle w:val="Heading 2"/>
        <w:rPr>
          <w:ins w:id="1951" w:date="2019-06-17T11:03:31Z" w:author="Naveen"/>
          <w:rFonts w:ascii="Arial" w:cs="Arial" w:hAnsi="Arial" w:eastAsia="Arial"/>
          <w:b w:val="1"/>
          <w:bCs w:val="1"/>
          <w:color w:val="000000"/>
          <w:sz w:val="24"/>
          <w:szCs w:val="24"/>
          <w:u w:color="000000"/>
        </w:rPr>
      </w:pPr>
      <w:bookmarkStart w:name="_Toc48" w:id="1952"/>
      <w:ins w:id="1953" w:date="2019-06-17T11:03:31Z" w:author="Naveen">
        <w:r>
          <w:rPr>
            <w:rFonts w:ascii="Arial" w:hAnsi="Arial"/>
            <w:b w:val="1"/>
            <w:bCs w:val="1"/>
            <w:color w:val="000000"/>
            <w:sz w:val="24"/>
            <w:szCs w:val="24"/>
            <w:u w:color="000000"/>
            <w:rtl w:val="0"/>
            <w:lang w:val="en-US"/>
          </w:rPr>
          <w:t>1.3  Dates of Testing</w:t>
        </w:r>
      </w:ins>
      <w:bookmarkEnd w:id="1952"/>
    </w:p>
    <w:p>
      <w:pPr>
        <w:pStyle w:val="Body"/>
        <w:rPr>
          <w:ins w:id="1954" w:date="2019-06-17T11:03:31Z" w:author="Naveen"/>
        </w:rPr>
      </w:pPr>
    </w:p>
    <w:p>
      <w:pPr>
        <w:pStyle w:val="Body"/>
        <w:rPr>
          <w:ins w:id="1955" w:date="2019-06-17T11:03:31Z" w:author="Naveen"/>
          <w:rFonts w:ascii="Arial" w:cs="Arial" w:hAnsi="Arial" w:eastAsia="Arial"/>
          <w:color w:val="0000ff"/>
          <w:u w:color="0000ff"/>
        </w:rPr>
      </w:pPr>
      <w:ins w:id="1956" w:date="2019-06-17T11:03:31Z" w:author="Naveen">
        <w:r>
          <w:rPr>
            <w:rFonts w:ascii="Arial" w:hAnsi="Arial"/>
            <w:rtl w:val="0"/>
            <w:lang w:val="en-US"/>
          </w:rPr>
          <w:t xml:space="preserve">The Penetration Test will take place from </w:t>
        </w:r>
      </w:ins>
      <w:commentRangeStart w:id="1957"/>
      <w:ins w:id="1958" w:date="2019-06-17T11:03:31Z" w:author="Naveen">
        <w:r>
          <w:rPr>
            <w:rFonts w:ascii="Arial" w:hAnsi="Arial"/>
            <w:color w:val="0000ff"/>
            <w:u w:color="0000ff"/>
            <w:rtl w:val="0"/>
            <w:lang w:val="en-US"/>
          </w:rPr>
          <w:t>[Insert required start and end dates of testing]</w:t>
        </w:r>
      </w:ins>
      <w:commentRangeEnd w:id="1957"/>
      <w:r>
        <w:commentReference w:id="1957"/>
      </w:r>
    </w:p>
    <w:p>
      <w:pPr>
        <w:pStyle w:val="Body"/>
        <w:rPr>
          <w:ins w:id="1959" w:date="2019-06-17T11:03:31Z" w:author="Naveen"/>
          <w:rFonts w:ascii="Arial" w:cs="Arial" w:hAnsi="Arial" w:eastAsia="Arial"/>
          <w:color w:val="0000ff"/>
          <w:u w:color="0000ff"/>
        </w:rPr>
      </w:pPr>
      <w:ins w:id="1960" w:date="2019-06-17T11:03:31Z" w:author="Naveen">
        <w:r>
          <w:rPr>
            <w:rFonts w:ascii="Arial Unicode MS" w:cs="Arial Unicode MS" w:hAnsi="Arial Unicode MS" w:eastAsia="Arial Unicode MS"/>
            <w:b w:val="0"/>
            <w:bCs w:val="0"/>
            <w:i w:val="0"/>
            <w:iCs w:val="0"/>
          </w:rPr>
          <w:br w:type="textWrapping"/>
        </w:r>
      </w:ins>
      <w:ins w:id="1961" w:date="2019-06-17T11:03:31Z" w:author="Naveen">
        <w:r>
          <w:rPr>
            <w:rFonts w:ascii="Arial" w:hAnsi="Arial"/>
            <w:rtl w:val="0"/>
            <w:lang w:val="en-US"/>
          </w:rPr>
          <w:t xml:space="preserve">Testing will be conducted </w:t>
        </w:r>
      </w:ins>
      <w:commentRangeStart w:id="1962"/>
      <w:ins w:id="1963" w:date="2019-06-17T11:03:31Z" w:author="Naveen">
        <w:r>
          <w:rPr>
            <w:rFonts w:ascii="Arial" w:hAnsi="Arial"/>
            <w:color w:val="0000ff"/>
            <w:u w:color="0000ff"/>
            <w:rtl w:val="0"/>
            <w:lang w:val="en-US"/>
          </w:rPr>
          <w:t>[during business hours 9-5pm / out of hours 5pm -8am, weekend]</w:t>
        </w:r>
      </w:ins>
      <w:commentRangeEnd w:id="1962"/>
      <w:r>
        <w:commentReference w:id="1962"/>
      </w:r>
    </w:p>
    <w:p>
      <w:pPr>
        <w:pStyle w:val="Body"/>
        <w:rPr>
          <w:ins w:id="1964" w:date="2019-06-17T11:03:31Z" w:author="Naveen"/>
          <w:rFonts w:ascii="Arial" w:cs="Arial" w:hAnsi="Arial" w:eastAsia="Arial"/>
        </w:rPr>
      </w:pPr>
    </w:p>
    <w:p>
      <w:pPr>
        <w:pStyle w:val="Body"/>
        <w:rPr>
          <w:ins w:id="1965" w:date="2019-06-17T11:03:31Z" w:author="Naveen"/>
          <w:rFonts w:ascii="Arial" w:cs="Arial" w:hAnsi="Arial" w:eastAsia="Arial"/>
        </w:rPr>
      </w:pPr>
    </w:p>
    <w:p>
      <w:pPr>
        <w:pStyle w:val="Heading 2"/>
        <w:rPr>
          <w:ins w:id="1966" w:date="2019-06-17T11:03:31Z" w:author="Naveen"/>
          <w:rFonts w:ascii="Arial" w:cs="Arial" w:hAnsi="Arial" w:eastAsia="Arial"/>
          <w:b w:val="1"/>
          <w:bCs w:val="1"/>
          <w:color w:val="000000"/>
          <w:sz w:val="24"/>
          <w:szCs w:val="24"/>
          <w:u w:color="000000"/>
        </w:rPr>
      </w:pPr>
      <w:bookmarkStart w:name="_Toc49" w:id="1967"/>
      <w:ins w:id="1968" w:date="2019-06-17T11:03:31Z" w:author="Naveen">
        <w:r>
          <w:rPr>
            <w:rFonts w:ascii="Arial" w:hAnsi="Arial"/>
            <w:b w:val="1"/>
            <w:bCs w:val="1"/>
            <w:color w:val="000000"/>
            <w:sz w:val="24"/>
            <w:szCs w:val="24"/>
            <w:u w:color="000000"/>
            <w:rtl w:val="0"/>
            <w:lang w:val="de-DE"/>
          </w:rPr>
          <w:t xml:space="preserve">1.4  General </w:t>
        </w:r>
      </w:ins>
      <w:bookmarkEnd w:id="1967"/>
    </w:p>
    <w:p>
      <w:pPr>
        <w:pStyle w:val="Body"/>
        <w:rPr>
          <w:ins w:id="1969" w:date="2019-06-17T11:03:31Z" w:author="Naveen"/>
        </w:rPr>
      </w:pPr>
    </w:p>
    <w:p>
      <w:pPr>
        <w:pStyle w:val="Body"/>
        <w:rPr>
          <w:ins w:id="1970" w:date="2019-06-17T11:03:31Z" w:author="Naveen"/>
          <w:rFonts w:ascii="Arial" w:cs="Arial" w:hAnsi="Arial" w:eastAsia="Arial"/>
        </w:rPr>
      </w:pPr>
    </w:p>
    <w:p>
      <w:pPr>
        <w:pStyle w:val="Body"/>
        <w:rPr>
          <w:ins w:id="1971" w:date="2019-06-17T11:03:31Z" w:author="Naveen"/>
          <w:rFonts w:ascii="Arial" w:cs="Arial" w:hAnsi="Arial" w:eastAsia="Arial"/>
        </w:rPr>
      </w:pPr>
      <w:ins w:id="1972" w:date="2019-06-17T11:03:31Z" w:author="Naveen">
        <w:r>
          <w:rPr>
            <w:rFonts w:ascii="Arial" w:hAnsi="Arial"/>
            <w:rtl w:val="0"/>
            <w:lang w:val="en-US"/>
          </w:rPr>
          <w:t xml:space="preserve">The NHSBSA Dev Ops Engineer  contact is: </w:t>
        </w:r>
      </w:ins>
    </w:p>
    <w:p>
      <w:pPr>
        <w:pStyle w:val="Body"/>
        <w:rPr>
          <w:ins w:id="1973" w:date="2019-06-17T11:03:31Z" w:author="Naveen"/>
          <w:rFonts w:ascii="Arial" w:cs="Arial" w:hAnsi="Arial" w:eastAsia="Arial"/>
        </w:rPr>
      </w:pPr>
      <w:ins w:id="1974" w:date="2019-06-17T11:03:31Z" w:author="Naveen">
        <w:r>
          <w:rPr>
            <w:rFonts w:ascii="Arial" w:hAnsi="Arial"/>
            <w:rtl w:val="0"/>
          </w:rPr>
          <w:t>[</w:t>
        </w:r>
      </w:ins>
      <w:commentRangeStart w:id="1975"/>
      <w:ins w:id="1976" w:date="2019-06-17T11:03:31Z" w:author="Naveen">
        <w:r>
          <w:rPr>
            <w:rFonts w:ascii="Arial" w:hAnsi="Arial"/>
            <w:rtl w:val="0"/>
            <w:lang w:val="en-US"/>
          </w:rPr>
          <w:t>supply name and contact number of the DevOps person dealing with the migration of your service to the Production environment]</w:t>
        </w:r>
      </w:ins>
      <w:commentRangeEnd w:id="1975"/>
      <w:r>
        <w:commentReference w:id="1975"/>
      </w:r>
    </w:p>
    <w:p>
      <w:pPr>
        <w:pStyle w:val="Body"/>
        <w:rPr>
          <w:ins w:id="1977" w:date="2019-06-17T11:03:31Z" w:author="Naveen"/>
          <w:rFonts w:ascii="Arial" w:cs="Arial" w:hAnsi="Arial" w:eastAsia="Arial"/>
        </w:rPr>
      </w:pPr>
    </w:p>
    <w:p>
      <w:pPr>
        <w:pStyle w:val="Body"/>
        <w:rPr>
          <w:ins w:id="1978" w:date="2019-06-17T11:03:31Z" w:author="Naveen"/>
          <w:rFonts w:ascii="Arial" w:cs="Arial" w:hAnsi="Arial" w:eastAsia="Arial"/>
        </w:rPr>
      </w:pPr>
      <w:ins w:id="1979" w:date="2019-06-17T11:03:31Z" w:author="Naveen">
        <w:r>
          <w:rPr>
            <w:rFonts w:ascii="Arial" w:hAnsi="Arial"/>
            <w:rtl w:val="0"/>
            <w:lang w:val="en-US"/>
          </w:rPr>
          <w:t xml:space="preserve">The Technical Contact during the test is: </w:t>
        </w:r>
      </w:ins>
    </w:p>
    <w:p>
      <w:pPr>
        <w:pStyle w:val="Body"/>
        <w:rPr>
          <w:ins w:id="1980" w:date="2019-06-17T11:03:31Z" w:author="Naveen"/>
          <w:rFonts w:ascii="Arial" w:cs="Arial" w:hAnsi="Arial" w:eastAsia="Arial"/>
        </w:rPr>
      </w:pPr>
      <w:ins w:id="1981" w:date="2019-06-17T11:03:31Z" w:author="Naveen">
        <w:r>
          <w:rPr>
            <w:rFonts w:ascii="Arial" w:hAnsi="Arial"/>
            <w:rtl w:val="0"/>
          </w:rPr>
          <w:t>[</w:t>
        </w:r>
      </w:ins>
      <w:commentRangeStart w:id="1982"/>
      <w:ins w:id="1983" w:date="2019-06-17T11:03:31Z" w:author="Naveen">
        <w:r>
          <w:rPr>
            <w:rFonts w:ascii="Arial" w:hAnsi="Arial"/>
            <w:rtl w:val="0"/>
            <w:lang w:val="en-US"/>
          </w:rPr>
          <w:t>supply name and contact number, maybe project senior developer and /or technical architect?]</w:t>
        </w:r>
      </w:ins>
      <w:commentRangeEnd w:id="1982"/>
      <w:r>
        <w:commentReference w:id="1982"/>
      </w:r>
    </w:p>
    <w:p>
      <w:pPr>
        <w:pStyle w:val="Body"/>
        <w:rPr>
          <w:ins w:id="1984" w:date="2019-06-17T11:03:31Z" w:author="Naveen"/>
          <w:rFonts w:ascii="Arial" w:cs="Arial" w:hAnsi="Arial" w:eastAsia="Arial"/>
        </w:rPr>
      </w:pPr>
    </w:p>
    <w:p>
      <w:pPr>
        <w:pStyle w:val="Body"/>
        <w:rPr>
          <w:ins w:id="1985" w:date="2019-06-17T11:03:31Z" w:author="Naveen"/>
          <w:rFonts w:ascii="Arial" w:cs="Arial" w:hAnsi="Arial" w:eastAsia="Arial"/>
        </w:rPr>
      </w:pPr>
      <w:ins w:id="1986" w:date="2019-06-17T11:03:31Z" w:author="Naveen">
        <w:r>
          <w:rPr>
            <w:rFonts w:ascii="Arial" w:hAnsi="Arial"/>
            <w:rtl w:val="0"/>
            <w:lang w:val="en-US"/>
          </w:rPr>
          <w:t xml:space="preserve">The Escalation point for any unresolved queries or issues are: </w:t>
        </w:r>
      </w:ins>
    </w:p>
    <w:p>
      <w:pPr>
        <w:pStyle w:val="Body"/>
        <w:rPr>
          <w:ins w:id="1987" w:date="2019-06-17T11:03:31Z" w:author="Naveen"/>
          <w:rFonts w:ascii="Arial" w:cs="Arial" w:hAnsi="Arial" w:eastAsia="Arial"/>
        </w:rPr>
      </w:pPr>
    </w:p>
    <w:p>
      <w:pPr>
        <w:pStyle w:val="Body"/>
        <w:ind w:left="720" w:firstLine="0"/>
        <w:rPr>
          <w:ins w:id="1988" w:date="2019-06-17T11:03:31Z" w:author="Naveen"/>
          <w:rFonts w:ascii="Arial" w:cs="Arial" w:hAnsi="Arial" w:eastAsia="Arial"/>
        </w:rPr>
      </w:pPr>
      <w:ins w:id="1989" w:date="2019-06-17T11:03:31Z" w:author="Naveen">
        <w:r>
          <w:rPr>
            <w:rFonts w:ascii="Arial" w:hAnsi="Arial"/>
            <w:rtl w:val="0"/>
            <w:lang w:val="en-US"/>
          </w:rPr>
          <w:t>The Project Manager is:</w:t>
          <w:br w:type="textWrapping"/>
        </w:r>
      </w:ins>
      <w:commentRangeStart w:id="1990"/>
    </w:p>
    <w:p>
      <w:pPr>
        <w:pStyle w:val="Body"/>
        <w:ind w:left="720" w:firstLine="0"/>
        <w:rPr>
          <w:ins w:id="1991" w:date="2019-06-17T11:03:31Z" w:author="Naveen"/>
          <w:rFonts w:ascii="Arial" w:cs="Arial" w:hAnsi="Arial" w:eastAsia="Arial"/>
        </w:rPr>
      </w:pPr>
      <w:ins w:id="1992" w:date="2019-06-17T11:03:31Z" w:author="Naveen">
        <w:r>
          <w:rPr>
            <w:rFonts w:ascii="Arial" w:hAnsi="Arial"/>
            <w:rtl w:val="0"/>
            <w:lang w:val="en-US"/>
          </w:rPr>
          <w:t>[supply name and contact number, maybe Project Manager?]</w:t>
        </w:r>
      </w:ins>
      <w:commentRangeEnd w:id="1990"/>
      <w:r>
        <w:commentReference w:id="1990"/>
      </w:r>
    </w:p>
    <w:p>
      <w:pPr>
        <w:pStyle w:val="Body"/>
        <w:ind w:left="1571" w:firstLine="0"/>
        <w:rPr>
          <w:ins w:id="1993" w:date="2019-06-17T11:03:31Z" w:author="Naveen"/>
          <w:rFonts w:ascii="Arial" w:cs="Arial" w:hAnsi="Arial" w:eastAsia="Arial"/>
          <w:b w:val="1"/>
          <w:bCs w:val="1"/>
        </w:rPr>
      </w:pPr>
    </w:p>
    <w:p>
      <w:pPr>
        <w:pStyle w:val="Body"/>
        <w:ind w:left="720" w:firstLine="0"/>
        <w:rPr>
          <w:ins w:id="1994" w:date="2019-06-17T11:03:31Z" w:author="Naveen"/>
          <w:rFonts w:ascii="Arial" w:cs="Arial" w:hAnsi="Arial" w:eastAsia="Arial"/>
        </w:rPr>
      </w:pPr>
      <w:ins w:id="1995" w:date="2019-06-17T11:03:31Z" w:author="Naveen">
        <w:r>
          <w:rPr>
            <w:rFonts w:ascii="Arial" w:hAnsi="Arial"/>
            <w:rtl w:val="0"/>
            <w:lang w:val="en-US"/>
          </w:rPr>
          <w:t>The NHSBSA Vulnerability Management Team contact is:</w:t>
        </w:r>
      </w:ins>
    </w:p>
    <w:p>
      <w:pPr>
        <w:pStyle w:val="Body"/>
        <w:ind w:left="720" w:firstLine="0"/>
        <w:rPr>
          <w:ins w:id="1996" w:date="2019-06-17T11:03:31Z" w:author="Naveen"/>
          <w:rFonts w:ascii="Arial" w:cs="Arial" w:hAnsi="Arial" w:eastAsia="Arial"/>
        </w:rPr>
      </w:pPr>
      <w:ins w:id="1997" w:date="2019-06-17T11:03:31Z" w:author="Naveen">
        <w:r>
          <w:rPr>
            <w:rFonts w:ascii="Arial" w:hAnsi="Arial"/>
            <w:rtl w:val="0"/>
          </w:rPr>
          <w:t>[</w:t>
        </w:r>
      </w:ins>
      <w:commentRangeStart w:id="1998"/>
      <w:ins w:id="1999" w:date="2019-06-17T11:03:31Z" w:author="Naveen">
        <w:r>
          <w:rPr>
            <w:rFonts w:ascii="Arial" w:hAnsi="Arial"/>
            <w:rtl w:val="0"/>
            <w:lang w:val="en-US"/>
          </w:rPr>
          <w:t>supply name and contact number of whoever s leading your pen test from an Information Security (IS) point of view, speak to IS if unsure]</w:t>
        </w:r>
      </w:ins>
      <w:commentRangeEnd w:id="1998"/>
      <w:r>
        <w:commentReference w:id="1998"/>
      </w:r>
    </w:p>
    <w:p>
      <w:pPr>
        <w:pStyle w:val="Body"/>
      </w:pPr>
      <w:ins w:id="2000" w:date="2019-06-17T11:03:31Z" w:author="Naveen">
        <w:r>
          <w:rPr>
            <w:rFonts w:ascii="Arial Unicode MS" w:cs="Arial Unicode MS" w:hAnsi="Arial Unicode MS" w:eastAsia="Arial Unicode MS"/>
            <w:b w:val="0"/>
            <w:bCs w:val="0"/>
            <w:i w:val="0"/>
            <w:iCs w:val="0"/>
          </w:rPr>
          <w:br w:type="page"/>
        </w:r>
      </w:ins>
    </w:p>
    <w:p>
      <w:pPr>
        <w:pStyle w:val="Heading"/>
        <w:rPr>
          <w:ins w:id="2001" w:date="2019-06-17T11:03:31Z" w:author="Naveen"/>
          <w:rFonts w:ascii="Arial" w:cs="Arial" w:hAnsi="Arial" w:eastAsia="Arial"/>
          <w:b w:val="1"/>
          <w:bCs w:val="1"/>
          <w:color w:val="000000"/>
          <w:sz w:val="24"/>
          <w:szCs w:val="24"/>
          <w:u w:color="000000"/>
        </w:rPr>
      </w:pPr>
      <w:bookmarkStart w:name="_Toc50" w:id="2002"/>
      <w:ins w:id="2003" w:date="2019-06-17T11:03:31Z" w:author="Naveen">
        <w:r>
          <w:rPr>
            <w:rFonts w:ascii="Arial" w:hAnsi="Arial"/>
            <w:b w:val="1"/>
            <w:bCs w:val="1"/>
            <w:color w:val="000000"/>
            <w:sz w:val="24"/>
            <w:szCs w:val="24"/>
            <w:u w:color="000000"/>
            <w:rtl w:val="0"/>
            <w:lang w:val="en-US"/>
          </w:rPr>
          <w:t>2.  Background &amp; technical Information</w:t>
        </w:r>
      </w:ins>
      <w:bookmarkEnd w:id="2002"/>
    </w:p>
    <w:p>
      <w:pPr>
        <w:pStyle w:val="Body"/>
        <w:rPr>
          <w:ins w:id="2004" w:date="2019-06-17T11:03:31Z" w:author="Naveen"/>
        </w:rPr>
      </w:pPr>
    </w:p>
    <w:p>
      <w:pPr>
        <w:pStyle w:val="Body"/>
        <w:rPr>
          <w:ins w:id="2005" w:date="2019-06-17T11:03:31Z" w:author="Naveen"/>
          <w:rFonts w:ascii="Arial" w:cs="Arial" w:hAnsi="Arial" w:eastAsia="Arial"/>
        </w:rPr>
      </w:pPr>
      <w:ins w:id="2006" w:date="2019-06-17T11:03:31Z" w:author="Naveen">
        <w:r>
          <w:rPr>
            <w:rFonts w:ascii="Arial" w:hAnsi="Arial"/>
            <w:rtl w:val="0"/>
            <w:lang w:val="en-US"/>
          </w:rPr>
          <w:t>The NHSBSA is a Special Health Authority which provides a range of essential central services to NHS organisations</w:t>
        </w:r>
      </w:ins>
      <w:ins w:id="2007" w:date="2019-06-17T11:03:31Z" w:author="Naveen">
        <w:r>
          <w:rPr>
            <w:rFonts w:ascii="Arial" w:hAnsi="Arial" w:hint="default"/>
            <w:rtl w:val="0"/>
            <w:lang w:val="en-US"/>
          </w:rPr>
          <w:t>’</w:t>
        </w:r>
      </w:ins>
      <w:ins w:id="2008" w:date="2019-06-17T11:03:31Z" w:author="Naveen">
        <w:r>
          <w:rPr>
            <w:rFonts w:ascii="Arial" w:hAnsi="Arial"/>
            <w:rtl w:val="0"/>
            <w:lang w:val="en-US"/>
          </w:rPr>
          <w:t xml:space="preserve">, NHS contractors, patients and the public.  </w:t>
        </w:r>
      </w:ins>
    </w:p>
    <w:p>
      <w:pPr>
        <w:pStyle w:val="List Paragraph"/>
        <w:tabs>
          <w:tab w:val="left" w:pos="1800"/>
        </w:tabs>
        <w:ind w:left="0" w:firstLine="0"/>
        <w:rPr>
          <w:ins w:id="2009" w:date="2019-06-17T11:03:31Z" w:author="Naveen"/>
          <w:rFonts w:ascii="Arial" w:cs="Arial" w:hAnsi="Arial" w:eastAsia="Arial"/>
          <w:sz w:val="24"/>
          <w:szCs w:val="24"/>
        </w:rPr>
      </w:pPr>
      <w:ins w:id="2010" w:date="2019-06-17T11:03:31Z" w:author="Naveen">
        <w:r>
          <w:rPr>
            <w:rFonts w:ascii="Arial" w:cs="Arial" w:hAnsi="Arial" w:eastAsia="Arial"/>
            <w:sz w:val="24"/>
            <w:szCs w:val="24"/>
          </w:rPr>
          <w:br w:type="textWrapping"/>
        </w:r>
      </w:ins>
      <w:commentRangeStart w:id="2011"/>
    </w:p>
    <w:p>
      <w:pPr>
        <w:pStyle w:val="Body"/>
        <w:rPr>
          <w:ins w:id="2012" w:date="2019-06-17T11:03:31Z" w:author="Naveen"/>
          <w:rFonts w:ascii="Arial" w:cs="Arial" w:hAnsi="Arial" w:eastAsia="Arial"/>
          <w:color w:val="0000ff"/>
          <w:u w:color="0000ff"/>
        </w:rPr>
      </w:pPr>
      <w:ins w:id="2013" w:date="2019-06-17T11:03:31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2014" w:date="2019-06-17T11:03:31Z" w:author="Naveen"/>
          <w:rFonts w:ascii="Arial" w:cs="Arial" w:hAnsi="Arial" w:eastAsia="Arial"/>
          <w:color w:val="0000ff"/>
          <w:u w:color="0000ff"/>
        </w:rPr>
      </w:pPr>
      <w:ins w:id="2015" w:date="2019-06-17T11:03:31Z" w:author="Naveen">
        <w:r>
          <w:rPr>
            <w:rFonts w:ascii="Arial" w:hAnsi="Arial"/>
            <w:color w:val="0000ff"/>
            <w:u w:color="0000ff"/>
            <w:rtl w:val="0"/>
            <w:lang w:val="en-US"/>
          </w:rPr>
          <w:t>If testing is to be carried out across multiple VLANS or segregated networks, then you will need to advise the number of VLANs]</w:t>
        </w:r>
      </w:ins>
      <w:commentRangeEnd w:id="2011"/>
      <w:r>
        <w:commentReference w:id="2011"/>
      </w:r>
    </w:p>
    <w:p>
      <w:pPr>
        <w:pStyle w:val="List Paragraph"/>
        <w:tabs>
          <w:tab w:val="left" w:pos="1800"/>
        </w:tabs>
        <w:ind w:left="0" w:firstLine="0"/>
      </w:pPr>
      <w:ins w:id="2016" w:date="2019-06-17T11:03:31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2017" w:date="2019-06-17T11:03:31Z" w:author="Naveen"/>
          <w:rFonts w:ascii="Arial" w:cs="Arial" w:hAnsi="Arial" w:eastAsia="Arial"/>
          <w:sz w:val="24"/>
          <w:szCs w:val="24"/>
        </w:rPr>
      </w:pPr>
    </w:p>
    <w:p>
      <w:pPr>
        <w:pStyle w:val="Heading"/>
        <w:rPr>
          <w:ins w:id="2018" w:date="2019-06-17T11:03:31Z" w:author="Naveen"/>
          <w:rFonts w:ascii="Helvetica" w:cs="Helvetica" w:hAnsi="Helvetica" w:eastAsia="Helvetica"/>
          <w:b w:val="1"/>
          <w:bCs w:val="1"/>
          <w:color w:val="000000"/>
          <w:u w:color="000000"/>
        </w:rPr>
      </w:pPr>
      <w:bookmarkStart w:name="_Toc51" w:id="2019"/>
      <w:ins w:id="2020" w:date="2019-06-17T11:03:31Z" w:author="Naveen">
        <w:r>
          <w:rPr>
            <w:rFonts w:ascii="Arial" w:hAnsi="Arial"/>
            <w:b w:val="1"/>
            <w:bCs w:val="1"/>
            <w:color w:val="000000"/>
            <w:sz w:val="24"/>
            <w:szCs w:val="24"/>
            <w:u w:color="000000"/>
            <w:rtl w:val="0"/>
            <w:lang w:val="it-IT"/>
          </w:rPr>
          <w:t>3.  Scope</w:t>
        </w:r>
      </w:ins>
      <w:ins w:id="2021" w:date="2019-06-17T11:03:31Z" w:author="Naveen">
        <w:r>
          <w:rPr>
            <w:rFonts w:ascii="Arial Unicode MS" w:cs="Arial Unicode MS" w:hAnsi="Arial Unicode MS" w:eastAsia="Arial Unicode MS"/>
            <w:b w:val="0"/>
            <w:bCs w:val="0"/>
            <w:i w:val="0"/>
            <w:iCs w:val="0"/>
            <w:color w:val="000000"/>
            <w:sz w:val="24"/>
            <w:szCs w:val="24"/>
            <w:u w:color="000000"/>
          </w:rPr>
          <w:br w:type="textWrapping"/>
        </w:r>
      </w:ins>
      <w:bookmarkEnd w:id="2019"/>
    </w:p>
    <w:p>
      <w:pPr>
        <w:pStyle w:val="Body"/>
        <w:rPr>
          <w:ins w:id="2022" w:date="2019-06-17T11:03:31Z" w:author="Naveen"/>
          <w:rFonts w:ascii="Arial" w:cs="Arial" w:hAnsi="Arial" w:eastAsia="Arial"/>
        </w:rPr>
      </w:pPr>
      <w:ins w:id="2023" w:date="2019-06-17T11:03:31Z" w:author="Naveen">
        <w:r>
          <w:rPr>
            <w:rFonts w:ascii="Arial" w:hAnsi="Arial"/>
            <w:rtl w:val="0"/>
            <w:lang w:val="en-US"/>
          </w:rPr>
          <w:t xml:space="preserve">The scope of this Penetration Test is targeted at the hosts being deployed for the </w:t>
        </w:r>
      </w:ins>
      <w:commentRangeStart w:id="2024"/>
      <w:ins w:id="2025" w:date="2019-06-17T11:03:31Z" w:author="Naveen">
        <w:r>
          <w:rPr>
            <w:rFonts w:ascii="Arial" w:hAnsi="Arial"/>
            <w:color w:val="0000ff"/>
            <w:u w:color="0000ff"/>
            <w:rtl w:val="0"/>
            <w:lang w:val="en-US"/>
          </w:rPr>
          <w:t>[insert Project or Service name]</w:t>
        </w:r>
      </w:ins>
      <w:ins w:id="2026" w:date="2019-06-17T11:03:31Z" w:author="Naveen">
        <w:r>
          <w:rPr>
            <w:rFonts w:ascii="Arial" w:hAnsi="Arial"/>
            <w:b w:val="1"/>
            <w:bCs w:val="1"/>
            <w:color w:val="0000ff"/>
            <w:u w:color="0000ff"/>
            <w:rtl w:val="0"/>
          </w:rPr>
          <w:t xml:space="preserve"> </w:t>
        </w:r>
      </w:ins>
      <w:commentRangeEnd w:id="2024"/>
      <w:r>
        <w:commentReference w:id="2024"/>
      </w:r>
      <w:ins w:id="2027" w:date="2019-06-17T11:03:31Z" w:author="Naveen">
        <w:r>
          <w:rPr>
            <w:rFonts w:ascii="Arial" w:hAnsi="Arial"/>
            <w:rtl w:val="0"/>
          </w:rPr>
          <w:t>services.</w:t>
        </w:r>
      </w:ins>
    </w:p>
    <w:p>
      <w:pPr>
        <w:pStyle w:val="Body"/>
        <w:rPr>
          <w:ins w:id="2028" w:date="2019-06-17T11:03:31Z" w:author="Naveen"/>
          <w:rFonts w:ascii="Arial" w:cs="Arial" w:hAnsi="Arial" w:eastAsia="Arial"/>
        </w:rPr>
      </w:pPr>
    </w:p>
    <w:p>
      <w:pPr>
        <w:pStyle w:val="Body"/>
        <w:rPr>
          <w:ins w:id="2029" w:date="2019-06-17T11:03:31Z" w:author="Naveen"/>
          <w:rFonts w:ascii="Arial" w:cs="Arial" w:hAnsi="Arial" w:eastAsia="Arial"/>
          <w:color w:val="0000ff"/>
          <w:u w:color="0000ff"/>
        </w:rPr>
      </w:pPr>
      <w:ins w:id="2030" w:date="2019-06-17T11:03:31Z" w:author="Naveen">
        <w:r>
          <w:rPr>
            <w:rFonts w:ascii="Arial" w:hAnsi="Arial"/>
            <w:rtl w:val="0"/>
            <w:lang w:val="en-US"/>
          </w:rPr>
          <w:t xml:space="preserve">The test would consist of the following distinct components: </w:t>
        </w:r>
      </w:ins>
      <w:commentRangeStart w:id="2031"/>
      <w:ins w:id="2032" w:date="2019-06-17T11:03:31Z" w:author="Naveen">
        <w:r>
          <w:rPr>
            <w:rFonts w:ascii="Arial" w:hAnsi="Arial"/>
            <w:color w:val="0000ff"/>
            <w:u w:color="0000ff"/>
            <w:rtl w:val="0"/>
            <w:lang w:val="en-US"/>
          </w:rPr>
          <w:t>[Please delete component sections that are not required]</w:t>
        </w:r>
      </w:ins>
      <w:commentRangeEnd w:id="2031"/>
      <w:r>
        <w:commentReference w:id="2031"/>
      </w:r>
    </w:p>
    <w:p>
      <w:pPr>
        <w:pStyle w:val="Body"/>
        <w:rPr>
          <w:ins w:id="2033" w:date="2019-06-17T11:03:31Z" w:author="Naveen"/>
          <w:rFonts w:ascii="Arial" w:cs="Arial" w:hAnsi="Arial" w:eastAsia="Arial"/>
        </w:rPr>
      </w:pPr>
    </w:p>
    <w:p>
      <w:pPr>
        <w:pStyle w:val="Body"/>
        <w:rPr>
          <w:ins w:id="2034" w:date="2019-06-17T11:03:31Z" w:author="Naveen"/>
          <w:rFonts w:ascii="Arial" w:cs="Arial" w:hAnsi="Arial" w:eastAsia="Arial"/>
        </w:rPr>
      </w:pPr>
    </w:p>
    <w:p>
      <w:pPr>
        <w:pStyle w:val="Body"/>
        <w:tabs>
          <w:tab w:val="left" w:pos="426"/>
        </w:tabs>
        <w:rPr>
          <w:ins w:id="2035" w:date="2019-06-17T11:03:31Z" w:author="Naveen"/>
          <w:rFonts w:ascii="Arial" w:cs="Arial" w:hAnsi="Arial" w:eastAsia="Arial"/>
        </w:rPr>
      </w:pPr>
      <w:ins w:id="2036" w:date="2019-06-17T11:03:31Z" w:author="Naveen">
        <w:r>
          <w:rPr>
            <w:rFonts w:ascii="Arial" w:cs="Arial" w:hAnsi="Arial" w:eastAsia="Arial"/>
          </w:rPr>
          <w:tab/>
        </w:r>
      </w:ins>
      <w:ins w:id="2037" w:date="2019-06-17T11:03:31Z" w:author="Naveen">
        <w:r>
          <w:rPr>
            <w:rFonts w:ascii="Arial" w:hAnsi="Arial"/>
            <w:b w:val="1"/>
            <w:bCs w:val="1"/>
            <w:rtl w:val="0"/>
            <w:lang w:val="en-US"/>
          </w:rPr>
          <w:t>3.A.</w:t>
          <w:tab/>
          <w:t>Exposure testing</w:t>
        </w:r>
      </w:ins>
    </w:p>
    <w:p>
      <w:pPr>
        <w:pStyle w:val="Body"/>
        <w:tabs>
          <w:tab w:val="left" w:pos="426"/>
          <w:tab w:val="left" w:pos="720"/>
        </w:tabs>
        <w:ind w:left="426" w:firstLine="0"/>
        <w:rPr>
          <w:ins w:id="2038" w:date="2019-06-17T11:03:31Z" w:author="Naveen"/>
          <w:rFonts w:ascii="Arial" w:cs="Arial" w:hAnsi="Arial" w:eastAsia="Arial"/>
        </w:rPr>
      </w:pPr>
      <w:ins w:id="2039" w:date="2019-06-17T11:03:31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2040" w:date="2019-06-17T11:03:31Z" w:author="Naveen"/>
          <w:rFonts w:ascii="Arial" w:cs="Arial" w:hAnsi="Arial" w:eastAsia="Arial"/>
        </w:rPr>
      </w:pPr>
    </w:p>
    <w:p>
      <w:pPr>
        <w:pStyle w:val="Body"/>
        <w:tabs>
          <w:tab w:val="left" w:pos="426"/>
          <w:tab w:val="left" w:pos="720"/>
        </w:tabs>
        <w:ind w:left="426" w:firstLine="0"/>
        <w:rPr>
          <w:ins w:id="2041" w:date="2019-06-17T11:03:31Z" w:author="Naveen"/>
          <w:rFonts w:ascii="Arial" w:cs="Arial" w:hAnsi="Arial" w:eastAsia="Arial"/>
        </w:rPr>
      </w:pPr>
    </w:p>
    <w:p>
      <w:pPr>
        <w:pStyle w:val="Body"/>
        <w:tabs>
          <w:tab w:val="left" w:pos="426"/>
          <w:tab w:val="left" w:pos="720"/>
        </w:tabs>
        <w:ind w:left="426" w:firstLine="0"/>
        <w:rPr>
          <w:ins w:id="2042" w:date="2019-06-17T11:03:31Z" w:author="Naveen"/>
          <w:rFonts w:ascii="Arial" w:cs="Arial" w:hAnsi="Arial" w:eastAsia="Arial"/>
          <w:b w:val="1"/>
          <w:bCs w:val="1"/>
        </w:rPr>
      </w:pPr>
      <w:ins w:id="2043" w:date="2019-06-17T11:03:31Z" w:author="Naveen">
        <w:r>
          <w:rPr>
            <w:rFonts w:ascii="Arial" w:hAnsi="Arial"/>
            <w:b w:val="1"/>
            <w:bCs w:val="1"/>
            <w:rtl w:val="0"/>
            <w:lang w:val="en-US"/>
          </w:rPr>
          <w:t>3.B.</w:t>
          <w:tab/>
          <w:t>Server build review</w:t>
        </w:r>
      </w:ins>
    </w:p>
    <w:p>
      <w:pPr>
        <w:pStyle w:val="Body"/>
        <w:tabs>
          <w:tab w:val="left" w:pos="426"/>
          <w:tab w:val="left" w:pos="720"/>
        </w:tabs>
        <w:ind w:left="426" w:firstLine="0"/>
        <w:rPr>
          <w:ins w:id="2044" w:date="2019-06-17T11:03:31Z" w:author="Naveen"/>
          <w:rFonts w:ascii="Arial" w:cs="Arial" w:hAnsi="Arial" w:eastAsia="Arial"/>
        </w:rPr>
      </w:pPr>
      <w:ins w:id="2045" w:date="2019-06-17T11:03:31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2046" w:date="2019-06-17T11:03:31Z" w:author="Naveen"/>
          <w:rFonts w:ascii="Arial" w:cs="Arial" w:hAnsi="Arial" w:eastAsia="Arial"/>
          <w:sz w:val="24"/>
          <w:szCs w:val="24"/>
        </w:rPr>
      </w:pPr>
    </w:p>
    <w:p>
      <w:pPr>
        <w:pStyle w:val="Body"/>
        <w:tabs>
          <w:tab w:val="left" w:pos="426"/>
          <w:tab w:val="left" w:pos="720"/>
        </w:tabs>
        <w:ind w:left="426" w:firstLine="0"/>
        <w:rPr>
          <w:ins w:id="2047" w:date="2019-06-17T11:03:31Z" w:author="Naveen"/>
          <w:rFonts w:ascii="Arial" w:cs="Arial" w:hAnsi="Arial" w:eastAsia="Arial"/>
          <w:b w:val="1"/>
          <w:bCs w:val="1"/>
        </w:rPr>
      </w:pPr>
    </w:p>
    <w:p>
      <w:pPr>
        <w:pStyle w:val="Body"/>
        <w:tabs>
          <w:tab w:val="left" w:pos="426"/>
          <w:tab w:val="left" w:pos="720"/>
        </w:tabs>
        <w:ind w:left="426" w:firstLine="0"/>
        <w:rPr>
          <w:ins w:id="2048" w:date="2019-06-17T11:03:31Z" w:author="Naveen"/>
          <w:rFonts w:ascii="Arial" w:cs="Arial" w:hAnsi="Arial" w:eastAsia="Arial"/>
        </w:rPr>
      </w:pPr>
      <w:ins w:id="2049" w:date="2019-06-17T11:03:31Z" w:author="Naveen">
        <w:r>
          <w:rPr>
            <w:rFonts w:ascii="Arial" w:hAnsi="Arial"/>
            <w:b w:val="1"/>
            <w:bCs w:val="1"/>
            <w:rtl w:val="0"/>
            <w:lang w:val="en-US"/>
          </w:rPr>
          <w:t>3.C.</w:t>
          <w:tab/>
          <w:t>Firewall review</w:t>
        </w:r>
      </w:ins>
    </w:p>
    <w:p>
      <w:pPr>
        <w:pStyle w:val="Body"/>
        <w:tabs>
          <w:tab w:val="left" w:pos="426"/>
          <w:tab w:val="left" w:pos="720"/>
        </w:tabs>
        <w:ind w:left="426" w:firstLine="0"/>
        <w:rPr>
          <w:ins w:id="2050" w:date="2019-06-17T11:03:31Z" w:author="Naveen"/>
          <w:rFonts w:ascii="Arial" w:cs="Arial" w:hAnsi="Arial" w:eastAsia="Arial"/>
        </w:rPr>
      </w:pPr>
      <w:ins w:id="2051" w:date="2019-06-17T11:03:31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2052" w:date="2019-06-17T11:03:31Z" w:author="Naveen"/>
          <w:rFonts w:ascii="Arial" w:cs="Arial" w:hAnsi="Arial" w:eastAsia="Arial"/>
        </w:rPr>
      </w:pPr>
      <w:ins w:id="2053" w:date="2019-06-17T11:03:31Z" w:author="Naveen">
        <w:r>
          <w:rPr>
            <w:rFonts w:ascii="Arial" w:cs="Arial" w:hAnsi="Arial" w:eastAsia="Arial"/>
          </w:rPr>
          <w:br w:type="textWrapping"/>
        </w:r>
      </w:ins>
      <w:commentRangeStart w:id="2054"/>
    </w:p>
    <w:p>
      <w:pPr>
        <w:pStyle w:val="Body"/>
        <w:tabs>
          <w:tab w:val="left" w:pos="426"/>
          <w:tab w:val="left" w:pos="720"/>
        </w:tabs>
        <w:ind w:left="426" w:firstLine="0"/>
        <w:rPr>
          <w:ins w:id="2055" w:date="2019-06-17T11:03:31Z" w:author="Naveen"/>
          <w:rFonts w:ascii="Arial" w:cs="Arial" w:hAnsi="Arial" w:eastAsia="Arial"/>
          <w:color w:val="0000ff"/>
          <w:u w:color="0000ff"/>
        </w:rPr>
      </w:pPr>
      <w:ins w:id="2056" w:date="2019-06-17T11:03:31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2057" w:date="2019-06-17T11:03:31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2058" w:date="2019-06-17T11:03:31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2059" w:date="2019-06-17T11:03:31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2060" w:date="2019-06-17T11:03:31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2061" w:date="2019-06-17T11:03:31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2062" w:date="2019-06-17T11:03:31Z" w:author="Naveen"/>
          <w:rFonts w:ascii="Arial" w:cs="Arial" w:hAnsi="Arial" w:eastAsia="Arial"/>
        </w:rPr>
      </w:pPr>
    </w:p>
    <w:p>
      <w:pPr>
        <w:pStyle w:val="Body"/>
        <w:tabs>
          <w:tab w:val="left" w:pos="426"/>
          <w:tab w:val="left" w:pos="720"/>
        </w:tabs>
        <w:ind w:left="426" w:firstLine="0"/>
        <w:rPr>
          <w:ins w:id="2063" w:date="2019-06-17T11:03:31Z" w:author="Naveen"/>
          <w:rFonts w:ascii="Arial" w:cs="Arial" w:hAnsi="Arial" w:eastAsia="Arial"/>
          <w:color w:val="0000ff"/>
          <w:u w:color="0000ff"/>
        </w:rPr>
      </w:pPr>
      <w:ins w:id="2064" w:date="2019-06-17T11:03:31Z" w:author="Naveen">
        <w:r>
          <w:rPr>
            <w:rFonts w:ascii="Arial" w:cs="Arial" w:hAnsi="Arial" w:eastAsia="Arial"/>
            <w:color w:val="0000ff"/>
            <w:u w:color="0000ff"/>
            <w:rtl w:val="0"/>
            <w:lang w:val="en-US"/>
          </w:rPr>
          <w:tab/>
          <w:t>The firewall rule set/security rules should be attached at Appendix 1.</w:t>
        </w:r>
      </w:ins>
      <w:commentRangeEnd w:id="2054"/>
      <w:r>
        <w:commentReference w:id="2054"/>
      </w:r>
    </w:p>
    <w:p>
      <w:pPr>
        <w:pStyle w:val="Body"/>
        <w:tabs>
          <w:tab w:val="left" w:pos="426"/>
          <w:tab w:val="left" w:pos="720"/>
        </w:tabs>
        <w:rPr>
          <w:ins w:id="2065" w:date="2019-06-17T11:03:31Z" w:author="Naveen"/>
          <w:rFonts w:ascii="Arial" w:cs="Arial" w:hAnsi="Arial" w:eastAsia="Arial"/>
          <w:b w:val="1"/>
          <w:bCs w:val="1"/>
        </w:rPr>
      </w:pPr>
    </w:p>
    <w:p>
      <w:pPr>
        <w:pStyle w:val="Body"/>
        <w:tabs>
          <w:tab w:val="left" w:pos="426"/>
          <w:tab w:val="left" w:pos="720"/>
        </w:tabs>
        <w:rPr>
          <w:ins w:id="2066" w:date="2019-06-17T11:03:31Z" w:author="Naveen"/>
          <w:rFonts w:ascii="Arial" w:cs="Arial" w:hAnsi="Arial" w:eastAsia="Arial"/>
          <w:b w:val="1"/>
          <w:bCs w:val="1"/>
        </w:rPr>
      </w:pPr>
    </w:p>
    <w:p>
      <w:pPr>
        <w:pStyle w:val="Body"/>
        <w:tabs>
          <w:tab w:val="left" w:pos="426"/>
          <w:tab w:val="left" w:pos="720"/>
        </w:tabs>
        <w:rPr>
          <w:ins w:id="2067" w:date="2019-06-17T11:03:31Z" w:author="Naveen"/>
          <w:rFonts w:ascii="Arial" w:cs="Arial" w:hAnsi="Arial" w:eastAsia="Arial"/>
          <w:b w:val="1"/>
          <w:bCs w:val="1"/>
        </w:rPr>
      </w:pPr>
      <w:ins w:id="2068" w:date="2019-06-17T11:03:31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2069" w:date="2019-06-17T11:03:31Z" w:author="Naveen"/>
          <w:rFonts w:ascii="Arial" w:cs="Arial" w:hAnsi="Arial" w:eastAsia="Arial"/>
          <w:b w:val="1"/>
          <w:bCs w:val="1"/>
        </w:rPr>
      </w:pPr>
    </w:p>
    <w:p>
      <w:pPr>
        <w:pStyle w:val="Body"/>
        <w:tabs>
          <w:tab w:val="left" w:pos="426"/>
          <w:tab w:val="left" w:pos="720"/>
        </w:tabs>
        <w:ind w:left="426" w:firstLine="0"/>
        <w:rPr>
          <w:ins w:id="2070" w:date="2019-06-17T11:03:31Z" w:author="Naveen"/>
          <w:rFonts w:ascii="Arial" w:cs="Arial" w:hAnsi="Arial" w:eastAsia="Arial"/>
        </w:rPr>
      </w:pPr>
      <w:ins w:id="2071" w:date="2019-06-17T11:03:31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2072" w:date="2019-06-17T11:03:31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2073" w:date="2019-06-17T11:03:31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2074" w:date="2019-06-17T11:03:31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2075" w:date="2019-06-17T11:03:31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2076" w:date="2019-06-17T11:03:31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2077" w:date="2019-06-17T11:03:31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2078" w:date="2019-06-17T11:03:31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2079" w:date="2019-06-17T11:03:31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2080" w:date="2019-06-17T11:03:31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2081" w:date="2019-06-17T11:03:31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2082" w:date="2019-06-17T11:03:31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2083" w:date="2019-06-17T11:03:31Z" w:author="Naveen">
        <w:r>
          <w:rPr>
            <w:rFonts w:ascii="Arial" w:hAnsi="Arial"/>
            <w:sz w:val="24"/>
            <w:szCs w:val="24"/>
            <w:rtl w:val="0"/>
            <w:lang w:val="en-US"/>
          </w:rPr>
          <w:t>Logging and audit policies</w:t>
        </w:r>
      </w:ins>
    </w:p>
    <w:p>
      <w:pPr>
        <w:pStyle w:val="Body"/>
        <w:tabs>
          <w:tab w:val="left" w:pos="426"/>
        </w:tabs>
        <w:rPr>
          <w:ins w:id="2084" w:date="2019-06-17T11:03:31Z" w:author="Naveen"/>
          <w:rFonts w:ascii="Arial" w:cs="Arial" w:hAnsi="Arial" w:eastAsia="Arial"/>
          <w:b w:val="1"/>
          <w:bCs w:val="1"/>
        </w:rPr>
      </w:pPr>
      <w:ins w:id="2085" w:date="2019-06-17T11:03:31Z" w:author="Naveen">
        <w:r>
          <w:rPr>
            <w:rFonts w:ascii="Arial" w:cs="Arial" w:hAnsi="Arial" w:eastAsia="Arial"/>
            <w:b w:val="1"/>
            <w:bCs w:val="1"/>
          </w:rPr>
          <w:tab/>
        </w:r>
      </w:ins>
    </w:p>
    <w:p>
      <w:pPr>
        <w:pStyle w:val="Body"/>
        <w:tabs>
          <w:tab w:val="left" w:pos="426"/>
          <w:tab w:val="left" w:pos="720"/>
        </w:tabs>
        <w:rPr>
          <w:ins w:id="2086" w:date="2019-06-17T11:03:31Z" w:author="Naveen"/>
          <w:rFonts w:ascii="Arial" w:cs="Arial" w:hAnsi="Arial" w:eastAsia="Arial"/>
          <w:b w:val="1"/>
          <w:bCs w:val="1"/>
        </w:rPr>
      </w:pPr>
      <w:ins w:id="2087" w:date="2019-06-17T11:03:31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2088" w:date="2019-06-17T11:03:31Z" w:author="Naveen"/>
          <w:rFonts w:ascii="Arial" w:cs="Arial" w:hAnsi="Arial" w:eastAsia="Arial"/>
        </w:rPr>
      </w:pPr>
      <w:ins w:id="2089" w:date="2019-06-17T11:03:31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2090" w:date="2019-06-17T11:03:31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2091" w:date="2019-06-17T11:03:31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2092" w:date="2019-06-17T11:03:31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2093" w:date="2019-06-17T11:03:31Z" w:author="Naveen">
        <w:r>
          <w:rPr>
            <w:rFonts w:ascii="Arial" w:hAnsi="Arial"/>
            <w:sz w:val="24"/>
            <w:szCs w:val="24"/>
            <w:rtl w:val="0"/>
            <w:lang w:val="en-US"/>
          </w:rPr>
          <w:t xml:space="preserve">Input validation </w:t>
        </w:r>
      </w:ins>
      <w:ins w:id="2094" w:date="2019-06-17T11:03:31Z" w:author="Naveen">
        <w:r>
          <w:rPr>
            <w:rFonts w:ascii="Arial" w:hAnsi="Arial" w:hint="default"/>
            <w:sz w:val="24"/>
            <w:szCs w:val="24"/>
            <w:rtl w:val="0"/>
            <w:lang w:val="en-US"/>
          </w:rPr>
          <w:t xml:space="preserve">– </w:t>
        </w:r>
      </w:ins>
      <w:ins w:id="2095" w:date="2019-06-17T11:03:31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2096" w:date="2019-06-17T11:03:31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2097" w:date="2019-06-17T11:03:31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2098" w:date="2019-06-17T11:03:31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2099" w:date="2019-06-17T11:03:31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2100" w:date="2019-06-17T11:03:31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2101" w:date="2019-06-17T11:03:31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2102" w:date="2019-06-17T11:03:31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2103" w:date="2019-06-17T11:03:31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2104" w:date="2019-06-17T11:03:31Z" w:author="Naveen">
        <w:r>
          <w:rPr>
            <w:rFonts w:ascii="Arial" w:hAnsi="Arial"/>
            <w:sz w:val="24"/>
            <w:szCs w:val="24"/>
            <w:rtl w:val="0"/>
            <w:lang w:val="en-US"/>
          </w:rPr>
          <w:t xml:space="preserve">Exposure testing </w:t>
        </w:r>
      </w:ins>
      <w:ins w:id="2105" w:date="2019-06-17T11:03:31Z" w:author="Naveen">
        <w:r>
          <w:rPr>
            <w:rFonts w:ascii="Arial" w:hAnsi="Arial"/>
            <w:color w:val="0000ff"/>
            <w:sz w:val="24"/>
            <w:szCs w:val="24"/>
            <w:u w:color="0000ff"/>
            <w:rtl w:val="0"/>
            <w:lang w:val="en-US"/>
          </w:rPr>
          <w:t>[especially if the application is internet facing]</w:t>
        </w:r>
      </w:ins>
      <w:ins w:id="2106" w:date="2019-06-17T11:03:31Z" w:author="Naveen">
        <w:r>
          <w:rPr>
            <w:rFonts w:ascii="Arial" w:cs="Arial" w:hAnsi="Arial" w:eastAsia="Arial"/>
            <w:sz w:val="24"/>
            <w:szCs w:val="24"/>
          </w:rPr>
          <w:br w:type="textWrapping"/>
        </w:r>
      </w:ins>
      <w:commentRangeStart w:id="2107"/>
    </w:p>
    <w:p>
      <w:pPr>
        <w:pStyle w:val="Body"/>
        <w:tabs>
          <w:tab w:val="left" w:pos="426"/>
          <w:tab w:val="left" w:pos="720"/>
        </w:tabs>
        <w:ind w:left="426" w:firstLine="0"/>
        <w:rPr>
          <w:ins w:id="2108" w:date="2019-06-17T11:03:31Z" w:author="Naveen"/>
          <w:rFonts w:ascii="Arial" w:cs="Arial" w:hAnsi="Arial" w:eastAsia="Arial"/>
          <w:color w:val="0000ff"/>
          <w:u w:color="0000ff"/>
        </w:rPr>
      </w:pPr>
      <w:ins w:id="2109" w:date="2019-06-17T11:03:31Z" w:author="Naveen">
        <w:r>
          <w:rPr>
            <w:rFonts w:ascii="Arial" w:hAnsi="Arial"/>
            <w:color w:val="0000ff"/>
            <w:u w:color="0000ff"/>
            <w:rtl w:val="0"/>
            <w:lang w:val="en-US"/>
          </w:rPr>
          <w:t xml:space="preserve">[If Application testing is required you must include the following detail in section 2 </w:t>
        </w:r>
      </w:ins>
      <w:ins w:id="2110" w:date="2019-06-17T11:03:31Z" w:author="Naveen">
        <w:r>
          <w:rPr>
            <w:rFonts w:ascii="Arial" w:hAnsi="Arial" w:hint="default"/>
            <w:color w:val="0000ff"/>
            <w:u w:color="0000ff"/>
            <w:rtl w:val="0"/>
            <w:lang w:val="en-US"/>
          </w:rPr>
          <w:t>‘</w:t>
        </w:r>
      </w:ins>
      <w:ins w:id="2111" w:date="2019-06-17T11:03:31Z" w:author="Naveen">
        <w:r>
          <w:rPr>
            <w:rFonts w:ascii="Arial" w:hAnsi="Arial"/>
            <w:color w:val="0000ff"/>
            <w:u w:color="0000ff"/>
            <w:rtl w:val="0"/>
            <w:lang w:val="en-US"/>
          </w:rPr>
          <w:t>Background &amp; technical Information</w:t>
        </w:r>
      </w:ins>
      <w:ins w:id="2112" w:date="2019-06-17T11:03:31Z" w:author="Naveen">
        <w:r>
          <w:rPr>
            <w:rFonts w:ascii="Arial" w:hAnsi="Arial" w:hint="default"/>
            <w:color w:val="0000ff"/>
            <w:u w:color="0000ff"/>
            <w:rtl w:val="0"/>
            <w:lang w:val="en-US"/>
          </w:rPr>
          <w:t>’</w:t>
        </w:r>
      </w:ins>
      <w:ins w:id="2113" w:date="2019-06-17T11:03:31Z" w:author="Naveen">
        <w:r>
          <w:rPr>
            <w:rFonts w:ascii="Arial" w:hAnsi="Arial"/>
            <w:color w:val="0000ff"/>
            <w:u w:color="0000ff"/>
            <w:rtl w:val="0"/>
          </w:rPr>
          <w:t>:</w:t>
        </w:r>
      </w:ins>
    </w:p>
    <w:p>
      <w:pPr>
        <w:pStyle w:val="Body"/>
        <w:tabs>
          <w:tab w:val="left" w:pos="426"/>
          <w:tab w:val="left" w:pos="720"/>
        </w:tabs>
        <w:rPr>
          <w:ins w:id="2114" w:date="2019-06-17T11:03:31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2115" w:date="2019-06-17T11:03:31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2116" w:date="2019-06-17T11:03:31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2117" w:date="2019-06-17T11:03:31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2118" w:date="2019-06-17T11:03:31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2119" w:date="2019-06-17T11:03:31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2120" w:date="2019-06-17T11:03:31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2121" w:date="2019-06-17T11:03:31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2122" w:date="2019-06-17T11:03:31Z" w:author="Naveen"/>
          <w:rFonts w:ascii="Arial" w:cs="Arial" w:hAnsi="Arial" w:eastAsia="Arial"/>
          <w:color w:val="0000ff"/>
          <w:u w:color="0000ff"/>
        </w:rPr>
      </w:pPr>
      <w:ins w:id="2123" w:date="2019-06-17T11:03:31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2107"/>
      <w:r>
        <w:commentReference w:id="2107"/>
      </w:r>
    </w:p>
    <w:p>
      <w:pPr>
        <w:pStyle w:val="Body"/>
        <w:rPr>
          <w:ins w:id="2124" w:date="2019-06-17T11:03:31Z" w:author="Naveen"/>
          <w:rFonts w:ascii="Arial" w:cs="Arial" w:hAnsi="Arial" w:eastAsia="Arial"/>
          <w:b w:val="1"/>
          <w:bCs w:val="1"/>
          <w:color w:val="0000ff"/>
          <w:u w:color="0000ff"/>
        </w:rPr>
      </w:pPr>
    </w:p>
    <w:p>
      <w:pPr>
        <w:pStyle w:val="Body"/>
        <w:tabs>
          <w:tab w:val="left" w:pos="426"/>
        </w:tabs>
        <w:ind w:left="426" w:firstLine="0"/>
        <w:rPr>
          <w:ins w:id="2125" w:date="2019-06-17T11:03:31Z" w:author="Naveen"/>
          <w:rFonts w:ascii="Arial" w:cs="Arial" w:hAnsi="Arial" w:eastAsia="Arial"/>
          <w:b w:val="1"/>
          <w:bCs w:val="1"/>
        </w:rPr>
      </w:pPr>
      <w:ins w:id="2126" w:date="2019-06-17T11:03:31Z" w:author="Naveen">
        <w:r>
          <w:rPr>
            <w:rFonts w:ascii="Arial" w:hAnsi="Arial"/>
            <w:b w:val="1"/>
            <w:bCs w:val="1"/>
            <w:rtl w:val="0"/>
            <w:lang w:val="en-US"/>
          </w:rPr>
          <w:t>3.F.</w:t>
          <w:tab/>
          <w:t>Web service testing</w:t>
        </w:r>
      </w:ins>
    </w:p>
    <w:p>
      <w:pPr>
        <w:pStyle w:val="Body"/>
        <w:tabs>
          <w:tab w:val="left" w:pos="426"/>
        </w:tabs>
        <w:ind w:left="426" w:firstLine="0"/>
        <w:rPr>
          <w:ins w:id="2127" w:date="2019-06-17T11:03:31Z" w:author="Naveen"/>
          <w:rFonts w:ascii="Arial" w:cs="Arial" w:hAnsi="Arial" w:eastAsia="Arial"/>
        </w:rPr>
      </w:pPr>
      <w:ins w:id="2128" w:date="2019-06-17T11:03:31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2129" w:date="2019-06-17T11:03:31Z" w:author="Naveen"/>
          <w:rFonts w:ascii="Arial" w:cs="Arial" w:hAnsi="Arial" w:eastAsia="Arial"/>
        </w:rPr>
      </w:pPr>
      <w:ins w:id="2130" w:date="2019-06-17T11:03:31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2131" w:date="2019-06-17T11:03:31Z" w:author="Naveen"/>
          <w:rFonts w:ascii="Arial" w:cs="Arial" w:hAnsi="Arial" w:eastAsia="Arial"/>
        </w:rPr>
      </w:pPr>
    </w:p>
    <w:p>
      <w:pPr>
        <w:pStyle w:val="Body"/>
        <w:tabs>
          <w:tab w:val="left" w:pos="426"/>
        </w:tabs>
        <w:ind w:left="426" w:firstLine="0"/>
        <w:rPr>
          <w:ins w:id="2132" w:date="2019-06-17T11:03:31Z" w:author="Naveen"/>
          <w:rFonts w:ascii="Arial" w:cs="Arial" w:hAnsi="Arial" w:eastAsia="Arial"/>
          <w:b w:val="1"/>
          <w:bCs w:val="1"/>
        </w:rPr>
      </w:pPr>
      <w:ins w:id="2133" w:date="2019-06-17T11:03:31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2134" w:date="2019-06-17T11:03:31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2135" w:date="2019-06-17T11:03:31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2136" w:date="2019-06-17T11:03:31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2137" w:date="2019-06-17T11:03:31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2138" w:date="2019-06-17T11:03:31Z" w:author="Naveen">
        <w:r>
          <w:rPr>
            <w:rFonts w:ascii="Arial" w:hAnsi="Arial"/>
            <w:sz w:val="24"/>
            <w:szCs w:val="24"/>
            <w:rtl w:val="0"/>
            <w:lang w:val="en-US"/>
          </w:rPr>
          <w:t>Replay attacks</w:t>
        </w:r>
      </w:ins>
    </w:p>
    <w:p>
      <w:pPr>
        <w:pStyle w:val="Body"/>
        <w:tabs>
          <w:tab w:val="left" w:pos="426"/>
        </w:tabs>
        <w:rPr>
          <w:ins w:id="2139" w:date="2019-06-17T11:03:31Z" w:author="Naveen"/>
          <w:rFonts w:ascii="Arial" w:cs="Arial" w:hAnsi="Arial" w:eastAsia="Arial"/>
          <w:b w:val="1"/>
          <w:bCs w:val="1"/>
        </w:rPr>
      </w:pPr>
      <w:ins w:id="2140" w:date="2019-06-17T11:03:31Z" w:author="Naveen">
        <w:r>
          <w:rPr>
            <w:rFonts w:ascii="Arial" w:cs="Arial" w:hAnsi="Arial" w:eastAsia="Arial"/>
          </w:rPr>
          <w:tab/>
        </w:r>
      </w:ins>
      <w:ins w:id="2141" w:date="2019-06-17T11:03:31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2142" w:date="2019-06-17T11:03:31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2143" w:date="2019-06-17T11:03:31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2144" w:date="2019-06-17T11:03:31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2145" w:date="2019-06-17T11:03:31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2146" w:date="2019-06-17T11:03:31Z" w:author="Naveen">
        <w:r>
          <w:rPr>
            <w:rFonts w:ascii="Arial" w:hAnsi="Arial"/>
            <w:sz w:val="24"/>
            <w:szCs w:val="24"/>
            <w:rtl w:val="0"/>
            <w:lang w:val="en-US"/>
          </w:rPr>
          <w:t>Session information leakage</w:t>
        </w:r>
      </w:ins>
    </w:p>
    <w:p>
      <w:pPr>
        <w:pStyle w:val="Body"/>
        <w:tabs>
          <w:tab w:val="left" w:pos="426"/>
        </w:tabs>
        <w:rPr>
          <w:ins w:id="2147" w:date="2019-06-17T11:03:31Z" w:author="Naveen"/>
          <w:rFonts w:ascii="Arial" w:cs="Arial" w:hAnsi="Arial" w:eastAsia="Arial"/>
          <w:b w:val="1"/>
          <w:bCs w:val="1"/>
        </w:rPr>
      </w:pPr>
      <w:ins w:id="2148" w:date="2019-06-17T11:03:31Z" w:author="Naveen">
        <w:r>
          <w:rPr>
            <w:rFonts w:ascii="Arial" w:cs="Arial" w:hAnsi="Arial" w:eastAsia="Arial"/>
          </w:rPr>
          <w:tab/>
        </w:r>
      </w:ins>
      <w:ins w:id="2149" w:date="2019-06-17T11:03:31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2150" w:date="2019-06-17T11:03:31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2151" w:date="2019-06-17T11:03:31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2152" w:date="2019-06-17T11:03:31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2153" w:date="2019-06-17T11:03:31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2154" w:date="2019-06-17T11:03:31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2155" w:date="2019-06-17T11:03:31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2156" w:date="2019-06-17T11:03:31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2157" w:date="2019-06-17T11:03:31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2158" w:date="2019-06-17T11:03:31Z" w:author="Naveen">
        <w:r>
          <w:rPr>
            <w:rFonts w:ascii="Arial" w:hAnsi="Arial"/>
            <w:sz w:val="24"/>
            <w:szCs w:val="24"/>
            <w:rtl w:val="0"/>
            <w:lang w:val="en-US"/>
          </w:rPr>
          <w:t>Sessions tampering</w:t>
        </w:r>
      </w:ins>
    </w:p>
    <w:p>
      <w:pPr>
        <w:pStyle w:val="Body"/>
        <w:tabs>
          <w:tab w:val="left" w:pos="426"/>
        </w:tabs>
        <w:ind w:left="360" w:firstLine="0"/>
        <w:rPr>
          <w:ins w:id="2159" w:date="2019-06-17T11:03:31Z" w:author="Naveen"/>
          <w:rFonts w:ascii="Arial" w:cs="Arial" w:hAnsi="Arial" w:eastAsia="Arial"/>
          <w:color w:val="0000ff"/>
          <w:u w:color="0000ff"/>
        </w:rPr>
      </w:pPr>
      <w:ins w:id="2160" w:date="2019-06-17T11:03:31Z" w:author="Naveen">
        <w:r>
          <w:rPr>
            <w:rFonts w:ascii="Arial" w:cs="Arial" w:hAnsi="Arial" w:eastAsia="Arial"/>
            <w:b w:val="1"/>
            <w:bCs w:val="1"/>
            <w:color w:val="0000ff"/>
            <w:u w:color="0000ff"/>
          </w:rPr>
          <w:tab/>
        </w:r>
      </w:ins>
      <w:commentRangeStart w:id="2161"/>
      <w:ins w:id="2162" w:date="2019-06-17T11:03:31Z" w:author="Naveen">
        <w:r>
          <w:rPr>
            <w:rFonts w:ascii="Arial" w:hAnsi="Arial"/>
            <w:b w:val="1"/>
            <w:bCs w:val="1"/>
            <w:color w:val="0000ff"/>
            <w:u w:color="0000ff"/>
            <w:rtl w:val="0"/>
          </w:rPr>
          <w:t>[</w:t>
        </w:r>
      </w:ins>
      <w:ins w:id="2163" w:date="2019-06-17T11:03:31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2164" w:date="2019-06-17T11:03:31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2165" w:date="2019-06-17T11:03:31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2166" w:date="2019-06-17T11:03:31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2167" w:date="2019-06-17T11:03:31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2168" w:date="2019-06-17T11:03:31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2169" w:date="2019-06-17T11:03:31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2170" w:date="2019-06-17T11:03:31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2171" w:date="2019-06-17T11:03:31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2161"/>
      <w:r>
        <w:commentReference w:id="2161"/>
      </w:r>
    </w:p>
    <w:p>
      <w:pPr>
        <w:pStyle w:val="Body"/>
        <w:ind w:left="426" w:firstLine="0"/>
        <w:rPr>
          <w:ins w:id="2172" w:date="2019-06-17T11:03:31Z" w:author="Naveen"/>
          <w:rFonts w:ascii="Arial" w:cs="Arial" w:hAnsi="Arial" w:eastAsia="Arial"/>
          <w:b w:val="1"/>
          <w:bCs w:val="1"/>
          <w:color w:val="0000ff"/>
          <w:u w:color="0000ff"/>
        </w:rPr>
      </w:pPr>
    </w:p>
    <w:p>
      <w:pPr>
        <w:pStyle w:val="Body"/>
        <w:tabs>
          <w:tab w:val="left" w:pos="426"/>
        </w:tabs>
        <w:rPr>
          <w:ins w:id="2173" w:date="2019-06-17T11:03:31Z" w:author="Naveen"/>
          <w:rFonts w:ascii="Arial" w:cs="Arial" w:hAnsi="Arial" w:eastAsia="Arial"/>
          <w:b w:val="1"/>
          <w:bCs w:val="1"/>
        </w:rPr>
      </w:pPr>
      <w:ins w:id="2174" w:date="2019-06-17T11:03:31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2175" w:date="2019-06-17T11:03:31Z" w:author="Naveen"/>
          <w:rFonts w:ascii="Arial" w:cs="Arial" w:hAnsi="Arial" w:eastAsia="Arial"/>
        </w:rPr>
      </w:pPr>
      <w:ins w:id="2176" w:date="2019-06-17T11:03:31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2177" w:date="2019-06-17T11:03:31Z" w:author="Naveen"/>
          <w:rFonts w:ascii="Arial" w:cs="Arial" w:hAnsi="Arial" w:eastAsia="Arial"/>
        </w:rPr>
      </w:pPr>
    </w:p>
    <w:p>
      <w:pPr>
        <w:pStyle w:val="Body"/>
        <w:tabs>
          <w:tab w:val="left" w:pos="426"/>
        </w:tabs>
        <w:ind w:left="426" w:firstLine="0"/>
        <w:rPr>
          <w:ins w:id="2178" w:date="2019-06-17T11:03:31Z" w:author="Naveen"/>
          <w:rFonts w:ascii="Arial" w:cs="Arial" w:hAnsi="Arial" w:eastAsia="Arial"/>
        </w:rPr>
      </w:pPr>
      <w:ins w:id="2179" w:date="2019-06-17T11:03:31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2180" w:date="2019-06-17T11:03:31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2181" w:date="2019-06-17T11:03:31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2182" w:date="2019-06-17T11:03:31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2183" w:date="2019-06-17T11:03:31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2184" w:date="2019-06-17T11:03:31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2185" w:date="2019-06-17T11:03:31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2186" w:date="2019-06-17T11:03:31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2187" w:date="2019-06-17T11:03:31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2188" w:date="2019-06-17T11:03:31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2189" w:date="2019-06-17T11:03:31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2190" w:date="2019-06-17T11:03:31Z" w:author="Naveen">
        <w:r>
          <w:rPr>
            <w:rFonts w:ascii="Arial" w:hAnsi="Arial"/>
            <w:sz w:val="24"/>
            <w:szCs w:val="24"/>
            <w:rtl w:val="0"/>
            <w:lang w:val="en-US"/>
          </w:rPr>
          <w:t>Denial of service</w:t>
        </w:r>
      </w:ins>
    </w:p>
    <w:p>
      <w:pPr>
        <w:pStyle w:val="Body"/>
        <w:tabs>
          <w:tab w:val="left" w:pos="426"/>
        </w:tabs>
        <w:ind w:left="360" w:firstLine="0"/>
        <w:rPr>
          <w:ins w:id="2191" w:date="2019-06-17T11:03:31Z" w:author="Naveen"/>
          <w:rFonts w:ascii="Arial" w:cs="Arial" w:hAnsi="Arial" w:eastAsia="Arial"/>
          <w:color w:val="0000ff"/>
          <w:u w:color="0000ff"/>
        </w:rPr>
      </w:pPr>
      <w:ins w:id="2192" w:date="2019-06-17T11:03:31Z" w:author="Naveen">
        <w:r>
          <w:rPr>
            <w:rFonts w:ascii="Arial" w:cs="Arial" w:hAnsi="Arial" w:eastAsia="Arial"/>
            <w:b w:val="1"/>
            <w:bCs w:val="1"/>
            <w:color w:val="0000ff"/>
            <w:u w:color="0000ff"/>
          </w:rPr>
          <w:tab/>
        </w:r>
      </w:ins>
      <w:commentRangeStart w:id="2193"/>
      <w:ins w:id="2194" w:date="2019-06-17T11:03:31Z" w:author="Naveen">
        <w:r>
          <w:rPr>
            <w:rFonts w:ascii="Arial" w:hAnsi="Arial"/>
            <w:color w:val="0000ff"/>
            <w:u w:color="0000ff"/>
            <w:rtl w:val="0"/>
            <w:lang w:val="en-US"/>
          </w:rPr>
          <w:t xml:space="preserve">[If Static source code analysis is required then you must include the following detail in section 2 </w:t>
        </w:r>
      </w:ins>
      <w:ins w:id="2195" w:date="2019-06-17T11:03:31Z" w:author="Naveen">
        <w:r>
          <w:rPr>
            <w:rFonts w:ascii="Arial" w:hAnsi="Arial" w:hint="default"/>
            <w:color w:val="0000ff"/>
            <w:u w:color="0000ff"/>
            <w:rtl w:val="0"/>
            <w:lang w:val="en-US"/>
          </w:rPr>
          <w:t>‘</w:t>
        </w:r>
      </w:ins>
      <w:ins w:id="2196" w:date="2019-06-17T11:03:31Z" w:author="Naveen">
        <w:r>
          <w:rPr>
            <w:rFonts w:ascii="Arial" w:hAnsi="Arial"/>
            <w:color w:val="0000ff"/>
            <w:u w:color="0000ff"/>
            <w:rtl w:val="0"/>
            <w:lang w:val="en-US"/>
          </w:rPr>
          <w:t>Background &amp; technical Information</w:t>
        </w:r>
      </w:ins>
      <w:ins w:id="2197" w:date="2019-06-17T11:03:31Z" w:author="Naveen">
        <w:r>
          <w:rPr>
            <w:rFonts w:ascii="Arial" w:hAnsi="Arial" w:hint="default"/>
            <w:color w:val="0000ff"/>
            <w:u w:color="0000ff"/>
            <w:rtl w:val="0"/>
            <w:lang w:val="en-US"/>
          </w:rPr>
          <w:t>’</w:t>
        </w:r>
      </w:ins>
      <w:ins w:id="2198" w:date="2019-06-17T11:03:31Z" w:author="Naveen">
        <w:r>
          <w:rPr>
            <w:rFonts w:ascii="Arial" w:hAnsi="Arial"/>
            <w:color w:val="0000ff"/>
            <w:u w:color="0000ff"/>
            <w:rtl w:val="0"/>
          </w:rPr>
          <w:t>:</w:t>
        </w:r>
      </w:ins>
    </w:p>
    <w:p>
      <w:pPr>
        <w:pStyle w:val="Body"/>
        <w:tabs>
          <w:tab w:val="left" w:pos="426"/>
        </w:tabs>
        <w:ind w:left="360" w:firstLine="0"/>
        <w:rPr>
          <w:ins w:id="2199" w:date="2019-06-17T11:03:31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2200" w:date="2019-06-17T11:03:31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2201" w:date="2019-06-17T11:03:31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2202" w:date="2019-06-17T11:03:31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2203" w:date="2019-06-17T11:03:31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2204" w:date="2019-06-17T11:03:31Z" w:author="Naveen">
        <w:r>
          <w:rPr>
            <w:rFonts w:ascii="Arial" w:hAnsi="Arial" w:hint="default"/>
            <w:color w:val="0000ff"/>
            <w:sz w:val="24"/>
            <w:szCs w:val="24"/>
            <w:u w:color="0000ff"/>
            <w:rtl w:val="0"/>
            <w:lang w:val="en-US"/>
          </w:rPr>
          <w:t>‘</w:t>
        </w:r>
      </w:ins>
      <w:ins w:id="2205" w:date="2019-06-17T11:03:31Z" w:author="Naveen">
        <w:r>
          <w:rPr>
            <w:rFonts w:ascii="Arial" w:hAnsi="Arial"/>
            <w:color w:val="0000ff"/>
            <w:sz w:val="24"/>
            <w:szCs w:val="24"/>
            <w:u w:color="0000ff"/>
            <w:rtl w:val="0"/>
            <w:lang w:val="en-US"/>
          </w:rPr>
          <w:t>launcher</w:t>
        </w:r>
      </w:ins>
      <w:ins w:id="2206" w:date="2019-06-17T11:03:31Z" w:author="Naveen">
        <w:r>
          <w:rPr>
            <w:rFonts w:ascii="Arial" w:hAnsi="Arial" w:hint="default"/>
            <w:color w:val="0000ff"/>
            <w:sz w:val="24"/>
            <w:szCs w:val="24"/>
            <w:u w:color="0000ff"/>
            <w:rtl w:val="0"/>
            <w:lang w:val="en-US"/>
          </w:rPr>
          <w:t xml:space="preserve">’ </w:t>
        </w:r>
      </w:ins>
      <w:ins w:id="2207" w:date="2019-06-17T11:03:31Z" w:author="Naveen">
        <w:r>
          <w:rPr>
            <w:rFonts w:ascii="Arial" w:hAnsi="Arial"/>
            <w:color w:val="0000ff"/>
            <w:sz w:val="24"/>
            <w:szCs w:val="24"/>
            <w:u w:color="0000ff"/>
            <w:rtl w:val="0"/>
            <w:lang w:val="en-US"/>
          </w:rPr>
          <w:t>scripts]</w:t>
        </w:r>
      </w:ins>
      <w:commentRangeEnd w:id="2193"/>
      <w:r>
        <w:commentReference w:id="2193"/>
      </w:r>
    </w:p>
    <w:p>
      <w:pPr>
        <w:pStyle w:val="Body"/>
        <w:tabs>
          <w:tab w:val="left" w:pos="426"/>
        </w:tabs>
        <w:rPr>
          <w:ins w:id="2208" w:date="2019-06-17T11:03:31Z" w:author="Naveen"/>
          <w:rFonts w:ascii="Arial" w:cs="Arial" w:hAnsi="Arial" w:eastAsia="Arial"/>
          <w:b w:val="1"/>
          <w:bCs w:val="1"/>
        </w:rPr>
      </w:pPr>
      <w:ins w:id="2209" w:date="2019-06-17T11:03:31Z" w:author="Naveen">
        <w:r>
          <w:rPr>
            <w:rFonts w:ascii="Arial" w:cs="Arial" w:hAnsi="Arial" w:eastAsia="Arial"/>
            <w:b w:val="1"/>
            <w:bCs w:val="1"/>
          </w:rPr>
          <w:br w:type="textWrapping"/>
        </w:r>
      </w:ins>
      <w:commentRangeStart w:id="2210"/>
    </w:p>
    <w:p>
      <w:pPr>
        <w:pStyle w:val="Body"/>
        <w:tabs>
          <w:tab w:val="left" w:pos="426"/>
        </w:tabs>
        <w:rPr>
          <w:ins w:id="2211" w:date="2019-06-17T11:03:31Z" w:author="Naveen"/>
          <w:rFonts w:ascii="Arial" w:cs="Arial" w:hAnsi="Arial" w:eastAsia="Arial"/>
          <w:b w:val="1"/>
          <w:bCs w:val="1"/>
          <w:color w:val="000000"/>
          <w:u w:color="000000"/>
        </w:rPr>
      </w:pPr>
      <w:ins w:id="2212" w:date="2019-06-17T11:03:31Z" w:author="Naveen">
        <w:r>
          <w:rPr>
            <w:rFonts w:ascii="Arial" w:hAnsi="Arial"/>
            <w:b w:val="1"/>
            <w:bCs w:val="1"/>
            <w:color w:val="000000"/>
            <w:u w:color="000000"/>
            <w:rtl w:val="0"/>
            <w:lang w:val="en-US"/>
          </w:rPr>
          <w:t xml:space="preserve">Application flows/user journey can be seen in Appendix 2 </w:t>
        </w:r>
      </w:ins>
      <w:commentRangeEnd w:id="2210"/>
      <w:r>
        <w:commentReference w:id="2210"/>
      </w:r>
    </w:p>
    <w:p>
      <w:pPr>
        <w:pStyle w:val="Body"/>
        <w:tabs>
          <w:tab w:val="left" w:pos="426"/>
        </w:tabs>
        <w:rPr>
          <w:ins w:id="2213" w:date="2019-06-17T11:03:31Z" w:author="Naveen"/>
          <w:rFonts w:ascii="Arial" w:cs="Arial" w:hAnsi="Arial" w:eastAsia="Arial"/>
          <w:b w:val="1"/>
          <w:bCs w:val="1"/>
          <w:color w:val="000000"/>
          <w:u w:color="000000"/>
        </w:rPr>
      </w:pPr>
      <w:ins w:id="2214" w:date="2019-06-17T11:03:31Z" w:author="Naveen">
        <w:r>
          <w:rPr>
            <w:rFonts w:ascii="Arial" w:cs="Arial" w:hAnsi="Arial" w:eastAsia="Arial"/>
            <w:b w:val="1"/>
            <w:bCs w:val="1"/>
            <w:color w:val="000000"/>
            <w:u w:color="000000"/>
          </w:rPr>
          <w:br w:type="textWrapping"/>
        </w:r>
      </w:ins>
      <w:commentRangeStart w:id="2215"/>
    </w:p>
    <w:p>
      <w:pPr>
        <w:pStyle w:val="Body"/>
        <w:tabs>
          <w:tab w:val="left" w:pos="426"/>
        </w:tabs>
      </w:pPr>
      <w:ins w:id="2216" w:date="2019-06-17T11:03:31Z" w:author="Naveen">
        <w:r>
          <w:rPr>
            <w:rFonts w:ascii="Arial" w:hAnsi="Arial"/>
            <w:b w:val="1"/>
            <w:bCs w:val="1"/>
            <w:color w:val="000000"/>
            <w:u w:color="000000"/>
            <w:rtl w:val="0"/>
            <w:lang w:val="en-US"/>
          </w:rPr>
          <w:t xml:space="preserve">Application screenshots are provided in Appendix 3 </w:t>
        </w:r>
      </w:ins>
      <w:commentRangeEnd w:id="2215"/>
      <w:r>
        <w:commentReference w:id="2215"/>
      </w:r>
      <w:ins w:id="2217" w:date="2019-06-17T11:03:31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2218" w:date="2019-06-17T11:03:31Z" w:author="Naveen">
        <w:r>
          <w:rPr>
            <w:rFonts w:ascii="Arial" w:cs="Arial" w:hAnsi="Arial" w:eastAsia="Arial"/>
            <w:b w:val="1"/>
            <w:bCs w:val="1"/>
          </w:rPr>
          <w:br w:type="page"/>
        </w:r>
      </w:ins>
    </w:p>
    <w:p>
      <w:pPr>
        <w:pStyle w:val="Heading 2"/>
        <w:tabs>
          <w:tab w:val="left" w:pos="709"/>
        </w:tabs>
        <w:ind w:left="851" w:hanging="142"/>
        <w:rPr>
          <w:ins w:id="2219" w:date="2019-06-17T11:03:31Z" w:author="Naveen"/>
          <w:rFonts w:ascii="Arial" w:cs="Arial" w:hAnsi="Arial" w:eastAsia="Arial"/>
          <w:b w:val="1"/>
          <w:bCs w:val="1"/>
          <w:color w:val="000000"/>
          <w:sz w:val="24"/>
          <w:szCs w:val="24"/>
          <w:u w:color="000000"/>
        </w:rPr>
      </w:pPr>
      <w:bookmarkStart w:name="_Toc52" w:id="2220"/>
      <w:ins w:id="2221" w:date="2019-06-17T11:03:31Z" w:author="Naveen">
        <w:r>
          <w:rPr>
            <w:rFonts w:ascii="Arial" w:hAnsi="Arial"/>
            <w:b w:val="1"/>
            <w:bCs w:val="1"/>
            <w:color w:val="000000"/>
            <w:sz w:val="24"/>
            <w:szCs w:val="24"/>
            <w:u w:color="000000"/>
            <w:rtl w:val="0"/>
          </w:rPr>
          <w:t>3.1  Target Area List</w:t>
        </w:r>
      </w:ins>
      <w:bookmarkEnd w:id="2220"/>
    </w:p>
    <w:p>
      <w:pPr>
        <w:pStyle w:val="Body"/>
        <w:rPr>
          <w:ins w:id="2222" w:date="2019-06-17T11:03:31Z" w:author="Naveen"/>
        </w:rPr>
      </w:pPr>
    </w:p>
    <w:p>
      <w:pPr>
        <w:pStyle w:val="Body"/>
        <w:tabs>
          <w:tab w:val="left" w:pos="709"/>
        </w:tabs>
        <w:ind w:left="709" w:firstLine="0"/>
        <w:rPr>
          <w:ins w:id="2223" w:date="2019-06-17T11:03:31Z" w:author="Naveen"/>
          <w:rFonts w:ascii="Arial" w:cs="Arial" w:hAnsi="Arial" w:eastAsia="Arial"/>
        </w:rPr>
      </w:pPr>
      <w:ins w:id="2224" w:date="2019-06-17T11:03:31Z" w:author="Naveen">
        <w:r>
          <w:rPr>
            <w:rFonts w:ascii="Arial" w:hAnsi="Arial"/>
            <w:rtl w:val="0"/>
            <w:lang w:val="en-US"/>
          </w:rPr>
          <w:t>The details of the target devices in the scope of this Penetration Test</w:t>
        </w:r>
      </w:ins>
      <w:ins w:id="2225" w:date="2019-06-17T11:03:31Z" w:author="Naveen">
        <w:r>
          <w:rPr>
            <w:rFonts w:ascii="Arial" w:hAnsi="Arial"/>
            <w:b w:val="1"/>
            <w:bCs w:val="1"/>
            <w:rtl w:val="0"/>
          </w:rPr>
          <w:t xml:space="preserve"> </w:t>
        </w:r>
      </w:ins>
      <w:ins w:id="2226" w:date="2019-06-17T11:03:31Z" w:author="Naveen">
        <w:r>
          <w:rPr>
            <w:rFonts w:ascii="Arial" w:hAnsi="Arial"/>
            <w:rtl w:val="0"/>
            <w:lang w:val="en-US"/>
          </w:rPr>
          <w:t>are provided in the table below:</w:t>
        </w:r>
      </w:ins>
    </w:p>
    <w:p>
      <w:pPr>
        <w:pStyle w:val="Body"/>
        <w:tabs>
          <w:tab w:val="left" w:pos="426"/>
        </w:tabs>
        <w:rPr>
          <w:ins w:id="2227" w:date="2019-06-17T11:03:31Z" w:author="Naveen"/>
          <w:rFonts w:ascii="Arial" w:cs="Arial" w:hAnsi="Arial" w:eastAsia="Arial"/>
        </w:rPr>
      </w:pPr>
    </w:p>
    <w:p>
      <w:pPr>
        <w:pStyle w:val="Body"/>
        <w:tabs>
          <w:tab w:val="left" w:pos="709"/>
        </w:tabs>
        <w:ind w:left="709" w:firstLine="0"/>
        <w:rPr>
          <w:ins w:id="2228" w:date="2019-06-17T11:03:31Z" w:author="Naveen"/>
          <w:rFonts w:ascii="Arial" w:cs="Arial" w:hAnsi="Arial" w:eastAsia="Arial"/>
          <w:color w:val="0000ff"/>
          <w:u w:color="0000ff"/>
        </w:rPr>
      </w:pPr>
      <w:ins w:id="2229" w:date="2019-06-17T11:03:31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2230" w:date="2019-06-17T11:03:31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2231" w:date="2019-06-17T11:03:31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2232" w:date="2019-06-17T11:03:31Z" w:author="Naveen">
        <w:r>
          <w:rPr>
            <w:rFonts w:ascii="Arial" w:cs="Arial" w:hAnsi="Arial" w:eastAsia="Arial"/>
            <w:color w:val="0000ff"/>
            <w:u w:color="0000ff"/>
          </w:rPr>
          <w:br w:type="page"/>
        </w:r>
      </w:ins>
    </w:p>
    <w:p>
      <w:pPr>
        <w:pStyle w:val="Body"/>
        <w:tabs>
          <w:tab w:val="left" w:pos="426"/>
        </w:tabs>
        <w:rPr>
          <w:ins w:id="2233" w:date="2019-06-17T11:03:31Z" w:author="Naveen"/>
          <w:rFonts w:ascii="Arial" w:cs="Arial" w:hAnsi="Arial" w:eastAsia="Arial"/>
        </w:rPr>
      </w:pPr>
    </w:p>
    <w:p>
      <w:pPr>
        <w:pStyle w:val="Body"/>
        <w:tabs>
          <w:tab w:val="left" w:pos="426"/>
        </w:tabs>
        <w:rPr>
          <w:ins w:id="2234" w:date="2019-06-17T11:03:31Z" w:author="Naveen"/>
          <w:rFonts w:ascii="Arial" w:cs="Arial" w:hAnsi="Arial" w:eastAsia="Arial"/>
        </w:rPr>
      </w:pPr>
    </w:p>
    <w:p>
      <w:pPr>
        <w:pStyle w:val="Heading 2"/>
        <w:ind w:left="720" w:firstLine="0"/>
        <w:rPr>
          <w:ins w:id="2235" w:date="2019-06-17T11:03:31Z" w:author="Naveen"/>
          <w:rFonts w:ascii="Arial" w:cs="Arial" w:hAnsi="Arial" w:eastAsia="Arial"/>
          <w:b w:val="1"/>
          <w:bCs w:val="1"/>
          <w:color w:val="000000"/>
          <w:sz w:val="24"/>
          <w:szCs w:val="24"/>
          <w:u w:color="000000"/>
        </w:rPr>
      </w:pPr>
      <w:bookmarkStart w:name="_Toc53" w:id="2236"/>
      <w:ins w:id="2237" w:date="2019-06-17T11:03:31Z" w:author="Naveen">
        <w:r>
          <w:rPr>
            <w:rFonts w:ascii="Arial" w:hAnsi="Arial"/>
            <w:b w:val="1"/>
            <w:bCs w:val="1"/>
            <w:color w:val="000000"/>
            <w:sz w:val="24"/>
            <w:szCs w:val="24"/>
            <w:u w:color="000000"/>
            <w:rtl w:val="0"/>
            <w:lang w:val="en-US"/>
          </w:rPr>
          <w:t>3.2  Security targets out-of-scope</w:t>
        </w:r>
      </w:ins>
      <w:bookmarkEnd w:id="2236"/>
    </w:p>
    <w:p>
      <w:pPr>
        <w:pStyle w:val="Body"/>
        <w:rPr>
          <w:ins w:id="2238" w:date="2019-06-17T11:03:31Z" w:author="Naveen"/>
        </w:rPr>
      </w:pPr>
    </w:p>
    <w:p>
      <w:pPr>
        <w:pStyle w:val="Body"/>
        <w:ind w:left="709" w:firstLine="0"/>
        <w:rPr>
          <w:ins w:id="2239" w:date="2019-06-17T11:03:31Z" w:author="Naveen"/>
          <w:rFonts w:ascii="Arial" w:cs="Arial" w:hAnsi="Arial" w:eastAsia="Arial"/>
        </w:rPr>
      </w:pPr>
      <w:ins w:id="2240" w:date="2019-06-17T11:03:31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2241" w:date="2019-06-17T11:03:31Z" w:author="Naveen"/>
          <w:rFonts w:ascii="Arial" w:cs="Arial" w:hAnsi="Arial" w:eastAsia="Arial"/>
          <w:color w:val="000000"/>
          <w:sz w:val="24"/>
          <w:szCs w:val="24"/>
          <w:u w:color="000000"/>
        </w:rPr>
      </w:pPr>
    </w:p>
    <w:p>
      <w:pPr>
        <w:pStyle w:val="Heading 2"/>
        <w:ind w:left="720" w:firstLine="0"/>
        <w:rPr>
          <w:ins w:id="2242" w:date="2019-06-17T11:03:31Z" w:author="Naveen"/>
          <w:rFonts w:ascii="Arial" w:cs="Arial" w:hAnsi="Arial" w:eastAsia="Arial"/>
          <w:b w:val="1"/>
          <w:bCs w:val="1"/>
          <w:color w:val="000000"/>
          <w:sz w:val="24"/>
          <w:szCs w:val="24"/>
          <w:u w:color="000000"/>
        </w:rPr>
      </w:pPr>
      <w:bookmarkStart w:name="_Toc54" w:id="2243"/>
      <w:ins w:id="2244" w:date="2019-06-17T11:03:31Z" w:author="Naveen">
        <w:r>
          <w:rPr>
            <w:rFonts w:ascii="Arial" w:hAnsi="Arial"/>
            <w:b w:val="1"/>
            <w:bCs w:val="1"/>
            <w:color w:val="000000"/>
            <w:sz w:val="24"/>
            <w:szCs w:val="24"/>
            <w:u w:color="000000"/>
            <w:rtl w:val="0"/>
            <w:lang w:val="en-US"/>
          </w:rPr>
          <w:t>3.3  Principle security concerns</w:t>
        </w:r>
      </w:ins>
      <w:bookmarkEnd w:id="2243"/>
    </w:p>
    <w:p>
      <w:pPr>
        <w:pStyle w:val="Body"/>
        <w:rPr>
          <w:ins w:id="2245" w:date="2019-06-17T11:03:31Z" w:author="Naveen"/>
        </w:rPr>
      </w:pPr>
    </w:p>
    <w:p>
      <w:pPr>
        <w:pStyle w:val="Body"/>
        <w:ind w:left="709" w:firstLine="0"/>
        <w:rPr>
          <w:ins w:id="2246" w:date="2019-06-17T11:03:31Z" w:author="Naveen"/>
          <w:rFonts w:ascii="Arial" w:cs="Arial" w:hAnsi="Arial" w:eastAsia="Arial"/>
        </w:rPr>
      </w:pPr>
      <w:ins w:id="2247" w:date="2019-06-17T11:03:31Z" w:author="Naveen">
        <w:r>
          <w:rPr>
            <w:rFonts w:ascii="Arial" w:hAnsi="Arial"/>
            <w:rtl w:val="0"/>
            <w:lang w:val="en-US"/>
          </w:rPr>
          <w:t xml:space="preserve">To support the provisioning of the Penetration Test against </w:t>
        </w:r>
      </w:ins>
      <w:commentRangeStart w:id="2248"/>
      <w:ins w:id="2249" w:date="2019-06-17T11:03:31Z" w:author="Naveen">
        <w:r>
          <w:rPr>
            <w:rFonts w:ascii="Arial" w:hAnsi="Arial"/>
            <w:color w:val="0000ff"/>
            <w:u w:color="0000ff"/>
            <w:rtl w:val="0"/>
            <w:lang w:val="en-US"/>
          </w:rPr>
          <w:t xml:space="preserve">[insert Project or Service name] </w:t>
        </w:r>
      </w:ins>
      <w:commentRangeEnd w:id="2248"/>
      <w:r>
        <w:commentReference w:id="2248"/>
      </w:r>
      <w:ins w:id="2250" w:date="2019-06-17T11:03:31Z" w:author="Naveen">
        <w:r>
          <w:rPr>
            <w:rFonts w:ascii="Arial" w:hAnsi="Arial"/>
            <w:rtl w:val="0"/>
            <w:lang w:val="en-US"/>
          </w:rPr>
          <w:t>the following Principle Security Concerns (PSCs) have been identified:</w:t>
        </w:r>
      </w:ins>
    </w:p>
    <w:p>
      <w:pPr>
        <w:pStyle w:val="Body"/>
        <w:rPr>
          <w:ins w:id="2251" w:date="2019-06-17T11:03:31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28"/>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28"/>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28"/>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252"/>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2253" w:date="2019-06-17T11:03:31Z" w:author="Naveen"/>
          <w:rFonts w:ascii="Arial" w:cs="Arial" w:hAnsi="Arial" w:eastAsia="Arial"/>
          <w:b w:val="1"/>
          <w:bCs w:val="1"/>
        </w:rPr>
      </w:pPr>
    </w:p>
    <w:p>
      <w:pPr>
        <w:pStyle w:val="Body"/>
      </w:pPr>
      <w:ins w:id="2254" w:date="2019-06-17T11:03:31Z" w:author="Naveen">
        <w:r>
          <w:rPr>
            <w:rFonts w:ascii="Arial Unicode MS" w:cs="Arial Unicode MS" w:hAnsi="Arial Unicode MS" w:eastAsia="Arial Unicode MS"/>
            <w:b w:val="0"/>
            <w:bCs w:val="0"/>
            <w:i w:val="0"/>
            <w:iCs w:val="0"/>
          </w:rPr>
          <w:br w:type="page"/>
        </w:r>
      </w:ins>
    </w:p>
    <w:p>
      <w:pPr>
        <w:pStyle w:val="Heading"/>
        <w:ind w:left="720" w:firstLine="0"/>
        <w:rPr>
          <w:ins w:id="2255" w:date="2019-06-17T11:03:31Z" w:author="Naveen"/>
          <w:rFonts w:ascii="Arial" w:cs="Arial" w:hAnsi="Arial" w:eastAsia="Arial"/>
          <w:b w:val="1"/>
          <w:bCs w:val="1"/>
          <w:color w:val="000000"/>
          <w:sz w:val="24"/>
          <w:szCs w:val="24"/>
          <w:u w:color="000000"/>
        </w:rPr>
      </w:pPr>
      <w:bookmarkStart w:name="_Toc55" w:id="2256"/>
      <w:ins w:id="2257" w:date="2019-06-17T11:03:31Z" w:author="Naveen">
        <w:r>
          <w:rPr>
            <w:rFonts w:ascii="Arial" w:hAnsi="Arial"/>
            <w:b w:val="1"/>
            <w:bCs w:val="1"/>
            <w:color w:val="000000"/>
            <w:sz w:val="24"/>
            <w:szCs w:val="24"/>
            <w:u w:color="000000"/>
            <w:rtl w:val="0"/>
            <w:lang w:val="en-US"/>
          </w:rPr>
          <w:t>4. Test specifics</w:t>
        </w:r>
      </w:ins>
      <w:bookmarkEnd w:id="2256"/>
    </w:p>
    <w:p>
      <w:pPr>
        <w:pStyle w:val="Body"/>
        <w:rPr>
          <w:ins w:id="2258" w:date="2019-06-17T11:03:31Z" w:author="Naveen"/>
        </w:rPr>
      </w:pPr>
    </w:p>
    <w:p>
      <w:pPr>
        <w:pStyle w:val="Body"/>
        <w:tabs>
          <w:tab w:val="left" w:pos="284"/>
        </w:tabs>
        <w:ind w:left="851" w:firstLine="0"/>
        <w:rPr>
          <w:ins w:id="2259" w:date="2019-06-17T11:03:31Z" w:author="Naveen"/>
          <w:rFonts w:ascii="Arial" w:cs="Arial" w:hAnsi="Arial" w:eastAsia="Arial"/>
        </w:rPr>
      </w:pPr>
      <w:ins w:id="2260" w:date="2019-06-17T11:03:31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2261" w:date="2019-06-17T11:03:31Z" w:author="Naveen"/>
          <w:rFonts w:ascii="Arial" w:cs="Arial" w:hAnsi="Arial" w:eastAsia="Arial"/>
        </w:rPr>
      </w:pPr>
    </w:p>
    <w:p>
      <w:pPr>
        <w:pStyle w:val="Body"/>
        <w:tabs>
          <w:tab w:val="left" w:pos="284"/>
        </w:tabs>
        <w:ind w:left="851" w:firstLine="0"/>
        <w:rPr>
          <w:ins w:id="2262" w:date="2019-06-17T11:03:31Z" w:author="Naveen"/>
          <w:rFonts w:ascii="Arial" w:cs="Arial" w:hAnsi="Arial" w:eastAsia="Arial"/>
        </w:rPr>
      </w:pPr>
      <w:ins w:id="2263" w:date="2019-06-17T11:03:31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2264"/>
      <w:ins w:id="2265" w:date="2019-06-17T11:03:31Z" w:author="Naveen">
        <w:r>
          <w:rPr>
            <w:rFonts w:ascii="Arial" w:hAnsi="Arial"/>
            <w:i w:val="1"/>
            <w:iCs w:val="1"/>
            <w:color w:val="0000ff"/>
            <w:u w:color="0000ff"/>
            <w:rtl w:val="0"/>
            <w:lang w:val="en-US"/>
          </w:rPr>
          <w:t>[insert project or service name]</w:t>
        </w:r>
      </w:ins>
      <w:ins w:id="2266" w:date="2019-06-17T11:03:31Z" w:author="Naveen">
        <w:r>
          <w:rPr>
            <w:rFonts w:ascii="Arial" w:hAnsi="Arial"/>
            <w:rtl w:val="0"/>
          </w:rPr>
          <w:t>.</w:t>
        </w:r>
      </w:ins>
      <w:commentRangeEnd w:id="2264"/>
      <w:r>
        <w:commentReference w:id="2264"/>
      </w:r>
      <w:ins w:id="2267" w:date="2019-06-17T11:03:31Z" w:author="Naveen">
        <w:r>
          <w:rPr>
            <w:rFonts w:ascii="Arial" w:hAnsi="Arial"/>
            <w:i w:val="1"/>
            <w:iCs w:val="1"/>
            <w:rtl w:val="0"/>
          </w:rPr>
          <w:t xml:space="preserve">  </w:t>
        </w:r>
      </w:ins>
      <w:ins w:id="2268" w:date="2019-06-17T11:03:31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2269" w:date="2019-06-17T11:03:31Z" w:author="Naveen"/>
          <w:rFonts w:ascii="Arial" w:cs="Arial" w:hAnsi="Arial" w:eastAsia="Arial"/>
        </w:rPr>
      </w:pPr>
    </w:p>
    <w:p>
      <w:pPr>
        <w:pStyle w:val="Body"/>
        <w:tabs>
          <w:tab w:val="left" w:pos="284"/>
        </w:tabs>
        <w:ind w:left="851" w:firstLine="0"/>
        <w:rPr>
          <w:ins w:id="2270" w:date="2019-06-17T11:03:31Z" w:author="Naveen"/>
          <w:rFonts w:ascii="Arial" w:cs="Arial" w:hAnsi="Arial" w:eastAsia="Arial"/>
        </w:rPr>
      </w:pPr>
      <w:ins w:id="2271" w:date="2019-06-17T11:03:31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2272" w:date="2019-06-17T11:03:31Z" w:author="Naveen"/>
          <w:rFonts w:ascii="Arial" w:cs="Arial" w:hAnsi="Arial" w:eastAsia="Arial"/>
        </w:rPr>
      </w:pPr>
    </w:p>
    <w:p>
      <w:pPr>
        <w:pStyle w:val="Body"/>
        <w:tabs>
          <w:tab w:val="left" w:pos="284"/>
        </w:tabs>
        <w:ind w:left="851" w:firstLine="0"/>
        <w:rPr>
          <w:ins w:id="2273" w:date="2019-06-17T11:03:31Z" w:author="Naveen"/>
          <w:rFonts w:ascii="Arial" w:cs="Arial" w:hAnsi="Arial" w:eastAsia="Arial"/>
        </w:rPr>
      </w:pPr>
      <w:ins w:id="2274" w:date="2019-06-17T11:03:31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2275" w:date="2019-06-17T11:03:31Z" w:author="Naveen"/>
          <w:rFonts w:ascii="Arial" w:cs="Arial" w:hAnsi="Arial" w:eastAsia="Arial"/>
        </w:rPr>
      </w:pPr>
    </w:p>
    <w:p>
      <w:pPr>
        <w:pStyle w:val="Body"/>
        <w:tabs>
          <w:tab w:val="left" w:pos="284"/>
        </w:tabs>
        <w:ind w:left="851" w:firstLine="0"/>
        <w:rPr>
          <w:ins w:id="2276" w:date="2019-06-17T11:03:31Z" w:author="Naveen"/>
          <w:rFonts w:ascii="Arial" w:cs="Arial" w:hAnsi="Arial" w:eastAsia="Arial"/>
        </w:rPr>
      </w:pPr>
      <w:ins w:id="2277" w:date="2019-06-17T11:03:31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2278" w:date="2019-06-17T11:03:31Z" w:author="Naveen"/>
          <w:rFonts w:ascii="Arial" w:cs="Arial" w:hAnsi="Arial" w:eastAsia="Arial"/>
        </w:rPr>
      </w:pPr>
    </w:p>
    <w:p>
      <w:pPr>
        <w:pStyle w:val="Body"/>
        <w:tabs>
          <w:tab w:val="left" w:pos="284"/>
        </w:tabs>
        <w:ind w:left="851" w:firstLine="0"/>
        <w:rPr>
          <w:ins w:id="2279" w:date="2019-06-17T11:03:31Z" w:author="Naveen"/>
          <w:rFonts w:ascii="Arial" w:cs="Arial" w:hAnsi="Arial" w:eastAsia="Arial"/>
        </w:rPr>
      </w:pPr>
      <w:ins w:id="2280" w:date="2019-06-17T11:03:31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2281" w:date="2019-06-17T11:03:31Z" w:author="Naveen"/>
          <w:rFonts w:ascii="Arial" w:cs="Arial" w:hAnsi="Arial" w:eastAsia="Arial"/>
          <w:b w:val="1"/>
          <w:bCs w:val="1"/>
        </w:rPr>
      </w:pPr>
    </w:p>
    <w:p>
      <w:pPr>
        <w:pStyle w:val="Heading 2"/>
        <w:ind w:left="851" w:firstLine="0"/>
        <w:rPr>
          <w:ins w:id="2282" w:date="2019-06-17T11:03:31Z" w:author="Naveen"/>
          <w:rFonts w:ascii="Arial" w:cs="Arial" w:hAnsi="Arial" w:eastAsia="Arial"/>
          <w:b w:val="1"/>
          <w:bCs w:val="1"/>
          <w:color w:val="000000"/>
          <w:sz w:val="24"/>
          <w:szCs w:val="24"/>
          <w:u w:color="000000"/>
        </w:rPr>
      </w:pPr>
      <w:bookmarkStart w:name="_Toc56" w:id="2283"/>
      <w:ins w:id="2284" w:date="2019-06-17T11:03:31Z" w:author="Naveen">
        <w:r>
          <w:rPr>
            <w:rFonts w:ascii="Arial" w:hAnsi="Arial"/>
            <w:b w:val="1"/>
            <w:bCs w:val="1"/>
            <w:color w:val="000000"/>
            <w:sz w:val="24"/>
            <w:szCs w:val="24"/>
            <w:u w:color="000000"/>
            <w:rtl w:val="0"/>
            <w:lang w:val="en-US"/>
          </w:rPr>
          <w:t>4.1  Daily reporting</w:t>
        </w:r>
      </w:ins>
      <w:bookmarkEnd w:id="2283"/>
    </w:p>
    <w:p>
      <w:pPr>
        <w:pStyle w:val="Body"/>
        <w:rPr>
          <w:ins w:id="2285" w:date="2019-06-17T11:03:31Z" w:author="Naveen"/>
        </w:rPr>
      </w:pPr>
    </w:p>
    <w:p>
      <w:pPr>
        <w:pStyle w:val="Body"/>
        <w:tabs>
          <w:tab w:val="left" w:pos="284"/>
        </w:tabs>
        <w:ind w:left="851" w:firstLine="0"/>
        <w:rPr>
          <w:ins w:id="2286" w:date="2019-06-17T11:03:31Z" w:author="Naveen"/>
          <w:rFonts w:ascii="Arial" w:cs="Arial" w:hAnsi="Arial" w:eastAsia="Arial"/>
        </w:rPr>
      </w:pPr>
      <w:ins w:id="2287" w:date="2019-06-17T11:03:31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2288" w:date="2019-06-17T11:03:31Z" w:author="Naveen"/>
          <w:rFonts w:ascii="Arial" w:cs="Arial" w:hAnsi="Arial" w:eastAsia="Arial"/>
        </w:rPr>
      </w:pPr>
    </w:p>
    <w:p>
      <w:pPr>
        <w:pStyle w:val="Body"/>
        <w:tabs>
          <w:tab w:val="left" w:pos="284"/>
        </w:tabs>
        <w:ind w:left="851" w:firstLine="0"/>
        <w:rPr>
          <w:ins w:id="2289" w:date="2019-06-17T11:03:31Z" w:author="Naveen"/>
          <w:rFonts w:ascii="Arial" w:cs="Arial" w:hAnsi="Arial" w:eastAsia="Arial"/>
        </w:rPr>
      </w:pPr>
      <w:ins w:id="2290" w:date="2019-06-17T11:03:31Z" w:author="Naveen">
        <w:r>
          <w:rPr>
            <w:rFonts w:ascii="Arial" w:hAnsi="Arial"/>
            <w:rtl w:val="0"/>
            <w:lang w:val="en-US"/>
          </w:rPr>
          <w:t>The test supplier shall take part in a daily wash-up meeting where the day</w:t>
        </w:r>
      </w:ins>
      <w:ins w:id="2291" w:date="2019-06-17T11:03:31Z" w:author="Naveen">
        <w:r>
          <w:rPr>
            <w:rFonts w:ascii="Arial" w:hAnsi="Arial" w:hint="default"/>
            <w:rtl w:val="0"/>
            <w:lang w:val="en-US"/>
          </w:rPr>
          <w:t>’</w:t>
        </w:r>
      </w:ins>
      <w:ins w:id="2292" w:date="2019-06-17T11:03:31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2293" w:date="2019-06-17T11:03:31Z" w:author="Naveen"/>
          <w:rFonts w:ascii="Arial" w:cs="Arial" w:hAnsi="Arial" w:eastAsia="Arial"/>
          <w:b w:val="1"/>
          <w:bCs w:val="1"/>
        </w:rPr>
      </w:pPr>
    </w:p>
    <w:p>
      <w:pPr>
        <w:pStyle w:val="Heading 2"/>
        <w:ind w:left="720" w:firstLine="0"/>
        <w:rPr>
          <w:ins w:id="2294" w:date="2019-06-17T11:03:31Z" w:author="Naveen"/>
          <w:rFonts w:ascii="Arial" w:cs="Arial" w:hAnsi="Arial" w:eastAsia="Arial"/>
          <w:b w:val="1"/>
          <w:bCs w:val="1"/>
          <w:color w:val="000000"/>
          <w:sz w:val="24"/>
          <w:szCs w:val="24"/>
          <w:u w:color="000000"/>
        </w:rPr>
      </w:pPr>
      <w:bookmarkStart w:name="_Toc57" w:id="2295"/>
      <w:ins w:id="2296" w:date="2019-06-17T11:03:31Z" w:author="Naveen">
        <w:r>
          <w:rPr>
            <w:rFonts w:ascii="Arial" w:hAnsi="Arial"/>
            <w:b w:val="1"/>
            <w:bCs w:val="1"/>
            <w:color w:val="000000"/>
            <w:sz w:val="24"/>
            <w:szCs w:val="24"/>
            <w:u w:color="000000"/>
            <w:rtl w:val="0"/>
          </w:rPr>
          <w:t>4.2  Final report</w:t>
        </w:r>
      </w:ins>
      <w:bookmarkEnd w:id="2295"/>
    </w:p>
    <w:p>
      <w:pPr>
        <w:pStyle w:val="Body"/>
        <w:rPr>
          <w:ins w:id="2297" w:date="2019-06-17T11:03:31Z" w:author="Naveen"/>
        </w:rPr>
      </w:pPr>
    </w:p>
    <w:p>
      <w:pPr>
        <w:pStyle w:val="Body"/>
        <w:tabs>
          <w:tab w:val="left" w:pos="284"/>
        </w:tabs>
        <w:ind w:left="851" w:firstLine="0"/>
        <w:rPr>
          <w:ins w:id="2298" w:date="2019-06-17T11:03:31Z" w:author="Naveen"/>
          <w:rFonts w:ascii="Arial" w:cs="Arial" w:hAnsi="Arial" w:eastAsia="Arial"/>
        </w:rPr>
      </w:pPr>
      <w:ins w:id="2299" w:date="2019-06-17T11:03:31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2300" w:date="2019-06-17T11:03:31Z" w:author="Naveen"/>
          <w:rFonts w:ascii="Arial" w:cs="Arial" w:hAnsi="Arial" w:eastAsia="Arial"/>
        </w:rPr>
      </w:pPr>
    </w:p>
    <w:p>
      <w:pPr>
        <w:pStyle w:val="Body"/>
        <w:tabs>
          <w:tab w:val="left" w:pos="284"/>
        </w:tabs>
        <w:ind w:left="851" w:firstLine="0"/>
        <w:rPr>
          <w:ins w:id="2301" w:date="2019-06-17T11:03:31Z" w:author="Naveen"/>
          <w:rFonts w:ascii="Arial" w:cs="Arial" w:hAnsi="Arial" w:eastAsia="Arial"/>
        </w:rPr>
      </w:pPr>
      <w:ins w:id="2302" w:date="2019-06-17T11:03:31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2303" w:date="2019-06-17T11:03:31Z" w:author="Naveen"/>
          <w:rFonts w:ascii="Arial" w:cs="Arial" w:hAnsi="Arial" w:eastAsia="Arial"/>
        </w:rPr>
      </w:pPr>
    </w:p>
    <w:p>
      <w:pPr>
        <w:pStyle w:val="Body"/>
        <w:tabs>
          <w:tab w:val="left" w:pos="284"/>
        </w:tabs>
        <w:ind w:left="851" w:firstLine="0"/>
        <w:rPr>
          <w:ins w:id="2304" w:date="2019-06-17T11:03:31Z" w:author="Naveen"/>
          <w:rFonts w:ascii="Arial" w:cs="Arial" w:hAnsi="Arial" w:eastAsia="Arial"/>
        </w:rPr>
      </w:pPr>
      <w:ins w:id="2305" w:date="2019-06-17T11:03:31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2306" w:date="2019-06-17T11:03:31Z" w:author="Naveen"/>
          <w:rFonts w:ascii="Arial" w:cs="Arial" w:hAnsi="Arial" w:eastAsia="Arial"/>
          <w:b w:val="1"/>
          <w:bCs w:val="1"/>
        </w:rPr>
      </w:pPr>
    </w:p>
    <w:p>
      <w:pPr>
        <w:pStyle w:val="Body"/>
        <w:rPr>
          <w:ins w:id="2307" w:date="2019-06-17T11:03:31Z" w:author="Naveen"/>
          <w:rFonts w:ascii="Arial" w:cs="Arial" w:hAnsi="Arial" w:eastAsia="Arial"/>
          <w:b w:val="1"/>
          <w:bCs w:val="1"/>
        </w:rPr>
      </w:pPr>
    </w:p>
    <w:p>
      <w:pPr>
        <w:pStyle w:val="Body"/>
        <w:ind w:left="851" w:firstLine="0"/>
        <w:rPr>
          <w:ins w:id="2308" w:date="2019-06-17T11:03:31Z" w:author="Naveen"/>
          <w:rFonts w:ascii="Arial" w:cs="Arial" w:hAnsi="Arial" w:eastAsia="Arial"/>
        </w:rPr>
      </w:pPr>
      <w:ins w:id="2309" w:date="2019-06-17T11:03:31Z" w:author="Naveen">
        <w:r>
          <w:rPr>
            <w:rFonts w:ascii="Arial" w:hAnsi="Arial"/>
            <w:rtl w:val="0"/>
            <w:lang w:val="en-US"/>
          </w:rPr>
          <w:t>For each specific test scenario the test supplier shall:</w:t>
        </w:r>
      </w:ins>
    </w:p>
    <w:p>
      <w:pPr>
        <w:pStyle w:val="Body"/>
        <w:ind w:left="851" w:firstLine="0"/>
        <w:rPr>
          <w:ins w:id="2310" w:date="2019-06-17T11:03:31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2311" w:date="2019-06-17T11:03:31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2312" w:date="2019-06-17T11:03:31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2313" w:date="2019-06-17T11:03:31Z" w:author="Naveen">
        <w:r>
          <w:rPr>
            <w:rFonts w:ascii="Arial" w:hAnsi="Arial"/>
            <w:sz w:val="24"/>
            <w:szCs w:val="24"/>
            <w:rtl w:val="0"/>
            <w:lang w:val="en-US"/>
          </w:rPr>
          <w:t xml:space="preserve">A </w:t>
        </w:r>
      </w:ins>
      <w:ins w:id="2314" w:date="2019-06-17T11:03:31Z" w:author="Naveen">
        <w:r>
          <w:rPr>
            <w:rFonts w:ascii="Arial" w:hAnsi="Arial" w:hint="default"/>
            <w:sz w:val="24"/>
            <w:szCs w:val="24"/>
            <w:rtl w:val="0"/>
            <w:lang w:val="en-US"/>
          </w:rPr>
          <w:t>‘</w:t>
        </w:r>
      </w:ins>
      <w:ins w:id="2315" w:date="2019-06-17T11:03:31Z" w:author="Naveen">
        <w:r>
          <w:rPr>
            <w:rFonts w:ascii="Arial" w:hAnsi="Arial"/>
            <w:sz w:val="24"/>
            <w:szCs w:val="24"/>
            <w:rtl w:val="0"/>
            <w:lang w:val="en-US"/>
          </w:rPr>
          <w:t>Top Ten</w:t>
        </w:r>
      </w:ins>
      <w:ins w:id="2316" w:date="2019-06-17T11:03:31Z" w:author="Naveen">
        <w:r>
          <w:rPr>
            <w:rFonts w:ascii="Arial" w:hAnsi="Arial" w:hint="default"/>
            <w:sz w:val="24"/>
            <w:szCs w:val="24"/>
            <w:rtl w:val="0"/>
            <w:lang w:val="en-US"/>
          </w:rPr>
          <w:t xml:space="preserve">’ </w:t>
        </w:r>
      </w:ins>
      <w:ins w:id="2317" w:date="2019-06-17T11:03:31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2318" w:date="2019-06-17T11:03:31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2319" w:date="2019-06-17T11:03:31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2320" w:date="2019-06-17T11:03:31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2321" w:date="2019-06-17T11:03:31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2322" w:date="2019-06-17T11:03:31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2323" w:date="2019-06-17T11:03:31Z" w:author="Naveen"/>
          <w:rFonts w:ascii="Arial" w:cs="Arial" w:hAnsi="Arial" w:eastAsia="Arial"/>
          <w:sz w:val="24"/>
          <w:szCs w:val="24"/>
        </w:rPr>
      </w:pPr>
    </w:p>
    <w:p>
      <w:pPr>
        <w:pStyle w:val="Heading 2"/>
        <w:ind w:left="720" w:firstLine="0"/>
        <w:rPr>
          <w:ins w:id="2324" w:date="2019-06-17T11:03:31Z" w:author="Naveen"/>
          <w:rFonts w:ascii="Arial" w:cs="Arial" w:hAnsi="Arial" w:eastAsia="Arial"/>
          <w:b w:val="1"/>
          <w:bCs w:val="1"/>
          <w:color w:val="000000"/>
          <w:sz w:val="24"/>
          <w:szCs w:val="24"/>
          <w:u w:color="000000"/>
        </w:rPr>
      </w:pPr>
      <w:bookmarkStart w:name="_Toc58" w:id="2325"/>
      <w:ins w:id="2326" w:date="2019-06-17T11:03:31Z" w:author="Naveen">
        <w:r>
          <w:rPr>
            <w:rFonts w:ascii="Arial" w:hAnsi="Arial"/>
            <w:b w:val="1"/>
            <w:bCs w:val="1"/>
            <w:color w:val="000000"/>
            <w:sz w:val="24"/>
            <w:szCs w:val="24"/>
            <w:u w:color="000000"/>
            <w:rtl w:val="0"/>
            <w:lang w:val="en-US"/>
          </w:rPr>
          <w:t xml:space="preserve"> 4.3  Assumptions</w:t>
        </w:r>
      </w:ins>
      <w:bookmarkEnd w:id="2325"/>
    </w:p>
    <w:p>
      <w:pPr>
        <w:pStyle w:val="Body"/>
        <w:rPr>
          <w:ins w:id="2327" w:date="2019-06-17T11:03:31Z" w:author="Naveen"/>
        </w:rPr>
      </w:pPr>
    </w:p>
    <w:p>
      <w:pPr>
        <w:pStyle w:val="Body"/>
        <w:tabs>
          <w:tab w:val="left" w:pos="1560"/>
        </w:tabs>
        <w:ind w:left="851" w:firstLine="0"/>
        <w:rPr>
          <w:ins w:id="2328" w:date="2019-06-17T11:03:31Z" w:author="Naveen"/>
          <w:rFonts w:ascii="Arial" w:cs="Arial" w:hAnsi="Arial" w:eastAsia="Arial"/>
        </w:rPr>
      </w:pPr>
      <w:ins w:id="2329" w:date="2019-06-17T11:03:31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2330" w:date="2019-06-17T11:03:31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2331" w:date="2019-06-17T11:03:31Z" w:author="Naveen">
        <w:r>
          <w:rPr>
            <w:rFonts w:ascii="Arial" w:hAnsi="Arial"/>
            <w:sz w:val="24"/>
            <w:szCs w:val="24"/>
            <w:rtl w:val="0"/>
            <w:lang w:val="en-US"/>
          </w:rPr>
          <w:t>The Penetration Test</w:t>
        </w:r>
      </w:ins>
      <w:ins w:id="2332" w:date="2019-06-17T11:03:31Z" w:author="Naveen">
        <w:r>
          <w:rPr>
            <w:rFonts w:ascii="Arial" w:hAnsi="Arial"/>
            <w:b w:val="1"/>
            <w:bCs w:val="1"/>
            <w:sz w:val="24"/>
            <w:szCs w:val="24"/>
            <w:rtl w:val="0"/>
            <w:lang w:val="en-US"/>
          </w:rPr>
          <w:t xml:space="preserve"> </w:t>
        </w:r>
      </w:ins>
      <w:ins w:id="2333" w:date="2019-06-17T11:03:31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2334" w:date="2019-06-17T11:03:31Z" w:author="Naveen">
        <w:r>
          <w:rPr>
            <w:rFonts w:ascii="Arial" w:hAnsi="Arial"/>
            <w:sz w:val="24"/>
            <w:szCs w:val="24"/>
            <w:rtl w:val="0"/>
            <w:lang w:val="en-US"/>
          </w:rPr>
          <w:t>The Penetration Test</w:t>
        </w:r>
      </w:ins>
      <w:ins w:id="2335" w:date="2019-06-17T11:03:31Z" w:author="Naveen">
        <w:r>
          <w:rPr>
            <w:rFonts w:ascii="Arial" w:hAnsi="Arial"/>
            <w:b w:val="1"/>
            <w:bCs w:val="1"/>
            <w:sz w:val="24"/>
            <w:szCs w:val="24"/>
            <w:rtl w:val="0"/>
            <w:lang w:val="en-US"/>
          </w:rPr>
          <w:t xml:space="preserve"> </w:t>
        </w:r>
      </w:ins>
      <w:ins w:id="2336" w:date="2019-06-17T11:03:31Z" w:author="Naveen">
        <w:r>
          <w:rPr>
            <w:rFonts w:ascii="Arial" w:hAnsi="Arial"/>
            <w:sz w:val="24"/>
            <w:szCs w:val="24"/>
            <w:rtl w:val="0"/>
            <w:lang w:val="en-US"/>
          </w:rPr>
          <w:t xml:space="preserve">will be undertaken in both the Production and Development environments and is required to be a NCSC </w:t>
        </w:r>
      </w:ins>
      <w:ins w:id="2337" w:date="2019-06-17T11:03:31Z" w:author="Naveen">
        <w:r>
          <w:rPr>
            <w:rFonts w:ascii="Arial" w:hAnsi="Arial" w:hint="default"/>
            <w:sz w:val="24"/>
            <w:szCs w:val="24"/>
            <w:rtl w:val="0"/>
            <w:lang w:val="en-US"/>
          </w:rPr>
          <w:t>‘</w:t>
        </w:r>
      </w:ins>
      <w:ins w:id="2338" w:date="2019-06-17T11:03:31Z" w:author="Naveen">
        <w:r>
          <w:rPr>
            <w:rFonts w:ascii="Arial" w:hAnsi="Arial"/>
            <w:sz w:val="24"/>
            <w:szCs w:val="24"/>
            <w:rtl w:val="0"/>
            <w:lang w:val="en-US"/>
          </w:rPr>
          <w:t>Green light</w:t>
        </w:r>
      </w:ins>
      <w:ins w:id="2339" w:date="2019-06-17T11:03:31Z" w:author="Naveen">
        <w:r>
          <w:rPr>
            <w:rFonts w:ascii="Arial" w:hAnsi="Arial" w:hint="default"/>
            <w:sz w:val="24"/>
            <w:szCs w:val="24"/>
            <w:rtl w:val="0"/>
            <w:lang w:val="en-US"/>
          </w:rPr>
          <w:t xml:space="preserve">’ </w:t>
        </w:r>
      </w:ins>
      <w:ins w:id="2340" w:date="2019-06-17T11:03:31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2341" w:date="2019-06-17T11:03:31Z" w:author="Naveen">
        <w:r>
          <w:rPr>
            <w:rFonts w:ascii="Arial" w:hAnsi="Arial"/>
            <w:sz w:val="24"/>
            <w:szCs w:val="24"/>
            <w:rtl w:val="0"/>
            <w:lang w:val="en-US"/>
          </w:rPr>
          <w:t>The Penetration Test</w:t>
        </w:r>
      </w:ins>
      <w:ins w:id="2342" w:date="2019-06-17T11:03:31Z" w:author="Naveen">
        <w:r>
          <w:rPr>
            <w:rFonts w:ascii="Arial" w:hAnsi="Arial"/>
            <w:b w:val="1"/>
            <w:bCs w:val="1"/>
            <w:sz w:val="24"/>
            <w:szCs w:val="24"/>
            <w:rtl w:val="0"/>
            <w:lang w:val="en-US"/>
          </w:rPr>
          <w:t xml:space="preserve"> </w:t>
        </w:r>
      </w:ins>
      <w:ins w:id="2343" w:date="2019-06-17T11:03:31Z" w:author="Naveen">
        <w:r>
          <w:rPr>
            <w:rFonts w:ascii="Arial" w:hAnsi="Arial"/>
            <w:sz w:val="24"/>
            <w:szCs w:val="24"/>
            <w:rtl w:val="0"/>
            <w:lang w:val="en-US"/>
          </w:rPr>
          <w:t xml:space="preserve">will be an exploitation test </w:t>
        </w:r>
      </w:ins>
      <w:ins w:id="2344" w:date="2019-06-17T11:03:31Z" w:author="Naveen">
        <w:r>
          <w:rPr>
            <w:rFonts w:ascii="Arial" w:hAnsi="Arial" w:hint="default"/>
            <w:sz w:val="24"/>
            <w:szCs w:val="24"/>
            <w:rtl w:val="0"/>
            <w:lang w:val="en-US"/>
          </w:rPr>
          <w:t xml:space="preserve">– </w:t>
        </w:r>
      </w:ins>
      <w:ins w:id="2345" w:date="2019-06-17T11:03:31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2346"/>
      <w:ins w:id="2347" w:date="2019-06-17T11:03:31Z" w:author="Naveen">
        <w:r>
          <w:rPr>
            <w:rFonts w:ascii="Arial" w:hAnsi="Arial"/>
            <w:color w:val="0000ff"/>
            <w:u w:color="0000ff"/>
            <w:rtl w:val="0"/>
            <w:lang w:val="en-US"/>
          </w:rPr>
          <w:t>[</w:t>
        </w:r>
      </w:ins>
      <w:ins w:id="2348" w:date="2019-06-17T11:03:31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2346"/>
      <w:r>
        <w:commentReference w:id="2346"/>
      </w:r>
    </w:p>
    <w:p>
      <w:pPr>
        <w:pStyle w:val="List Paragraph"/>
        <w:numPr>
          <w:ilvl w:val="0"/>
          <w:numId w:val="24"/>
        </w:numPr>
        <w:bidi w:val="0"/>
        <w:ind w:right="0"/>
        <w:jc w:val="left"/>
        <w:rPr>
          <w:rFonts w:ascii="Arial" w:hAnsi="Arial"/>
          <w:sz w:val="24"/>
          <w:szCs w:val="24"/>
          <w:rtl w:val="0"/>
          <w:lang w:val="en-US"/>
        </w:rPr>
      </w:pPr>
      <w:ins w:id="2349" w:date="2019-06-17T11:03:31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2350" w:date="2019-06-17T11:03:31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2351" w:date="2019-06-17T11:03:31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2352" w:date="2019-06-17T11:03:31Z" w:author="Naveen">
        <w:r>
          <w:rPr>
            <w:rFonts w:ascii="Arial" w:hAnsi="Arial"/>
            <w:b w:val="1"/>
            <w:bCs w:val="1"/>
            <w:sz w:val="24"/>
            <w:szCs w:val="24"/>
            <w:rtl w:val="0"/>
            <w:lang w:val="en-US"/>
          </w:rPr>
          <w:t xml:space="preserve"> </w:t>
        </w:r>
      </w:ins>
      <w:ins w:id="2353" w:date="2019-06-17T11:03:31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2354" w:date="2019-06-17T11:03:31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2355" w:date="2019-06-17T11:03:31Z" w:author="Naveen"/>
          <w:rFonts w:ascii="Arial" w:cs="Arial" w:hAnsi="Arial" w:eastAsia="Arial"/>
        </w:rPr>
      </w:pPr>
    </w:p>
    <w:p>
      <w:pPr>
        <w:pStyle w:val="Body"/>
        <w:rPr>
          <w:ins w:id="2356" w:date="2019-06-17T11:03:31Z" w:author="Naveen"/>
          <w:rFonts w:ascii="Arial" w:cs="Arial" w:hAnsi="Arial" w:eastAsia="Arial"/>
        </w:rPr>
      </w:pPr>
    </w:p>
    <w:p>
      <w:pPr>
        <w:pStyle w:val="Body"/>
      </w:pPr>
      <w:ins w:id="2357" w:date="2019-06-17T11:03:31Z" w:author="Naveen">
        <w:r>
          <w:rPr>
            <w:rFonts w:ascii="Arial Unicode MS" w:cs="Arial Unicode MS" w:hAnsi="Arial Unicode MS" w:eastAsia="Arial Unicode MS"/>
            <w:b w:val="0"/>
            <w:bCs w:val="0"/>
            <w:i w:val="0"/>
            <w:iCs w:val="0"/>
          </w:rPr>
          <w:br w:type="page"/>
        </w:r>
      </w:ins>
    </w:p>
    <w:p>
      <w:pPr>
        <w:pStyle w:val="Heading"/>
        <w:ind w:firstLine="720"/>
        <w:rPr>
          <w:ins w:id="2358" w:date="2019-06-17T11:03:31Z" w:author="Naveen"/>
          <w:rFonts w:ascii="Arial" w:cs="Arial" w:hAnsi="Arial" w:eastAsia="Arial"/>
          <w:b w:val="1"/>
          <w:bCs w:val="1"/>
          <w:color w:val="000000"/>
          <w:sz w:val="24"/>
          <w:szCs w:val="24"/>
          <w:u w:color="000000"/>
        </w:rPr>
      </w:pPr>
      <w:bookmarkStart w:name="_Toc59" w:id="2359"/>
      <w:ins w:id="2360" w:date="2019-06-17T11:03:31Z" w:author="Naveen">
        <w:r>
          <w:rPr>
            <w:rFonts w:ascii="Arial" w:hAnsi="Arial"/>
            <w:b w:val="1"/>
            <w:bCs w:val="1"/>
            <w:color w:val="000000"/>
            <w:sz w:val="24"/>
            <w:szCs w:val="24"/>
            <w:u w:color="000000"/>
            <w:rtl w:val="0"/>
            <w:lang w:val="it-IT"/>
          </w:rPr>
          <w:t xml:space="preserve">Appendices </w:t>
        </w:r>
      </w:ins>
      <w:bookmarkEnd w:id="2359"/>
    </w:p>
    <w:p>
      <w:pPr>
        <w:pStyle w:val="Body"/>
        <w:rPr>
          <w:ins w:id="2361" w:date="2019-06-17T11:03:31Z" w:author="Naveen"/>
        </w:rPr>
      </w:pPr>
    </w:p>
    <w:p>
      <w:pPr>
        <w:pStyle w:val="Body"/>
        <w:ind w:left="720" w:firstLine="0"/>
        <w:rPr>
          <w:ins w:id="2362" w:date="2019-06-17T11:03:31Z" w:author="Naveen"/>
          <w:rFonts w:ascii="Arial" w:cs="Arial" w:hAnsi="Arial" w:eastAsia="Arial"/>
          <w:color w:val="0000ff"/>
          <w:u w:color="0000ff"/>
        </w:rPr>
      </w:pPr>
    </w:p>
    <w:p>
      <w:pPr>
        <w:pStyle w:val="Heading 2"/>
        <w:ind w:left="709" w:firstLine="11"/>
        <w:rPr>
          <w:ins w:id="2363" w:date="2019-06-17T11:03:31Z" w:author="Naveen"/>
          <w:rFonts w:ascii="Arial" w:cs="Arial" w:hAnsi="Arial" w:eastAsia="Arial"/>
          <w:b w:val="1"/>
          <w:bCs w:val="1"/>
          <w:color w:val="000000"/>
          <w:sz w:val="24"/>
          <w:szCs w:val="24"/>
          <w:u w:color="000000"/>
        </w:rPr>
      </w:pPr>
      <w:bookmarkStart w:name="_Toc60" w:id="2364"/>
      <w:commentRangeStart w:id="2365"/>
      <w:ins w:id="2366" w:date="2019-06-17T11:03:31Z" w:author="Naveen">
        <w:r>
          <w:rPr>
            <w:rFonts w:ascii="Arial" w:hAnsi="Arial"/>
            <w:b w:val="1"/>
            <w:bCs w:val="1"/>
            <w:color w:val="000000"/>
            <w:sz w:val="24"/>
            <w:szCs w:val="24"/>
            <w:u w:color="000000"/>
            <w:rtl w:val="0"/>
            <w:lang w:val="da-DK"/>
          </w:rPr>
          <w:t xml:space="preserve">Appendix 1 </w:t>
        </w:r>
      </w:ins>
      <w:ins w:id="2367" w:date="2019-06-17T11:03:31Z" w:author="Naveen">
        <w:r>
          <w:rPr>
            <w:rFonts w:ascii="Arial" w:hAnsi="Arial" w:hint="default"/>
            <w:b w:val="1"/>
            <w:bCs w:val="1"/>
            <w:color w:val="000000"/>
            <w:sz w:val="24"/>
            <w:szCs w:val="24"/>
            <w:u w:color="000000"/>
            <w:rtl w:val="0"/>
            <w:lang w:val="en-US"/>
          </w:rPr>
          <w:t xml:space="preserve">– </w:t>
        </w:r>
      </w:ins>
      <w:ins w:id="2368" w:date="2019-06-17T11:03:31Z" w:author="Naveen">
        <w:r>
          <w:rPr>
            <w:rFonts w:ascii="Arial" w:hAnsi="Arial"/>
            <w:b w:val="1"/>
            <w:bCs w:val="1"/>
            <w:color w:val="000000"/>
            <w:sz w:val="24"/>
            <w:szCs w:val="24"/>
            <w:u w:color="000000"/>
            <w:rtl w:val="0"/>
          </w:rPr>
          <w:t xml:space="preserve">NHSBSA </w:t>
        </w:r>
      </w:ins>
      <w:ins w:id="2369" w:date="2019-06-17T11:03:31Z" w:author="Naveen">
        <w:r>
          <w:rPr>
            <w:rFonts w:ascii="Arial" w:hAnsi="Arial"/>
            <w:i w:val="1"/>
            <w:iCs w:val="1"/>
            <w:color w:val="0000ff"/>
            <w:u w:color="0000ff"/>
            <w:rtl w:val="0"/>
            <w:lang w:val="en-US"/>
          </w:rPr>
          <w:t>[insert project or service name]</w:t>
        </w:r>
      </w:ins>
      <w:ins w:id="2370" w:date="2019-06-17T11:03:31Z" w:author="Naveen">
        <w:r>
          <w:rPr>
            <w:rFonts w:ascii="Arial" w:hAnsi="Arial"/>
            <w:rtl w:val="0"/>
          </w:rPr>
          <w:t xml:space="preserve"> </w:t>
        </w:r>
      </w:ins>
      <w:ins w:id="2371" w:date="2019-06-17T11:03:31Z" w:author="Naveen">
        <w:r>
          <w:rPr>
            <w:rFonts w:ascii="Arial" w:hAnsi="Arial"/>
            <w:b w:val="1"/>
            <w:bCs w:val="1"/>
            <w:color w:val="000000"/>
            <w:sz w:val="24"/>
            <w:szCs w:val="24"/>
            <w:u w:color="000000"/>
            <w:rtl w:val="0"/>
            <w:lang w:val="en-US"/>
          </w:rPr>
          <w:t>Firewall/Security Groups</w:t>
        </w:r>
      </w:ins>
      <w:commentRangeEnd w:id="2365"/>
      <w:r>
        <w:commentReference w:id="2365"/>
      </w:r>
      <w:bookmarkEnd w:id="2364"/>
    </w:p>
    <w:p>
      <w:pPr>
        <w:pStyle w:val="Body"/>
        <w:rPr>
          <w:ins w:id="2372" w:date="2019-06-17T11:03:31Z" w:author="Naveen"/>
        </w:rPr>
      </w:pPr>
    </w:p>
    <w:p>
      <w:pPr>
        <w:pStyle w:val="Body"/>
        <w:ind w:left="709" w:firstLine="0"/>
        <w:rPr>
          <w:ins w:id="2373" w:date="2019-06-17T11:03:31Z" w:author="Naveen"/>
          <w:rFonts w:ascii="Arial" w:cs="Arial" w:hAnsi="Arial" w:eastAsia="Arial"/>
        </w:rPr>
      </w:pPr>
      <w:ins w:id="2374" w:date="2019-06-17T11:03:31Z" w:author="Naveen">
        <w:r>
          <w:rPr>
            <w:rFonts w:ascii="Arial" w:hAnsi="Arial"/>
            <w:rtl w:val="0"/>
            <w:lang w:val="en-US"/>
          </w:rPr>
          <w:t xml:space="preserve">List of security groups with associated ports and IP restrictions for the </w:t>
        </w:r>
      </w:ins>
      <w:ins w:id="2375" w:date="2019-06-17T11:03:31Z" w:author="Naveen">
        <w:r>
          <w:rPr>
            <w:rFonts w:ascii="Arial" w:hAnsi="Arial"/>
            <w:i w:val="1"/>
            <w:iCs w:val="1"/>
            <w:color w:val="0000ff"/>
            <w:u w:color="0000ff"/>
            <w:rtl w:val="0"/>
            <w:lang w:val="en-US"/>
          </w:rPr>
          <w:t>[insert project or service name]</w:t>
        </w:r>
      </w:ins>
      <w:ins w:id="2376" w:date="2019-06-17T11:03:31Z" w:author="Naveen">
        <w:r>
          <w:rPr>
            <w:rFonts w:ascii="Arial" w:hAnsi="Arial"/>
            <w:rtl w:val="0"/>
            <w:lang w:val="en-US"/>
          </w:rPr>
          <w:t xml:space="preserve"> service</w:t>
        </w:r>
      </w:ins>
    </w:p>
    <w:p>
      <w:pPr>
        <w:pStyle w:val="Body"/>
        <w:rPr>
          <w:ins w:id="2377" w:date="2019-06-17T11:03:31Z" w:author="Naveen"/>
        </w:rPr>
      </w:pPr>
    </w:p>
    <w:p>
      <w:pPr>
        <w:pStyle w:val="Body"/>
        <w:rPr>
          <w:ins w:id="2378" w:date="2019-06-17T11:03:31Z" w:author="Naveen"/>
        </w:rPr>
      </w:pPr>
    </w:p>
    <w:p>
      <w:pPr>
        <w:pStyle w:val="Body"/>
        <w:rPr>
          <w:ins w:id="2379" w:date="2019-06-17T11:03:31Z" w:author="Naveen"/>
        </w:rPr>
      </w:pPr>
    </w:p>
    <w:p>
      <w:pPr>
        <w:pStyle w:val="Heading 2"/>
        <w:ind w:firstLine="709"/>
        <w:rPr>
          <w:ins w:id="2380" w:date="2019-06-17T11:03:31Z" w:author="Naveen"/>
          <w:rFonts w:ascii="Arial" w:cs="Arial" w:hAnsi="Arial" w:eastAsia="Arial"/>
          <w:b w:val="1"/>
          <w:bCs w:val="1"/>
          <w:color w:val="000000"/>
          <w:sz w:val="24"/>
          <w:szCs w:val="24"/>
          <w:u w:color="000000"/>
        </w:rPr>
      </w:pPr>
      <w:bookmarkStart w:name="_Toc61" w:id="2381"/>
      <w:commentRangeStart w:id="2382"/>
      <w:ins w:id="2383" w:date="2019-06-17T11:03:31Z" w:author="Naveen">
        <w:r>
          <w:rPr>
            <w:rFonts w:ascii="Arial" w:hAnsi="Arial"/>
            <w:b w:val="1"/>
            <w:bCs w:val="1"/>
            <w:color w:val="000000"/>
            <w:sz w:val="24"/>
            <w:szCs w:val="24"/>
            <w:u w:color="000000"/>
            <w:rtl w:val="0"/>
            <w:lang w:val="da-DK"/>
          </w:rPr>
          <w:t xml:space="preserve">Appendix 2 </w:t>
        </w:r>
      </w:ins>
      <w:ins w:id="2384" w:date="2019-06-17T11:03:31Z" w:author="Naveen">
        <w:r>
          <w:rPr>
            <w:rFonts w:ascii="Arial" w:hAnsi="Arial" w:hint="default"/>
            <w:b w:val="1"/>
            <w:bCs w:val="1"/>
            <w:color w:val="000000"/>
            <w:sz w:val="24"/>
            <w:szCs w:val="24"/>
            <w:u w:color="000000"/>
            <w:rtl w:val="0"/>
            <w:lang w:val="en-US"/>
          </w:rPr>
          <w:t xml:space="preserve">– </w:t>
        </w:r>
      </w:ins>
      <w:ins w:id="2385" w:date="2019-06-17T11:03:31Z" w:author="Naveen">
        <w:r>
          <w:rPr>
            <w:rFonts w:ascii="Arial" w:hAnsi="Arial"/>
            <w:b w:val="1"/>
            <w:bCs w:val="1"/>
            <w:color w:val="000000"/>
            <w:sz w:val="24"/>
            <w:szCs w:val="24"/>
            <w:u w:color="000000"/>
            <w:rtl w:val="0"/>
            <w:lang w:val="en-US"/>
          </w:rPr>
          <w:t>Application flows/user journey</w:t>
        </w:r>
      </w:ins>
      <w:commentRangeEnd w:id="2382"/>
      <w:r>
        <w:commentReference w:id="2382"/>
      </w:r>
      <w:bookmarkEnd w:id="2381"/>
    </w:p>
    <w:p>
      <w:pPr>
        <w:pStyle w:val="Heading 2"/>
        <w:ind w:firstLine="709"/>
        <w:rPr>
          <w:ins w:id="2386" w:date="2019-06-17T11:03:31Z" w:author="Naveen"/>
          <w:rFonts w:ascii="Arial" w:cs="Arial" w:hAnsi="Arial" w:eastAsia="Arial"/>
          <w:b w:val="1"/>
          <w:bCs w:val="1"/>
          <w:color w:val="000000"/>
          <w:sz w:val="24"/>
          <w:szCs w:val="24"/>
          <w:u w:color="000000"/>
        </w:rPr>
      </w:pPr>
    </w:p>
    <w:p>
      <w:pPr>
        <w:pStyle w:val="Body"/>
        <w:ind w:firstLine="720"/>
        <w:rPr>
          <w:ins w:id="2387" w:date="2019-06-17T11:03:31Z" w:author="Naveen"/>
          <w:rFonts w:ascii="Arial" w:cs="Arial" w:hAnsi="Arial" w:eastAsia="Arial"/>
          <w:b w:val="1"/>
          <w:bCs w:val="1"/>
          <w:color w:val="000000"/>
          <w:u w:color="000000"/>
        </w:rPr>
      </w:pPr>
    </w:p>
    <w:p>
      <w:pPr>
        <w:pStyle w:val="Body"/>
        <w:ind w:firstLine="720"/>
        <w:rPr>
          <w:ins w:id="2388" w:date="2019-06-17T11:03:31Z" w:author="Naveen"/>
          <w:rFonts w:ascii="Arial" w:cs="Arial" w:hAnsi="Arial" w:eastAsia="Arial"/>
          <w:b w:val="1"/>
          <w:bCs w:val="1"/>
          <w:color w:val="000000"/>
          <w:u w:color="000000"/>
        </w:rPr>
      </w:pPr>
    </w:p>
    <w:p>
      <w:pPr>
        <w:pStyle w:val="Body"/>
        <w:ind w:firstLine="720"/>
        <w:rPr>
          <w:ins w:id="2389" w:date="2019-06-17T11:03:31Z" w:author="Naveen"/>
          <w:rFonts w:ascii="Arial" w:cs="Arial" w:hAnsi="Arial" w:eastAsia="Arial"/>
          <w:b w:val="1"/>
          <w:bCs w:val="1"/>
          <w:color w:val="000000"/>
          <w:u w:color="000000"/>
        </w:rPr>
      </w:pPr>
      <w:ins w:id="2390" w:date="2019-06-17T11:03:31Z" w:author="Naveen">
        <w:r>
          <w:rPr>
            <w:rFonts w:ascii="Arial" w:cs="Arial" w:hAnsi="Arial" w:eastAsia="Arial"/>
            <w:b w:val="1"/>
            <w:bCs w:val="1"/>
            <w:color w:val="000000"/>
            <w:u w:color="000000"/>
          </w:rPr>
          <w:br w:type="textWrapping"/>
        </w:r>
      </w:ins>
      <w:commentRangeStart w:id="2391"/>
    </w:p>
    <w:p>
      <w:pPr>
        <w:pStyle w:val="Body"/>
        <w:ind w:firstLine="720"/>
        <w:rPr>
          <w:ins w:id="2392" w:date="2019-06-17T11:03:31Z" w:author="Naveen"/>
          <w:rFonts w:ascii="Arial" w:cs="Arial" w:hAnsi="Arial" w:eastAsia="Arial"/>
          <w:b w:val="1"/>
          <w:bCs w:val="1"/>
          <w:color w:val="000000"/>
          <w:u w:color="000000"/>
        </w:rPr>
      </w:pPr>
    </w:p>
    <w:p>
      <w:pPr>
        <w:pStyle w:val="Heading 2"/>
        <w:ind w:firstLine="709"/>
        <w:rPr>
          <w:ins w:id="2393" w:date="2019-06-17T11:03:31Z" w:author="Naveen"/>
          <w:rFonts w:ascii="Arial" w:cs="Arial" w:hAnsi="Arial" w:eastAsia="Arial"/>
          <w:b w:val="1"/>
          <w:bCs w:val="1"/>
          <w:color w:val="000000"/>
          <w:sz w:val="24"/>
          <w:szCs w:val="24"/>
          <w:u w:color="000000"/>
        </w:rPr>
      </w:pPr>
      <w:bookmarkStart w:name="_Toc62" w:id="2394"/>
      <w:ins w:id="2395" w:date="2019-06-17T11:03:31Z" w:author="Naveen">
        <w:r>
          <w:rPr>
            <w:rFonts w:ascii="Arial" w:hAnsi="Arial"/>
            <w:b w:val="1"/>
            <w:bCs w:val="1"/>
            <w:color w:val="000000"/>
            <w:sz w:val="24"/>
            <w:szCs w:val="24"/>
            <w:u w:color="000000"/>
            <w:rtl w:val="0"/>
            <w:lang w:val="da-DK"/>
          </w:rPr>
          <w:t xml:space="preserve">Appendix 3 </w:t>
        </w:r>
      </w:ins>
      <w:ins w:id="2396" w:date="2019-06-17T11:03:31Z" w:author="Naveen">
        <w:r>
          <w:rPr>
            <w:rFonts w:ascii="Arial" w:hAnsi="Arial" w:hint="default"/>
            <w:b w:val="1"/>
            <w:bCs w:val="1"/>
            <w:color w:val="000000"/>
            <w:sz w:val="24"/>
            <w:szCs w:val="24"/>
            <w:u w:color="000000"/>
            <w:rtl w:val="0"/>
            <w:lang w:val="en-US"/>
          </w:rPr>
          <w:t xml:space="preserve">– </w:t>
        </w:r>
      </w:ins>
      <w:ins w:id="2397" w:date="2019-06-17T11:03:31Z" w:author="Naveen">
        <w:r>
          <w:rPr>
            <w:rFonts w:ascii="Arial" w:hAnsi="Arial"/>
            <w:b w:val="1"/>
            <w:bCs w:val="1"/>
            <w:color w:val="000000"/>
            <w:sz w:val="24"/>
            <w:szCs w:val="24"/>
            <w:u w:color="000000"/>
            <w:rtl w:val="0"/>
            <w:lang w:val="en-US"/>
          </w:rPr>
          <w:t>Application screenshots</w:t>
        </w:r>
      </w:ins>
      <w:commentRangeEnd w:id="2391"/>
      <w:r>
        <w:commentReference w:id="2391"/>
      </w:r>
      <w:bookmarkEnd w:id="2394"/>
    </w:p>
    <w:p>
      <w:pPr>
        <w:pStyle w:val="Body"/>
        <w:rPr>
          <w:ins w:id="2398" w:date="2019-06-17T11:03:31Z" w:author="Naveen"/>
        </w:rPr>
      </w:pPr>
    </w:p>
    <w:p>
      <w:pPr>
        <w:pStyle w:val="Body"/>
        <w:rPr>
          <w:ins w:id="2399" w:date="2019-06-17T11:03:31Z" w:author="Naveen"/>
        </w:rPr>
      </w:pPr>
    </w:p>
    <w:p>
      <w:pPr>
        <w:pStyle w:val="Body"/>
        <w:rPr>
          <w:ins w:id="2400" w:date="2019-06-17T11:03:31Z" w:author="Naveen"/>
        </w:rPr>
      </w:pPr>
    </w:p>
    <w:p>
      <w:pPr>
        <w:pStyle w:val="Body"/>
        <w:rPr>
          <w:ins w:id="2401" w:date="2019-06-17T11:03:31Z" w:author="Naveen"/>
        </w:rPr>
      </w:pPr>
    </w:p>
    <w:p>
      <w:pPr>
        <w:pStyle w:val="Body"/>
        <w:rPr>
          <w:ins w:id="2402" w:date="2019-06-17T11:03:31Z" w:author="Naveen"/>
        </w:rPr>
      </w:pPr>
    </w:p>
    <w:p>
      <w:pPr>
        <w:pStyle w:val="Heading 2"/>
        <w:ind w:firstLine="709"/>
        <w:rPr>
          <w:ins w:id="2403" w:date="2019-06-17T11:03:31Z" w:author="Naveen"/>
          <w:rFonts w:ascii="Arial" w:cs="Arial" w:hAnsi="Arial" w:eastAsia="Arial"/>
          <w:b w:val="1"/>
          <w:bCs w:val="1"/>
          <w:color w:val="000000"/>
          <w:sz w:val="24"/>
          <w:szCs w:val="24"/>
          <w:u w:color="000000"/>
        </w:rPr>
      </w:pPr>
      <w:bookmarkStart w:name="_Toc63" w:id="2404"/>
      <w:commentRangeStart w:id="2405"/>
      <w:ins w:id="2406" w:date="2019-06-17T11:03:31Z" w:author="Naveen">
        <w:r>
          <w:rPr>
            <w:rFonts w:ascii="Arial" w:hAnsi="Arial"/>
            <w:b w:val="1"/>
            <w:bCs w:val="1"/>
            <w:color w:val="000000"/>
            <w:sz w:val="24"/>
            <w:szCs w:val="24"/>
            <w:u w:color="000000"/>
            <w:rtl w:val="0"/>
            <w:lang w:val="da-DK"/>
          </w:rPr>
          <w:t xml:space="preserve">Appendix 4 </w:t>
        </w:r>
      </w:ins>
      <w:ins w:id="2407" w:date="2019-06-17T11:03:31Z" w:author="Naveen">
        <w:r>
          <w:rPr>
            <w:rFonts w:ascii="Arial" w:hAnsi="Arial" w:hint="default"/>
            <w:b w:val="1"/>
            <w:bCs w:val="1"/>
            <w:color w:val="000000"/>
            <w:sz w:val="24"/>
            <w:szCs w:val="24"/>
            <w:u w:color="000000"/>
            <w:rtl w:val="0"/>
            <w:lang w:val="en-US"/>
          </w:rPr>
          <w:t xml:space="preserve">– </w:t>
        </w:r>
      </w:ins>
      <w:ins w:id="2408" w:date="2019-06-17T11:03:31Z" w:author="Naveen">
        <w:r>
          <w:rPr>
            <w:rFonts w:ascii="Arial" w:hAnsi="Arial"/>
            <w:b w:val="1"/>
            <w:bCs w:val="1"/>
            <w:color w:val="000000"/>
            <w:sz w:val="24"/>
            <w:szCs w:val="24"/>
            <w:u w:color="000000"/>
            <w:rtl w:val="0"/>
            <w:lang w:val="fr-FR"/>
          </w:rPr>
          <w:t>NTA Monitor scoping questionnaire</w:t>
        </w:r>
      </w:ins>
      <w:commentRangeEnd w:id="2405"/>
      <w:r>
        <w:commentReference w:id="2405"/>
      </w:r>
      <w:bookmarkEnd w:id="2404"/>
    </w:p>
    <w:p>
      <w:pPr>
        <w:pStyle w:val="Body"/>
        <w:ind w:firstLine="720"/>
        <w:rPr>
          <w:ins w:id="2409" w:date="2019-06-17T11:03:31Z" w:author="Naveen"/>
          <w:rFonts w:ascii="Arial" w:cs="Arial" w:hAnsi="Arial" w:eastAsia="Arial"/>
          <w:b w:val="1"/>
          <w:bCs w:val="1"/>
          <w:color w:val="000000"/>
          <w:u w:color="000000"/>
        </w:rPr>
      </w:pPr>
    </w:p>
    <w:p>
      <w:pPr>
        <w:pStyle w:val="Body"/>
        <w:ind w:firstLine="1701"/>
        <w:rPr>
          <w:ins w:id="2410" w:date="2019-06-17T11:03:31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2411" w:date="2019-06-17T11:03:31Z" w:author="Naveen"/>
          <w:rFonts w:ascii="Arial" w:cs="Arial" w:hAnsi="Arial" w:eastAsia="Arial"/>
          <w:b w:val="1"/>
          <w:bCs w:val="1"/>
          <w:color w:val="000000"/>
          <w:u w:color="000000"/>
        </w:rPr>
      </w:pPr>
    </w:p>
    <w:p>
      <w:pPr>
        <w:pStyle w:val="Body"/>
        <w:ind w:firstLine="1701"/>
        <w:rPr>
          <w:ins w:id="2412" w:date="2019-06-17T11:03:31Z" w:author="Naveen"/>
          <w:rFonts w:ascii="Arial" w:cs="Arial" w:hAnsi="Arial" w:eastAsia="Arial"/>
          <w:b w:val="1"/>
          <w:bCs w:val="1"/>
          <w:color w:val="000000"/>
          <w:u w:color="000000"/>
        </w:rPr>
      </w:pPr>
    </w:p>
    <w:p>
      <w:pPr>
        <w:pStyle w:val="Body"/>
        <w:ind w:firstLine="1701"/>
        <w:rPr>
          <w:ins w:id="2413" w:date="2019-06-17T11:03:31Z" w:author="Naveen"/>
          <w:rFonts w:ascii="Arial" w:cs="Arial" w:hAnsi="Arial" w:eastAsia="Arial"/>
          <w:b w:val="1"/>
          <w:bCs w:val="1"/>
          <w:color w:val="000000"/>
          <w:u w:color="000000"/>
        </w:rPr>
      </w:pPr>
    </w:p>
    <w:p>
      <w:pPr>
        <w:pStyle w:val="Heading 2"/>
        <w:ind w:left="1276" w:hanging="567"/>
        <w:rPr>
          <w:ins w:id="2414" w:date="2019-06-17T11:03:31Z" w:author="Naveen"/>
          <w:rFonts w:ascii="Arial" w:cs="Arial" w:hAnsi="Arial" w:eastAsia="Arial"/>
          <w:b w:val="1"/>
          <w:bCs w:val="1"/>
          <w:color w:val="000000"/>
          <w:sz w:val="24"/>
          <w:szCs w:val="24"/>
          <w:u w:color="000000"/>
        </w:rPr>
      </w:pPr>
      <w:bookmarkStart w:name="_Toc64" w:id="2415"/>
      <w:commentRangeStart w:id="2416"/>
      <w:ins w:id="2417" w:date="2019-06-17T11:03:31Z" w:author="Naveen">
        <w:r>
          <w:rPr>
            <w:rFonts w:ascii="Arial" w:hAnsi="Arial"/>
            <w:b w:val="1"/>
            <w:bCs w:val="1"/>
            <w:color w:val="000000"/>
            <w:sz w:val="24"/>
            <w:szCs w:val="24"/>
            <w:u w:color="000000"/>
            <w:rtl w:val="0"/>
            <w:lang w:val="da-DK"/>
          </w:rPr>
          <w:t xml:space="preserve">Appendix 5 </w:t>
        </w:r>
      </w:ins>
      <w:ins w:id="2418" w:date="2019-06-17T11:03:31Z" w:author="Naveen">
        <w:r>
          <w:rPr>
            <w:rFonts w:ascii="Arial" w:hAnsi="Arial" w:hint="default"/>
            <w:b w:val="1"/>
            <w:bCs w:val="1"/>
            <w:color w:val="000000"/>
            <w:sz w:val="24"/>
            <w:szCs w:val="24"/>
            <w:u w:color="000000"/>
            <w:rtl w:val="0"/>
            <w:lang w:val="en-US"/>
          </w:rPr>
          <w:t xml:space="preserve">– </w:t>
        </w:r>
      </w:ins>
      <w:ins w:id="2419" w:date="2019-06-17T11:03:31Z" w:author="Naveen">
        <w:r>
          <w:rPr>
            <w:rFonts w:ascii="Arial" w:hAnsi="Arial"/>
            <w:b w:val="1"/>
            <w:bCs w:val="1"/>
            <w:color w:val="000000"/>
            <w:sz w:val="24"/>
            <w:szCs w:val="24"/>
            <w:u w:color="000000"/>
            <w:rtl w:val="0"/>
          </w:rPr>
          <w:t>NTA Monitor test plan</w:t>
        </w:r>
      </w:ins>
      <w:commentRangeEnd w:id="2416"/>
      <w:r>
        <w:commentReference w:id="2416"/>
      </w:r>
      <w:bookmarkEnd w:id="2415"/>
    </w:p>
    <w:p>
      <w:pPr>
        <w:pStyle w:val="Body"/>
        <w:rPr>
          <w:ins w:id="2420" w:date="2019-06-17T11:03:31Z" w:author="Naveen"/>
        </w:rPr>
      </w:pPr>
    </w:p>
    <w:p>
      <w:pPr>
        <w:pStyle w:val="Body"/>
        <w:rPr>
          <w:ins w:id="2421" w:date="2019-06-17T11:03:31Z" w:author="Naveen"/>
        </w:rPr>
      </w:pPr>
    </w:p>
    <w:p>
      <w:pPr>
        <w:pStyle w:val="Body"/>
        <w:rPr>
          <w:ins w:id="2422" w:date="2019-06-17T11:03:31Z" w:author="Naveen"/>
        </w:rPr>
      </w:pPr>
    </w:p>
    <w:p>
      <w:pPr>
        <w:pStyle w:val="Body"/>
        <w:rPr>
          <w:ins w:id="2423" w:date="2019-06-17T11:03:31Z" w:author="Naveen"/>
        </w:rPr>
      </w:pPr>
    </w:p>
    <w:p>
      <w:pPr>
        <w:pStyle w:val="Body"/>
        <w:rPr>
          <w:ins w:id="2424" w:date="2019-06-17T11:03:31Z" w:author="Naveen"/>
        </w:rPr>
      </w:pPr>
      <w:ins w:id="2425" w:date="2019-06-17T11:03:31Z" w:author="Naveen">
        <w:r>
          <w:rPr/>
          <w:br w:type="textWrapping"/>
        </w:r>
      </w:ins>
      <w:commentRangeStart w:id="2426"/>
    </w:p>
    <w:p>
      <w:pPr>
        <w:pStyle w:val="Body"/>
        <w:ind w:left="709" w:firstLine="0"/>
        <w:rPr>
          <w:ins w:id="2427" w:date="2019-06-17T11:03:31Z" w:author="Naveen"/>
          <w:rFonts w:ascii="Arial" w:cs="Arial" w:hAnsi="Arial" w:eastAsia="Arial"/>
          <w:b w:val="1"/>
          <w:bCs w:val="1"/>
          <w:color w:val="000000"/>
          <w:u w:color="000000"/>
        </w:rPr>
      </w:pPr>
      <w:ins w:id="2428" w:date="2019-06-17T11:03:31Z" w:author="Naveen">
        <w:r>
          <w:rPr>
            <w:rFonts w:ascii="Arial" w:hAnsi="Arial"/>
            <w:b w:val="1"/>
            <w:bCs w:val="1"/>
            <w:color w:val="000000"/>
            <w:u w:color="000000"/>
            <w:rtl w:val="0"/>
            <w:lang w:val="da-DK"/>
          </w:rPr>
          <w:t>Appendix 6</w:t>
        </w:r>
      </w:ins>
      <w:ins w:id="2429" w:date="2019-06-17T11:03:31Z" w:author="Naveen">
        <w:r>
          <w:rPr>
            <w:rFonts w:ascii="Arial" w:hAnsi="Arial" w:hint="default"/>
            <w:b w:val="1"/>
            <w:bCs w:val="1"/>
            <w:color w:val="000000"/>
            <w:u w:color="000000"/>
            <w:rtl w:val="0"/>
            <w:lang w:val="en-US"/>
          </w:rPr>
          <w:t xml:space="preserve"> – </w:t>
        </w:r>
      </w:ins>
      <w:ins w:id="2430" w:date="2019-06-17T11:03:31Z" w:author="Naveen">
        <w:r>
          <w:rPr>
            <w:rFonts w:ascii="Arial" w:hAnsi="Arial"/>
            <w:b w:val="1"/>
            <w:bCs w:val="1"/>
            <w:color w:val="000000"/>
            <w:u w:color="000000"/>
            <w:rtl w:val="0"/>
            <w:lang w:val="en-US"/>
          </w:rPr>
          <w:t>Penetration tester user guide for NHSBSA AWS platform</w:t>
        </w:r>
      </w:ins>
      <w:commentRangeEnd w:id="2426"/>
      <w:r>
        <w:commentReference w:id="2426"/>
      </w:r>
    </w:p>
    <w:p>
      <w:pPr>
        <w:pStyle w:val="Body"/>
        <w:ind w:firstLine="720"/>
        <w:rPr>
          <w:ins w:id="2431" w:date="2019-06-17T11:03:31Z" w:author="Naveen"/>
          <w:b w:val="1"/>
          <w:bCs w:val="1"/>
          <w:color w:val="000000"/>
          <w:u w:color="000000"/>
        </w:rPr>
      </w:pPr>
    </w:p>
    <w:p>
      <w:pPr>
        <w:pStyle w:val="Body"/>
        <w:ind w:firstLine="720"/>
        <w:rPr>
          <w:ins w:id="2432" w:date="2019-06-17T11:03:31Z" w:author="Naveen"/>
          <w:b w:val="1"/>
          <w:bCs w:val="1"/>
          <w:color w:val="000000"/>
          <w:u w:color="000000"/>
        </w:rPr>
      </w:pPr>
      <w:r>
        <w:rPr>
          <w:b w:val="1"/>
          <w:bCs w:val="1"/>
          <w:color w:val="000000"/>
          <w:u w:color="000000"/>
        </w:rPr>
        <w:drawing>
          <wp:inline distT="0" distB="0" distL="0" distR="0">
            <wp:extent cx="1314450" cy="84772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2433" w:date="2019-06-17T11:03:31Z" w:author="Naveen"/>
          <w:rFonts w:ascii="Arial" w:cs="Arial" w:hAnsi="Arial" w:eastAsia="Arial"/>
          <w:color w:val="000000"/>
          <w:u w:color="000000"/>
        </w:rPr>
      </w:pPr>
    </w:p>
    <w:p>
      <w:pPr>
        <w:pStyle w:val="Body"/>
        <w:ind w:left="709" w:firstLine="0"/>
        <w:rPr>
          <w:ins w:id="2434" w:date="2019-06-17T11:03:31Z" w:author="Naveen"/>
          <w:rFonts w:ascii="Arial" w:cs="Arial" w:hAnsi="Arial" w:eastAsia="Arial"/>
          <w:b w:val="1"/>
          <w:bCs w:val="1"/>
          <w:color w:val="000000"/>
          <w:u w:color="000000"/>
        </w:rPr>
      </w:pPr>
      <w:ins w:id="2435" w:date="2019-06-17T11:03:31Z" w:author="Naveen">
        <w:r>
          <w:rPr/>
          <w:tab/>
        </w:r>
      </w:ins>
      <w:commentRangeStart w:id="2436"/>
      <w:ins w:id="2437" w:date="2019-06-17T11:03:31Z" w:author="Naveen">
        <w:r>
          <w:rPr>
            <w:rFonts w:ascii="Arial" w:hAnsi="Arial"/>
            <w:b w:val="1"/>
            <w:bCs w:val="1"/>
            <w:color w:val="000000"/>
            <w:u w:color="000000"/>
            <w:rtl w:val="0"/>
            <w:lang w:val="da-DK"/>
          </w:rPr>
          <w:t>Appendix 7</w:t>
        </w:r>
      </w:ins>
      <w:ins w:id="2438" w:date="2019-06-17T11:03:31Z" w:author="Naveen">
        <w:r>
          <w:rPr>
            <w:rFonts w:ascii="Arial" w:hAnsi="Arial" w:hint="default"/>
            <w:b w:val="1"/>
            <w:bCs w:val="1"/>
            <w:color w:val="000000"/>
            <w:u w:color="000000"/>
            <w:rtl w:val="0"/>
            <w:lang w:val="en-US"/>
          </w:rPr>
          <w:t xml:space="preserve"> – </w:t>
        </w:r>
      </w:ins>
      <w:ins w:id="2439" w:date="2019-06-17T11:03:31Z" w:author="Naveen">
        <w:r>
          <w:rPr>
            <w:rFonts w:ascii="Arial" w:hAnsi="Arial"/>
            <w:b w:val="1"/>
            <w:bCs w:val="1"/>
            <w:color w:val="000000"/>
            <w:u w:color="000000"/>
            <w:rtl w:val="0"/>
            <w:lang w:val="en-US"/>
          </w:rPr>
          <w:t>Log in credentials</w:t>
        </w:r>
      </w:ins>
      <w:commentRangeEnd w:id="2436"/>
      <w:r>
        <w:commentReference w:id="2436"/>
      </w:r>
    </w:p>
    <w:p>
      <w:pPr>
        <w:pStyle w:val="Body"/>
        <w:rPr>
          <w:ins w:id="2440" w:date="2019-06-17T11:03:31Z" w:author="Naveen"/>
        </w:rPr>
      </w:pPr>
    </w:p>
    <w:p>
      <w:pPr>
        <w:pStyle w:val="Body"/>
        <w:ind w:firstLine="709"/>
        <w:rPr>
          <w:ins w:id="2441" w:date="2019-06-17T11:03:31Z" w:author="Naveen"/>
        </w:rPr>
      </w:pPr>
    </w:p>
    <w:p>
      <w:pPr>
        <w:pStyle w:val="Body"/>
      </w:pPr>
      <w:ins w:id="2442" w:date="2019-06-17T11:03:31Z" w:author="Naveen">
        <w:r>
          <w:rPr>
            <w:rFonts w:ascii="Arial Unicode MS" w:cs="Arial Unicode MS" w:hAnsi="Arial Unicode MS" w:eastAsia="Arial Unicode MS"/>
            <w:b w:val="0"/>
            <w:bCs w:val="0"/>
            <w:i w:val="0"/>
            <w:iCs w:val="0"/>
          </w:rPr>
          <w:br w:type="page"/>
        </w:r>
      </w:ins>
    </w:p>
    <w:p>
      <w:pPr>
        <w:pStyle w:val="Heading 2"/>
        <w:ind w:left="1276" w:hanging="567"/>
        <w:rPr>
          <w:ins w:id="2443" w:date="2019-06-17T11:03:31Z" w:author="Naveen"/>
          <w:rFonts w:ascii="Arial" w:cs="Arial" w:hAnsi="Arial" w:eastAsia="Arial"/>
          <w:b w:val="1"/>
          <w:bCs w:val="1"/>
          <w:color w:val="000000"/>
          <w:sz w:val="24"/>
          <w:szCs w:val="24"/>
          <w:u w:color="000000"/>
        </w:rPr>
      </w:pPr>
      <w:bookmarkStart w:name="_Toc65" w:id="2444"/>
      <w:ins w:id="2445" w:date="2019-06-17T11:03:31Z" w:author="Naveen">
        <w:r>
          <w:rPr>
            <w:rFonts w:ascii="Arial" w:hAnsi="Arial"/>
            <w:b w:val="1"/>
            <w:bCs w:val="1"/>
            <w:color w:val="000000"/>
            <w:sz w:val="24"/>
            <w:szCs w:val="24"/>
            <w:u w:color="000000"/>
            <w:rtl w:val="0"/>
            <w:lang w:val="en-US"/>
          </w:rPr>
          <w:t>Glossary:</w:t>
        </w:r>
      </w:ins>
      <w:bookmarkEnd w:id="2444"/>
    </w:p>
    <w:p>
      <w:pPr>
        <w:pStyle w:val="Body"/>
        <w:rPr>
          <w:ins w:id="2446" w:date="2019-06-17T11:03:31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447"/>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2448" w:date="2019-06-17T11:03:32Z" w:author="Naveen"/>
          <w:rFonts w:ascii="Arial" w:cs="Arial" w:hAnsi="Arial" w:eastAsia="Arial"/>
          <w:b w:val="1"/>
          <w:bCs w:val="1"/>
        </w:rPr>
      </w:pPr>
    </w:p>
    <w:p>
      <w:pPr>
        <w:pStyle w:val="Body"/>
        <w:tabs>
          <w:tab w:val="left" w:pos="8647"/>
        </w:tabs>
        <w:rPr>
          <w:ins w:id="2449" w:date="2019-06-17T11:03:32Z" w:author="Naveen"/>
        </w:rPr>
      </w:pPr>
      <w:ins w:id="2450" w:date="2019-06-17T11:03:32Z" w:author="Naveen">
        <w:r>
          <w:rPr>
            <w:rtl w:val="0"/>
          </w:rPr>
          <w:t xml:space="preserve"> </w:t>
        </w:r>
      </w:ins>
    </w:p>
    <w:p>
      <w:pPr>
        <w:pStyle w:val="Body"/>
        <w:rPr>
          <w:ins w:id="2451" w:date="2019-06-17T11:03:32Z" w:author="Naveen"/>
        </w:rPr>
      </w:pPr>
    </w:p>
    <w:p>
      <w:pPr>
        <w:pStyle w:val="Body"/>
        <w:rPr>
          <w:ins w:id="2452" w:date="2019-06-17T11:03:32Z" w:author="Naveen"/>
        </w:rPr>
      </w:pPr>
    </w:p>
    <w:p>
      <w:pPr>
        <w:pStyle w:val="Body"/>
        <w:rPr>
          <w:ins w:id="2453" w:date="2019-06-17T11:03:32Z" w:author="Naveen"/>
        </w:rPr>
      </w:pPr>
      <w:ins w:id="2454" w:date="2019-06-17T11:03:32Z" w:author="Naveen">
        <w:r>
          <w:rPr/>
          <w:br w:type="textWrapping"/>
        </w:r>
      </w:ins>
      <w:commentRangeStart w:id="2455"/>
    </w:p>
    <w:p>
      <w:pPr>
        <w:pStyle w:val="Body"/>
        <w:jc w:val="right"/>
        <w:rPr>
          <w:ins w:id="2456" w:date="2019-06-17T11:03:32Z" w:author="Naveen"/>
          <w:rFonts w:ascii="Arial" w:cs="Arial" w:hAnsi="Arial" w:eastAsia="Arial"/>
          <w:b w:val="1"/>
          <w:bCs w:val="1"/>
          <w:color w:val="0000ff"/>
          <w:sz w:val="28"/>
          <w:szCs w:val="28"/>
          <w:u w:color="0000ff"/>
        </w:rPr>
      </w:pPr>
      <w:ins w:id="2457" w:date="2019-06-17T11:03:32Z" w:author="Naveen">
        <w:r>
          <w:rPr>
            <w:rFonts w:ascii="Arial" w:hAnsi="Arial"/>
            <w:b w:val="1"/>
            <w:bCs w:val="1"/>
            <w:color w:val="0000ff"/>
            <w:sz w:val="28"/>
            <w:szCs w:val="28"/>
            <w:u w:color="0000ff"/>
            <w:rtl w:val="0"/>
            <w:lang w:val="en-US"/>
          </w:rPr>
          <w:t>[Insert PROJECT or Service Name]</w:t>
        </w:r>
      </w:ins>
      <w:commentRangeEnd w:id="2455"/>
      <w:r>
        <w:commentReference w:id="2455"/>
      </w:r>
    </w:p>
    <w:p>
      <w:pPr>
        <w:pStyle w:val="Body"/>
        <w:jc w:val="right"/>
        <w:rPr>
          <w:ins w:id="2458" w:date="2019-06-17T11:03:32Z" w:author="Naveen"/>
          <w:rFonts w:ascii="Arial" w:cs="Arial" w:hAnsi="Arial" w:eastAsia="Arial"/>
          <w:b w:val="1"/>
          <w:bCs w:val="1"/>
          <w:sz w:val="28"/>
          <w:szCs w:val="28"/>
        </w:rPr>
      </w:pPr>
      <w:ins w:id="2459" w:date="2019-06-17T11:03:32Z" w:author="Naveen">
        <w:r>
          <w:rPr>
            <w:rFonts w:ascii="Arial" w:hAnsi="Arial"/>
            <w:b w:val="1"/>
            <w:bCs w:val="1"/>
            <w:sz w:val="28"/>
            <w:szCs w:val="28"/>
            <w:rtl w:val="0"/>
            <w:lang w:val="en-US"/>
          </w:rPr>
          <w:t>Penetration Test</w:t>
        </w:r>
      </w:ins>
    </w:p>
    <w:p>
      <w:pPr>
        <w:pStyle w:val="Body"/>
        <w:jc w:val="right"/>
        <w:rPr>
          <w:ins w:id="2460" w:date="2019-06-17T11:03:32Z" w:author="Naveen"/>
          <w:rFonts w:ascii="Arial" w:cs="Arial" w:hAnsi="Arial" w:eastAsia="Arial"/>
          <w:sz w:val="28"/>
          <w:szCs w:val="28"/>
        </w:rPr>
      </w:pPr>
      <w:ins w:id="2461" w:date="2019-06-17T11:03:32Z" w:author="Naveen">
        <w:r>
          <w:rPr>
            <w:rFonts w:ascii="Arial" w:hAnsi="Arial"/>
            <w:b w:val="1"/>
            <w:bCs w:val="1"/>
            <w:sz w:val="28"/>
            <w:szCs w:val="28"/>
            <w:rtl w:val="0"/>
            <w:lang w:val="en-US"/>
          </w:rPr>
          <w:t>Scoping Document</w:t>
        </w:r>
      </w:ins>
    </w:p>
    <w:p>
      <w:pPr>
        <w:pStyle w:val="Body"/>
        <w:jc w:val="right"/>
        <w:rPr>
          <w:ins w:id="2462" w:date="2019-06-17T11:03:32Z" w:author="Naveen"/>
          <w:rFonts w:ascii="Arial" w:cs="Arial" w:hAnsi="Arial" w:eastAsia="Arial"/>
          <w:sz w:val="28"/>
          <w:szCs w:val="28"/>
        </w:rPr>
      </w:pPr>
    </w:p>
    <w:p>
      <w:pPr>
        <w:pStyle w:val="Body"/>
        <w:jc w:val="right"/>
        <w:rPr>
          <w:ins w:id="2463" w:date="2019-06-17T11:03:32Z" w:author="Naveen"/>
          <w:rFonts w:ascii="Arial" w:cs="Arial" w:hAnsi="Arial" w:eastAsia="Arial"/>
          <w:sz w:val="28"/>
          <w:szCs w:val="28"/>
        </w:rPr>
      </w:pPr>
    </w:p>
    <w:p>
      <w:pPr>
        <w:pStyle w:val="Body"/>
        <w:jc w:val="right"/>
        <w:rPr>
          <w:ins w:id="2464" w:date="2019-06-17T11:03:32Z" w:author="Naveen"/>
          <w:rFonts w:ascii="Arial" w:cs="Arial" w:hAnsi="Arial" w:eastAsia="Arial"/>
          <w:b w:val="1"/>
          <w:bCs w:val="1"/>
          <w:color w:val="0000ff"/>
          <w:u w:color="0000ff"/>
        </w:rPr>
      </w:pPr>
      <w:ins w:id="2465" w:date="2019-06-17T11:03:32Z" w:author="Naveen">
        <w:r>
          <w:rPr>
            <w:rFonts w:ascii="Arial" w:hAnsi="Arial"/>
            <w:b w:val="1"/>
            <w:bCs w:val="1"/>
            <w:rtl w:val="0"/>
            <w:lang w:val="en-US"/>
          </w:rPr>
          <w:t xml:space="preserve">Origin/Author(s): </w:t>
        </w:r>
      </w:ins>
      <w:commentRangeStart w:id="2466"/>
      <w:ins w:id="2467" w:date="2019-06-17T11:03:32Z" w:author="Naveen">
        <w:r>
          <w:rPr>
            <w:rFonts w:ascii="Arial" w:hAnsi="Arial"/>
            <w:b w:val="1"/>
            <w:bCs w:val="1"/>
            <w:color w:val="0000ff"/>
            <w:u w:color="0000ff"/>
            <w:rtl w:val="0"/>
            <w:lang w:val="en-US"/>
          </w:rPr>
          <w:t>[Insert Author of document]</w:t>
        </w:r>
      </w:ins>
      <w:commentRangeEnd w:id="2466"/>
      <w:r>
        <w:commentReference w:id="2466"/>
      </w:r>
    </w:p>
    <w:p>
      <w:pPr>
        <w:pStyle w:val="Body"/>
        <w:jc w:val="right"/>
        <w:rPr>
          <w:ins w:id="2468" w:date="2019-06-17T11:03:32Z" w:author="Naveen"/>
          <w:rFonts w:ascii="Arial" w:cs="Arial" w:hAnsi="Arial" w:eastAsia="Arial"/>
          <w:b w:val="1"/>
          <w:bCs w:val="1"/>
          <w:color w:val="0000ff"/>
          <w:u w:color="0000ff"/>
        </w:rPr>
      </w:pPr>
    </w:p>
    <w:p>
      <w:pPr>
        <w:pStyle w:val="Body"/>
        <w:jc w:val="right"/>
        <w:rPr>
          <w:ins w:id="2469" w:date="2019-06-17T11:03:32Z" w:author="Naveen"/>
          <w:rFonts w:ascii="Arial" w:cs="Arial" w:hAnsi="Arial" w:eastAsia="Arial"/>
          <w:b w:val="1"/>
          <w:bCs w:val="1"/>
        </w:rPr>
      </w:pPr>
    </w:p>
    <w:p>
      <w:pPr>
        <w:pStyle w:val="Body"/>
        <w:jc w:val="right"/>
        <w:rPr>
          <w:ins w:id="2470" w:date="2019-06-17T11:03:32Z" w:author="Naveen"/>
          <w:rFonts w:ascii="Arial" w:cs="Arial" w:hAnsi="Arial" w:eastAsia="Arial"/>
          <w:b w:val="1"/>
          <w:bCs w:val="1"/>
          <w:color w:val="0000ff"/>
          <w:u w:color="0000ff"/>
        </w:rPr>
      </w:pPr>
      <w:ins w:id="2471" w:date="2019-06-17T11:03:32Z" w:author="Naveen">
        <w:r>
          <w:rPr>
            <w:rFonts w:ascii="Arial" w:hAnsi="Arial"/>
            <w:b w:val="1"/>
            <w:bCs w:val="1"/>
            <w:rtl w:val="0"/>
            <w:lang w:val="en-US"/>
          </w:rPr>
          <w:t xml:space="preserve">Date Approved: </w:t>
        </w:r>
      </w:ins>
      <w:commentRangeStart w:id="2472"/>
      <w:ins w:id="2473" w:date="2019-06-17T11:03:32Z" w:author="Naveen">
        <w:r>
          <w:rPr>
            <w:rFonts w:ascii="Arial" w:hAnsi="Arial"/>
            <w:b w:val="1"/>
            <w:bCs w:val="1"/>
            <w:color w:val="0000ff"/>
            <w:u w:color="0000ff"/>
            <w:rtl w:val="0"/>
            <w:lang w:val="en-US"/>
          </w:rPr>
          <w:t>[Insert approved date]</w:t>
        </w:r>
      </w:ins>
      <w:commentRangeEnd w:id="2472"/>
      <w:r>
        <w:commentReference w:id="2472"/>
      </w:r>
    </w:p>
    <w:p>
      <w:pPr>
        <w:pStyle w:val="Body"/>
        <w:jc w:val="right"/>
        <w:rPr>
          <w:ins w:id="2474" w:date="2019-06-17T11:03:32Z" w:author="Naveen"/>
          <w:rFonts w:ascii="Arial" w:cs="Arial" w:hAnsi="Arial" w:eastAsia="Arial"/>
          <w:b w:val="1"/>
          <w:bCs w:val="1"/>
        </w:rPr>
      </w:pPr>
    </w:p>
    <w:p>
      <w:pPr>
        <w:pStyle w:val="Body"/>
        <w:jc w:val="right"/>
        <w:rPr>
          <w:ins w:id="2475" w:date="2019-06-17T11:03:32Z" w:author="Naveen"/>
          <w:rFonts w:ascii="Arial" w:cs="Arial" w:hAnsi="Arial" w:eastAsia="Arial"/>
          <w:b w:val="1"/>
          <w:bCs w:val="1"/>
        </w:rPr>
      </w:pPr>
    </w:p>
    <w:p>
      <w:pPr>
        <w:pStyle w:val="Body"/>
        <w:jc w:val="right"/>
        <w:rPr>
          <w:ins w:id="2476" w:date="2019-06-17T11:03:32Z" w:author="Naveen"/>
          <w:rFonts w:ascii="Arial" w:cs="Arial" w:hAnsi="Arial" w:eastAsia="Arial"/>
          <w:b w:val="1"/>
          <w:bCs w:val="1"/>
        </w:rPr>
      </w:pPr>
      <w:ins w:id="2477" w:date="2019-06-17T11:03:32Z" w:author="Naveen">
        <w:r>
          <w:rPr>
            <w:rFonts w:ascii="Arial" w:hAnsi="Arial"/>
            <w:b w:val="1"/>
            <w:bCs w:val="1"/>
            <w:rtl w:val="0"/>
            <w:lang w:val="de-DE"/>
          </w:rPr>
          <w:t xml:space="preserve">Version: </w:t>
        </w:r>
      </w:ins>
      <w:commentRangeStart w:id="2478"/>
      <w:ins w:id="2479" w:date="2019-06-17T11:03:32Z" w:author="Naveen">
        <w:r>
          <w:rPr>
            <w:rFonts w:ascii="Arial" w:hAnsi="Arial"/>
            <w:b w:val="1"/>
            <w:bCs w:val="1"/>
            <w:color w:val="0000ff"/>
            <w:u w:color="0000ff"/>
            <w:rtl w:val="0"/>
            <w:lang w:val="en-US"/>
          </w:rPr>
          <w:t>[insert version number, this should reflect the change on page 3</w:t>
        </w:r>
      </w:ins>
      <w:commentRangeEnd w:id="2478"/>
      <w:r>
        <w:commentReference w:id="2478"/>
      </w:r>
      <w:ins w:id="2480" w:date="2019-06-17T11:03:32Z" w:author="Naveen">
        <w:r>
          <w:rPr>
            <w:rFonts w:ascii="Arial" w:hAnsi="Arial"/>
            <w:b w:val="1"/>
            <w:bCs w:val="1"/>
            <w:color w:val="0000ff"/>
            <w:u w:color="0000ff"/>
            <w:rtl w:val="0"/>
          </w:rPr>
          <w:t>]</w:t>
        </w:r>
      </w:ins>
    </w:p>
    <w:p>
      <w:pPr>
        <w:pStyle w:val="Body"/>
        <w:jc w:val="right"/>
        <w:rPr>
          <w:ins w:id="2481" w:date="2019-06-17T11:03:32Z" w:author="Naveen"/>
          <w:rFonts w:ascii="Arial" w:cs="Arial" w:hAnsi="Arial" w:eastAsia="Arial"/>
          <w:b w:val="1"/>
          <w:bCs w:val="1"/>
        </w:rPr>
      </w:pPr>
    </w:p>
    <w:p>
      <w:pPr>
        <w:pStyle w:val="Body"/>
        <w:jc w:val="right"/>
        <w:rPr>
          <w:ins w:id="2482" w:date="2019-06-17T11:03:32Z" w:author="Naveen"/>
          <w:rFonts w:ascii="Arial" w:cs="Arial" w:hAnsi="Arial" w:eastAsia="Arial"/>
          <w:b w:val="1"/>
          <w:bCs w:val="1"/>
        </w:rPr>
      </w:pPr>
    </w:p>
    <w:p>
      <w:pPr>
        <w:pStyle w:val="Body"/>
        <w:jc w:val="right"/>
        <w:rPr>
          <w:ins w:id="2483" w:date="2019-06-17T11:03:32Z" w:author="Naveen"/>
          <w:rFonts w:ascii="Arial" w:cs="Arial" w:hAnsi="Arial" w:eastAsia="Arial"/>
          <w:b w:val="1"/>
          <w:bCs w:val="1"/>
        </w:rPr>
      </w:pPr>
    </w:p>
    <w:p>
      <w:pPr>
        <w:pStyle w:val="Body"/>
        <w:jc w:val="right"/>
        <w:rPr>
          <w:ins w:id="2484" w:date="2019-06-17T11:03:32Z" w:author="Naveen"/>
          <w:rFonts w:ascii="Arial" w:cs="Arial" w:hAnsi="Arial" w:eastAsia="Arial"/>
          <w:b w:val="1"/>
          <w:bCs w:val="1"/>
        </w:rPr>
      </w:pPr>
    </w:p>
    <w:p>
      <w:pPr>
        <w:pStyle w:val="Body"/>
        <w:jc w:val="right"/>
        <w:rPr>
          <w:ins w:id="2485" w:date="2019-06-17T11:03:32Z" w:author="Naveen"/>
          <w:rFonts w:ascii="Arial" w:cs="Arial" w:hAnsi="Arial" w:eastAsia="Arial"/>
          <w:b w:val="1"/>
          <w:bCs w:val="1"/>
        </w:rPr>
      </w:pPr>
    </w:p>
    <w:p>
      <w:pPr>
        <w:pStyle w:val="Body"/>
        <w:jc w:val="right"/>
        <w:rPr>
          <w:ins w:id="2486" w:date="2019-06-17T11:03:32Z" w:author="Naveen"/>
          <w:rFonts w:ascii="Arial" w:cs="Arial" w:hAnsi="Arial" w:eastAsia="Arial"/>
          <w:b w:val="1"/>
          <w:bCs w:val="1"/>
        </w:rPr>
      </w:pPr>
    </w:p>
    <w:p>
      <w:pPr>
        <w:pStyle w:val="Body"/>
        <w:jc w:val="right"/>
        <w:rPr>
          <w:ins w:id="2487" w:date="2019-06-17T11:03:32Z" w:author="Naveen"/>
          <w:rFonts w:ascii="Arial" w:cs="Arial" w:hAnsi="Arial" w:eastAsia="Arial"/>
          <w:b w:val="1"/>
          <w:bCs w:val="1"/>
        </w:rPr>
      </w:pPr>
    </w:p>
    <w:p>
      <w:pPr>
        <w:pStyle w:val="Body"/>
        <w:jc w:val="right"/>
        <w:rPr>
          <w:ins w:id="2488" w:date="2019-06-17T11:03:32Z" w:author="Naveen"/>
          <w:rFonts w:ascii="Arial" w:cs="Arial" w:hAnsi="Arial" w:eastAsia="Arial"/>
          <w:b w:val="1"/>
          <w:bCs w:val="1"/>
        </w:rPr>
      </w:pPr>
    </w:p>
    <w:p>
      <w:pPr>
        <w:pStyle w:val="Body"/>
        <w:jc w:val="right"/>
        <w:rPr>
          <w:ins w:id="2489" w:date="2019-06-17T11:03:32Z" w:author="Naveen"/>
          <w:rFonts w:ascii="Arial" w:cs="Arial" w:hAnsi="Arial" w:eastAsia="Arial"/>
          <w:b w:val="1"/>
          <w:bCs w:val="1"/>
        </w:rPr>
      </w:pPr>
    </w:p>
    <w:p>
      <w:pPr>
        <w:pStyle w:val="Body"/>
        <w:jc w:val="right"/>
        <w:rPr>
          <w:ins w:id="2490" w:date="2019-06-17T11:03:32Z" w:author="Naveen"/>
          <w:rFonts w:ascii="Arial" w:cs="Arial" w:hAnsi="Arial" w:eastAsia="Arial"/>
          <w:b w:val="1"/>
          <w:bCs w:val="1"/>
        </w:rPr>
      </w:pPr>
    </w:p>
    <w:p>
      <w:pPr>
        <w:pStyle w:val="Body"/>
        <w:jc w:val="right"/>
        <w:rPr>
          <w:ins w:id="2491" w:date="2019-06-17T11:03:32Z" w:author="Naveen"/>
          <w:rFonts w:ascii="Arial" w:cs="Arial" w:hAnsi="Arial" w:eastAsia="Arial"/>
          <w:b w:val="1"/>
          <w:bCs w:val="1"/>
        </w:rPr>
      </w:pPr>
    </w:p>
    <w:p>
      <w:pPr>
        <w:pStyle w:val="Body"/>
        <w:jc w:val="right"/>
        <w:rPr>
          <w:ins w:id="2492" w:date="2019-06-17T11:03:32Z" w:author="Naveen"/>
          <w:rFonts w:ascii="Arial" w:cs="Arial" w:hAnsi="Arial" w:eastAsia="Arial"/>
          <w:b w:val="1"/>
          <w:bCs w:val="1"/>
        </w:rPr>
      </w:pPr>
    </w:p>
    <w:p>
      <w:pPr>
        <w:pStyle w:val="Body"/>
      </w:pPr>
      <w:ins w:id="2493" w:date="2019-06-17T11:03:32Z" w:author="Naveen">
        <w:r>
          <w:rPr>
            <w:rFonts w:ascii="Arial Unicode MS" w:cs="Arial Unicode MS" w:hAnsi="Arial Unicode MS" w:eastAsia="Arial Unicode MS"/>
            <w:b w:val="0"/>
            <w:bCs w:val="0"/>
            <w:i w:val="0"/>
            <w:iCs w:val="0"/>
          </w:rPr>
          <w:br w:type="page"/>
        </w:r>
      </w:ins>
    </w:p>
    <w:p>
      <w:pPr>
        <w:pStyle w:val="Body"/>
        <w:jc w:val="right"/>
        <w:rPr>
          <w:ins w:id="2494" w:date="2019-06-17T11:03:32Z" w:author="Naveen"/>
          <w:rFonts w:ascii="Arial" w:cs="Arial" w:hAnsi="Arial" w:eastAsia="Arial"/>
          <w:b w:val="1"/>
          <w:bCs w:val="1"/>
        </w:rPr>
      </w:pPr>
    </w:p>
    <w:p>
      <w:pPr>
        <w:pStyle w:val="Body"/>
        <w:jc w:val="right"/>
        <w:rPr>
          <w:ins w:id="2495" w:date="2019-06-17T11:03:32Z" w:author="Naveen"/>
          <w:rFonts w:ascii="Arial" w:cs="Arial" w:hAnsi="Arial" w:eastAsia="Arial"/>
          <w:b w:val="1"/>
          <w:bCs w:val="1"/>
        </w:rPr>
      </w:pPr>
    </w:p>
    <w:p>
      <w:pPr>
        <w:pStyle w:val="TOC Heading"/>
        <w:rPr>
          <w:ins w:id="2496" w:date="2019-06-17T11:03:32Z" w:author="Naveen"/>
          <w:rFonts w:ascii="Helvetica" w:cs="Helvetica" w:hAnsi="Helvetica" w:eastAsia="Helvetica"/>
          <w:b w:val="1"/>
          <w:bCs w:val="1"/>
          <w:color w:val="000000"/>
          <w:u w:color="000000"/>
        </w:rPr>
      </w:pPr>
      <w:ins w:id="2497" w:date="2019-06-17T11:03:32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2498" w:date="2019-06-17T11:03:32Z" w:author="Naveen"/>
          <w:rFonts w:ascii="Calibri" w:cs="Calibri" w:hAnsi="Calibri" w:eastAsia="Calibri"/>
          <w:caps w:val="0"/>
          <w:smallCaps w:val="0"/>
        </w:rPr>
      </w:pPr>
      <w:r>
        <w:rPr>
          <w:b w:val="1"/>
          <w:bCs w:val="1"/>
          <w:color w:val="000000"/>
          <w:u w:color="000000"/>
        </w:rPr>
        <w:fldChar w:fldCharType="end" w:fldLock="0"/>
      </w:r>
    </w:p>
    <w:p>
      <w:pPr>
        <w:pStyle w:val="Body"/>
        <w:jc w:val="right"/>
        <w:rPr>
          <w:ins w:id="2499" w:date="2019-06-17T11:03:32Z" w:author="Naveen"/>
          <w:rFonts w:ascii="Arial" w:cs="Arial" w:hAnsi="Arial" w:eastAsia="Arial"/>
          <w:b w:val="1"/>
          <w:bCs w:val="1"/>
        </w:rPr>
      </w:pPr>
    </w:p>
    <w:p>
      <w:pPr>
        <w:pStyle w:val="Body"/>
        <w:jc w:val="right"/>
      </w:pPr>
      <w:ins w:id="2500" w:date="2019-06-17T11:03:32Z" w:author="Naveen">
        <w:r>
          <w:rPr>
            <w:rFonts w:ascii="Arial Unicode MS" w:cs="Arial Unicode MS" w:hAnsi="Arial Unicode MS" w:eastAsia="Arial Unicode MS"/>
            <w:b w:val="0"/>
            <w:bCs w:val="0"/>
            <w:i w:val="0"/>
            <w:iCs w:val="0"/>
          </w:rPr>
          <w:br w:type="page"/>
        </w:r>
      </w:ins>
    </w:p>
    <w:p>
      <w:pPr>
        <w:pStyle w:val="Body"/>
        <w:jc w:val="right"/>
        <w:rPr>
          <w:ins w:id="2501" w:date="2019-06-17T11:03:32Z" w:author="Naveen"/>
          <w:rFonts w:ascii="Arial" w:cs="Arial" w:hAnsi="Arial" w:eastAsia="Arial"/>
          <w:b w:val="1"/>
          <w:bCs w:val="1"/>
        </w:rPr>
      </w:pPr>
    </w:p>
    <w:p>
      <w:pPr>
        <w:pStyle w:val="Heading"/>
        <w:rPr>
          <w:ins w:id="2502" w:date="2019-06-17T11:03:32Z" w:author="Naveen"/>
          <w:rFonts w:ascii="Helvetica" w:cs="Helvetica" w:hAnsi="Helvetica" w:eastAsia="Helvetica"/>
          <w:b w:val="1"/>
          <w:bCs w:val="1"/>
          <w:color w:val="000000"/>
          <w:u w:color="000000"/>
        </w:rPr>
      </w:pPr>
      <w:bookmarkStart w:name="_Toc66" w:id="2503"/>
      <w:ins w:id="2504" w:date="2019-06-17T11:03:32Z" w:author="Naveen">
        <w:r>
          <w:rPr>
            <w:rFonts w:ascii="Arial" w:hAnsi="Arial"/>
            <w:b w:val="1"/>
            <w:bCs w:val="1"/>
            <w:color w:val="000000"/>
            <w:sz w:val="24"/>
            <w:szCs w:val="24"/>
            <w:u w:color="000000"/>
            <w:rtl w:val="0"/>
            <w:lang w:val="fr-FR"/>
          </w:rPr>
          <w:t>Document control</w:t>
        </w:r>
      </w:ins>
      <w:ins w:id="2505" w:date="2019-06-17T11:03:32Z" w:author="Naveen">
        <w:r>
          <w:rPr>
            <w:rFonts w:ascii="Helvetica" w:cs="Helvetica" w:hAnsi="Helvetica" w:eastAsia="Helvetica"/>
            <w:b w:val="1"/>
            <w:bCs w:val="1"/>
            <w:color w:val="000000"/>
            <w:u w:color="000000"/>
          </w:rPr>
          <w:br w:type="textWrapping"/>
        </w:r>
      </w:ins>
      <w:bookmarkEnd w:id="2503"/>
    </w:p>
    <w:p>
      <w:pPr>
        <w:pStyle w:val="Body"/>
        <w:rPr>
          <w:ins w:id="2506" w:date="2019-06-17T11:03:32Z" w:author="Naveen"/>
          <w:rFonts w:ascii="Arial" w:cs="Arial" w:hAnsi="Arial" w:eastAsia="Arial"/>
          <w:b w:val="1"/>
          <w:bCs w:val="1"/>
        </w:rPr>
      </w:pPr>
      <w:ins w:id="2507" w:date="2019-06-17T11:03:32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508"/>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509"/>
            </w:r>
            <w:r>
              <w:rPr>
                <w:rFonts w:ascii="Arial" w:hAnsi="Arial"/>
                <w:color w:val="0000ff"/>
                <w:u w:color="0000ff"/>
                <w:rtl w:val="0"/>
                <w:lang w:val="en-US"/>
              </w:rPr>
              <w:t>[Draft or Approved]</w:t>
            </w:r>
          </w:p>
        </w:tc>
      </w:tr>
    </w:tbl>
    <w:p>
      <w:pPr>
        <w:pStyle w:val="Body"/>
        <w:widowControl w:val="0"/>
        <w:rPr>
          <w:ins w:id="2510" w:date="2019-06-17T11:03:32Z" w:author="Naveen"/>
          <w:rFonts w:ascii="Arial" w:cs="Arial" w:hAnsi="Arial" w:eastAsia="Arial"/>
          <w:b w:val="1"/>
          <w:bCs w:val="1"/>
        </w:rPr>
      </w:pPr>
    </w:p>
    <w:p>
      <w:pPr>
        <w:pStyle w:val="Body"/>
        <w:rPr>
          <w:ins w:id="2511" w:date="2019-06-17T11:03:32Z" w:author="Naveen"/>
          <w:rFonts w:ascii="Arial" w:cs="Arial" w:hAnsi="Arial" w:eastAsia="Arial"/>
        </w:rPr>
      </w:pPr>
    </w:p>
    <w:p>
      <w:pPr>
        <w:pStyle w:val="Body"/>
        <w:rPr>
          <w:ins w:id="2512" w:date="2019-06-17T11:03:32Z" w:author="Naveen"/>
          <w:rFonts w:ascii="Arial" w:cs="Arial" w:hAnsi="Arial" w:eastAsia="Arial"/>
          <w:b w:val="1"/>
          <w:bCs w:val="1"/>
        </w:rPr>
      </w:pPr>
      <w:ins w:id="2513" w:date="2019-06-17T11:03:32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514"/>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515"/>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2516" w:date="2019-06-17T11:03:32Z" w:author="Naveen"/>
          <w:rFonts w:ascii="Arial" w:cs="Arial" w:hAnsi="Arial" w:eastAsia="Arial"/>
          <w:b w:val="1"/>
          <w:bCs w:val="1"/>
        </w:rPr>
      </w:pPr>
    </w:p>
    <w:p>
      <w:pPr>
        <w:pStyle w:val="Body"/>
        <w:rPr>
          <w:ins w:id="2517" w:date="2019-06-17T11:03:32Z" w:author="Naveen"/>
          <w:rFonts w:ascii="Arial" w:cs="Arial" w:hAnsi="Arial" w:eastAsia="Arial"/>
        </w:rPr>
      </w:pPr>
    </w:p>
    <w:p>
      <w:pPr>
        <w:pStyle w:val="Body"/>
        <w:rPr>
          <w:ins w:id="2518" w:date="2019-06-17T11:03:32Z" w:author="Naveen"/>
          <w:rFonts w:ascii="Arial" w:cs="Arial" w:hAnsi="Arial" w:eastAsia="Arial"/>
          <w:b w:val="1"/>
          <w:bCs w:val="1"/>
        </w:rPr>
      </w:pPr>
    </w:p>
    <w:p>
      <w:pPr>
        <w:pStyle w:val="Body"/>
        <w:rPr>
          <w:ins w:id="2519" w:date="2019-06-17T11:03:32Z" w:author="Naveen"/>
          <w:rFonts w:ascii="Arial" w:cs="Arial" w:hAnsi="Arial" w:eastAsia="Arial"/>
          <w:b w:val="1"/>
          <w:bCs w:val="1"/>
        </w:rPr>
      </w:pPr>
    </w:p>
    <w:p>
      <w:pPr>
        <w:pStyle w:val="Body"/>
        <w:rPr>
          <w:ins w:id="2520" w:date="2019-06-17T11:03:32Z" w:author="Naveen"/>
          <w:rFonts w:ascii="Arial" w:cs="Arial" w:hAnsi="Arial" w:eastAsia="Arial"/>
          <w:b w:val="1"/>
          <w:bCs w:val="1"/>
        </w:rPr>
      </w:pPr>
      <w:ins w:id="2521" w:date="2019-06-17T11:03:32Z" w:author="Naveen">
        <w:r>
          <w:rPr>
            <w:rFonts w:ascii="Arial" w:cs="Arial" w:hAnsi="Arial" w:eastAsia="Arial"/>
            <w:b w:val="1"/>
            <w:bCs w:val="1"/>
          </w:rPr>
          <w:br w:type="textWrapping"/>
        </w:r>
      </w:ins>
      <w:commentRangeStart w:id="2522"/>
    </w:p>
    <w:p>
      <w:pPr>
        <w:pStyle w:val="Body"/>
        <w:rPr>
          <w:ins w:id="2523" w:date="2019-06-17T11:03:32Z" w:author="Naveen"/>
          <w:rFonts w:ascii="Arial" w:cs="Arial" w:hAnsi="Arial" w:eastAsia="Arial"/>
          <w:color w:val="0000ff"/>
          <w:u w:color="0000ff"/>
        </w:rPr>
      </w:pPr>
      <w:ins w:id="2524" w:date="2019-06-17T11:03:32Z" w:author="Naveen">
        <w:r>
          <w:rPr>
            <w:rFonts w:ascii="Arial" w:hAnsi="Arial"/>
            <w:color w:val="0000ff"/>
            <w:u w:color="0000ff"/>
            <w:rtl w:val="0"/>
            <w:lang w:val="en-US"/>
          </w:rPr>
          <w:t>Template completion instructions</w:t>
        </w:r>
      </w:ins>
    </w:p>
    <w:p>
      <w:pPr>
        <w:pStyle w:val="Body"/>
        <w:rPr>
          <w:ins w:id="2525" w:date="2019-06-17T11:03:32Z" w:author="Naveen"/>
          <w:rFonts w:ascii="Arial" w:cs="Arial" w:hAnsi="Arial" w:eastAsia="Arial"/>
          <w:color w:val="0000ff"/>
          <w:u w:color="0000ff"/>
        </w:rPr>
      </w:pPr>
    </w:p>
    <w:p>
      <w:pPr>
        <w:pStyle w:val="Body"/>
        <w:rPr>
          <w:ins w:id="2526" w:date="2019-06-17T11:03:32Z" w:author="Naveen"/>
          <w:rFonts w:ascii="Arial" w:cs="Arial" w:hAnsi="Arial" w:eastAsia="Arial"/>
          <w:color w:val="0000ff"/>
          <w:u w:color="0000ff"/>
        </w:rPr>
      </w:pPr>
      <w:ins w:id="2527" w:date="2019-06-17T11:03:32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2528" w:date="2019-06-17T11:03:32Z" w:author="Naveen"/>
          <w:rFonts w:ascii="Arial" w:cs="Arial" w:hAnsi="Arial" w:eastAsia="Arial"/>
          <w:color w:val="0000ff"/>
          <w:u w:color="0000ff"/>
        </w:rPr>
      </w:pPr>
    </w:p>
    <w:p>
      <w:pPr>
        <w:pStyle w:val="Body"/>
        <w:rPr>
          <w:ins w:id="2529" w:date="2019-06-17T11:03:32Z" w:author="Naveen"/>
          <w:rFonts w:ascii="Arial" w:cs="Arial" w:hAnsi="Arial" w:eastAsia="Arial"/>
          <w:color w:val="0000ff"/>
          <w:u w:color="0000ff"/>
        </w:rPr>
      </w:pPr>
      <w:ins w:id="2530" w:date="2019-06-17T11:03:32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2522"/>
      <w:r>
        <w:commentReference w:id="2522"/>
      </w:r>
    </w:p>
    <w:p>
      <w:pPr>
        <w:pStyle w:val="Body"/>
        <w:rPr>
          <w:ins w:id="2531" w:date="2019-06-17T11:03:32Z" w:author="Naveen"/>
          <w:rFonts w:ascii="Arial" w:cs="Arial" w:hAnsi="Arial" w:eastAsia="Arial"/>
          <w:color w:val="0000ff"/>
          <w:u w:color="0000ff"/>
        </w:rPr>
      </w:pPr>
    </w:p>
    <w:p>
      <w:pPr>
        <w:pStyle w:val="Body"/>
        <w:rPr>
          <w:ins w:id="2532" w:date="2019-06-17T11:03:32Z" w:author="Naveen"/>
          <w:rFonts w:ascii="Arial" w:cs="Arial" w:hAnsi="Arial" w:eastAsia="Arial"/>
        </w:rPr>
      </w:pPr>
    </w:p>
    <w:p>
      <w:pPr>
        <w:pStyle w:val="Body"/>
      </w:pPr>
      <w:ins w:id="2533" w:date="2019-06-17T11:03:32Z" w:author="Naveen">
        <w:r>
          <w:rPr>
            <w:rFonts w:ascii="Arial Unicode MS" w:cs="Arial Unicode MS" w:hAnsi="Arial Unicode MS" w:eastAsia="Arial Unicode MS"/>
            <w:b w:val="0"/>
            <w:bCs w:val="0"/>
            <w:i w:val="0"/>
            <w:iCs w:val="0"/>
          </w:rPr>
          <w:br w:type="page"/>
        </w:r>
      </w:ins>
    </w:p>
    <w:p>
      <w:pPr>
        <w:pStyle w:val="Heading"/>
        <w:rPr>
          <w:ins w:id="2534" w:date="2019-06-17T11:03:32Z" w:author="Naveen"/>
          <w:rFonts w:ascii="Arial" w:cs="Arial" w:hAnsi="Arial" w:eastAsia="Arial"/>
          <w:b w:val="1"/>
          <w:bCs w:val="1"/>
          <w:color w:val="000000"/>
          <w:sz w:val="24"/>
          <w:szCs w:val="24"/>
          <w:u w:color="000000"/>
        </w:rPr>
      </w:pPr>
      <w:bookmarkStart w:name="_Toc67" w:id="2535"/>
      <w:ins w:id="2536" w:date="2019-06-17T11:03:32Z" w:author="Naveen">
        <w:r>
          <w:rPr>
            <w:rFonts w:ascii="Arial" w:hAnsi="Arial"/>
            <w:b w:val="1"/>
            <w:bCs w:val="1"/>
            <w:color w:val="000000"/>
            <w:sz w:val="24"/>
            <w:szCs w:val="24"/>
            <w:u w:color="000000"/>
            <w:rtl w:val="0"/>
            <w:lang w:val="en-US"/>
          </w:rPr>
          <w:t>1.  Introduction</w:t>
        </w:r>
      </w:ins>
      <w:ins w:id="2537" w:date="2019-06-17T11:03:32Z" w:author="Naveen">
        <w:r>
          <w:rPr>
            <w:rFonts w:ascii="Arial Unicode MS" w:cs="Arial Unicode MS" w:hAnsi="Arial Unicode MS" w:eastAsia="Arial Unicode MS"/>
            <w:b w:val="0"/>
            <w:bCs w:val="0"/>
            <w:i w:val="0"/>
            <w:iCs w:val="0"/>
            <w:color w:val="000000"/>
            <w:sz w:val="24"/>
            <w:szCs w:val="24"/>
            <w:u w:color="000000"/>
          </w:rPr>
          <w:br w:type="textWrapping"/>
        </w:r>
      </w:ins>
      <w:bookmarkEnd w:id="2535"/>
    </w:p>
    <w:p>
      <w:pPr>
        <w:pStyle w:val="Heading 2"/>
        <w:rPr>
          <w:ins w:id="2538" w:date="2019-06-17T11:03:32Z" w:author="Naveen"/>
          <w:rFonts w:ascii="Arial" w:cs="Arial" w:hAnsi="Arial" w:eastAsia="Arial"/>
          <w:b w:val="1"/>
          <w:bCs w:val="1"/>
          <w:color w:val="000000"/>
          <w:sz w:val="24"/>
          <w:szCs w:val="24"/>
          <w:u w:color="000000"/>
        </w:rPr>
      </w:pPr>
      <w:bookmarkStart w:name="_Toc68" w:id="2539"/>
      <w:ins w:id="2540" w:date="2019-06-17T11:03:32Z" w:author="Naveen">
        <w:r>
          <w:rPr>
            <w:rFonts w:ascii="Arial" w:hAnsi="Arial"/>
            <w:b w:val="1"/>
            <w:bCs w:val="1"/>
            <w:color w:val="000000"/>
            <w:sz w:val="24"/>
            <w:szCs w:val="24"/>
            <w:u w:color="000000"/>
            <w:rtl w:val="0"/>
            <w:lang w:val="en-US"/>
          </w:rPr>
          <w:t>1.1  Overview</w:t>
        </w:r>
      </w:ins>
      <w:bookmarkEnd w:id="2539"/>
    </w:p>
    <w:p>
      <w:pPr>
        <w:pStyle w:val="Body"/>
        <w:rPr>
          <w:ins w:id="2541" w:date="2019-06-17T11:03:32Z" w:author="Naveen"/>
        </w:rPr>
      </w:pPr>
    </w:p>
    <w:p>
      <w:pPr>
        <w:pStyle w:val="Body"/>
        <w:rPr>
          <w:ins w:id="2542" w:date="2019-06-17T11:03:32Z" w:author="Naveen"/>
          <w:rFonts w:ascii="Arial" w:cs="Arial" w:hAnsi="Arial" w:eastAsia="Arial"/>
          <w:color w:val="0000ff"/>
          <w:u w:color="0000ff"/>
        </w:rPr>
      </w:pPr>
      <w:ins w:id="2543" w:date="2019-06-17T11:03:32Z" w:author="Naveen">
        <w:r>
          <w:rPr>
            <w:rFonts w:ascii="Arial" w:hAnsi="Arial"/>
            <w:rtl w:val="0"/>
            <w:lang w:val="en-US"/>
          </w:rPr>
          <w:t xml:space="preserve">This document defines the scope of the Penetration Test on </w:t>
        </w:r>
      </w:ins>
      <w:ins w:id="2544" w:date="2019-06-17T11:03:32Z" w:author="Naveen">
        <w:r>
          <w:rPr>
            <w:rFonts w:ascii="Arial" w:hAnsi="Arial"/>
            <w:color w:val="0000ff"/>
            <w:u w:color="0000ff"/>
            <w:rtl w:val="0"/>
          </w:rPr>
          <w:t>[</w:t>
        </w:r>
      </w:ins>
      <w:commentRangeStart w:id="2545"/>
      <w:ins w:id="2546" w:date="2019-06-17T11:03:32Z" w:author="Naveen">
        <w:r>
          <w:rPr>
            <w:rFonts w:ascii="Arial" w:hAnsi="Arial"/>
            <w:color w:val="0000ff"/>
            <w:u w:color="0000ff"/>
            <w:rtl w:val="0"/>
            <w:lang w:val="en-US"/>
          </w:rPr>
          <w:t>insert Project or Service name]</w:t>
        </w:r>
      </w:ins>
      <w:commentRangeEnd w:id="2545"/>
      <w:r>
        <w:commentReference w:id="2545"/>
      </w:r>
    </w:p>
    <w:p>
      <w:pPr>
        <w:pStyle w:val="Body"/>
        <w:rPr>
          <w:ins w:id="2547" w:date="2019-06-17T11:03:32Z" w:author="Naveen"/>
          <w:rFonts w:ascii="Arial" w:cs="Arial" w:hAnsi="Arial" w:eastAsia="Arial"/>
        </w:rPr>
      </w:pPr>
    </w:p>
    <w:p>
      <w:pPr>
        <w:pStyle w:val="Heading 2"/>
        <w:rPr>
          <w:ins w:id="2548" w:date="2019-06-17T11:03:32Z" w:author="Naveen"/>
          <w:rFonts w:ascii="Arial" w:cs="Arial" w:hAnsi="Arial" w:eastAsia="Arial"/>
          <w:b w:val="1"/>
          <w:bCs w:val="1"/>
          <w:color w:val="000000"/>
          <w:sz w:val="24"/>
          <w:szCs w:val="24"/>
          <w:u w:color="000000"/>
        </w:rPr>
      </w:pPr>
      <w:bookmarkStart w:name="_Toc69" w:id="2549"/>
      <w:ins w:id="2550" w:date="2019-06-17T11:03:32Z" w:author="Naveen">
        <w:r>
          <w:rPr>
            <w:rFonts w:ascii="Arial" w:hAnsi="Arial"/>
            <w:b w:val="1"/>
            <w:bCs w:val="1"/>
            <w:color w:val="000000"/>
            <w:sz w:val="24"/>
            <w:szCs w:val="24"/>
            <w:u w:color="000000"/>
            <w:rtl w:val="0"/>
            <w:lang w:val="en-US"/>
          </w:rPr>
          <w:t>1.2  Location</w:t>
        </w:r>
      </w:ins>
      <w:bookmarkEnd w:id="2549"/>
    </w:p>
    <w:p>
      <w:pPr>
        <w:pStyle w:val="Body"/>
        <w:rPr>
          <w:ins w:id="2551" w:date="2019-06-17T11:03:32Z" w:author="Naveen"/>
          <w:rFonts w:ascii="Arial" w:cs="Arial" w:hAnsi="Arial" w:eastAsia="Arial"/>
        </w:rPr>
      </w:pPr>
    </w:p>
    <w:p>
      <w:pPr>
        <w:pStyle w:val="Body"/>
        <w:rPr>
          <w:ins w:id="2552" w:date="2019-06-17T11:03:32Z" w:author="Naveen"/>
          <w:rFonts w:ascii="Arial" w:cs="Arial" w:hAnsi="Arial" w:eastAsia="Arial"/>
        </w:rPr>
      </w:pPr>
      <w:ins w:id="2553" w:date="2019-06-17T11:03:32Z" w:author="Naveen">
        <w:r>
          <w:rPr>
            <w:rFonts w:ascii="Arial" w:hAnsi="Arial"/>
            <w:rtl w:val="0"/>
            <w:lang w:val="en-US"/>
          </w:rPr>
          <w:t>The testing will take place from the offices of the test company.</w:t>
        </w:r>
      </w:ins>
    </w:p>
    <w:p>
      <w:pPr>
        <w:pStyle w:val="Body"/>
        <w:rPr>
          <w:ins w:id="2554" w:date="2019-06-17T11:03:32Z" w:author="Naveen"/>
          <w:rFonts w:ascii="Arial" w:cs="Arial" w:hAnsi="Arial" w:eastAsia="Arial"/>
        </w:rPr>
      </w:pPr>
      <w:ins w:id="2555" w:date="2019-06-17T11:03:32Z" w:author="Naveen">
        <w:r>
          <w:rPr>
            <w:rFonts w:ascii="Arial" w:cs="Arial" w:hAnsi="Arial" w:eastAsia="Arial"/>
          </w:rPr>
          <w:br w:type="textWrapping"/>
        </w:r>
      </w:ins>
      <w:commentRangeStart w:id="2556"/>
    </w:p>
    <w:p>
      <w:pPr>
        <w:pStyle w:val="Body"/>
        <w:rPr>
          <w:ins w:id="2557" w:date="2019-06-17T11:03:32Z" w:author="Naveen"/>
          <w:rFonts w:ascii="Arial" w:cs="Arial" w:hAnsi="Arial" w:eastAsia="Arial"/>
        </w:rPr>
      </w:pPr>
      <w:ins w:id="2558" w:date="2019-06-17T11:03:32Z" w:author="Naveen">
        <w:r>
          <w:rPr>
            <w:rFonts w:ascii="Arial" w:hAnsi="Arial"/>
            <w:rtl w:val="0"/>
            <w:lang w:val="en-US"/>
          </w:rPr>
          <w:t>13-15 Railway Street</w:t>
        </w:r>
      </w:ins>
    </w:p>
    <w:p>
      <w:pPr>
        <w:pStyle w:val="Body"/>
        <w:rPr>
          <w:ins w:id="2559" w:date="2019-06-17T11:03:32Z" w:author="Naveen"/>
          <w:rFonts w:ascii="Arial" w:cs="Arial" w:hAnsi="Arial" w:eastAsia="Arial"/>
        </w:rPr>
      </w:pPr>
      <w:ins w:id="2560" w:date="2019-06-17T11:03:32Z" w:author="Naveen">
        <w:r>
          <w:rPr>
            <w:rFonts w:ascii="Arial" w:hAnsi="Arial"/>
            <w:rtl w:val="0"/>
            <w:lang w:val="en-US"/>
          </w:rPr>
          <w:t>Chatham</w:t>
        </w:r>
      </w:ins>
    </w:p>
    <w:p>
      <w:pPr>
        <w:pStyle w:val="Body"/>
        <w:rPr>
          <w:ins w:id="2561" w:date="2019-06-17T11:03:32Z" w:author="Naveen"/>
          <w:rFonts w:ascii="Arial" w:cs="Arial" w:hAnsi="Arial" w:eastAsia="Arial"/>
        </w:rPr>
      </w:pPr>
      <w:ins w:id="2562" w:date="2019-06-17T11:03:32Z" w:author="Naveen">
        <w:r>
          <w:rPr>
            <w:rFonts w:ascii="Arial" w:hAnsi="Arial"/>
            <w:rtl w:val="0"/>
          </w:rPr>
          <w:t>Kent</w:t>
        </w:r>
      </w:ins>
    </w:p>
    <w:p>
      <w:pPr>
        <w:pStyle w:val="Body"/>
        <w:rPr>
          <w:ins w:id="2563" w:date="2019-06-17T11:03:32Z" w:author="Naveen"/>
          <w:rFonts w:ascii="Arial" w:cs="Arial" w:hAnsi="Arial" w:eastAsia="Arial"/>
        </w:rPr>
      </w:pPr>
      <w:ins w:id="2564" w:date="2019-06-17T11:03:32Z" w:author="Naveen">
        <w:r>
          <w:rPr>
            <w:rFonts w:ascii="Arial" w:hAnsi="Arial"/>
            <w:rtl w:val="0"/>
          </w:rPr>
          <w:t>ME4 4HU</w:t>
        </w:r>
      </w:ins>
      <w:commentRangeEnd w:id="2556"/>
      <w:r>
        <w:commentReference w:id="2556"/>
      </w:r>
    </w:p>
    <w:p>
      <w:pPr>
        <w:pStyle w:val="Body"/>
        <w:rPr>
          <w:ins w:id="2565" w:date="2019-06-17T11:03:32Z" w:author="Naveen"/>
          <w:rFonts w:ascii="Arial" w:cs="Arial" w:hAnsi="Arial" w:eastAsia="Arial"/>
        </w:rPr>
      </w:pPr>
    </w:p>
    <w:p>
      <w:pPr>
        <w:pStyle w:val="Body"/>
        <w:rPr>
          <w:ins w:id="2566" w:date="2019-06-17T11:03:32Z" w:author="Naveen"/>
          <w:rFonts w:ascii="Arial" w:cs="Arial" w:hAnsi="Arial" w:eastAsia="Arial"/>
        </w:rPr>
      </w:pPr>
    </w:p>
    <w:p>
      <w:pPr>
        <w:pStyle w:val="Heading 2"/>
        <w:rPr>
          <w:ins w:id="2567" w:date="2019-06-17T11:03:32Z" w:author="Naveen"/>
          <w:rFonts w:ascii="Arial" w:cs="Arial" w:hAnsi="Arial" w:eastAsia="Arial"/>
          <w:b w:val="1"/>
          <w:bCs w:val="1"/>
          <w:color w:val="000000"/>
          <w:sz w:val="24"/>
          <w:szCs w:val="24"/>
          <w:u w:color="000000"/>
        </w:rPr>
      </w:pPr>
      <w:bookmarkStart w:name="_Toc70" w:id="2568"/>
      <w:ins w:id="2569" w:date="2019-06-17T11:03:32Z" w:author="Naveen">
        <w:r>
          <w:rPr>
            <w:rFonts w:ascii="Arial" w:hAnsi="Arial"/>
            <w:b w:val="1"/>
            <w:bCs w:val="1"/>
            <w:color w:val="000000"/>
            <w:sz w:val="24"/>
            <w:szCs w:val="24"/>
            <w:u w:color="000000"/>
            <w:rtl w:val="0"/>
            <w:lang w:val="en-US"/>
          </w:rPr>
          <w:t>1.3  Dates of Testing</w:t>
        </w:r>
      </w:ins>
      <w:bookmarkEnd w:id="2568"/>
    </w:p>
    <w:p>
      <w:pPr>
        <w:pStyle w:val="Body"/>
        <w:rPr>
          <w:ins w:id="2570" w:date="2019-06-17T11:03:32Z" w:author="Naveen"/>
        </w:rPr>
      </w:pPr>
    </w:p>
    <w:p>
      <w:pPr>
        <w:pStyle w:val="Body"/>
        <w:rPr>
          <w:ins w:id="2571" w:date="2019-06-17T11:03:32Z" w:author="Naveen"/>
          <w:rFonts w:ascii="Arial" w:cs="Arial" w:hAnsi="Arial" w:eastAsia="Arial"/>
          <w:color w:val="0000ff"/>
          <w:u w:color="0000ff"/>
        </w:rPr>
      </w:pPr>
      <w:ins w:id="2572" w:date="2019-06-17T11:03:32Z" w:author="Naveen">
        <w:r>
          <w:rPr>
            <w:rFonts w:ascii="Arial" w:hAnsi="Arial"/>
            <w:rtl w:val="0"/>
            <w:lang w:val="en-US"/>
          </w:rPr>
          <w:t xml:space="preserve">The Penetration Test will take place from </w:t>
        </w:r>
      </w:ins>
      <w:commentRangeStart w:id="2573"/>
      <w:ins w:id="2574" w:date="2019-06-17T11:03:32Z" w:author="Naveen">
        <w:r>
          <w:rPr>
            <w:rFonts w:ascii="Arial" w:hAnsi="Arial"/>
            <w:color w:val="0000ff"/>
            <w:u w:color="0000ff"/>
            <w:rtl w:val="0"/>
            <w:lang w:val="en-US"/>
          </w:rPr>
          <w:t>[Insert required start and end dates of testing]</w:t>
        </w:r>
      </w:ins>
      <w:commentRangeEnd w:id="2573"/>
      <w:r>
        <w:commentReference w:id="2573"/>
      </w:r>
    </w:p>
    <w:p>
      <w:pPr>
        <w:pStyle w:val="Body"/>
        <w:rPr>
          <w:ins w:id="2575" w:date="2019-06-17T11:03:32Z" w:author="Naveen"/>
          <w:rFonts w:ascii="Arial" w:cs="Arial" w:hAnsi="Arial" w:eastAsia="Arial"/>
          <w:color w:val="0000ff"/>
          <w:u w:color="0000ff"/>
        </w:rPr>
      </w:pPr>
      <w:ins w:id="2576" w:date="2019-06-17T11:03:32Z" w:author="Naveen">
        <w:r>
          <w:rPr>
            <w:rFonts w:ascii="Arial Unicode MS" w:cs="Arial Unicode MS" w:hAnsi="Arial Unicode MS" w:eastAsia="Arial Unicode MS"/>
            <w:b w:val="0"/>
            <w:bCs w:val="0"/>
            <w:i w:val="0"/>
            <w:iCs w:val="0"/>
          </w:rPr>
          <w:br w:type="textWrapping"/>
        </w:r>
      </w:ins>
      <w:ins w:id="2577" w:date="2019-06-17T11:03:32Z" w:author="Naveen">
        <w:r>
          <w:rPr>
            <w:rFonts w:ascii="Arial" w:hAnsi="Arial"/>
            <w:rtl w:val="0"/>
            <w:lang w:val="en-US"/>
          </w:rPr>
          <w:t xml:space="preserve">Testing will be conducted </w:t>
        </w:r>
      </w:ins>
      <w:commentRangeStart w:id="2578"/>
      <w:ins w:id="2579" w:date="2019-06-17T11:03:32Z" w:author="Naveen">
        <w:r>
          <w:rPr>
            <w:rFonts w:ascii="Arial" w:hAnsi="Arial"/>
            <w:color w:val="0000ff"/>
            <w:u w:color="0000ff"/>
            <w:rtl w:val="0"/>
            <w:lang w:val="en-US"/>
          </w:rPr>
          <w:t>[during business hours 9-5pm / out of hours 5pm -8am, weekend]</w:t>
        </w:r>
      </w:ins>
      <w:commentRangeEnd w:id="2578"/>
      <w:r>
        <w:commentReference w:id="2578"/>
      </w:r>
    </w:p>
    <w:p>
      <w:pPr>
        <w:pStyle w:val="Body"/>
        <w:rPr>
          <w:ins w:id="2580" w:date="2019-06-17T11:03:32Z" w:author="Naveen"/>
          <w:rFonts w:ascii="Arial" w:cs="Arial" w:hAnsi="Arial" w:eastAsia="Arial"/>
        </w:rPr>
      </w:pPr>
    </w:p>
    <w:p>
      <w:pPr>
        <w:pStyle w:val="Body"/>
        <w:rPr>
          <w:ins w:id="2581" w:date="2019-06-17T11:03:32Z" w:author="Naveen"/>
          <w:rFonts w:ascii="Arial" w:cs="Arial" w:hAnsi="Arial" w:eastAsia="Arial"/>
        </w:rPr>
      </w:pPr>
    </w:p>
    <w:p>
      <w:pPr>
        <w:pStyle w:val="Heading 2"/>
        <w:rPr>
          <w:ins w:id="2582" w:date="2019-06-17T11:03:32Z" w:author="Naveen"/>
          <w:rFonts w:ascii="Arial" w:cs="Arial" w:hAnsi="Arial" w:eastAsia="Arial"/>
          <w:b w:val="1"/>
          <w:bCs w:val="1"/>
          <w:color w:val="000000"/>
          <w:sz w:val="24"/>
          <w:szCs w:val="24"/>
          <w:u w:color="000000"/>
        </w:rPr>
      </w:pPr>
      <w:bookmarkStart w:name="_Toc71" w:id="2583"/>
      <w:ins w:id="2584" w:date="2019-06-17T11:03:32Z" w:author="Naveen">
        <w:r>
          <w:rPr>
            <w:rFonts w:ascii="Arial" w:hAnsi="Arial"/>
            <w:b w:val="1"/>
            <w:bCs w:val="1"/>
            <w:color w:val="000000"/>
            <w:sz w:val="24"/>
            <w:szCs w:val="24"/>
            <w:u w:color="000000"/>
            <w:rtl w:val="0"/>
            <w:lang w:val="de-DE"/>
          </w:rPr>
          <w:t xml:space="preserve">1.4  General </w:t>
        </w:r>
      </w:ins>
      <w:bookmarkEnd w:id="2583"/>
    </w:p>
    <w:p>
      <w:pPr>
        <w:pStyle w:val="Body"/>
        <w:rPr>
          <w:ins w:id="2585" w:date="2019-06-17T11:03:32Z" w:author="Naveen"/>
        </w:rPr>
      </w:pPr>
    </w:p>
    <w:p>
      <w:pPr>
        <w:pStyle w:val="Body"/>
        <w:rPr>
          <w:ins w:id="2586" w:date="2019-06-17T11:03:32Z" w:author="Naveen"/>
          <w:rFonts w:ascii="Arial" w:cs="Arial" w:hAnsi="Arial" w:eastAsia="Arial"/>
        </w:rPr>
      </w:pPr>
    </w:p>
    <w:p>
      <w:pPr>
        <w:pStyle w:val="Body"/>
        <w:rPr>
          <w:ins w:id="2587" w:date="2019-06-17T11:03:32Z" w:author="Naveen"/>
          <w:rFonts w:ascii="Arial" w:cs="Arial" w:hAnsi="Arial" w:eastAsia="Arial"/>
        </w:rPr>
      </w:pPr>
      <w:ins w:id="2588" w:date="2019-06-17T11:03:32Z" w:author="Naveen">
        <w:r>
          <w:rPr>
            <w:rFonts w:ascii="Arial" w:hAnsi="Arial"/>
            <w:rtl w:val="0"/>
            <w:lang w:val="en-US"/>
          </w:rPr>
          <w:t xml:space="preserve">The NHSBSA Dev Ops Engineer  contact is: </w:t>
        </w:r>
      </w:ins>
    </w:p>
    <w:p>
      <w:pPr>
        <w:pStyle w:val="Body"/>
        <w:rPr>
          <w:ins w:id="2589" w:date="2019-06-17T11:03:32Z" w:author="Naveen"/>
          <w:rFonts w:ascii="Arial" w:cs="Arial" w:hAnsi="Arial" w:eastAsia="Arial"/>
        </w:rPr>
      </w:pPr>
      <w:ins w:id="2590" w:date="2019-06-17T11:03:32Z" w:author="Naveen">
        <w:r>
          <w:rPr>
            <w:rFonts w:ascii="Arial" w:hAnsi="Arial"/>
            <w:rtl w:val="0"/>
          </w:rPr>
          <w:t>[</w:t>
        </w:r>
      </w:ins>
      <w:commentRangeStart w:id="2591"/>
      <w:ins w:id="2592" w:date="2019-06-17T11:03:32Z" w:author="Naveen">
        <w:r>
          <w:rPr>
            <w:rFonts w:ascii="Arial" w:hAnsi="Arial"/>
            <w:rtl w:val="0"/>
            <w:lang w:val="en-US"/>
          </w:rPr>
          <w:t>supply name and contact number of the DevOps person dealing with the migration of your service to the Production environment]</w:t>
        </w:r>
      </w:ins>
      <w:commentRangeEnd w:id="2591"/>
      <w:r>
        <w:commentReference w:id="2591"/>
      </w:r>
    </w:p>
    <w:p>
      <w:pPr>
        <w:pStyle w:val="Body"/>
        <w:rPr>
          <w:ins w:id="2593" w:date="2019-06-17T11:03:32Z" w:author="Naveen"/>
          <w:rFonts w:ascii="Arial" w:cs="Arial" w:hAnsi="Arial" w:eastAsia="Arial"/>
        </w:rPr>
      </w:pPr>
    </w:p>
    <w:p>
      <w:pPr>
        <w:pStyle w:val="Body"/>
        <w:rPr>
          <w:ins w:id="2594" w:date="2019-06-17T11:03:32Z" w:author="Naveen"/>
          <w:rFonts w:ascii="Arial" w:cs="Arial" w:hAnsi="Arial" w:eastAsia="Arial"/>
        </w:rPr>
      </w:pPr>
      <w:ins w:id="2595" w:date="2019-06-17T11:03:32Z" w:author="Naveen">
        <w:r>
          <w:rPr>
            <w:rFonts w:ascii="Arial" w:hAnsi="Arial"/>
            <w:rtl w:val="0"/>
            <w:lang w:val="en-US"/>
          </w:rPr>
          <w:t xml:space="preserve">The Technical Contact during the test is: </w:t>
        </w:r>
      </w:ins>
    </w:p>
    <w:p>
      <w:pPr>
        <w:pStyle w:val="Body"/>
        <w:rPr>
          <w:ins w:id="2596" w:date="2019-06-17T11:03:32Z" w:author="Naveen"/>
          <w:rFonts w:ascii="Arial" w:cs="Arial" w:hAnsi="Arial" w:eastAsia="Arial"/>
        </w:rPr>
      </w:pPr>
      <w:ins w:id="2597" w:date="2019-06-17T11:03:32Z" w:author="Naveen">
        <w:r>
          <w:rPr>
            <w:rFonts w:ascii="Arial" w:hAnsi="Arial"/>
            <w:rtl w:val="0"/>
          </w:rPr>
          <w:t>[</w:t>
        </w:r>
      </w:ins>
      <w:commentRangeStart w:id="2598"/>
      <w:ins w:id="2599" w:date="2019-06-17T11:03:32Z" w:author="Naveen">
        <w:r>
          <w:rPr>
            <w:rFonts w:ascii="Arial" w:hAnsi="Arial"/>
            <w:rtl w:val="0"/>
            <w:lang w:val="en-US"/>
          </w:rPr>
          <w:t>supply name and contact number, maybe project senior developer and /or technical architect?]</w:t>
        </w:r>
      </w:ins>
      <w:commentRangeEnd w:id="2598"/>
      <w:r>
        <w:commentReference w:id="2598"/>
      </w:r>
    </w:p>
    <w:p>
      <w:pPr>
        <w:pStyle w:val="Body"/>
        <w:rPr>
          <w:ins w:id="2600" w:date="2019-06-17T11:03:32Z" w:author="Naveen"/>
          <w:rFonts w:ascii="Arial" w:cs="Arial" w:hAnsi="Arial" w:eastAsia="Arial"/>
        </w:rPr>
      </w:pPr>
    </w:p>
    <w:p>
      <w:pPr>
        <w:pStyle w:val="Body"/>
        <w:rPr>
          <w:ins w:id="2601" w:date="2019-06-17T11:03:32Z" w:author="Naveen"/>
          <w:rFonts w:ascii="Arial" w:cs="Arial" w:hAnsi="Arial" w:eastAsia="Arial"/>
        </w:rPr>
      </w:pPr>
      <w:ins w:id="2602" w:date="2019-06-17T11:03:32Z" w:author="Naveen">
        <w:r>
          <w:rPr>
            <w:rFonts w:ascii="Arial" w:hAnsi="Arial"/>
            <w:rtl w:val="0"/>
            <w:lang w:val="en-US"/>
          </w:rPr>
          <w:t xml:space="preserve">The Escalation point for any unresolved queries or issues are: </w:t>
        </w:r>
      </w:ins>
    </w:p>
    <w:p>
      <w:pPr>
        <w:pStyle w:val="Body"/>
        <w:rPr>
          <w:ins w:id="2603" w:date="2019-06-17T11:03:32Z" w:author="Naveen"/>
          <w:rFonts w:ascii="Arial" w:cs="Arial" w:hAnsi="Arial" w:eastAsia="Arial"/>
        </w:rPr>
      </w:pPr>
    </w:p>
    <w:p>
      <w:pPr>
        <w:pStyle w:val="Body"/>
        <w:ind w:left="720" w:firstLine="0"/>
        <w:rPr>
          <w:ins w:id="2604" w:date="2019-06-17T11:03:32Z" w:author="Naveen"/>
          <w:rFonts w:ascii="Arial" w:cs="Arial" w:hAnsi="Arial" w:eastAsia="Arial"/>
        </w:rPr>
      </w:pPr>
      <w:ins w:id="2605" w:date="2019-06-17T11:03:32Z" w:author="Naveen">
        <w:r>
          <w:rPr>
            <w:rFonts w:ascii="Arial" w:hAnsi="Arial"/>
            <w:rtl w:val="0"/>
            <w:lang w:val="en-US"/>
          </w:rPr>
          <w:t>The Project Manager is:</w:t>
          <w:br w:type="textWrapping"/>
        </w:r>
      </w:ins>
      <w:commentRangeStart w:id="2606"/>
    </w:p>
    <w:p>
      <w:pPr>
        <w:pStyle w:val="Body"/>
        <w:ind w:left="720" w:firstLine="0"/>
        <w:rPr>
          <w:ins w:id="2607" w:date="2019-06-17T11:03:32Z" w:author="Naveen"/>
          <w:rFonts w:ascii="Arial" w:cs="Arial" w:hAnsi="Arial" w:eastAsia="Arial"/>
        </w:rPr>
      </w:pPr>
      <w:ins w:id="2608" w:date="2019-06-17T11:03:32Z" w:author="Naveen">
        <w:r>
          <w:rPr>
            <w:rFonts w:ascii="Arial" w:hAnsi="Arial"/>
            <w:rtl w:val="0"/>
            <w:lang w:val="en-US"/>
          </w:rPr>
          <w:t>[supply name and contact number, maybe Project Manager?]</w:t>
        </w:r>
      </w:ins>
      <w:commentRangeEnd w:id="2606"/>
      <w:r>
        <w:commentReference w:id="2606"/>
      </w:r>
    </w:p>
    <w:p>
      <w:pPr>
        <w:pStyle w:val="Body"/>
        <w:ind w:left="1571" w:firstLine="0"/>
        <w:rPr>
          <w:ins w:id="2609" w:date="2019-06-17T11:03:32Z" w:author="Naveen"/>
          <w:rFonts w:ascii="Arial" w:cs="Arial" w:hAnsi="Arial" w:eastAsia="Arial"/>
          <w:b w:val="1"/>
          <w:bCs w:val="1"/>
        </w:rPr>
      </w:pPr>
    </w:p>
    <w:p>
      <w:pPr>
        <w:pStyle w:val="Body"/>
        <w:ind w:left="720" w:firstLine="0"/>
        <w:rPr>
          <w:ins w:id="2610" w:date="2019-06-17T11:03:32Z" w:author="Naveen"/>
          <w:rFonts w:ascii="Arial" w:cs="Arial" w:hAnsi="Arial" w:eastAsia="Arial"/>
        </w:rPr>
      </w:pPr>
      <w:ins w:id="2611" w:date="2019-06-17T11:03:32Z" w:author="Naveen">
        <w:r>
          <w:rPr>
            <w:rFonts w:ascii="Arial" w:hAnsi="Arial"/>
            <w:rtl w:val="0"/>
            <w:lang w:val="en-US"/>
          </w:rPr>
          <w:t>The NHSBSA Vulnerability Management Team contact is:</w:t>
        </w:r>
      </w:ins>
    </w:p>
    <w:p>
      <w:pPr>
        <w:pStyle w:val="Body"/>
        <w:ind w:left="720" w:firstLine="0"/>
        <w:rPr>
          <w:ins w:id="2612" w:date="2019-06-17T11:03:32Z" w:author="Naveen"/>
          <w:rFonts w:ascii="Arial" w:cs="Arial" w:hAnsi="Arial" w:eastAsia="Arial"/>
        </w:rPr>
      </w:pPr>
      <w:ins w:id="2613" w:date="2019-06-17T11:03:32Z" w:author="Naveen">
        <w:r>
          <w:rPr>
            <w:rFonts w:ascii="Arial" w:hAnsi="Arial"/>
            <w:rtl w:val="0"/>
          </w:rPr>
          <w:t>[</w:t>
        </w:r>
      </w:ins>
      <w:commentRangeStart w:id="2614"/>
      <w:ins w:id="2615" w:date="2019-06-17T11:03:32Z" w:author="Naveen">
        <w:r>
          <w:rPr>
            <w:rFonts w:ascii="Arial" w:hAnsi="Arial"/>
            <w:rtl w:val="0"/>
            <w:lang w:val="en-US"/>
          </w:rPr>
          <w:t>supply name and contact number of whoever s leading your pen test from an Information Security (IS) point of view, speak to IS if unsure]</w:t>
        </w:r>
      </w:ins>
      <w:commentRangeEnd w:id="2614"/>
      <w:r>
        <w:commentReference w:id="2614"/>
      </w:r>
    </w:p>
    <w:p>
      <w:pPr>
        <w:pStyle w:val="Body"/>
      </w:pPr>
      <w:ins w:id="2616" w:date="2019-06-17T11:03:32Z" w:author="Naveen">
        <w:r>
          <w:rPr>
            <w:rFonts w:ascii="Arial Unicode MS" w:cs="Arial Unicode MS" w:hAnsi="Arial Unicode MS" w:eastAsia="Arial Unicode MS"/>
            <w:b w:val="0"/>
            <w:bCs w:val="0"/>
            <w:i w:val="0"/>
            <w:iCs w:val="0"/>
          </w:rPr>
          <w:br w:type="page"/>
        </w:r>
      </w:ins>
    </w:p>
    <w:p>
      <w:pPr>
        <w:pStyle w:val="Heading"/>
        <w:rPr>
          <w:ins w:id="2617" w:date="2019-06-17T11:03:32Z" w:author="Naveen"/>
          <w:rFonts w:ascii="Arial" w:cs="Arial" w:hAnsi="Arial" w:eastAsia="Arial"/>
          <w:b w:val="1"/>
          <w:bCs w:val="1"/>
          <w:color w:val="000000"/>
          <w:sz w:val="24"/>
          <w:szCs w:val="24"/>
          <w:u w:color="000000"/>
        </w:rPr>
      </w:pPr>
      <w:bookmarkStart w:name="_Toc72" w:id="2618"/>
      <w:ins w:id="2619" w:date="2019-06-17T11:03:32Z" w:author="Naveen">
        <w:r>
          <w:rPr>
            <w:rFonts w:ascii="Arial" w:hAnsi="Arial"/>
            <w:b w:val="1"/>
            <w:bCs w:val="1"/>
            <w:color w:val="000000"/>
            <w:sz w:val="24"/>
            <w:szCs w:val="24"/>
            <w:u w:color="000000"/>
            <w:rtl w:val="0"/>
            <w:lang w:val="en-US"/>
          </w:rPr>
          <w:t>2.  Background &amp; technical Information</w:t>
        </w:r>
      </w:ins>
      <w:bookmarkEnd w:id="2618"/>
    </w:p>
    <w:p>
      <w:pPr>
        <w:pStyle w:val="Body"/>
        <w:rPr>
          <w:ins w:id="2620" w:date="2019-06-17T11:03:32Z" w:author="Naveen"/>
        </w:rPr>
      </w:pPr>
    </w:p>
    <w:p>
      <w:pPr>
        <w:pStyle w:val="Body"/>
        <w:rPr>
          <w:ins w:id="2621" w:date="2019-06-17T11:03:32Z" w:author="Naveen"/>
          <w:rFonts w:ascii="Arial" w:cs="Arial" w:hAnsi="Arial" w:eastAsia="Arial"/>
        </w:rPr>
      </w:pPr>
      <w:ins w:id="2622" w:date="2019-06-17T11:03:32Z" w:author="Naveen">
        <w:r>
          <w:rPr>
            <w:rFonts w:ascii="Arial" w:hAnsi="Arial"/>
            <w:rtl w:val="0"/>
            <w:lang w:val="en-US"/>
          </w:rPr>
          <w:t>The NHSBSA is a Special Health Authority which provides a range of essential central services to NHS organisations</w:t>
        </w:r>
      </w:ins>
      <w:ins w:id="2623" w:date="2019-06-17T11:03:32Z" w:author="Naveen">
        <w:r>
          <w:rPr>
            <w:rFonts w:ascii="Arial" w:hAnsi="Arial" w:hint="default"/>
            <w:rtl w:val="0"/>
            <w:lang w:val="en-US"/>
          </w:rPr>
          <w:t>’</w:t>
        </w:r>
      </w:ins>
      <w:ins w:id="2624" w:date="2019-06-17T11:03:32Z" w:author="Naveen">
        <w:r>
          <w:rPr>
            <w:rFonts w:ascii="Arial" w:hAnsi="Arial"/>
            <w:rtl w:val="0"/>
            <w:lang w:val="en-US"/>
          </w:rPr>
          <w:t xml:space="preserve">, NHS contractors, patients and the public.  </w:t>
        </w:r>
      </w:ins>
    </w:p>
    <w:p>
      <w:pPr>
        <w:pStyle w:val="List Paragraph"/>
        <w:tabs>
          <w:tab w:val="left" w:pos="1800"/>
        </w:tabs>
        <w:ind w:left="0" w:firstLine="0"/>
        <w:rPr>
          <w:ins w:id="2625" w:date="2019-06-17T11:03:32Z" w:author="Naveen"/>
          <w:rFonts w:ascii="Arial" w:cs="Arial" w:hAnsi="Arial" w:eastAsia="Arial"/>
          <w:sz w:val="24"/>
          <w:szCs w:val="24"/>
        </w:rPr>
      </w:pPr>
      <w:ins w:id="2626" w:date="2019-06-17T11:03:32Z" w:author="Naveen">
        <w:r>
          <w:rPr>
            <w:rFonts w:ascii="Arial" w:cs="Arial" w:hAnsi="Arial" w:eastAsia="Arial"/>
            <w:sz w:val="24"/>
            <w:szCs w:val="24"/>
          </w:rPr>
          <w:br w:type="textWrapping"/>
        </w:r>
      </w:ins>
      <w:commentRangeStart w:id="2627"/>
    </w:p>
    <w:p>
      <w:pPr>
        <w:pStyle w:val="Body"/>
        <w:rPr>
          <w:ins w:id="2628" w:date="2019-06-17T11:03:32Z" w:author="Naveen"/>
          <w:rFonts w:ascii="Arial" w:cs="Arial" w:hAnsi="Arial" w:eastAsia="Arial"/>
          <w:color w:val="0000ff"/>
          <w:u w:color="0000ff"/>
        </w:rPr>
      </w:pPr>
      <w:ins w:id="2629" w:date="2019-06-17T11:03:32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2630" w:date="2019-06-17T11:03:32Z" w:author="Naveen"/>
          <w:rFonts w:ascii="Arial" w:cs="Arial" w:hAnsi="Arial" w:eastAsia="Arial"/>
          <w:color w:val="0000ff"/>
          <w:u w:color="0000ff"/>
        </w:rPr>
      </w:pPr>
      <w:ins w:id="2631" w:date="2019-06-17T11:03:32Z" w:author="Naveen">
        <w:r>
          <w:rPr>
            <w:rFonts w:ascii="Arial" w:hAnsi="Arial"/>
            <w:color w:val="0000ff"/>
            <w:u w:color="0000ff"/>
            <w:rtl w:val="0"/>
            <w:lang w:val="en-US"/>
          </w:rPr>
          <w:t>If testing is to be carried out across multiple VLANS or segregated networks, then you will need to advise the number of VLANs]</w:t>
        </w:r>
      </w:ins>
      <w:commentRangeEnd w:id="2627"/>
      <w:r>
        <w:commentReference w:id="2627"/>
      </w:r>
    </w:p>
    <w:p>
      <w:pPr>
        <w:pStyle w:val="List Paragraph"/>
        <w:tabs>
          <w:tab w:val="left" w:pos="1800"/>
        </w:tabs>
        <w:ind w:left="0" w:firstLine="0"/>
      </w:pPr>
      <w:ins w:id="2632" w:date="2019-06-17T11:03:32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2633" w:date="2019-06-17T11:03:32Z" w:author="Naveen"/>
          <w:rFonts w:ascii="Arial" w:cs="Arial" w:hAnsi="Arial" w:eastAsia="Arial"/>
          <w:sz w:val="24"/>
          <w:szCs w:val="24"/>
        </w:rPr>
      </w:pPr>
    </w:p>
    <w:p>
      <w:pPr>
        <w:pStyle w:val="Heading"/>
        <w:rPr>
          <w:ins w:id="2634" w:date="2019-06-17T11:03:32Z" w:author="Naveen"/>
          <w:rFonts w:ascii="Helvetica" w:cs="Helvetica" w:hAnsi="Helvetica" w:eastAsia="Helvetica"/>
          <w:b w:val="1"/>
          <w:bCs w:val="1"/>
          <w:color w:val="000000"/>
          <w:u w:color="000000"/>
        </w:rPr>
      </w:pPr>
      <w:bookmarkStart w:name="_Toc73" w:id="2635"/>
      <w:ins w:id="2636" w:date="2019-06-17T11:03:32Z" w:author="Naveen">
        <w:r>
          <w:rPr>
            <w:rFonts w:ascii="Arial" w:hAnsi="Arial"/>
            <w:b w:val="1"/>
            <w:bCs w:val="1"/>
            <w:color w:val="000000"/>
            <w:sz w:val="24"/>
            <w:szCs w:val="24"/>
            <w:u w:color="000000"/>
            <w:rtl w:val="0"/>
            <w:lang w:val="it-IT"/>
          </w:rPr>
          <w:t>3.  Scope</w:t>
        </w:r>
      </w:ins>
      <w:ins w:id="2637" w:date="2019-06-17T11:03:32Z" w:author="Naveen">
        <w:r>
          <w:rPr>
            <w:rFonts w:ascii="Arial Unicode MS" w:cs="Arial Unicode MS" w:hAnsi="Arial Unicode MS" w:eastAsia="Arial Unicode MS"/>
            <w:b w:val="0"/>
            <w:bCs w:val="0"/>
            <w:i w:val="0"/>
            <w:iCs w:val="0"/>
            <w:color w:val="000000"/>
            <w:sz w:val="24"/>
            <w:szCs w:val="24"/>
            <w:u w:color="000000"/>
          </w:rPr>
          <w:br w:type="textWrapping"/>
        </w:r>
      </w:ins>
      <w:bookmarkEnd w:id="2635"/>
    </w:p>
    <w:p>
      <w:pPr>
        <w:pStyle w:val="Body"/>
        <w:rPr>
          <w:ins w:id="2638" w:date="2019-06-17T11:03:32Z" w:author="Naveen"/>
          <w:rFonts w:ascii="Arial" w:cs="Arial" w:hAnsi="Arial" w:eastAsia="Arial"/>
        </w:rPr>
      </w:pPr>
      <w:ins w:id="2639" w:date="2019-06-17T11:03:32Z" w:author="Naveen">
        <w:r>
          <w:rPr>
            <w:rFonts w:ascii="Arial" w:hAnsi="Arial"/>
            <w:rtl w:val="0"/>
            <w:lang w:val="en-US"/>
          </w:rPr>
          <w:t xml:space="preserve">The scope of this Penetration Test is targeted at the hosts being deployed for the </w:t>
        </w:r>
      </w:ins>
      <w:commentRangeStart w:id="2640"/>
      <w:ins w:id="2641" w:date="2019-06-17T11:03:32Z" w:author="Naveen">
        <w:r>
          <w:rPr>
            <w:rFonts w:ascii="Arial" w:hAnsi="Arial"/>
            <w:color w:val="0000ff"/>
            <w:u w:color="0000ff"/>
            <w:rtl w:val="0"/>
            <w:lang w:val="en-US"/>
          </w:rPr>
          <w:t>[insert Project or Service name]</w:t>
        </w:r>
      </w:ins>
      <w:ins w:id="2642" w:date="2019-06-17T11:03:32Z" w:author="Naveen">
        <w:r>
          <w:rPr>
            <w:rFonts w:ascii="Arial" w:hAnsi="Arial"/>
            <w:b w:val="1"/>
            <w:bCs w:val="1"/>
            <w:color w:val="0000ff"/>
            <w:u w:color="0000ff"/>
            <w:rtl w:val="0"/>
          </w:rPr>
          <w:t xml:space="preserve"> </w:t>
        </w:r>
      </w:ins>
      <w:commentRangeEnd w:id="2640"/>
      <w:r>
        <w:commentReference w:id="2640"/>
      </w:r>
      <w:ins w:id="2643" w:date="2019-06-17T11:03:32Z" w:author="Naveen">
        <w:r>
          <w:rPr>
            <w:rFonts w:ascii="Arial" w:hAnsi="Arial"/>
            <w:rtl w:val="0"/>
          </w:rPr>
          <w:t>services.</w:t>
        </w:r>
      </w:ins>
    </w:p>
    <w:p>
      <w:pPr>
        <w:pStyle w:val="Body"/>
        <w:rPr>
          <w:ins w:id="2644" w:date="2019-06-17T11:03:32Z" w:author="Naveen"/>
          <w:rFonts w:ascii="Arial" w:cs="Arial" w:hAnsi="Arial" w:eastAsia="Arial"/>
        </w:rPr>
      </w:pPr>
    </w:p>
    <w:p>
      <w:pPr>
        <w:pStyle w:val="Body"/>
        <w:rPr>
          <w:ins w:id="2645" w:date="2019-06-17T11:03:32Z" w:author="Naveen"/>
          <w:rFonts w:ascii="Arial" w:cs="Arial" w:hAnsi="Arial" w:eastAsia="Arial"/>
          <w:color w:val="0000ff"/>
          <w:u w:color="0000ff"/>
        </w:rPr>
      </w:pPr>
      <w:ins w:id="2646" w:date="2019-06-17T11:03:32Z" w:author="Naveen">
        <w:r>
          <w:rPr>
            <w:rFonts w:ascii="Arial" w:hAnsi="Arial"/>
            <w:rtl w:val="0"/>
            <w:lang w:val="en-US"/>
          </w:rPr>
          <w:t xml:space="preserve">The test would consist of the following distinct components: </w:t>
        </w:r>
      </w:ins>
      <w:commentRangeStart w:id="2647"/>
      <w:ins w:id="2648" w:date="2019-06-17T11:03:32Z" w:author="Naveen">
        <w:r>
          <w:rPr>
            <w:rFonts w:ascii="Arial" w:hAnsi="Arial"/>
            <w:color w:val="0000ff"/>
            <w:u w:color="0000ff"/>
            <w:rtl w:val="0"/>
            <w:lang w:val="en-US"/>
          </w:rPr>
          <w:t>[Please delete component sections that are not required]</w:t>
        </w:r>
      </w:ins>
      <w:commentRangeEnd w:id="2647"/>
      <w:r>
        <w:commentReference w:id="2647"/>
      </w:r>
    </w:p>
    <w:p>
      <w:pPr>
        <w:pStyle w:val="Body"/>
        <w:rPr>
          <w:ins w:id="2649" w:date="2019-06-17T11:03:32Z" w:author="Naveen"/>
          <w:rFonts w:ascii="Arial" w:cs="Arial" w:hAnsi="Arial" w:eastAsia="Arial"/>
        </w:rPr>
      </w:pPr>
    </w:p>
    <w:p>
      <w:pPr>
        <w:pStyle w:val="Body"/>
        <w:rPr>
          <w:ins w:id="2650" w:date="2019-06-17T11:03:32Z" w:author="Naveen"/>
          <w:rFonts w:ascii="Arial" w:cs="Arial" w:hAnsi="Arial" w:eastAsia="Arial"/>
        </w:rPr>
      </w:pPr>
    </w:p>
    <w:p>
      <w:pPr>
        <w:pStyle w:val="Body"/>
        <w:tabs>
          <w:tab w:val="left" w:pos="426"/>
        </w:tabs>
        <w:rPr>
          <w:ins w:id="2651" w:date="2019-06-17T11:03:32Z" w:author="Naveen"/>
          <w:rFonts w:ascii="Arial" w:cs="Arial" w:hAnsi="Arial" w:eastAsia="Arial"/>
        </w:rPr>
      </w:pPr>
      <w:ins w:id="2652" w:date="2019-06-17T11:03:32Z" w:author="Naveen">
        <w:r>
          <w:rPr>
            <w:rFonts w:ascii="Arial" w:cs="Arial" w:hAnsi="Arial" w:eastAsia="Arial"/>
          </w:rPr>
          <w:tab/>
        </w:r>
      </w:ins>
      <w:ins w:id="2653" w:date="2019-06-17T11:03:32Z" w:author="Naveen">
        <w:r>
          <w:rPr>
            <w:rFonts w:ascii="Arial" w:hAnsi="Arial"/>
            <w:b w:val="1"/>
            <w:bCs w:val="1"/>
            <w:rtl w:val="0"/>
            <w:lang w:val="en-US"/>
          </w:rPr>
          <w:t>3.A.</w:t>
          <w:tab/>
          <w:t>Exposure testing</w:t>
        </w:r>
      </w:ins>
    </w:p>
    <w:p>
      <w:pPr>
        <w:pStyle w:val="Body"/>
        <w:tabs>
          <w:tab w:val="left" w:pos="426"/>
          <w:tab w:val="left" w:pos="720"/>
        </w:tabs>
        <w:ind w:left="426" w:firstLine="0"/>
        <w:rPr>
          <w:ins w:id="2654" w:date="2019-06-17T11:03:32Z" w:author="Naveen"/>
          <w:rFonts w:ascii="Arial" w:cs="Arial" w:hAnsi="Arial" w:eastAsia="Arial"/>
        </w:rPr>
      </w:pPr>
      <w:ins w:id="2655" w:date="2019-06-17T11:03:32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2656" w:date="2019-06-17T11:03:32Z" w:author="Naveen"/>
          <w:rFonts w:ascii="Arial" w:cs="Arial" w:hAnsi="Arial" w:eastAsia="Arial"/>
        </w:rPr>
      </w:pPr>
    </w:p>
    <w:p>
      <w:pPr>
        <w:pStyle w:val="Body"/>
        <w:tabs>
          <w:tab w:val="left" w:pos="426"/>
          <w:tab w:val="left" w:pos="720"/>
        </w:tabs>
        <w:ind w:left="426" w:firstLine="0"/>
        <w:rPr>
          <w:ins w:id="2657" w:date="2019-06-17T11:03:32Z" w:author="Naveen"/>
          <w:rFonts w:ascii="Arial" w:cs="Arial" w:hAnsi="Arial" w:eastAsia="Arial"/>
        </w:rPr>
      </w:pPr>
    </w:p>
    <w:p>
      <w:pPr>
        <w:pStyle w:val="Body"/>
        <w:tabs>
          <w:tab w:val="left" w:pos="426"/>
          <w:tab w:val="left" w:pos="720"/>
        </w:tabs>
        <w:ind w:left="426" w:firstLine="0"/>
        <w:rPr>
          <w:ins w:id="2658" w:date="2019-06-17T11:03:32Z" w:author="Naveen"/>
          <w:rFonts w:ascii="Arial" w:cs="Arial" w:hAnsi="Arial" w:eastAsia="Arial"/>
          <w:b w:val="1"/>
          <w:bCs w:val="1"/>
        </w:rPr>
      </w:pPr>
      <w:ins w:id="2659" w:date="2019-06-17T11:03:32Z" w:author="Naveen">
        <w:r>
          <w:rPr>
            <w:rFonts w:ascii="Arial" w:hAnsi="Arial"/>
            <w:b w:val="1"/>
            <w:bCs w:val="1"/>
            <w:rtl w:val="0"/>
            <w:lang w:val="en-US"/>
          </w:rPr>
          <w:t>3.B.</w:t>
          <w:tab/>
          <w:t>Server build review</w:t>
        </w:r>
      </w:ins>
    </w:p>
    <w:p>
      <w:pPr>
        <w:pStyle w:val="Body"/>
        <w:tabs>
          <w:tab w:val="left" w:pos="426"/>
          <w:tab w:val="left" w:pos="720"/>
        </w:tabs>
        <w:ind w:left="426" w:firstLine="0"/>
        <w:rPr>
          <w:ins w:id="2660" w:date="2019-06-17T11:03:32Z" w:author="Naveen"/>
          <w:rFonts w:ascii="Arial" w:cs="Arial" w:hAnsi="Arial" w:eastAsia="Arial"/>
        </w:rPr>
      </w:pPr>
      <w:ins w:id="2661" w:date="2019-06-17T11:03:32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2662" w:date="2019-06-17T11:03:32Z" w:author="Naveen"/>
          <w:rFonts w:ascii="Arial" w:cs="Arial" w:hAnsi="Arial" w:eastAsia="Arial"/>
          <w:sz w:val="24"/>
          <w:szCs w:val="24"/>
        </w:rPr>
      </w:pPr>
    </w:p>
    <w:p>
      <w:pPr>
        <w:pStyle w:val="Body"/>
        <w:tabs>
          <w:tab w:val="left" w:pos="426"/>
          <w:tab w:val="left" w:pos="720"/>
        </w:tabs>
        <w:ind w:left="426" w:firstLine="0"/>
        <w:rPr>
          <w:ins w:id="2663" w:date="2019-06-17T11:03:32Z" w:author="Naveen"/>
          <w:rFonts w:ascii="Arial" w:cs="Arial" w:hAnsi="Arial" w:eastAsia="Arial"/>
          <w:b w:val="1"/>
          <w:bCs w:val="1"/>
        </w:rPr>
      </w:pPr>
    </w:p>
    <w:p>
      <w:pPr>
        <w:pStyle w:val="Body"/>
        <w:tabs>
          <w:tab w:val="left" w:pos="426"/>
          <w:tab w:val="left" w:pos="720"/>
        </w:tabs>
        <w:ind w:left="426" w:firstLine="0"/>
        <w:rPr>
          <w:ins w:id="2664" w:date="2019-06-17T11:03:32Z" w:author="Naveen"/>
          <w:rFonts w:ascii="Arial" w:cs="Arial" w:hAnsi="Arial" w:eastAsia="Arial"/>
        </w:rPr>
      </w:pPr>
      <w:ins w:id="2665" w:date="2019-06-17T11:03:32Z" w:author="Naveen">
        <w:r>
          <w:rPr>
            <w:rFonts w:ascii="Arial" w:hAnsi="Arial"/>
            <w:b w:val="1"/>
            <w:bCs w:val="1"/>
            <w:rtl w:val="0"/>
            <w:lang w:val="en-US"/>
          </w:rPr>
          <w:t>3.C.</w:t>
          <w:tab/>
          <w:t>Firewall review</w:t>
        </w:r>
      </w:ins>
    </w:p>
    <w:p>
      <w:pPr>
        <w:pStyle w:val="Body"/>
        <w:tabs>
          <w:tab w:val="left" w:pos="426"/>
          <w:tab w:val="left" w:pos="720"/>
        </w:tabs>
        <w:ind w:left="426" w:firstLine="0"/>
        <w:rPr>
          <w:ins w:id="2666" w:date="2019-06-17T11:03:32Z" w:author="Naveen"/>
          <w:rFonts w:ascii="Arial" w:cs="Arial" w:hAnsi="Arial" w:eastAsia="Arial"/>
        </w:rPr>
      </w:pPr>
      <w:ins w:id="2667" w:date="2019-06-17T11:03:32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2668" w:date="2019-06-17T11:03:32Z" w:author="Naveen"/>
          <w:rFonts w:ascii="Arial" w:cs="Arial" w:hAnsi="Arial" w:eastAsia="Arial"/>
        </w:rPr>
      </w:pPr>
      <w:ins w:id="2669" w:date="2019-06-17T11:03:32Z" w:author="Naveen">
        <w:r>
          <w:rPr>
            <w:rFonts w:ascii="Arial" w:cs="Arial" w:hAnsi="Arial" w:eastAsia="Arial"/>
          </w:rPr>
          <w:br w:type="textWrapping"/>
        </w:r>
      </w:ins>
      <w:commentRangeStart w:id="2670"/>
    </w:p>
    <w:p>
      <w:pPr>
        <w:pStyle w:val="Body"/>
        <w:tabs>
          <w:tab w:val="left" w:pos="426"/>
          <w:tab w:val="left" w:pos="720"/>
        </w:tabs>
        <w:ind w:left="426" w:firstLine="0"/>
        <w:rPr>
          <w:ins w:id="2671" w:date="2019-06-17T11:03:32Z" w:author="Naveen"/>
          <w:rFonts w:ascii="Arial" w:cs="Arial" w:hAnsi="Arial" w:eastAsia="Arial"/>
          <w:color w:val="0000ff"/>
          <w:u w:color="0000ff"/>
        </w:rPr>
      </w:pPr>
      <w:ins w:id="2672" w:date="2019-06-17T11:03:32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2673" w:date="2019-06-17T11:03:32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2674" w:date="2019-06-17T11:03:32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2675" w:date="2019-06-17T11:03:32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2676" w:date="2019-06-17T11:03:32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2677" w:date="2019-06-17T11:03:32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2678" w:date="2019-06-17T11:03:32Z" w:author="Naveen"/>
          <w:rFonts w:ascii="Arial" w:cs="Arial" w:hAnsi="Arial" w:eastAsia="Arial"/>
        </w:rPr>
      </w:pPr>
    </w:p>
    <w:p>
      <w:pPr>
        <w:pStyle w:val="Body"/>
        <w:tabs>
          <w:tab w:val="left" w:pos="426"/>
          <w:tab w:val="left" w:pos="720"/>
        </w:tabs>
        <w:ind w:left="426" w:firstLine="0"/>
        <w:rPr>
          <w:ins w:id="2679" w:date="2019-06-17T11:03:32Z" w:author="Naveen"/>
          <w:rFonts w:ascii="Arial" w:cs="Arial" w:hAnsi="Arial" w:eastAsia="Arial"/>
          <w:color w:val="0000ff"/>
          <w:u w:color="0000ff"/>
        </w:rPr>
      </w:pPr>
      <w:ins w:id="2680" w:date="2019-06-17T11:03:32Z" w:author="Naveen">
        <w:r>
          <w:rPr>
            <w:rFonts w:ascii="Arial" w:cs="Arial" w:hAnsi="Arial" w:eastAsia="Arial"/>
            <w:color w:val="0000ff"/>
            <w:u w:color="0000ff"/>
            <w:rtl w:val="0"/>
            <w:lang w:val="en-US"/>
          </w:rPr>
          <w:tab/>
          <w:t>The firewall rule set/security rules should be attached at Appendix 1.</w:t>
        </w:r>
      </w:ins>
      <w:commentRangeEnd w:id="2670"/>
      <w:r>
        <w:commentReference w:id="2670"/>
      </w:r>
    </w:p>
    <w:p>
      <w:pPr>
        <w:pStyle w:val="Body"/>
        <w:tabs>
          <w:tab w:val="left" w:pos="426"/>
          <w:tab w:val="left" w:pos="720"/>
        </w:tabs>
        <w:rPr>
          <w:ins w:id="2681" w:date="2019-06-17T11:03:32Z" w:author="Naveen"/>
          <w:rFonts w:ascii="Arial" w:cs="Arial" w:hAnsi="Arial" w:eastAsia="Arial"/>
          <w:b w:val="1"/>
          <w:bCs w:val="1"/>
        </w:rPr>
      </w:pPr>
    </w:p>
    <w:p>
      <w:pPr>
        <w:pStyle w:val="Body"/>
        <w:tabs>
          <w:tab w:val="left" w:pos="426"/>
          <w:tab w:val="left" w:pos="720"/>
        </w:tabs>
        <w:rPr>
          <w:ins w:id="2682" w:date="2019-06-17T11:03:32Z" w:author="Naveen"/>
          <w:rFonts w:ascii="Arial" w:cs="Arial" w:hAnsi="Arial" w:eastAsia="Arial"/>
          <w:b w:val="1"/>
          <w:bCs w:val="1"/>
        </w:rPr>
      </w:pPr>
    </w:p>
    <w:p>
      <w:pPr>
        <w:pStyle w:val="Body"/>
        <w:tabs>
          <w:tab w:val="left" w:pos="426"/>
          <w:tab w:val="left" w:pos="720"/>
        </w:tabs>
        <w:rPr>
          <w:ins w:id="2683" w:date="2019-06-17T11:03:32Z" w:author="Naveen"/>
          <w:rFonts w:ascii="Arial" w:cs="Arial" w:hAnsi="Arial" w:eastAsia="Arial"/>
          <w:b w:val="1"/>
          <w:bCs w:val="1"/>
        </w:rPr>
      </w:pPr>
      <w:ins w:id="2684" w:date="2019-06-17T11:03:32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2685" w:date="2019-06-17T11:03:32Z" w:author="Naveen"/>
          <w:rFonts w:ascii="Arial" w:cs="Arial" w:hAnsi="Arial" w:eastAsia="Arial"/>
          <w:b w:val="1"/>
          <w:bCs w:val="1"/>
        </w:rPr>
      </w:pPr>
    </w:p>
    <w:p>
      <w:pPr>
        <w:pStyle w:val="Body"/>
        <w:tabs>
          <w:tab w:val="left" w:pos="426"/>
          <w:tab w:val="left" w:pos="720"/>
        </w:tabs>
        <w:ind w:left="426" w:firstLine="0"/>
        <w:rPr>
          <w:ins w:id="2686" w:date="2019-06-17T11:03:32Z" w:author="Naveen"/>
          <w:rFonts w:ascii="Arial" w:cs="Arial" w:hAnsi="Arial" w:eastAsia="Arial"/>
        </w:rPr>
      </w:pPr>
      <w:ins w:id="2687" w:date="2019-06-17T11:03:32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2688" w:date="2019-06-17T11:03:32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2689" w:date="2019-06-17T11:03:32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2690" w:date="2019-06-17T11:03:32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2691" w:date="2019-06-17T11:03:32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2692" w:date="2019-06-17T11:03:32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2693" w:date="2019-06-17T11:03:32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2694" w:date="2019-06-17T11:03:32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2695" w:date="2019-06-17T11:03:32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2696" w:date="2019-06-17T11:03:32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2697" w:date="2019-06-17T11:03:32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2698" w:date="2019-06-17T11:03:32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2699" w:date="2019-06-17T11:03:32Z" w:author="Naveen">
        <w:r>
          <w:rPr>
            <w:rFonts w:ascii="Arial" w:hAnsi="Arial"/>
            <w:sz w:val="24"/>
            <w:szCs w:val="24"/>
            <w:rtl w:val="0"/>
            <w:lang w:val="en-US"/>
          </w:rPr>
          <w:t>Logging and audit policies</w:t>
        </w:r>
      </w:ins>
    </w:p>
    <w:p>
      <w:pPr>
        <w:pStyle w:val="Body"/>
        <w:tabs>
          <w:tab w:val="left" w:pos="426"/>
        </w:tabs>
        <w:rPr>
          <w:ins w:id="2700" w:date="2019-06-17T11:03:32Z" w:author="Naveen"/>
          <w:rFonts w:ascii="Arial" w:cs="Arial" w:hAnsi="Arial" w:eastAsia="Arial"/>
          <w:b w:val="1"/>
          <w:bCs w:val="1"/>
        </w:rPr>
      </w:pPr>
      <w:ins w:id="2701" w:date="2019-06-17T11:03:32Z" w:author="Naveen">
        <w:r>
          <w:rPr>
            <w:rFonts w:ascii="Arial" w:cs="Arial" w:hAnsi="Arial" w:eastAsia="Arial"/>
            <w:b w:val="1"/>
            <w:bCs w:val="1"/>
          </w:rPr>
          <w:tab/>
        </w:r>
      </w:ins>
    </w:p>
    <w:p>
      <w:pPr>
        <w:pStyle w:val="Body"/>
        <w:tabs>
          <w:tab w:val="left" w:pos="426"/>
          <w:tab w:val="left" w:pos="720"/>
        </w:tabs>
        <w:rPr>
          <w:ins w:id="2702" w:date="2019-06-17T11:03:32Z" w:author="Naveen"/>
          <w:rFonts w:ascii="Arial" w:cs="Arial" w:hAnsi="Arial" w:eastAsia="Arial"/>
          <w:b w:val="1"/>
          <w:bCs w:val="1"/>
        </w:rPr>
      </w:pPr>
      <w:ins w:id="2703" w:date="2019-06-17T11:03:32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2704" w:date="2019-06-17T11:03:32Z" w:author="Naveen"/>
          <w:rFonts w:ascii="Arial" w:cs="Arial" w:hAnsi="Arial" w:eastAsia="Arial"/>
        </w:rPr>
      </w:pPr>
      <w:ins w:id="2705" w:date="2019-06-17T11:03:32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2706" w:date="2019-06-17T11:03:32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2707" w:date="2019-06-17T11:03:32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2708" w:date="2019-06-17T11:03:32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2709" w:date="2019-06-17T11:03:32Z" w:author="Naveen">
        <w:r>
          <w:rPr>
            <w:rFonts w:ascii="Arial" w:hAnsi="Arial"/>
            <w:sz w:val="24"/>
            <w:szCs w:val="24"/>
            <w:rtl w:val="0"/>
            <w:lang w:val="en-US"/>
          </w:rPr>
          <w:t xml:space="preserve">Input validation </w:t>
        </w:r>
      </w:ins>
      <w:ins w:id="2710" w:date="2019-06-17T11:03:32Z" w:author="Naveen">
        <w:r>
          <w:rPr>
            <w:rFonts w:ascii="Arial" w:hAnsi="Arial" w:hint="default"/>
            <w:sz w:val="24"/>
            <w:szCs w:val="24"/>
            <w:rtl w:val="0"/>
            <w:lang w:val="en-US"/>
          </w:rPr>
          <w:t xml:space="preserve">– </w:t>
        </w:r>
      </w:ins>
      <w:ins w:id="2711" w:date="2019-06-17T11:03:32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2712" w:date="2019-06-17T11:03:32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2713" w:date="2019-06-17T11:03:32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2714" w:date="2019-06-17T11:03:32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2715" w:date="2019-06-17T11:03:32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2716" w:date="2019-06-17T11:03:32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2717" w:date="2019-06-17T11:03:32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2718" w:date="2019-06-17T11:03:32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2719" w:date="2019-06-17T11:03:32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2720" w:date="2019-06-17T11:03:32Z" w:author="Naveen">
        <w:r>
          <w:rPr>
            <w:rFonts w:ascii="Arial" w:hAnsi="Arial"/>
            <w:sz w:val="24"/>
            <w:szCs w:val="24"/>
            <w:rtl w:val="0"/>
            <w:lang w:val="en-US"/>
          </w:rPr>
          <w:t xml:space="preserve">Exposure testing </w:t>
        </w:r>
      </w:ins>
      <w:ins w:id="2721" w:date="2019-06-17T11:03:32Z" w:author="Naveen">
        <w:r>
          <w:rPr>
            <w:rFonts w:ascii="Arial" w:hAnsi="Arial"/>
            <w:color w:val="0000ff"/>
            <w:sz w:val="24"/>
            <w:szCs w:val="24"/>
            <w:u w:color="0000ff"/>
            <w:rtl w:val="0"/>
            <w:lang w:val="en-US"/>
          </w:rPr>
          <w:t>[especially if the application is internet facing]</w:t>
        </w:r>
      </w:ins>
      <w:ins w:id="2722" w:date="2019-06-17T11:03:32Z" w:author="Naveen">
        <w:r>
          <w:rPr>
            <w:rFonts w:ascii="Arial" w:cs="Arial" w:hAnsi="Arial" w:eastAsia="Arial"/>
            <w:sz w:val="24"/>
            <w:szCs w:val="24"/>
          </w:rPr>
          <w:br w:type="textWrapping"/>
        </w:r>
      </w:ins>
      <w:commentRangeStart w:id="2723"/>
    </w:p>
    <w:p>
      <w:pPr>
        <w:pStyle w:val="Body"/>
        <w:tabs>
          <w:tab w:val="left" w:pos="426"/>
          <w:tab w:val="left" w:pos="720"/>
        </w:tabs>
        <w:ind w:left="426" w:firstLine="0"/>
        <w:rPr>
          <w:ins w:id="2724" w:date="2019-06-17T11:03:32Z" w:author="Naveen"/>
          <w:rFonts w:ascii="Arial" w:cs="Arial" w:hAnsi="Arial" w:eastAsia="Arial"/>
          <w:color w:val="0000ff"/>
          <w:u w:color="0000ff"/>
        </w:rPr>
      </w:pPr>
      <w:ins w:id="2725" w:date="2019-06-17T11:03:32Z" w:author="Naveen">
        <w:r>
          <w:rPr>
            <w:rFonts w:ascii="Arial" w:hAnsi="Arial"/>
            <w:color w:val="0000ff"/>
            <w:u w:color="0000ff"/>
            <w:rtl w:val="0"/>
            <w:lang w:val="en-US"/>
          </w:rPr>
          <w:t xml:space="preserve">[If Application testing is required you must include the following detail in section 2 </w:t>
        </w:r>
      </w:ins>
      <w:ins w:id="2726" w:date="2019-06-17T11:03:32Z" w:author="Naveen">
        <w:r>
          <w:rPr>
            <w:rFonts w:ascii="Arial" w:hAnsi="Arial" w:hint="default"/>
            <w:color w:val="0000ff"/>
            <w:u w:color="0000ff"/>
            <w:rtl w:val="0"/>
            <w:lang w:val="en-US"/>
          </w:rPr>
          <w:t>‘</w:t>
        </w:r>
      </w:ins>
      <w:ins w:id="2727" w:date="2019-06-17T11:03:32Z" w:author="Naveen">
        <w:r>
          <w:rPr>
            <w:rFonts w:ascii="Arial" w:hAnsi="Arial"/>
            <w:color w:val="0000ff"/>
            <w:u w:color="0000ff"/>
            <w:rtl w:val="0"/>
            <w:lang w:val="en-US"/>
          </w:rPr>
          <w:t>Background &amp; technical Information</w:t>
        </w:r>
      </w:ins>
      <w:ins w:id="2728" w:date="2019-06-17T11:03:32Z" w:author="Naveen">
        <w:r>
          <w:rPr>
            <w:rFonts w:ascii="Arial" w:hAnsi="Arial" w:hint="default"/>
            <w:color w:val="0000ff"/>
            <w:u w:color="0000ff"/>
            <w:rtl w:val="0"/>
            <w:lang w:val="en-US"/>
          </w:rPr>
          <w:t>’</w:t>
        </w:r>
      </w:ins>
      <w:ins w:id="2729" w:date="2019-06-17T11:03:32Z" w:author="Naveen">
        <w:r>
          <w:rPr>
            <w:rFonts w:ascii="Arial" w:hAnsi="Arial"/>
            <w:color w:val="0000ff"/>
            <w:u w:color="0000ff"/>
            <w:rtl w:val="0"/>
          </w:rPr>
          <w:t>:</w:t>
        </w:r>
      </w:ins>
    </w:p>
    <w:p>
      <w:pPr>
        <w:pStyle w:val="Body"/>
        <w:tabs>
          <w:tab w:val="left" w:pos="426"/>
          <w:tab w:val="left" w:pos="720"/>
        </w:tabs>
        <w:rPr>
          <w:ins w:id="2730" w:date="2019-06-17T11:03:32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2731" w:date="2019-06-17T11:03:32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2732" w:date="2019-06-17T11:03:32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2733" w:date="2019-06-17T11:03:32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2734" w:date="2019-06-17T11:03:32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2735" w:date="2019-06-17T11:03:32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2736" w:date="2019-06-17T11:03:32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2737" w:date="2019-06-17T11:03:32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2738" w:date="2019-06-17T11:03:32Z" w:author="Naveen"/>
          <w:rFonts w:ascii="Arial" w:cs="Arial" w:hAnsi="Arial" w:eastAsia="Arial"/>
          <w:color w:val="0000ff"/>
          <w:u w:color="0000ff"/>
        </w:rPr>
      </w:pPr>
      <w:ins w:id="2739" w:date="2019-06-17T11:03:32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2723"/>
      <w:r>
        <w:commentReference w:id="2723"/>
      </w:r>
    </w:p>
    <w:p>
      <w:pPr>
        <w:pStyle w:val="Body"/>
        <w:rPr>
          <w:ins w:id="2740" w:date="2019-06-17T11:03:32Z" w:author="Naveen"/>
          <w:rFonts w:ascii="Arial" w:cs="Arial" w:hAnsi="Arial" w:eastAsia="Arial"/>
          <w:b w:val="1"/>
          <w:bCs w:val="1"/>
          <w:color w:val="0000ff"/>
          <w:u w:color="0000ff"/>
        </w:rPr>
      </w:pPr>
    </w:p>
    <w:p>
      <w:pPr>
        <w:pStyle w:val="Body"/>
        <w:tabs>
          <w:tab w:val="left" w:pos="426"/>
        </w:tabs>
        <w:ind w:left="426" w:firstLine="0"/>
        <w:rPr>
          <w:ins w:id="2741" w:date="2019-06-17T11:03:32Z" w:author="Naveen"/>
          <w:rFonts w:ascii="Arial" w:cs="Arial" w:hAnsi="Arial" w:eastAsia="Arial"/>
          <w:b w:val="1"/>
          <w:bCs w:val="1"/>
        </w:rPr>
      </w:pPr>
      <w:ins w:id="2742" w:date="2019-06-17T11:03:32Z" w:author="Naveen">
        <w:r>
          <w:rPr>
            <w:rFonts w:ascii="Arial" w:hAnsi="Arial"/>
            <w:b w:val="1"/>
            <w:bCs w:val="1"/>
            <w:rtl w:val="0"/>
            <w:lang w:val="en-US"/>
          </w:rPr>
          <w:t>3.F.</w:t>
          <w:tab/>
          <w:t>Web service testing</w:t>
        </w:r>
      </w:ins>
    </w:p>
    <w:p>
      <w:pPr>
        <w:pStyle w:val="Body"/>
        <w:tabs>
          <w:tab w:val="left" w:pos="426"/>
        </w:tabs>
        <w:ind w:left="426" w:firstLine="0"/>
        <w:rPr>
          <w:ins w:id="2743" w:date="2019-06-17T11:03:32Z" w:author="Naveen"/>
          <w:rFonts w:ascii="Arial" w:cs="Arial" w:hAnsi="Arial" w:eastAsia="Arial"/>
        </w:rPr>
      </w:pPr>
      <w:ins w:id="2744" w:date="2019-06-17T11:03:32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2745" w:date="2019-06-17T11:03:32Z" w:author="Naveen"/>
          <w:rFonts w:ascii="Arial" w:cs="Arial" w:hAnsi="Arial" w:eastAsia="Arial"/>
        </w:rPr>
      </w:pPr>
      <w:ins w:id="2746" w:date="2019-06-17T11:03:32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2747" w:date="2019-06-17T11:03:32Z" w:author="Naveen"/>
          <w:rFonts w:ascii="Arial" w:cs="Arial" w:hAnsi="Arial" w:eastAsia="Arial"/>
        </w:rPr>
      </w:pPr>
    </w:p>
    <w:p>
      <w:pPr>
        <w:pStyle w:val="Body"/>
        <w:tabs>
          <w:tab w:val="left" w:pos="426"/>
        </w:tabs>
        <w:ind w:left="426" w:firstLine="0"/>
        <w:rPr>
          <w:ins w:id="2748" w:date="2019-06-17T11:03:32Z" w:author="Naveen"/>
          <w:rFonts w:ascii="Arial" w:cs="Arial" w:hAnsi="Arial" w:eastAsia="Arial"/>
          <w:b w:val="1"/>
          <w:bCs w:val="1"/>
        </w:rPr>
      </w:pPr>
      <w:ins w:id="2749" w:date="2019-06-17T11:03:32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2750" w:date="2019-06-17T11:03:32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2751" w:date="2019-06-17T11:03:32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2752" w:date="2019-06-17T11:03:32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2753" w:date="2019-06-17T11:03:32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2754" w:date="2019-06-17T11:03:32Z" w:author="Naveen">
        <w:r>
          <w:rPr>
            <w:rFonts w:ascii="Arial" w:hAnsi="Arial"/>
            <w:sz w:val="24"/>
            <w:szCs w:val="24"/>
            <w:rtl w:val="0"/>
            <w:lang w:val="en-US"/>
          </w:rPr>
          <w:t>Replay attacks</w:t>
        </w:r>
      </w:ins>
    </w:p>
    <w:p>
      <w:pPr>
        <w:pStyle w:val="Body"/>
        <w:tabs>
          <w:tab w:val="left" w:pos="426"/>
        </w:tabs>
        <w:rPr>
          <w:ins w:id="2755" w:date="2019-06-17T11:03:32Z" w:author="Naveen"/>
          <w:rFonts w:ascii="Arial" w:cs="Arial" w:hAnsi="Arial" w:eastAsia="Arial"/>
          <w:b w:val="1"/>
          <w:bCs w:val="1"/>
        </w:rPr>
      </w:pPr>
      <w:ins w:id="2756" w:date="2019-06-17T11:03:32Z" w:author="Naveen">
        <w:r>
          <w:rPr>
            <w:rFonts w:ascii="Arial" w:cs="Arial" w:hAnsi="Arial" w:eastAsia="Arial"/>
          </w:rPr>
          <w:tab/>
        </w:r>
      </w:ins>
      <w:ins w:id="2757" w:date="2019-06-17T11:03:32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2758" w:date="2019-06-17T11:03:32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2759" w:date="2019-06-17T11:03:32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2760" w:date="2019-06-17T11:03:32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2761" w:date="2019-06-17T11:03:32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2762" w:date="2019-06-17T11:03:32Z" w:author="Naveen">
        <w:r>
          <w:rPr>
            <w:rFonts w:ascii="Arial" w:hAnsi="Arial"/>
            <w:sz w:val="24"/>
            <w:szCs w:val="24"/>
            <w:rtl w:val="0"/>
            <w:lang w:val="en-US"/>
          </w:rPr>
          <w:t>Session information leakage</w:t>
        </w:r>
      </w:ins>
    </w:p>
    <w:p>
      <w:pPr>
        <w:pStyle w:val="Body"/>
        <w:tabs>
          <w:tab w:val="left" w:pos="426"/>
        </w:tabs>
        <w:rPr>
          <w:ins w:id="2763" w:date="2019-06-17T11:03:32Z" w:author="Naveen"/>
          <w:rFonts w:ascii="Arial" w:cs="Arial" w:hAnsi="Arial" w:eastAsia="Arial"/>
          <w:b w:val="1"/>
          <w:bCs w:val="1"/>
        </w:rPr>
      </w:pPr>
      <w:ins w:id="2764" w:date="2019-06-17T11:03:32Z" w:author="Naveen">
        <w:r>
          <w:rPr>
            <w:rFonts w:ascii="Arial" w:cs="Arial" w:hAnsi="Arial" w:eastAsia="Arial"/>
          </w:rPr>
          <w:tab/>
        </w:r>
      </w:ins>
      <w:ins w:id="2765" w:date="2019-06-17T11:03:32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2766" w:date="2019-06-17T11:03:32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2767" w:date="2019-06-17T11:03:32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2768" w:date="2019-06-17T11:03:32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2769" w:date="2019-06-17T11:03:32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2770" w:date="2019-06-17T11:03:32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2771" w:date="2019-06-17T11:03:32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2772" w:date="2019-06-17T11:03:32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2773" w:date="2019-06-17T11:03:32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2774" w:date="2019-06-17T11:03:32Z" w:author="Naveen">
        <w:r>
          <w:rPr>
            <w:rFonts w:ascii="Arial" w:hAnsi="Arial"/>
            <w:sz w:val="24"/>
            <w:szCs w:val="24"/>
            <w:rtl w:val="0"/>
            <w:lang w:val="en-US"/>
          </w:rPr>
          <w:t>Sessions tampering</w:t>
        </w:r>
      </w:ins>
    </w:p>
    <w:p>
      <w:pPr>
        <w:pStyle w:val="Body"/>
        <w:tabs>
          <w:tab w:val="left" w:pos="426"/>
        </w:tabs>
        <w:ind w:left="360" w:firstLine="0"/>
        <w:rPr>
          <w:ins w:id="2775" w:date="2019-06-17T11:03:32Z" w:author="Naveen"/>
          <w:rFonts w:ascii="Arial" w:cs="Arial" w:hAnsi="Arial" w:eastAsia="Arial"/>
          <w:color w:val="0000ff"/>
          <w:u w:color="0000ff"/>
        </w:rPr>
      </w:pPr>
      <w:ins w:id="2776" w:date="2019-06-17T11:03:32Z" w:author="Naveen">
        <w:r>
          <w:rPr>
            <w:rFonts w:ascii="Arial" w:cs="Arial" w:hAnsi="Arial" w:eastAsia="Arial"/>
            <w:b w:val="1"/>
            <w:bCs w:val="1"/>
            <w:color w:val="0000ff"/>
            <w:u w:color="0000ff"/>
          </w:rPr>
          <w:tab/>
        </w:r>
      </w:ins>
      <w:commentRangeStart w:id="2777"/>
      <w:ins w:id="2778" w:date="2019-06-17T11:03:32Z" w:author="Naveen">
        <w:r>
          <w:rPr>
            <w:rFonts w:ascii="Arial" w:hAnsi="Arial"/>
            <w:b w:val="1"/>
            <w:bCs w:val="1"/>
            <w:color w:val="0000ff"/>
            <w:u w:color="0000ff"/>
            <w:rtl w:val="0"/>
          </w:rPr>
          <w:t>[</w:t>
        </w:r>
      </w:ins>
      <w:ins w:id="2779" w:date="2019-06-17T11:03:32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2780" w:date="2019-06-17T11:03:32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2781" w:date="2019-06-17T11:03:32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2782" w:date="2019-06-17T11:03:32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2783" w:date="2019-06-17T11:03:32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2784" w:date="2019-06-17T11:03:32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2785" w:date="2019-06-17T11:03:32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2786" w:date="2019-06-17T11:03:32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2787" w:date="2019-06-17T11:03:32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2777"/>
      <w:r>
        <w:commentReference w:id="2777"/>
      </w:r>
    </w:p>
    <w:p>
      <w:pPr>
        <w:pStyle w:val="Body"/>
        <w:ind w:left="426" w:firstLine="0"/>
        <w:rPr>
          <w:ins w:id="2788" w:date="2019-06-17T11:03:32Z" w:author="Naveen"/>
          <w:rFonts w:ascii="Arial" w:cs="Arial" w:hAnsi="Arial" w:eastAsia="Arial"/>
          <w:b w:val="1"/>
          <w:bCs w:val="1"/>
          <w:color w:val="0000ff"/>
          <w:u w:color="0000ff"/>
        </w:rPr>
      </w:pPr>
    </w:p>
    <w:p>
      <w:pPr>
        <w:pStyle w:val="Body"/>
        <w:tabs>
          <w:tab w:val="left" w:pos="426"/>
        </w:tabs>
        <w:rPr>
          <w:ins w:id="2789" w:date="2019-06-17T11:03:32Z" w:author="Naveen"/>
          <w:rFonts w:ascii="Arial" w:cs="Arial" w:hAnsi="Arial" w:eastAsia="Arial"/>
          <w:b w:val="1"/>
          <w:bCs w:val="1"/>
        </w:rPr>
      </w:pPr>
      <w:ins w:id="2790" w:date="2019-06-17T11:03:32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2791" w:date="2019-06-17T11:03:32Z" w:author="Naveen"/>
          <w:rFonts w:ascii="Arial" w:cs="Arial" w:hAnsi="Arial" w:eastAsia="Arial"/>
        </w:rPr>
      </w:pPr>
      <w:ins w:id="2792" w:date="2019-06-17T11:03:32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2793" w:date="2019-06-17T11:03:32Z" w:author="Naveen"/>
          <w:rFonts w:ascii="Arial" w:cs="Arial" w:hAnsi="Arial" w:eastAsia="Arial"/>
        </w:rPr>
      </w:pPr>
    </w:p>
    <w:p>
      <w:pPr>
        <w:pStyle w:val="Body"/>
        <w:tabs>
          <w:tab w:val="left" w:pos="426"/>
        </w:tabs>
        <w:ind w:left="426" w:firstLine="0"/>
        <w:rPr>
          <w:ins w:id="2794" w:date="2019-06-17T11:03:32Z" w:author="Naveen"/>
          <w:rFonts w:ascii="Arial" w:cs="Arial" w:hAnsi="Arial" w:eastAsia="Arial"/>
        </w:rPr>
      </w:pPr>
      <w:ins w:id="2795" w:date="2019-06-17T11:03:32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2796" w:date="2019-06-17T11:03:32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2797" w:date="2019-06-17T11:03:32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2798" w:date="2019-06-17T11:03:32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2799" w:date="2019-06-17T11:03:32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2800" w:date="2019-06-17T11:03:32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2801" w:date="2019-06-17T11:03:32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2802" w:date="2019-06-17T11:03:32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2803" w:date="2019-06-17T11:03:32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2804" w:date="2019-06-17T11:03:32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2805" w:date="2019-06-17T11:03:32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2806" w:date="2019-06-17T11:03:32Z" w:author="Naveen">
        <w:r>
          <w:rPr>
            <w:rFonts w:ascii="Arial" w:hAnsi="Arial"/>
            <w:sz w:val="24"/>
            <w:szCs w:val="24"/>
            <w:rtl w:val="0"/>
            <w:lang w:val="en-US"/>
          </w:rPr>
          <w:t>Denial of service</w:t>
        </w:r>
      </w:ins>
    </w:p>
    <w:p>
      <w:pPr>
        <w:pStyle w:val="Body"/>
        <w:tabs>
          <w:tab w:val="left" w:pos="426"/>
        </w:tabs>
        <w:ind w:left="360" w:firstLine="0"/>
        <w:rPr>
          <w:ins w:id="2807" w:date="2019-06-17T11:03:32Z" w:author="Naveen"/>
          <w:rFonts w:ascii="Arial" w:cs="Arial" w:hAnsi="Arial" w:eastAsia="Arial"/>
          <w:color w:val="0000ff"/>
          <w:u w:color="0000ff"/>
        </w:rPr>
      </w:pPr>
      <w:ins w:id="2808" w:date="2019-06-17T11:03:32Z" w:author="Naveen">
        <w:r>
          <w:rPr>
            <w:rFonts w:ascii="Arial" w:cs="Arial" w:hAnsi="Arial" w:eastAsia="Arial"/>
            <w:b w:val="1"/>
            <w:bCs w:val="1"/>
            <w:color w:val="0000ff"/>
            <w:u w:color="0000ff"/>
          </w:rPr>
          <w:tab/>
        </w:r>
      </w:ins>
      <w:commentRangeStart w:id="2809"/>
      <w:ins w:id="2810" w:date="2019-06-17T11:03:32Z" w:author="Naveen">
        <w:r>
          <w:rPr>
            <w:rFonts w:ascii="Arial" w:hAnsi="Arial"/>
            <w:color w:val="0000ff"/>
            <w:u w:color="0000ff"/>
            <w:rtl w:val="0"/>
            <w:lang w:val="en-US"/>
          </w:rPr>
          <w:t xml:space="preserve">[If Static source code analysis is required then you must include the following detail in section 2 </w:t>
        </w:r>
      </w:ins>
      <w:ins w:id="2811" w:date="2019-06-17T11:03:32Z" w:author="Naveen">
        <w:r>
          <w:rPr>
            <w:rFonts w:ascii="Arial" w:hAnsi="Arial" w:hint="default"/>
            <w:color w:val="0000ff"/>
            <w:u w:color="0000ff"/>
            <w:rtl w:val="0"/>
            <w:lang w:val="en-US"/>
          </w:rPr>
          <w:t>‘</w:t>
        </w:r>
      </w:ins>
      <w:ins w:id="2812" w:date="2019-06-17T11:03:32Z" w:author="Naveen">
        <w:r>
          <w:rPr>
            <w:rFonts w:ascii="Arial" w:hAnsi="Arial"/>
            <w:color w:val="0000ff"/>
            <w:u w:color="0000ff"/>
            <w:rtl w:val="0"/>
            <w:lang w:val="en-US"/>
          </w:rPr>
          <w:t>Background &amp; technical Information</w:t>
        </w:r>
      </w:ins>
      <w:ins w:id="2813" w:date="2019-06-17T11:03:32Z" w:author="Naveen">
        <w:r>
          <w:rPr>
            <w:rFonts w:ascii="Arial" w:hAnsi="Arial" w:hint="default"/>
            <w:color w:val="0000ff"/>
            <w:u w:color="0000ff"/>
            <w:rtl w:val="0"/>
            <w:lang w:val="en-US"/>
          </w:rPr>
          <w:t>’</w:t>
        </w:r>
      </w:ins>
      <w:ins w:id="2814" w:date="2019-06-17T11:03:32Z" w:author="Naveen">
        <w:r>
          <w:rPr>
            <w:rFonts w:ascii="Arial" w:hAnsi="Arial"/>
            <w:color w:val="0000ff"/>
            <w:u w:color="0000ff"/>
            <w:rtl w:val="0"/>
          </w:rPr>
          <w:t>:</w:t>
        </w:r>
      </w:ins>
    </w:p>
    <w:p>
      <w:pPr>
        <w:pStyle w:val="Body"/>
        <w:tabs>
          <w:tab w:val="left" w:pos="426"/>
        </w:tabs>
        <w:ind w:left="360" w:firstLine="0"/>
        <w:rPr>
          <w:ins w:id="2815" w:date="2019-06-17T11:03:32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2816" w:date="2019-06-17T11:03:32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2817" w:date="2019-06-17T11:03:32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2818" w:date="2019-06-17T11:03:32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2819" w:date="2019-06-17T11:03:32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2820" w:date="2019-06-17T11:03:32Z" w:author="Naveen">
        <w:r>
          <w:rPr>
            <w:rFonts w:ascii="Arial" w:hAnsi="Arial" w:hint="default"/>
            <w:color w:val="0000ff"/>
            <w:sz w:val="24"/>
            <w:szCs w:val="24"/>
            <w:u w:color="0000ff"/>
            <w:rtl w:val="0"/>
            <w:lang w:val="en-US"/>
          </w:rPr>
          <w:t>‘</w:t>
        </w:r>
      </w:ins>
      <w:ins w:id="2821" w:date="2019-06-17T11:03:32Z" w:author="Naveen">
        <w:r>
          <w:rPr>
            <w:rFonts w:ascii="Arial" w:hAnsi="Arial"/>
            <w:color w:val="0000ff"/>
            <w:sz w:val="24"/>
            <w:szCs w:val="24"/>
            <w:u w:color="0000ff"/>
            <w:rtl w:val="0"/>
            <w:lang w:val="en-US"/>
          </w:rPr>
          <w:t>launcher</w:t>
        </w:r>
      </w:ins>
      <w:ins w:id="2822" w:date="2019-06-17T11:03:32Z" w:author="Naveen">
        <w:r>
          <w:rPr>
            <w:rFonts w:ascii="Arial" w:hAnsi="Arial" w:hint="default"/>
            <w:color w:val="0000ff"/>
            <w:sz w:val="24"/>
            <w:szCs w:val="24"/>
            <w:u w:color="0000ff"/>
            <w:rtl w:val="0"/>
            <w:lang w:val="en-US"/>
          </w:rPr>
          <w:t xml:space="preserve">’ </w:t>
        </w:r>
      </w:ins>
      <w:ins w:id="2823" w:date="2019-06-17T11:03:32Z" w:author="Naveen">
        <w:r>
          <w:rPr>
            <w:rFonts w:ascii="Arial" w:hAnsi="Arial"/>
            <w:color w:val="0000ff"/>
            <w:sz w:val="24"/>
            <w:szCs w:val="24"/>
            <w:u w:color="0000ff"/>
            <w:rtl w:val="0"/>
            <w:lang w:val="en-US"/>
          </w:rPr>
          <w:t>scripts]</w:t>
        </w:r>
      </w:ins>
      <w:commentRangeEnd w:id="2809"/>
      <w:r>
        <w:commentReference w:id="2809"/>
      </w:r>
    </w:p>
    <w:p>
      <w:pPr>
        <w:pStyle w:val="Body"/>
        <w:tabs>
          <w:tab w:val="left" w:pos="426"/>
        </w:tabs>
        <w:rPr>
          <w:ins w:id="2824" w:date="2019-06-17T11:03:32Z" w:author="Naveen"/>
          <w:rFonts w:ascii="Arial" w:cs="Arial" w:hAnsi="Arial" w:eastAsia="Arial"/>
          <w:b w:val="1"/>
          <w:bCs w:val="1"/>
        </w:rPr>
      </w:pPr>
      <w:ins w:id="2825" w:date="2019-06-17T11:03:32Z" w:author="Naveen">
        <w:r>
          <w:rPr>
            <w:rFonts w:ascii="Arial" w:cs="Arial" w:hAnsi="Arial" w:eastAsia="Arial"/>
            <w:b w:val="1"/>
            <w:bCs w:val="1"/>
          </w:rPr>
          <w:br w:type="textWrapping"/>
        </w:r>
      </w:ins>
      <w:commentRangeStart w:id="2826"/>
    </w:p>
    <w:p>
      <w:pPr>
        <w:pStyle w:val="Body"/>
        <w:tabs>
          <w:tab w:val="left" w:pos="426"/>
        </w:tabs>
        <w:rPr>
          <w:ins w:id="2827" w:date="2019-06-17T11:03:32Z" w:author="Naveen"/>
          <w:rFonts w:ascii="Arial" w:cs="Arial" w:hAnsi="Arial" w:eastAsia="Arial"/>
          <w:b w:val="1"/>
          <w:bCs w:val="1"/>
          <w:color w:val="000000"/>
          <w:u w:color="000000"/>
        </w:rPr>
      </w:pPr>
      <w:ins w:id="2828" w:date="2019-06-17T11:03:32Z" w:author="Naveen">
        <w:r>
          <w:rPr>
            <w:rFonts w:ascii="Arial" w:hAnsi="Arial"/>
            <w:b w:val="1"/>
            <w:bCs w:val="1"/>
            <w:color w:val="000000"/>
            <w:u w:color="000000"/>
            <w:rtl w:val="0"/>
            <w:lang w:val="en-US"/>
          </w:rPr>
          <w:t xml:space="preserve">Application flows/user journey can be seen in Appendix 2 </w:t>
        </w:r>
      </w:ins>
      <w:commentRangeEnd w:id="2826"/>
      <w:r>
        <w:commentReference w:id="2826"/>
      </w:r>
    </w:p>
    <w:p>
      <w:pPr>
        <w:pStyle w:val="Body"/>
        <w:tabs>
          <w:tab w:val="left" w:pos="426"/>
        </w:tabs>
        <w:rPr>
          <w:ins w:id="2829" w:date="2019-06-17T11:03:32Z" w:author="Naveen"/>
          <w:rFonts w:ascii="Arial" w:cs="Arial" w:hAnsi="Arial" w:eastAsia="Arial"/>
          <w:b w:val="1"/>
          <w:bCs w:val="1"/>
          <w:color w:val="000000"/>
          <w:u w:color="000000"/>
        </w:rPr>
      </w:pPr>
      <w:ins w:id="2830" w:date="2019-06-17T11:03:32Z" w:author="Naveen">
        <w:r>
          <w:rPr>
            <w:rFonts w:ascii="Arial" w:cs="Arial" w:hAnsi="Arial" w:eastAsia="Arial"/>
            <w:b w:val="1"/>
            <w:bCs w:val="1"/>
            <w:color w:val="000000"/>
            <w:u w:color="000000"/>
          </w:rPr>
          <w:br w:type="textWrapping"/>
        </w:r>
      </w:ins>
      <w:commentRangeStart w:id="2831"/>
    </w:p>
    <w:p>
      <w:pPr>
        <w:pStyle w:val="Body"/>
        <w:tabs>
          <w:tab w:val="left" w:pos="426"/>
        </w:tabs>
      </w:pPr>
      <w:ins w:id="2832" w:date="2019-06-17T11:03:32Z" w:author="Naveen">
        <w:r>
          <w:rPr>
            <w:rFonts w:ascii="Arial" w:hAnsi="Arial"/>
            <w:b w:val="1"/>
            <w:bCs w:val="1"/>
            <w:color w:val="000000"/>
            <w:u w:color="000000"/>
            <w:rtl w:val="0"/>
            <w:lang w:val="en-US"/>
          </w:rPr>
          <w:t xml:space="preserve">Application screenshots are provided in Appendix 3 </w:t>
        </w:r>
      </w:ins>
      <w:commentRangeEnd w:id="2831"/>
      <w:r>
        <w:commentReference w:id="2831"/>
      </w:r>
      <w:ins w:id="2833" w:date="2019-06-17T11:03:32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2834" w:date="2019-06-17T11:03:32Z" w:author="Naveen">
        <w:r>
          <w:rPr>
            <w:rFonts w:ascii="Arial" w:cs="Arial" w:hAnsi="Arial" w:eastAsia="Arial"/>
            <w:b w:val="1"/>
            <w:bCs w:val="1"/>
          </w:rPr>
          <w:br w:type="page"/>
        </w:r>
      </w:ins>
    </w:p>
    <w:p>
      <w:pPr>
        <w:pStyle w:val="Heading 2"/>
        <w:tabs>
          <w:tab w:val="left" w:pos="709"/>
        </w:tabs>
        <w:ind w:left="851" w:hanging="142"/>
        <w:rPr>
          <w:ins w:id="2835" w:date="2019-06-17T11:03:32Z" w:author="Naveen"/>
          <w:rFonts w:ascii="Arial" w:cs="Arial" w:hAnsi="Arial" w:eastAsia="Arial"/>
          <w:b w:val="1"/>
          <w:bCs w:val="1"/>
          <w:color w:val="000000"/>
          <w:sz w:val="24"/>
          <w:szCs w:val="24"/>
          <w:u w:color="000000"/>
        </w:rPr>
      </w:pPr>
      <w:bookmarkStart w:name="_Toc74" w:id="2836"/>
      <w:ins w:id="2837" w:date="2019-06-17T11:03:32Z" w:author="Naveen">
        <w:r>
          <w:rPr>
            <w:rFonts w:ascii="Arial" w:hAnsi="Arial"/>
            <w:b w:val="1"/>
            <w:bCs w:val="1"/>
            <w:color w:val="000000"/>
            <w:sz w:val="24"/>
            <w:szCs w:val="24"/>
            <w:u w:color="000000"/>
            <w:rtl w:val="0"/>
          </w:rPr>
          <w:t>3.1  Target Area List</w:t>
        </w:r>
      </w:ins>
      <w:bookmarkEnd w:id="2836"/>
    </w:p>
    <w:p>
      <w:pPr>
        <w:pStyle w:val="Body"/>
        <w:rPr>
          <w:ins w:id="2838" w:date="2019-06-17T11:03:32Z" w:author="Naveen"/>
        </w:rPr>
      </w:pPr>
    </w:p>
    <w:p>
      <w:pPr>
        <w:pStyle w:val="Body"/>
        <w:tabs>
          <w:tab w:val="left" w:pos="709"/>
        </w:tabs>
        <w:ind w:left="709" w:firstLine="0"/>
        <w:rPr>
          <w:ins w:id="2839" w:date="2019-06-17T11:03:32Z" w:author="Naveen"/>
          <w:rFonts w:ascii="Arial" w:cs="Arial" w:hAnsi="Arial" w:eastAsia="Arial"/>
        </w:rPr>
      </w:pPr>
      <w:ins w:id="2840" w:date="2019-06-17T11:03:32Z" w:author="Naveen">
        <w:r>
          <w:rPr>
            <w:rFonts w:ascii="Arial" w:hAnsi="Arial"/>
            <w:rtl w:val="0"/>
            <w:lang w:val="en-US"/>
          </w:rPr>
          <w:t>The details of the target devices in the scope of this Penetration Test</w:t>
        </w:r>
      </w:ins>
      <w:ins w:id="2841" w:date="2019-06-17T11:03:32Z" w:author="Naveen">
        <w:r>
          <w:rPr>
            <w:rFonts w:ascii="Arial" w:hAnsi="Arial"/>
            <w:b w:val="1"/>
            <w:bCs w:val="1"/>
            <w:rtl w:val="0"/>
          </w:rPr>
          <w:t xml:space="preserve"> </w:t>
        </w:r>
      </w:ins>
      <w:ins w:id="2842" w:date="2019-06-17T11:03:32Z" w:author="Naveen">
        <w:r>
          <w:rPr>
            <w:rFonts w:ascii="Arial" w:hAnsi="Arial"/>
            <w:rtl w:val="0"/>
            <w:lang w:val="en-US"/>
          </w:rPr>
          <w:t>are provided in the table below:</w:t>
        </w:r>
      </w:ins>
    </w:p>
    <w:p>
      <w:pPr>
        <w:pStyle w:val="Body"/>
        <w:tabs>
          <w:tab w:val="left" w:pos="426"/>
        </w:tabs>
        <w:rPr>
          <w:ins w:id="2843" w:date="2019-06-17T11:03:32Z" w:author="Naveen"/>
          <w:rFonts w:ascii="Arial" w:cs="Arial" w:hAnsi="Arial" w:eastAsia="Arial"/>
        </w:rPr>
      </w:pPr>
    </w:p>
    <w:p>
      <w:pPr>
        <w:pStyle w:val="Body"/>
        <w:tabs>
          <w:tab w:val="left" w:pos="709"/>
        </w:tabs>
        <w:ind w:left="709" w:firstLine="0"/>
        <w:rPr>
          <w:ins w:id="2844" w:date="2019-06-17T11:03:32Z" w:author="Naveen"/>
          <w:rFonts w:ascii="Arial" w:cs="Arial" w:hAnsi="Arial" w:eastAsia="Arial"/>
          <w:color w:val="0000ff"/>
          <w:u w:color="0000ff"/>
        </w:rPr>
      </w:pPr>
      <w:ins w:id="2845" w:date="2019-06-17T11:03:32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2846" w:date="2019-06-17T11:03:32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2847" w:date="2019-06-17T11:03:32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2848" w:date="2019-06-17T11:03:32Z" w:author="Naveen">
        <w:r>
          <w:rPr>
            <w:rFonts w:ascii="Arial" w:cs="Arial" w:hAnsi="Arial" w:eastAsia="Arial"/>
            <w:color w:val="0000ff"/>
            <w:u w:color="0000ff"/>
          </w:rPr>
          <w:br w:type="page"/>
        </w:r>
      </w:ins>
    </w:p>
    <w:p>
      <w:pPr>
        <w:pStyle w:val="Body"/>
        <w:tabs>
          <w:tab w:val="left" w:pos="426"/>
        </w:tabs>
        <w:rPr>
          <w:ins w:id="2849" w:date="2019-06-17T11:03:32Z" w:author="Naveen"/>
          <w:rFonts w:ascii="Arial" w:cs="Arial" w:hAnsi="Arial" w:eastAsia="Arial"/>
        </w:rPr>
      </w:pPr>
    </w:p>
    <w:p>
      <w:pPr>
        <w:pStyle w:val="Body"/>
        <w:tabs>
          <w:tab w:val="left" w:pos="426"/>
        </w:tabs>
        <w:rPr>
          <w:ins w:id="2850" w:date="2019-06-17T11:03:32Z" w:author="Naveen"/>
          <w:rFonts w:ascii="Arial" w:cs="Arial" w:hAnsi="Arial" w:eastAsia="Arial"/>
        </w:rPr>
      </w:pPr>
    </w:p>
    <w:p>
      <w:pPr>
        <w:pStyle w:val="Heading 2"/>
        <w:ind w:left="720" w:firstLine="0"/>
        <w:rPr>
          <w:ins w:id="2851" w:date="2019-06-17T11:03:32Z" w:author="Naveen"/>
          <w:rFonts w:ascii="Arial" w:cs="Arial" w:hAnsi="Arial" w:eastAsia="Arial"/>
          <w:b w:val="1"/>
          <w:bCs w:val="1"/>
          <w:color w:val="000000"/>
          <w:sz w:val="24"/>
          <w:szCs w:val="24"/>
          <w:u w:color="000000"/>
        </w:rPr>
      </w:pPr>
      <w:bookmarkStart w:name="_Toc75" w:id="2852"/>
      <w:ins w:id="2853" w:date="2019-06-17T11:03:32Z" w:author="Naveen">
        <w:r>
          <w:rPr>
            <w:rFonts w:ascii="Arial" w:hAnsi="Arial"/>
            <w:b w:val="1"/>
            <w:bCs w:val="1"/>
            <w:color w:val="000000"/>
            <w:sz w:val="24"/>
            <w:szCs w:val="24"/>
            <w:u w:color="000000"/>
            <w:rtl w:val="0"/>
            <w:lang w:val="en-US"/>
          </w:rPr>
          <w:t>3.2  Security targets out-of-scope</w:t>
        </w:r>
      </w:ins>
      <w:bookmarkEnd w:id="2852"/>
    </w:p>
    <w:p>
      <w:pPr>
        <w:pStyle w:val="Body"/>
        <w:rPr>
          <w:ins w:id="2854" w:date="2019-06-17T11:03:32Z" w:author="Naveen"/>
        </w:rPr>
      </w:pPr>
    </w:p>
    <w:p>
      <w:pPr>
        <w:pStyle w:val="Body"/>
        <w:ind w:left="709" w:firstLine="0"/>
        <w:rPr>
          <w:ins w:id="2855" w:date="2019-06-17T11:03:32Z" w:author="Naveen"/>
          <w:rFonts w:ascii="Arial" w:cs="Arial" w:hAnsi="Arial" w:eastAsia="Arial"/>
        </w:rPr>
      </w:pPr>
      <w:ins w:id="2856" w:date="2019-06-17T11:03:32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2857" w:date="2019-06-17T11:03:32Z" w:author="Naveen"/>
          <w:rFonts w:ascii="Arial" w:cs="Arial" w:hAnsi="Arial" w:eastAsia="Arial"/>
          <w:color w:val="000000"/>
          <w:sz w:val="24"/>
          <w:szCs w:val="24"/>
          <w:u w:color="000000"/>
        </w:rPr>
      </w:pPr>
    </w:p>
    <w:p>
      <w:pPr>
        <w:pStyle w:val="Heading 2"/>
        <w:ind w:left="720" w:firstLine="0"/>
        <w:rPr>
          <w:ins w:id="2858" w:date="2019-06-17T11:03:32Z" w:author="Naveen"/>
          <w:rFonts w:ascii="Arial" w:cs="Arial" w:hAnsi="Arial" w:eastAsia="Arial"/>
          <w:b w:val="1"/>
          <w:bCs w:val="1"/>
          <w:color w:val="000000"/>
          <w:sz w:val="24"/>
          <w:szCs w:val="24"/>
          <w:u w:color="000000"/>
        </w:rPr>
      </w:pPr>
      <w:bookmarkStart w:name="_Toc76" w:id="2859"/>
      <w:ins w:id="2860" w:date="2019-06-17T11:03:32Z" w:author="Naveen">
        <w:r>
          <w:rPr>
            <w:rFonts w:ascii="Arial" w:hAnsi="Arial"/>
            <w:b w:val="1"/>
            <w:bCs w:val="1"/>
            <w:color w:val="000000"/>
            <w:sz w:val="24"/>
            <w:szCs w:val="24"/>
            <w:u w:color="000000"/>
            <w:rtl w:val="0"/>
            <w:lang w:val="en-US"/>
          </w:rPr>
          <w:t>3.3  Principle security concerns</w:t>
        </w:r>
      </w:ins>
      <w:bookmarkEnd w:id="2859"/>
    </w:p>
    <w:p>
      <w:pPr>
        <w:pStyle w:val="Body"/>
        <w:rPr>
          <w:ins w:id="2861" w:date="2019-06-17T11:03:32Z" w:author="Naveen"/>
        </w:rPr>
      </w:pPr>
    </w:p>
    <w:p>
      <w:pPr>
        <w:pStyle w:val="Body"/>
        <w:ind w:left="709" w:firstLine="0"/>
        <w:rPr>
          <w:ins w:id="2862" w:date="2019-06-17T11:03:32Z" w:author="Naveen"/>
          <w:rFonts w:ascii="Arial" w:cs="Arial" w:hAnsi="Arial" w:eastAsia="Arial"/>
        </w:rPr>
      </w:pPr>
      <w:ins w:id="2863" w:date="2019-06-17T11:03:32Z" w:author="Naveen">
        <w:r>
          <w:rPr>
            <w:rFonts w:ascii="Arial" w:hAnsi="Arial"/>
            <w:rtl w:val="0"/>
            <w:lang w:val="en-US"/>
          </w:rPr>
          <w:t xml:space="preserve">To support the provisioning of the Penetration Test against </w:t>
        </w:r>
      </w:ins>
      <w:commentRangeStart w:id="2864"/>
      <w:ins w:id="2865" w:date="2019-06-17T11:03:32Z" w:author="Naveen">
        <w:r>
          <w:rPr>
            <w:rFonts w:ascii="Arial" w:hAnsi="Arial"/>
            <w:color w:val="0000ff"/>
            <w:u w:color="0000ff"/>
            <w:rtl w:val="0"/>
            <w:lang w:val="en-US"/>
          </w:rPr>
          <w:t xml:space="preserve">[insert Project or Service name] </w:t>
        </w:r>
      </w:ins>
      <w:commentRangeEnd w:id="2864"/>
      <w:r>
        <w:commentReference w:id="2864"/>
      </w:r>
      <w:ins w:id="2866" w:date="2019-06-17T11:03:32Z" w:author="Naveen">
        <w:r>
          <w:rPr>
            <w:rFonts w:ascii="Arial" w:hAnsi="Arial"/>
            <w:rtl w:val="0"/>
            <w:lang w:val="en-US"/>
          </w:rPr>
          <w:t>the following Principle Security Concerns (PSCs) have been identified:</w:t>
        </w:r>
      </w:ins>
    </w:p>
    <w:p>
      <w:pPr>
        <w:pStyle w:val="Body"/>
        <w:rPr>
          <w:ins w:id="2867" w:date="2019-06-17T11:03:32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29"/>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29"/>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29"/>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2868"/>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2869" w:date="2019-06-17T11:03:32Z" w:author="Naveen"/>
          <w:rFonts w:ascii="Arial" w:cs="Arial" w:hAnsi="Arial" w:eastAsia="Arial"/>
          <w:b w:val="1"/>
          <w:bCs w:val="1"/>
        </w:rPr>
      </w:pPr>
    </w:p>
    <w:p>
      <w:pPr>
        <w:pStyle w:val="Body"/>
      </w:pPr>
      <w:ins w:id="2870" w:date="2019-06-17T11:03:32Z" w:author="Naveen">
        <w:r>
          <w:rPr>
            <w:rFonts w:ascii="Arial Unicode MS" w:cs="Arial Unicode MS" w:hAnsi="Arial Unicode MS" w:eastAsia="Arial Unicode MS"/>
            <w:b w:val="0"/>
            <w:bCs w:val="0"/>
            <w:i w:val="0"/>
            <w:iCs w:val="0"/>
          </w:rPr>
          <w:br w:type="page"/>
        </w:r>
      </w:ins>
    </w:p>
    <w:p>
      <w:pPr>
        <w:pStyle w:val="Heading"/>
        <w:ind w:left="720" w:firstLine="0"/>
        <w:rPr>
          <w:ins w:id="2871" w:date="2019-06-17T11:03:32Z" w:author="Naveen"/>
          <w:rFonts w:ascii="Arial" w:cs="Arial" w:hAnsi="Arial" w:eastAsia="Arial"/>
          <w:b w:val="1"/>
          <w:bCs w:val="1"/>
          <w:color w:val="000000"/>
          <w:sz w:val="24"/>
          <w:szCs w:val="24"/>
          <w:u w:color="000000"/>
        </w:rPr>
      </w:pPr>
      <w:bookmarkStart w:name="_Toc77" w:id="2872"/>
      <w:ins w:id="2873" w:date="2019-06-17T11:03:32Z" w:author="Naveen">
        <w:r>
          <w:rPr>
            <w:rFonts w:ascii="Arial" w:hAnsi="Arial"/>
            <w:b w:val="1"/>
            <w:bCs w:val="1"/>
            <w:color w:val="000000"/>
            <w:sz w:val="24"/>
            <w:szCs w:val="24"/>
            <w:u w:color="000000"/>
            <w:rtl w:val="0"/>
            <w:lang w:val="en-US"/>
          </w:rPr>
          <w:t>4. Test specifics</w:t>
        </w:r>
      </w:ins>
      <w:bookmarkEnd w:id="2872"/>
    </w:p>
    <w:p>
      <w:pPr>
        <w:pStyle w:val="Body"/>
        <w:rPr>
          <w:ins w:id="2874" w:date="2019-06-17T11:03:32Z" w:author="Naveen"/>
        </w:rPr>
      </w:pPr>
    </w:p>
    <w:p>
      <w:pPr>
        <w:pStyle w:val="Body"/>
        <w:tabs>
          <w:tab w:val="left" w:pos="284"/>
        </w:tabs>
        <w:ind w:left="851" w:firstLine="0"/>
        <w:rPr>
          <w:ins w:id="2875" w:date="2019-06-17T11:03:32Z" w:author="Naveen"/>
          <w:rFonts w:ascii="Arial" w:cs="Arial" w:hAnsi="Arial" w:eastAsia="Arial"/>
        </w:rPr>
      </w:pPr>
      <w:ins w:id="2876" w:date="2019-06-17T11:03:32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2877" w:date="2019-06-17T11:03:32Z" w:author="Naveen"/>
          <w:rFonts w:ascii="Arial" w:cs="Arial" w:hAnsi="Arial" w:eastAsia="Arial"/>
        </w:rPr>
      </w:pPr>
    </w:p>
    <w:p>
      <w:pPr>
        <w:pStyle w:val="Body"/>
        <w:tabs>
          <w:tab w:val="left" w:pos="284"/>
        </w:tabs>
        <w:ind w:left="851" w:firstLine="0"/>
        <w:rPr>
          <w:ins w:id="2878" w:date="2019-06-17T11:03:32Z" w:author="Naveen"/>
          <w:rFonts w:ascii="Arial" w:cs="Arial" w:hAnsi="Arial" w:eastAsia="Arial"/>
        </w:rPr>
      </w:pPr>
      <w:ins w:id="2879" w:date="2019-06-17T11:03:32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2880"/>
      <w:ins w:id="2881" w:date="2019-06-17T11:03:32Z" w:author="Naveen">
        <w:r>
          <w:rPr>
            <w:rFonts w:ascii="Arial" w:hAnsi="Arial"/>
            <w:i w:val="1"/>
            <w:iCs w:val="1"/>
            <w:color w:val="0000ff"/>
            <w:u w:color="0000ff"/>
            <w:rtl w:val="0"/>
            <w:lang w:val="en-US"/>
          </w:rPr>
          <w:t>[insert project or service name]</w:t>
        </w:r>
      </w:ins>
      <w:ins w:id="2882" w:date="2019-06-17T11:03:32Z" w:author="Naveen">
        <w:r>
          <w:rPr>
            <w:rFonts w:ascii="Arial" w:hAnsi="Arial"/>
            <w:rtl w:val="0"/>
          </w:rPr>
          <w:t>.</w:t>
        </w:r>
      </w:ins>
      <w:commentRangeEnd w:id="2880"/>
      <w:r>
        <w:commentReference w:id="2880"/>
      </w:r>
      <w:ins w:id="2883" w:date="2019-06-17T11:03:32Z" w:author="Naveen">
        <w:r>
          <w:rPr>
            <w:rFonts w:ascii="Arial" w:hAnsi="Arial"/>
            <w:i w:val="1"/>
            <w:iCs w:val="1"/>
            <w:rtl w:val="0"/>
          </w:rPr>
          <w:t xml:space="preserve">  </w:t>
        </w:r>
      </w:ins>
      <w:ins w:id="2884" w:date="2019-06-17T11:03:32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2885" w:date="2019-06-17T11:03:32Z" w:author="Naveen"/>
          <w:rFonts w:ascii="Arial" w:cs="Arial" w:hAnsi="Arial" w:eastAsia="Arial"/>
        </w:rPr>
      </w:pPr>
    </w:p>
    <w:p>
      <w:pPr>
        <w:pStyle w:val="Body"/>
        <w:tabs>
          <w:tab w:val="left" w:pos="284"/>
        </w:tabs>
        <w:ind w:left="851" w:firstLine="0"/>
        <w:rPr>
          <w:ins w:id="2886" w:date="2019-06-17T11:03:32Z" w:author="Naveen"/>
          <w:rFonts w:ascii="Arial" w:cs="Arial" w:hAnsi="Arial" w:eastAsia="Arial"/>
        </w:rPr>
      </w:pPr>
      <w:ins w:id="2887" w:date="2019-06-17T11:03:32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2888" w:date="2019-06-17T11:03:32Z" w:author="Naveen"/>
          <w:rFonts w:ascii="Arial" w:cs="Arial" w:hAnsi="Arial" w:eastAsia="Arial"/>
        </w:rPr>
      </w:pPr>
    </w:p>
    <w:p>
      <w:pPr>
        <w:pStyle w:val="Body"/>
        <w:tabs>
          <w:tab w:val="left" w:pos="284"/>
        </w:tabs>
        <w:ind w:left="851" w:firstLine="0"/>
        <w:rPr>
          <w:ins w:id="2889" w:date="2019-06-17T11:03:32Z" w:author="Naveen"/>
          <w:rFonts w:ascii="Arial" w:cs="Arial" w:hAnsi="Arial" w:eastAsia="Arial"/>
        </w:rPr>
      </w:pPr>
      <w:ins w:id="2890" w:date="2019-06-17T11:03:32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2891" w:date="2019-06-17T11:03:32Z" w:author="Naveen"/>
          <w:rFonts w:ascii="Arial" w:cs="Arial" w:hAnsi="Arial" w:eastAsia="Arial"/>
        </w:rPr>
      </w:pPr>
    </w:p>
    <w:p>
      <w:pPr>
        <w:pStyle w:val="Body"/>
        <w:tabs>
          <w:tab w:val="left" w:pos="284"/>
        </w:tabs>
        <w:ind w:left="851" w:firstLine="0"/>
        <w:rPr>
          <w:ins w:id="2892" w:date="2019-06-17T11:03:32Z" w:author="Naveen"/>
          <w:rFonts w:ascii="Arial" w:cs="Arial" w:hAnsi="Arial" w:eastAsia="Arial"/>
        </w:rPr>
      </w:pPr>
      <w:ins w:id="2893" w:date="2019-06-17T11:03:32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2894" w:date="2019-06-17T11:03:32Z" w:author="Naveen"/>
          <w:rFonts w:ascii="Arial" w:cs="Arial" w:hAnsi="Arial" w:eastAsia="Arial"/>
        </w:rPr>
      </w:pPr>
    </w:p>
    <w:p>
      <w:pPr>
        <w:pStyle w:val="Body"/>
        <w:tabs>
          <w:tab w:val="left" w:pos="284"/>
        </w:tabs>
        <w:ind w:left="851" w:firstLine="0"/>
        <w:rPr>
          <w:ins w:id="2895" w:date="2019-06-17T11:03:32Z" w:author="Naveen"/>
          <w:rFonts w:ascii="Arial" w:cs="Arial" w:hAnsi="Arial" w:eastAsia="Arial"/>
        </w:rPr>
      </w:pPr>
      <w:ins w:id="2896" w:date="2019-06-17T11:03:32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2897" w:date="2019-06-17T11:03:32Z" w:author="Naveen"/>
          <w:rFonts w:ascii="Arial" w:cs="Arial" w:hAnsi="Arial" w:eastAsia="Arial"/>
          <w:b w:val="1"/>
          <w:bCs w:val="1"/>
        </w:rPr>
      </w:pPr>
    </w:p>
    <w:p>
      <w:pPr>
        <w:pStyle w:val="Heading 2"/>
        <w:ind w:left="851" w:firstLine="0"/>
        <w:rPr>
          <w:ins w:id="2898" w:date="2019-06-17T11:03:32Z" w:author="Naveen"/>
          <w:rFonts w:ascii="Arial" w:cs="Arial" w:hAnsi="Arial" w:eastAsia="Arial"/>
          <w:b w:val="1"/>
          <w:bCs w:val="1"/>
          <w:color w:val="000000"/>
          <w:sz w:val="24"/>
          <w:szCs w:val="24"/>
          <w:u w:color="000000"/>
        </w:rPr>
      </w:pPr>
      <w:bookmarkStart w:name="_Toc78" w:id="2899"/>
      <w:ins w:id="2900" w:date="2019-06-17T11:03:32Z" w:author="Naveen">
        <w:r>
          <w:rPr>
            <w:rFonts w:ascii="Arial" w:hAnsi="Arial"/>
            <w:b w:val="1"/>
            <w:bCs w:val="1"/>
            <w:color w:val="000000"/>
            <w:sz w:val="24"/>
            <w:szCs w:val="24"/>
            <w:u w:color="000000"/>
            <w:rtl w:val="0"/>
            <w:lang w:val="en-US"/>
          </w:rPr>
          <w:t>4.1  Daily reporting</w:t>
        </w:r>
      </w:ins>
      <w:bookmarkEnd w:id="2899"/>
    </w:p>
    <w:p>
      <w:pPr>
        <w:pStyle w:val="Body"/>
        <w:rPr>
          <w:ins w:id="2901" w:date="2019-06-17T11:03:32Z" w:author="Naveen"/>
        </w:rPr>
      </w:pPr>
    </w:p>
    <w:p>
      <w:pPr>
        <w:pStyle w:val="Body"/>
        <w:tabs>
          <w:tab w:val="left" w:pos="284"/>
        </w:tabs>
        <w:ind w:left="851" w:firstLine="0"/>
        <w:rPr>
          <w:ins w:id="2902" w:date="2019-06-17T11:03:32Z" w:author="Naveen"/>
          <w:rFonts w:ascii="Arial" w:cs="Arial" w:hAnsi="Arial" w:eastAsia="Arial"/>
        </w:rPr>
      </w:pPr>
      <w:ins w:id="2903" w:date="2019-06-17T11:03:32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2904" w:date="2019-06-17T11:03:32Z" w:author="Naveen"/>
          <w:rFonts w:ascii="Arial" w:cs="Arial" w:hAnsi="Arial" w:eastAsia="Arial"/>
        </w:rPr>
      </w:pPr>
    </w:p>
    <w:p>
      <w:pPr>
        <w:pStyle w:val="Body"/>
        <w:tabs>
          <w:tab w:val="left" w:pos="284"/>
        </w:tabs>
        <w:ind w:left="851" w:firstLine="0"/>
        <w:rPr>
          <w:ins w:id="2905" w:date="2019-06-17T11:03:32Z" w:author="Naveen"/>
          <w:rFonts w:ascii="Arial" w:cs="Arial" w:hAnsi="Arial" w:eastAsia="Arial"/>
        </w:rPr>
      </w:pPr>
      <w:ins w:id="2906" w:date="2019-06-17T11:03:32Z" w:author="Naveen">
        <w:r>
          <w:rPr>
            <w:rFonts w:ascii="Arial" w:hAnsi="Arial"/>
            <w:rtl w:val="0"/>
            <w:lang w:val="en-US"/>
          </w:rPr>
          <w:t>The test supplier shall take part in a daily wash-up meeting where the day</w:t>
        </w:r>
      </w:ins>
      <w:ins w:id="2907" w:date="2019-06-17T11:03:32Z" w:author="Naveen">
        <w:r>
          <w:rPr>
            <w:rFonts w:ascii="Arial" w:hAnsi="Arial" w:hint="default"/>
            <w:rtl w:val="0"/>
            <w:lang w:val="en-US"/>
          </w:rPr>
          <w:t>’</w:t>
        </w:r>
      </w:ins>
      <w:ins w:id="2908" w:date="2019-06-17T11:03:32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2909" w:date="2019-06-17T11:03:32Z" w:author="Naveen"/>
          <w:rFonts w:ascii="Arial" w:cs="Arial" w:hAnsi="Arial" w:eastAsia="Arial"/>
          <w:b w:val="1"/>
          <w:bCs w:val="1"/>
        </w:rPr>
      </w:pPr>
    </w:p>
    <w:p>
      <w:pPr>
        <w:pStyle w:val="Heading 2"/>
        <w:ind w:left="720" w:firstLine="0"/>
        <w:rPr>
          <w:ins w:id="2910" w:date="2019-06-17T11:03:32Z" w:author="Naveen"/>
          <w:rFonts w:ascii="Arial" w:cs="Arial" w:hAnsi="Arial" w:eastAsia="Arial"/>
          <w:b w:val="1"/>
          <w:bCs w:val="1"/>
          <w:color w:val="000000"/>
          <w:sz w:val="24"/>
          <w:szCs w:val="24"/>
          <w:u w:color="000000"/>
        </w:rPr>
      </w:pPr>
      <w:bookmarkStart w:name="_Toc79" w:id="2911"/>
      <w:ins w:id="2912" w:date="2019-06-17T11:03:32Z" w:author="Naveen">
        <w:r>
          <w:rPr>
            <w:rFonts w:ascii="Arial" w:hAnsi="Arial"/>
            <w:b w:val="1"/>
            <w:bCs w:val="1"/>
            <w:color w:val="000000"/>
            <w:sz w:val="24"/>
            <w:szCs w:val="24"/>
            <w:u w:color="000000"/>
            <w:rtl w:val="0"/>
          </w:rPr>
          <w:t>4.2  Final report</w:t>
        </w:r>
      </w:ins>
      <w:bookmarkEnd w:id="2911"/>
    </w:p>
    <w:p>
      <w:pPr>
        <w:pStyle w:val="Body"/>
        <w:rPr>
          <w:ins w:id="2913" w:date="2019-06-17T11:03:32Z" w:author="Naveen"/>
        </w:rPr>
      </w:pPr>
    </w:p>
    <w:p>
      <w:pPr>
        <w:pStyle w:val="Body"/>
        <w:tabs>
          <w:tab w:val="left" w:pos="284"/>
        </w:tabs>
        <w:ind w:left="851" w:firstLine="0"/>
        <w:rPr>
          <w:ins w:id="2914" w:date="2019-06-17T11:03:32Z" w:author="Naveen"/>
          <w:rFonts w:ascii="Arial" w:cs="Arial" w:hAnsi="Arial" w:eastAsia="Arial"/>
        </w:rPr>
      </w:pPr>
      <w:ins w:id="2915" w:date="2019-06-17T11:03:32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2916" w:date="2019-06-17T11:03:32Z" w:author="Naveen"/>
          <w:rFonts w:ascii="Arial" w:cs="Arial" w:hAnsi="Arial" w:eastAsia="Arial"/>
        </w:rPr>
      </w:pPr>
    </w:p>
    <w:p>
      <w:pPr>
        <w:pStyle w:val="Body"/>
        <w:tabs>
          <w:tab w:val="left" w:pos="284"/>
        </w:tabs>
        <w:ind w:left="851" w:firstLine="0"/>
        <w:rPr>
          <w:ins w:id="2917" w:date="2019-06-17T11:03:32Z" w:author="Naveen"/>
          <w:rFonts w:ascii="Arial" w:cs="Arial" w:hAnsi="Arial" w:eastAsia="Arial"/>
        </w:rPr>
      </w:pPr>
      <w:ins w:id="2918" w:date="2019-06-17T11:03:32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2919" w:date="2019-06-17T11:03:32Z" w:author="Naveen"/>
          <w:rFonts w:ascii="Arial" w:cs="Arial" w:hAnsi="Arial" w:eastAsia="Arial"/>
        </w:rPr>
      </w:pPr>
    </w:p>
    <w:p>
      <w:pPr>
        <w:pStyle w:val="Body"/>
        <w:tabs>
          <w:tab w:val="left" w:pos="284"/>
        </w:tabs>
        <w:ind w:left="851" w:firstLine="0"/>
        <w:rPr>
          <w:ins w:id="2920" w:date="2019-06-17T11:03:32Z" w:author="Naveen"/>
          <w:rFonts w:ascii="Arial" w:cs="Arial" w:hAnsi="Arial" w:eastAsia="Arial"/>
        </w:rPr>
      </w:pPr>
      <w:ins w:id="2921" w:date="2019-06-17T11:03:32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2922" w:date="2019-06-17T11:03:32Z" w:author="Naveen"/>
          <w:rFonts w:ascii="Arial" w:cs="Arial" w:hAnsi="Arial" w:eastAsia="Arial"/>
          <w:b w:val="1"/>
          <w:bCs w:val="1"/>
        </w:rPr>
      </w:pPr>
    </w:p>
    <w:p>
      <w:pPr>
        <w:pStyle w:val="Body"/>
        <w:rPr>
          <w:ins w:id="2923" w:date="2019-06-17T11:03:32Z" w:author="Naveen"/>
          <w:rFonts w:ascii="Arial" w:cs="Arial" w:hAnsi="Arial" w:eastAsia="Arial"/>
          <w:b w:val="1"/>
          <w:bCs w:val="1"/>
        </w:rPr>
      </w:pPr>
    </w:p>
    <w:p>
      <w:pPr>
        <w:pStyle w:val="Body"/>
        <w:ind w:left="851" w:firstLine="0"/>
        <w:rPr>
          <w:ins w:id="2924" w:date="2019-06-17T11:03:32Z" w:author="Naveen"/>
          <w:rFonts w:ascii="Arial" w:cs="Arial" w:hAnsi="Arial" w:eastAsia="Arial"/>
        </w:rPr>
      </w:pPr>
      <w:ins w:id="2925" w:date="2019-06-17T11:03:32Z" w:author="Naveen">
        <w:r>
          <w:rPr>
            <w:rFonts w:ascii="Arial" w:hAnsi="Arial"/>
            <w:rtl w:val="0"/>
            <w:lang w:val="en-US"/>
          </w:rPr>
          <w:t>For each specific test scenario the test supplier shall:</w:t>
        </w:r>
      </w:ins>
    </w:p>
    <w:p>
      <w:pPr>
        <w:pStyle w:val="Body"/>
        <w:ind w:left="851" w:firstLine="0"/>
        <w:rPr>
          <w:ins w:id="2926" w:date="2019-06-17T11:03:32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2927" w:date="2019-06-17T11:03:32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2928" w:date="2019-06-17T11:03:32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2929" w:date="2019-06-17T11:03:32Z" w:author="Naveen">
        <w:r>
          <w:rPr>
            <w:rFonts w:ascii="Arial" w:hAnsi="Arial"/>
            <w:sz w:val="24"/>
            <w:szCs w:val="24"/>
            <w:rtl w:val="0"/>
            <w:lang w:val="en-US"/>
          </w:rPr>
          <w:t xml:space="preserve">A </w:t>
        </w:r>
      </w:ins>
      <w:ins w:id="2930" w:date="2019-06-17T11:03:32Z" w:author="Naveen">
        <w:r>
          <w:rPr>
            <w:rFonts w:ascii="Arial" w:hAnsi="Arial" w:hint="default"/>
            <w:sz w:val="24"/>
            <w:szCs w:val="24"/>
            <w:rtl w:val="0"/>
            <w:lang w:val="en-US"/>
          </w:rPr>
          <w:t>‘</w:t>
        </w:r>
      </w:ins>
      <w:ins w:id="2931" w:date="2019-06-17T11:03:32Z" w:author="Naveen">
        <w:r>
          <w:rPr>
            <w:rFonts w:ascii="Arial" w:hAnsi="Arial"/>
            <w:sz w:val="24"/>
            <w:szCs w:val="24"/>
            <w:rtl w:val="0"/>
            <w:lang w:val="en-US"/>
          </w:rPr>
          <w:t>Top Ten</w:t>
        </w:r>
      </w:ins>
      <w:ins w:id="2932" w:date="2019-06-17T11:03:32Z" w:author="Naveen">
        <w:r>
          <w:rPr>
            <w:rFonts w:ascii="Arial" w:hAnsi="Arial" w:hint="default"/>
            <w:sz w:val="24"/>
            <w:szCs w:val="24"/>
            <w:rtl w:val="0"/>
            <w:lang w:val="en-US"/>
          </w:rPr>
          <w:t xml:space="preserve">’ </w:t>
        </w:r>
      </w:ins>
      <w:ins w:id="2933" w:date="2019-06-17T11:03:32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2934" w:date="2019-06-17T11:03:32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2935" w:date="2019-06-17T11:03:32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2936" w:date="2019-06-17T11:03:32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2937" w:date="2019-06-17T11:03:32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2938" w:date="2019-06-17T11:03:32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2939" w:date="2019-06-17T11:03:32Z" w:author="Naveen"/>
          <w:rFonts w:ascii="Arial" w:cs="Arial" w:hAnsi="Arial" w:eastAsia="Arial"/>
          <w:sz w:val="24"/>
          <w:szCs w:val="24"/>
        </w:rPr>
      </w:pPr>
    </w:p>
    <w:p>
      <w:pPr>
        <w:pStyle w:val="Heading 2"/>
        <w:ind w:left="720" w:firstLine="0"/>
        <w:rPr>
          <w:ins w:id="2940" w:date="2019-06-17T11:03:32Z" w:author="Naveen"/>
          <w:rFonts w:ascii="Arial" w:cs="Arial" w:hAnsi="Arial" w:eastAsia="Arial"/>
          <w:b w:val="1"/>
          <w:bCs w:val="1"/>
          <w:color w:val="000000"/>
          <w:sz w:val="24"/>
          <w:szCs w:val="24"/>
          <w:u w:color="000000"/>
        </w:rPr>
      </w:pPr>
      <w:bookmarkStart w:name="_Toc80" w:id="2941"/>
      <w:ins w:id="2942" w:date="2019-06-17T11:03:32Z" w:author="Naveen">
        <w:r>
          <w:rPr>
            <w:rFonts w:ascii="Arial" w:hAnsi="Arial"/>
            <w:b w:val="1"/>
            <w:bCs w:val="1"/>
            <w:color w:val="000000"/>
            <w:sz w:val="24"/>
            <w:szCs w:val="24"/>
            <w:u w:color="000000"/>
            <w:rtl w:val="0"/>
            <w:lang w:val="en-US"/>
          </w:rPr>
          <w:t xml:space="preserve"> 4.3  Assumptions</w:t>
        </w:r>
      </w:ins>
      <w:bookmarkEnd w:id="2941"/>
    </w:p>
    <w:p>
      <w:pPr>
        <w:pStyle w:val="Body"/>
        <w:rPr>
          <w:ins w:id="2943" w:date="2019-06-17T11:03:32Z" w:author="Naveen"/>
        </w:rPr>
      </w:pPr>
    </w:p>
    <w:p>
      <w:pPr>
        <w:pStyle w:val="Body"/>
        <w:tabs>
          <w:tab w:val="left" w:pos="1560"/>
        </w:tabs>
        <w:ind w:left="851" w:firstLine="0"/>
        <w:rPr>
          <w:ins w:id="2944" w:date="2019-06-17T11:03:32Z" w:author="Naveen"/>
          <w:rFonts w:ascii="Arial" w:cs="Arial" w:hAnsi="Arial" w:eastAsia="Arial"/>
        </w:rPr>
      </w:pPr>
      <w:ins w:id="2945" w:date="2019-06-17T11:03:32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2946" w:date="2019-06-17T11:03:32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2947" w:date="2019-06-17T11:03:32Z" w:author="Naveen">
        <w:r>
          <w:rPr>
            <w:rFonts w:ascii="Arial" w:hAnsi="Arial"/>
            <w:sz w:val="24"/>
            <w:szCs w:val="24"/>
            <w:rtl w:val="0"/>
            <w:lang w:val="en-US"/>
          </w:rPr>
          <w:t>The Penetration Test</w:t>
        </w:r>
      </w:ins>
      <w:ins w:id="2948" w:date="2019-06-17T11:03:32Z" w:author="Naveen">
        <w:r>
          <w:rPr>
            <w:rFonts w:ascii="Arial" w:hAnsi="Arial"/>
            <w:b w:val="1"/>
            <w:bCs w:val="1"/>
            <w:sz w:val="24"/>
            <w:szCs w:val="24"/>
            <w:rtl w:val="0"/>
            <w:lang w:val="en-US"/>
          </w:rPr>
          <w:t xml:space="preserve"> </w:t>
        </w:r>
      </w:ins>
      <w:ins w:id="2949" w:date="2019-06-17T11:03:32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2950" w:date="2019-06-17T11:03:32Z" w:author="Naveen">
        <w:r>
          <w:rPr>
            <w:rFonts w:ascii="Arial" w:hAnsi="Arial"/>
            <w:sz w:val="24"/>
            <w:szCs w:val="24"/>
            <w:rtl w:val="0"/>
            <w:lang w:val="en-US"/>
          </w:rPr>
          <w:t>The Penetration Test</w:t>
        </w:r>
      </w:ins>
      <w:ins w:id="2951" w:date="2019-06-17T11:03:32Z" w:author="Naveen">
        <w:r>
          <w:rPr>
            <w:rFonts w:ascii="Arial" w:hAnsi="Arial"/>
            <w:b w:val="1"/>
            <w:bCs w:val="1"/>
            <w:sz w:val="24"/>
            <w:szCs w:val="24"/>
            <w:rtl w:val="0"/>
            <w:lang w:val="en-US"/>
          </w:rPr>
          <w:t xml:space="preserve"> </w:t>
        </w:r>
      </w:ins>
      <w:ins w:id="2952" w:date="2019-06-17T11:03:32Z" w:author="Naveen">
        <w:r>
          <w:rPr>
            <w:rFonts w:ascii="Arial" w:hAnsi="Arial"/>
            <w:sz w:val="24"/>
            <w:szCs w:val="24"/>
            <w:rtl w:val="0"/>
            <w:lang w:val="en-US"/>
          </w:rPr>
          <w:t xml:space="preserve">will be undertaken in both the Production and Development environments and is required to be a NCSC </w:t>
        </w:r>
      </w:ins>
      <w:ins w:id="2953" w:date="2019-06-17T11:03:32Z" w:author="Naveen">
        <w:r>
          <w:rPr>
            <w:rFonts w:ascii="Arial" w:hAnsi="Arial" w:hint="default"/>
            <w:sz w:val="24"/>
            <w:szCs w:val="24"/>
            <w:rtl w:val="0"/>
            <w:lang w:val="en-US"/>
          </w:rPr>
          <w:t>‘</w:t>
        </w:r>
      </w:ins>
      <w:ins w:id="2954" w:date="2019-06-17T11:03:32Z" w:author="Naveen">
        <w:r>
          <w:rPr>
            <w:rFonts w:ascii="Arial" w:hAnsi="Arial"/>
            <w:sz w:val="24"/>
            <w:szCs w:val="24"/>
            <w:rtl w:val="0"/>
            <w:lang w:val="en-US"/>
          </w:rPr>
          <w:t>Green light</w:t>
        </w:r>
      </w:ins>
      <w:ins w:id="2955" w:date="2019-06-17T11:03:32Z" w:author="Naveen">
        <w:r>
          <w:rPr>
            <w:rFonts w:ascii="Arial" w:hAnsi="Arial" w:hint="default"/>
            <w:sz w:val="24"/>
            <w:szCs w:val="24"/>
            <w:rtl w:val="0"/>
            <w:lang w:val="en-US"/>
          </w:rPr>
          <w:t xml:space="preserve">’ </w:t>
        </w:r>
      </w:ins>
      <w:ins w:id="2956" w:date="2019-06-17T11:03:32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2957" w:date="2019-06-17T11:03:32Z" w:author="Naveen">
        <w:r>
          <w:rPr>
            <w:rFonts w:ascii="Arial" w:hAnsi="Arial"/>
            <w:sz w:val="24"/>
            <w:szCs w:val="24"/>
            <w:rtl w:val="0"/>
            <w:lang w:val="en-US"/>
          </w:rPr>
          <w:t>The Penetration Test</w:t>
        </w:r>
      </w:ins>
      <w:ins w:id="2958" w:date="2019-06-17T11:03:32Z" w:author="Naveen">
        <w:r>
          <w:rPr>
            <w:rFonts w:ascii="Arial" w:hAnsi="Arial"/>
            <w:b w:val="1"/>
            <w:bCs w:val="1"/>
            <w:sz w:val="24"/>
            <w:szCs w:val="24"/>
            <w:rtl w:val="0"/>
            <w:lang w:val="en-US"/>
          </w:rPr>
          <w:t xml:space="preserve"> </w:t>
        </w:r>
      </w:ins>
      <w:ins w:id="2959" w:date="2019-06-17T11:03:32Z" w:author="Naveen">
        <w:r>
          <w:rPr>
            <w:rFonts w:ascii="Arial" w:hAnsi="Arial"/>
            <w:sz w:val="24"/>
            <w:szCs w:val="24"/>
            <w:rtl w:val="0"/>
            <w:lang w:val="en-US"/>
          </w:rPr>
          <w:t xml:space="preserve">will be an exploitation test </w:t>
        </w:r>
      </w:ins>
      <w:ins w:id="2960" w:date="2019-06-17T11:03:32Z" w:author="Naveen">
        <w:r>
          <w:rPr>
            <w:rFonts w:ascii="Arial" w:hAnsi="Arial" w:hint="default"/>
            <w:sz w:val="24"/>
            <w:szCs w:val="24"/>
            <w:rtl w:val="0"/>
            <w:lang w:val="en-US"/>
          </w:rPr>
          <w:t xml:space="preserve">– </w:t>
        </w:r>
      </w:ins>
      <w:ins w:id="2961" w:date="2019-06-17T11:03:32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2962"/>
      <w:ins w:id="2963" w:date="2019-06-17T11:03:32Z" w:author="Naveen">
        <w:r>
          <w:rPr>
            <w:rFonts w:ascii="Arial" w:hAnsi="Arial"/>
            <w:color w:val="0000ff"/>
            <w:u w:color="0000ff"/>
            <w:rtl w:val="0"/>
            <w:lang w:val="en-US"/>
          </w:rPr>
          <w:t>[</w:t>
        </w:r>
      </w:ins>
      <w:ins w:id="2964" w:date="2019-06-17T11:03:32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2962"/>
      <w:r>
        <w:commentReference w:id="2962"/>
      </w:r>
    </w:p>
    <w:p>
      <w:pPr>
        <w:pStyle w:val="List Paragraph"/>
        <w:numPr>
          <w:ilvl w:val="0"/>
          <w:numId w:val="24"/>
        </w:numPr>
        <w:bidi w:val="0"/>
        <w:ind w:right="0"/>
        <w:jc w:val="left"/>
        <w:rPr>
          <w:rFonts w:ascii="Arial" w:hAnsi="Arial"/>
          <w:sz w:val="24"/>
          <w:szCs w:val="24"/>
          <w:rtl w:val="0"/>
          <w:lang w:val="en-US"/>
        </w:rPr>
      </w:pPr>
      <w:ins w:id="2965" w:date="2019-06-17T11:03:32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2966" w:date="2019-06-17T11:03:32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2967" w:date="2019-06-17T11:03:32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2968" w:date="2019-06-17T11:03:32Z" w:author="Naveen">
        <w:r>
          <w:rPr>
            <w:rFonts w:ascii="Arial" w:hAnsi="Arial"/>
            <w:b w:val="1"/>
            <w:bCs w:val="1"/>
            <w:sz w:val="24"/>
            <w:szCs w:val="24"/>
            <w:rtl w:val="0"/>
            <w:lang w:val="en-US"/>
          </w:rPr>
          <w:t xml:space="preserve"> </w:t>
        </w:r>
      </w:ins>
      <w:ins w:id="2969" w:date="2019-06-17T11:03:32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2970" w:date="2019-06-17T11:03:32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2971" w:date="2019-06-17T11:03:32Z" w:author="Naveen"/>
          <w:rFonts w:ascii="Arial" w:cs="Arial" w:hAnsi="Arial" w:eastAsia="Arial"/>
        </w:rPr>
      </w:pPr>
    </w:p>
    <w:p>
      <w:pPr>
        <w:pStyle w:val="Body"/>
        <w:rPr>
          <w:ins w:id="2972" w:date="2019-06-17T11:03:32Z" w:author="Naveen"/>
          <w:rFonts w:ascii="Arial" w:cs="Arial" w:hAnsi="Arial" w:eastAsia="Arial"/>
        </w:rPr>
      </w:pPr>
    </w:p>
    <w:p>
      <w:pPr>
        <w:pStyle w:val="Body"/>
      </w:pPr>
      <w:ins w:id="2973" w:date="2019-06-17T11:03:32Z" w:author="Naveen">
        <w:r>
          <w:rPr>
            <w:rFonts w:ascii="Arial Unicode MS" w:cs="Arial Unicode MS" w:hAnsi="Arial Unicode MS" w:eastAsia="Arial Unicode MS"/>
            <w:b w:val="0"/>
            <w:bCs w:val="0"/>
            <w:i w:val="0"/>
            <w:iCs w:val="0"/>
          </w:rPr>
          <w:br w:type="page"/>
        </w:r>
      </w:ins>
    </w:p>
    <w:p>
      <w:pPr>
        <w:pStyle w:val="Heading"/>
        <w:ind w:firstLine="720"/>
        <w:rPr>
          <w:ins w:id="2974" w:date="2019-06-17T11:03:32Z" w:author="Naveen"/>
          <w:rFonts w:ascii="Arial" w:cs="Arial" w:hAnsi="Arial" w:eastAsia="Arial"/>
          <w:b w:val="1"/>
          <w:bCs w:val="1"/>
          <w:color w:val="000000"/>
          <w:sz w:val="24"/>
          <w:szCs w:val="24"/>
          <w:u w:color="000000"/>
        </w:rPr>
      </w:pPr>
      <w:bookmarkStart w:name="_Toc81" w:id="2975"/>
      <w:ins w:id="2976" w:date="2019-06-17T11:03:32Z" w:author="Naveen">
        <w:r>
          <w:rPr>
            <w:rFonts w:ascii="Arial" w:hAnsi="Arial"/>
            <w:b w:val="1"/>
            <w:bCs w:val="1"/>
            <w:color w:val="000000"/>
            <w:sz w:val="24"/>
            <w:szCs w:val="24"/>
            <w:u w:color="000000"/>
            <w:rtl w:val="0"/>
            <w:lang w:val="it-IT"/>
          </w:rPr>
          <w:t xml:space="preserve">Appendices </w:t>
        </w:r>
      </w:ins>
      <w:bookmarkEnd w:id="2975"/>
    </w:p>
    <w:p>
      <w:pPr>
        <w:pStyle w:val="Body"/>
        <w:rPr>
          <w:ins w:id="2977" w:date="2019-06-17T11:03:32Z" w:author="Naveen"/>
        </w:rPr>
      </w:pPr>
    </w:p>
    <w:p>
      <w:pPr>
        <w:pStyle w:val="Body"/>
        <w:ind w:left="720" w:firstLine="0"/>
        <w:rPr>
          <w:ins w:id="2978" w:date="2019-06-17T11:03:32Z" w:author="Naveen"/>
          <w:rFonts w:ascii="Arial" w:cs="Arial" w:hAnsi="Arial" w:eastAsia="Arial"/>
          <w:color w:val="0000ff"/>
          <w:u w:color="0000ff"/>
        </w:rPr>
      </w:pPr>
    </w:p>
    <w:p>
      <w:pPr>
        <w:pStyle w:val="Heading 2"/>
        <w:ind w:left="709" w:firstLine="11"/>
        <w:rPr>
          <w:ins w:id="2979" w:date="2019-06-17T11:03:32Z" w:author="Naveen"/>
          <w:rFonts w:ascii="Arial" w:cs="Arial" w:hAnsi="Arial" w:eastAsia="Arial"/>
          <w:b w:val="1"/>
          <w:bCs w:val="1"/>
          <w:color w:val="000000"/>
          <w:sz w:val="24"/>
          <w:szCs w:val="24"/>
          <w:u w:color="000000"/>
        </w:rPr>
      </w:pPr>
      <w:bookmarkStart w:name="_Toc82" w:id="2980"/>
      <w:commentRangeStart w:id="2981"/>
      <w:ins w:id="2982" w:date="2019-06-17T11:03:32Z" w:author="Naveen">
        <w:r>
          <w:rPr>
            <w:rFonts w:ascii="Arial" w:hAnsi="Arial"/>
            <w:b w:val="1"/>
            <w:bCs w:val="1"/>
            <w:color w:val="000000"/>
            <w:sz w:val="24"/>
            <w:szCs w:val="24"/>
            <w:u w:color="000000"/>
            <w:rtl w:val="0"/>
            <w:lang w:val="da-DK"/>
          </w:rPr>
          <w:t xml:space="preserve">Appendix 1 </w:t>
        </w:r>
      </w:ins>
      <w:ins w:id="2983" w:date="2019-06-17T11:03:32Z" w:author="Naveen">
        <w:r>
          <w:rPr>
            <w:rFonts w:ascii="Arial" w:hAnsi="Arial" w:hint="default"/>
            <w:b w:val="1"/>
            <w:bCs w:val="1"/>
            <w:color w:val="000000"/>
            <w:sz w:val="24"/>
            <w:szCs w:val="24"/>
            <w:u w:color="000000"/>
            <w:rtl w:val="0"/>
            <w:lang w:val="en-US"/>
          </w:rPr>
          <w:t xml:space="preserve">– </w:t>
        </w:r>
      </w:ins>
      <w:ins w:id="2984" w:date="2019-06-17T11:03:32Z" w:author="Naveen">
        <w:r>
          <w:rPr>
            <w:rFonts w:ascii="Arial" w:hAnsi="Arial"/>
            <w:b w:val="1"/>
            <w:bCs w:val="1"/>
            <w:color w:val="000000"/>
            <w:sz w:val="24"/>
            <w:szCs w:val="24"/>
            <w:u w:color="000000"/>
            <w:rtl w:val="0"/>
          </w:rPr>
          <w:t xml:space="preserve">NHSBSA </w:t>
        </w:r>
      </w:ins>
      <w:ins w:id="2985" w:date="2019-06-17T11:03:32Z" w:author="Naveen">
        <w:r>
          <w:rPr>
            <w:rFonts w:ascii="Arial" w:hAnsi="Arial"/>
            <w:i w:val="1"/>
            <w:iCs w:val="1"/>
            <w:color w:val="0000ff"/>
            <w:u w:color="0000ff"/>
            <w:rtl w:val="0"/>
            <w:lang w:val="en-US"/>
          </w:rPr>
          <w:t>[insert project or service name]</w:t>
        </w:r>
      </w:ins>
      <w:ins w:id="2986" w:date="2019-06-17T11:03:32Z" w:author="Naveen">
        <w:r>
          <w:rPr>
            <w:rFonts w:ascii="Arial" w:hAnsi="Arial"/>
            <w:rtl w:val="0"/>
          </w:rPr>
          <w:t xml:space="preserve"> </w:t>
        </w:r>
      </w:ins>
      <w:ins w:id="2987" w:date="2019-06-17T11:03:32Z" w:author="Naveen">
        <w:r>
          <w:rPr>
            <w:rFonts w:ascii="Arial" w:hAnsi="Arial"/>
            <w:b w:val="1"/>
            <w:bCs w:val="1"/>
            <w:color w:val="000000"/>
            <w:sz w:val="24"/>
            <w:szCs w:val="24"/>
            <w:u w:color="000000"/>
            <w:rtl w:val="0"/>
            <w:lang w:val="en-US"/>
          </w:rPr>
          <w:t>Firewall/Security Groups</w:t>
        </w:r>
      </w:ins>
      <w:commentRangeEnd w:id="2981"/>
      <w:r>
        <w:commentReference w:id="2981"/>
      </w:r>
      <w:bookmarkEnd w:id="2980"/>
    </w:p>
    <w:p>
      <w:pPr>
        <w:pStyle w:val="Body"/>
        <w:rPr>
          <w:ins w:id="2988" w:date="2019-06-17T11:03:32Z" w:author="Naveen"/>
        </w:rPr>
      </w:pPr>
    </w:p>
    <w:p>
      <w:pPr>
        <w:pStyle w:val="Body"/>
        <w:ind w:left="709" w:firstLine="0"/>
        <w:rPr>
          <w:ins w:id="2989" w:date="2019-06-17T11:03:32Z" w:author="Naveen"/>
          <w:rFonts w:ascii="Arial" w:cs="Arial" w:hAnsi="Arial" w:eastAsia="Arial"/>
        </w:rPr>
      </w:pPr>
      <w:ins w:id="2990" w:date="2019-06-17T11:03:32Z" w:author="Naveen">
        <w:r>
          <w:rPr>
            <w:rFonts w:ascii="Arial" w:hAnsi="Arial"/>
            <w:rtl w:val="0"/>
            <w:lang w:val="en-US"/>
          </w:rPr>
          <w:t xml:space="preserve">List of security groups with associated ports and IP restrictions for the </w:t>
        </w:r>
      </w:ins>
      <w:ins w:id="2991" w:date="2019-06-17T11:03:32Z" w:author="Naveen">
        <w:r>
          <w:rPr>
            <w:rFonts w:ascii="Arial" w:hAnsi="Arial"/>
            <w:i w:val="1"/>
            <w:iCs w:val="1"/>
            <w:color w:val="0000ff"/>
            <w:u w:color="0000ff"/>
            <w:rtl w:val="0"/>
            <w:lang w:val="en-US"/>
          </w:rPr>
          <w:t>[insert project or service name]</w:t>
        </w:r>
      </w:ins>
      <w:ins w:id="2992" w:date="2019-06-17T11:03:32Z" w:author="Naveen">
        <w:r>
          <w:rPr>
            <w:rFonts w:ascii="Arial" w:hAnsi="Arial"/>
            <w:rtl w:val="0"/>
            <w:lang w:val="en-US"/>
          </w:rPr>
          <w:t xml:space="preserve"> service</w:t>
        </w:r>
      </w:ins>
    </w:p>
    <w:p>
      <w:pPr>
        <w:pStyle w:val="Body"/>
        <w:rPr>
          <w:ins w:id="2993" w:date="2019-06-17T11:03:32Z" w:author="Naveen"/>
        </w:rPr>
      </w:pPr>
    </w:p>
    <w:p>
      <w:pPr>
        <w:pStyle w:val="Body"/>
        <w:rPr>
          <w:ins w:id="2994" w:date="2019-06-17T11:03:32Z" w:author="Naveen"/>
        </w:rPr>
      </w:pPr>
    </w:p>
    <w:p>
      <w:pPr>
        <w:pStyle w:val="Body"/>
        <w:rPr>
          <w:ins w:id="2995" w:date="2019-06-17T11:03:32Z" w:author="Naveen"/>
        </w:rPr>
      </w:pPr>
    </w:p>
    <w:p>
      <w:pPr>
        <w:pStyle w:val="Heading 2"/>
        <w:ind w:firstLine="709"/>
        <w:rPr>
          <w:ins w:id="2996" w:date="2019-06-17T11:03:32Z" w:author="Naveen"/>
          <w:rFonts w:ascii="Arial" w:cs="Arial" w:hAnsi="Arial" w:eastAsia="Arial"/>
          <w:b w:val="1"/>
          <w:bCs w:val="1"/>
          <w:color w:val="000000"/>
          <w:sz w:val="24"/>
          <w:szCs w:val="24"/>
          <w:u w:color="000000"/>
        </w:rPr>
      </w:pPr>
      <w:bookmarkStart w:name="_Toc83" w:id="2997"/>
      <w:commentRangeStart w:id="2998"/>
      <w:ins w:id="2999" w:date="2019-06-17T11:03:32Z" w:author="Naveen">
        <w:r>
          <w:rPr>
            <w:rFonts w:ascii="Arial" w:hAnsi="Arial"/>
            <w:b w:val="1"/>
            <w:bCs w:val="1"/>
            <w:color w:val="000000"/>
            <w:sz w:val="24"/>
            <w:szCs w:val="24"/>
            <w:u w:color="000000"/>
            <w:rtl w:val="0"/>
            <w:lang w:val="da-DK"/>
          </w:rPr>
          <w:t xml:space="preserve">Appendix 2 </w:t>
        </w:r>
      </w:ins>
      <w:ins w:id="3000" w:date="2019-06-17T11:03:32Z" w:author="Naveen">
        <w:r>
          <w:rPr>
            <w:rFonts w:ascii="Arial" w:hAnsi="Arial" w:hint="default"/>
            <w:b w:val="1"/>
            <w:bCs w:val="1"/>
            <w:color w:val="000000"/>
            <w:sz w:val="24"/>
            <w:szCs w:val="24"/>
            <w:u w:color="000000"/>
            <w:rtl w:val="0"/>
            <w:lang w:val="en-US"/>
          </w:rPr>
          <w:t xml:space="preserve">– </w:t>
        </w:r>
      </w:ins>
      <w:ins w:id="3001" w:date="2019-06-17T11:03:32Z" w:author="Naveen">
        <w:r>
          <w:rPr>
            <w:rFonts w:ascii="Arial" w:hAnsi="Arial"/>
            <w:b w:val="1"/>
            <w:bCs w:val="1"/>
            <w:color w:val="000000"/>
            <w:sz w:val="24"/>
            <w:szCs w:val="24"/>
            <w:u w:color="000000"/>
            <w:rtl w:val="0"/>
            <w:lang w:val="en-US"/>
          </w:rPr>
          <w:t>Application flows/user journey</w:t>
        </w:r>
      </w:ins>
      <w:commentRangeEnd w:id="2998"/>
      <w:r>
        <w:commentReference w:id="2998"/>
      </w:r>
      <w:bookmarkEnd w:id="2997"/>
    </w:p>
    <w:p>
      <w:pPr>
        <w:pStyle w:val="Heading 2"/>
        <w:ind w:firstLine="709"/>
        <w:rPr>
          <w:ins w:id="3002" w:date="2019-06-17T11:03:32Z" w:author="Naveen"/>
          <w:rFonts w:ascii="Arial" w:cs="Arial" w:hAnsi="Arial" w:eastAsia="Arial"/>
          <w:b w:val="1"/>
          <w:bCs w:val="1"/>
          <w:color w:val="000000"/>
          <w:sz w:val="24"/>
          <w:szCs w:val="24"/>
          <w:u w:color="000000"/>
        </w:rPr>
      </w:pPr>
    </w:p>
    <w:p>
      <w:pPr>
        <w:pStyle w:val="Body"/>
        <w:ind w:firstLine="720"/>
        <w:rPr>
          <w:ins w:id="3003" w:date="2019-06-17T11:03:32Z" w:author="Naveen"/>
          <w:rFonts w:ascii="Arial" w:cs="Arial" w:hAnsi="Arial" w:eastAsia="Arial"/>
          <w:b w:val="1"/>
          <w:bCs w:val="1"/>
          <w:color w:val="000000"/>
          <w:u w:color="000000"/>
        </w:rPr>
      </w:pPr>
    </w:p>
    <w:p>
      <w:pPr>
        <w:pStyle w:val="Body"/>
        <w:ind w:firstLine="720"/>
        <w:rPr>
          <w:ins w:id="3004" w:date="2019-06-17T11:03:32Z" w:author="Naveen"/>
          <w:rFonts w:ascii="Arial" w:cs="Arial" w:hAnsi="Arial" w:eastAsia="Arial"/>
          <w:b w:val="1"/>
          <w:bCs w:val="1"/>
          <w:color w:val="000000"/>
          <w:u w:color="000000"/>
        </w:rPr>
      </w:pPr>
    </w:p>
    <w:p>
      <w:pPr>
        <w:pStyle w:val="Body"/>
        <w:ind w:firstLine="720"/>
        <w:rPr>
          <w:ins w:id="3005" w:date="2019-06-17T11:03:32Z" w:author="Naveen"/>
          <w:rFonts w:ascii="Arial" w:cs="Arial" w:hAnsi="Arial" w:eastAsia="Arial"/>
          <w:b w:val="1"/>
          <w:bCs w:val="1"/>
          <w:color w:val="000000"/>
          <w:u w:color="000000"/>
        </w:rPr>
      </w:pPr>
      <w:ins w:id="3006" w:date="2019-06-17T11:03:32Z" w:author="Naveen">
        <w:r>
          <w:rPr>
            <w:rFonts w:ascii="Arial" w:cs="Arial" w:hAnsi="Arial" w:eastAsia="Arial"/>
            <w:b w:val="1"/>
            <w:bCs w:val="1"/>
            <w:color w:val="000000"/>
            <w:u w:color="000000"/>
          </w:rPr>
          <w:br w:type="textWrapping"/>
        </w:r>
      </w:ins>
      <w:commentRangeStart w:id="3007"/>
    </w:p>
    <w:p>
      <w:pPr>
        <w:pStyle w:val="Body"/>
        <w:ind w:firstLine="720"/>
        <w:rPr>
          <w:ins w:id="3008" w:date="2019-06-17T11:03:32Z" w:author="Naveen"/>
          <w:rFonts w:ascii="Arial" w:cs="Arial" w:hAnsi="Arial" w:eastAsia="Arial"/>
          <w:b w:val="1"/>
          <w:bCs w:val="1"/>
          <w:color w:val="000000"/>
          <w:u w:color="000000"/>
        </w:rPr>
      </w:pPr>
    </w:p>
    <w:p>
      <w:pPr>
        <w:pStyle w:val="Heading 2"/>
        <w:ind w:firstLine="709"/>
        <w:rPr>
          <w:ins w:id="3009" w:date="2019-06-17T11:03:32Z" w:author="Naveen"/>
          <w:rFonts w:ascii="Arial" w:cs="Arial" w:hAnsi="Arial" w:eastAsia="Arial"/>
          <w:b w:val="1"/>
          <w:bCs w:val="1"/>
          <w:color w:val="000000"/>
          <w:sz w:val="24"/>
          <w:szCs w:val="24"/>
          <w:u w:color="000000"/>
        </w:rPr>
      </w:pPr>
      <w:bookmarkStart w:name="_Toc84" w:id="3010"/>
      <w:ins w:id="3011" w:date="2019-06-17T11:03:32Z" w:author="Naveen">
        <w:r>
          <w:rPr>
            <w:rFonts w:ascii="Arial" w:hAnsi="Arial"/>
            <w:b w:val="1"/>
            <w:bCs w:val="1"/>
            <w:color w:val="000000"/>
            <w:sz w:val="24"/>
            <w:szCs w:val="24"/>
            <w:u w:color="000000"/>
            <w:rtl w:val="0"/>
            <w:lang w:val="da-DK"/>
          </w:rPr>
          <w:t xml:space="preserve">Appendix 3 </w:t>
        </w:r>
      </w:ins>
      <w:ins w:id="3012" w:date="2019-06-17T11:03:32Z" w:author="Naveen">
        <w:r>
          <w:rPr>
            <w:rFonts w:ascii="Arial" w:hAnsi="Arial" w:hint="default"/>
            <w:b w:val="1"/>
            <w:bCs w:val="1"/>
            <w:color w:val="000000"/>
            <w:sz w:val="24"/>
            <w:szCs w:val="24"/>
            <w:u w:color="000000"/>
            <w:rtl w:val="0"/>
            <w:lang w:val="en-US"/>
          </w:rPr>
          <w:t xml:space="preserve">– </w:t>
        </w:r>
      </w:ins>
      <w:ins w:id="3013" w:date="2019-06-17T11:03:32Z" w:author="Naveen">
        <w:r>
          <w:rPr>
            <w:rFonts w:ascii="Arial" w:hAnsi="Arial"/>
            <w:b w:val="1"/>
            <w:bCs w:val="1"/>
            <w:color w:val="000000"/>
            <w:sz w:val="24"/>
            <w:szCs w:val="24"/>
            <w:u w:color="000000"/>
            <w:rtl w:val="0"/>
            <w:lang w:val="en-US"/>
          </w:rPr>
          <w:t>Application screenshots</w:t>
        </w:r>
      </w:ins>
      <w:commentRangeEnd w:id="3007"/>
      <w:r>
        <w:commentReference w:id="3007"/>
      </w:r>
      <w:bookmarkEnd w:id="3010"/>
    </w:p>
    <w:p>
      <w:pPr>
        <w:pStyle w:val="Body"/>
        <w:rPr>
          <w:ins w:id="3014" w:date="2019-06-17T11:03:32Z" w:author="Naveen"/>
        </w:rPr>
      </w:pPr>
    </w:p>
    <w:p>
      <w:pPr>
        <w:pStyle w:val="Body"/>
        <w:rPr>
          <w:ins w:id="3015" w:date="2019-06-17T11:03:32Z" w:author="Naveen"/>
        </w:rPr>
      </w:pPr>
    </w:p>
    <w:p>
      <w:pPr>
        <w:pStyle w:val="Body"/>
        <w:rPr>
          <w:ins w:id="3016" w:date="2019-06-17T11:03:32Z" w:author="Naveen"/>
        </w:rPr>
      </w:pPr>
    </w:p>
    <w:p>
      <w:pPr>
        <w:pStyle w:val="Body"/>
        <w:rPr>
          <w:ins w:id="3017" w:date="2019-06-17T11:03:32Z" w:author="Naveen"/>
        </w:rPr>
      </w:pPr>
    </w:p>
    <w:p>
      <w:pPr>
        <w:pStyle w:val="Body"/>
        <w:rPr>
          <w:ins w:id="3018" w:date="2019-06-17T11:03:32Z" w:author="Naveen"/>
        </w:rPr>
      </w:pPr>
    </w:p>
    <w:p>
      <w:pPr>
        <w:pStyle w:val="Heading 2"/>
        <w:ind w:firstLine="709"/>
        <w:rPr>
          <w:ins w:id="3019" w:date="2019-06-17T11:03:32Z" w:author="Naveen"/>
          <w:rFonts w:ascii="Arial" w:cs="Arial" w:hAnsi="Arial" w:eastAsia="Arial"/>
          <w:b w:val="1"/>
          <w:bCs w:val="1"/>
          <w:color w:val="000000"/>
          <w:sz w:val="24"/>
          <w:szCs w:val="24"/>
          <w:u w:color="000000"/>
        </w:rPr>
      </w:pPr>
      <w:bookmarkStart w:name="_Toc85" w:id="3020"/>
      <w:commentRangeStart w:id="3021"/>
      <w:ins w:id="3022" w:date="2019-06-17T11:03:32Z" w:author="Naveen">
        <w:r>
          <w:rPr>
            <w:rFonts w:ascii="Arial" w:hAnsi="Arial"/>
            <w:b w:val="1"/>
            <w:bCs w:val="1"/>
            <w:color w:val="000000"/>
            <w:sz w:val="24"/>
            <w:szCs w:val="24"/>
            <w:u w:color="000000"/>
            <w:rtl w:val="0"/>
            <w:lang w:val="da-DK"/>
          </w:rPr>
          <w:t xml:space="preserve">Appendix 4 </w:t>
        </w:r>
      </w:ins>
      <w:ins w:id="3023" w:date="2019-06-17T11:03:32Z" w:author="Naveen">
        <w:r>
          <w:rPr>
            <w:rFonts w:ascii="Arial" w:hAnsi="Arial" w:hint="default"/>
            <w:b w:val="1"/>
            <w:bCs w:val="1"/>
            <w:color w:val="000000"/>
            <w:sz w:val="24"/>
            <w:szCs w:val="24"/>
            <w:u w:color="000000"/>
            <w:rtl w:val="0"/>
            <w:lang w:val="en-US"/>
          </w:rPr>
          <w:t xml:space="preserve">– </w:t>
        </w:r>
      </w:ins>
      <w:ins w:id="3024" w:date="2019-06-17T11:03:32Z" w:author="Naveen">
        <w:r>
          <w:rPr>
            <w:rFonts w:ascii="Arial" w:hAnsi="Arial"/>
            <w:b w:val="1"/>
            <w:bCs w:val="1"/>
            <w:color w:val="000000"/>
            <w:sz w:val="24"/>
            <w:szCs w:val="24"/>
            <w:u w:color="000000"/>
            <w:rtl w:val="0"/>
            <w:lang w:val="fr-FR"/>
          </w:rPr>
          <w:t>NTA Monitor scoping questionnaire</w:t>
        </w:r>
      </w:ins>
      <w:commentRangeEnd w:id="3021"/>
      <w:r>
        <w:commentReference w:id="3021"/>
      </w:r>
      <w:bookmarkEnd w:id="3020"/>
    </w:p>
    <w:p>
      <w:pPr>
        <w:pStyle w:val="Body"/>
        <w:ind w:firstLine="720"/>
        <w:rPr>
          <w:ins w:id="3025" w:date="2019-06-17T11:03:32Z" w:author="Naveen"/>
          <w:rFonts w:ascii="Arial" w:cs="Arial" w:hAnsi="Arial" w:eastAsia="Arial"/>
          <w:b w:val="1"/>
          <w:bCs w:val="1"/>
          <w:color w:val="000000"/>
          <w:u w:color="000000"/>
        </w:rPr>
      </w:pPr>
    </w:p>
    <w:p>
      <w:pPr>
        <w:pStyle w:val="Body"/>
        <w:ind w:firstLine="1701"/>
        <w:rPr>
          <w:ins w:id="3026" w:date="2019-06-17T11:03:32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3027" w:date="2019-06-17T11:03:32Z" w:author="Naveen"/>
          <w:rFonts w:ascii="Arial" w:cs="Arial" w:hAnsi="Arial" w:eastAsia="Arial"/>
          <w:b w:val="1"/>
          <w:bCs w:val="1"/>
          <w:color w:val="000000"/>
          <w:u w:color="000000"/>
        </w:rPr>
      </w:pPr>
    </w:p>
    <w:p>
      <w:pPr>
        <w:pStyle w:val="Body"/>
        <w:ind w:firstLine="1701"/>
        <w:rPr>
          <w:ins w:id="3028" w:date="2019-06-17T11:03:32Z" w:author="Naveen"/>
          <w:rFonts w:ascii="Arial" w:cs="Arial" w:hAnsi="Arial" w:eastAsia="Arial"/>
          <w:b w:val="1"/>
          <w:bCs w:val="1"/>
          <w:color w:val="000000"/>
          <w:u w:color="000000"/>
        </w:rPr>
      </w:pPr>
    </w:p>
    <w:p>
      <w:pPr>
        <w:pStyle w:val="Body"/>
        <w:ind w:firstLine="1701"/>
        <w:rPr>
          <w:ins w:id="3029" w:date="2019-06-17T11:03:32Z" w:author="Naveen"/>
          <w:rFonts w:ascii="Arial" w:cs="Arial" w:hAnsi="Arial" w:eastAsia="Arial"/>
          <w:b w:val="1"/>
          <w:bCs w:val="1"/>
          <w:color w:val="000000"/>
          <w:u w:color="000000"/>
        </w:rPr>
      </w:pPr>
    </w:p>
    <w:p>
      <w:pPr>
        <w:pStyle w:val="Heading 2"/>
        <w:ind w:left="1276" w:hanging="567"/>
        <w:rPr>
          <w:ins w:id="3030" w:date="2019-06-17T11:03:32Z" w:author="Naveen"/>
          <w:rFonts w:ascii="Arial" w:cs="Arial" w:hAnsi="Arial" w:eastAsia="Arial"/>
          <w:b w:val="1"/>
          <w:bCs w:val="1"/>
          <w:color w:val="000000"/>
          <w:sz w:val="24"/>
          <w:szCs w:val="24"/>
          <w:u w:color="000000"/>
        </w:rPr>
      </w:pPr>
      <w:bookmarkStart w:name="_Toc86" w:id="3031"/>
      <w:commentRangeStart w:id="3032"/>
      <w:ins w:id="3033" w:date="2019-06-17T11:03:32Z" w:author="Naveen">
        <w:r>
          <w:rPr>
            <w:rFonts w:ascii="Arial" w:hAnsi="Arial"/>
            <w:b w:val="1"/>
            <w:bCs w:val="1"/>
            <w:color w:val="000000"/>
            <w:sz w:val="24"/>
            <w:szCs w:val="24"/>
            <w:u w:color="000000"/>
            <w:rtl w:val="0"/>
            <w:lang w:val="da-DK"/>
          </w:rPr>
          <w:t xml:space="preserve">Appendix 5 </w:t>
        </w:r>
      </w:ins>
      <w:ins w:id="3034" w:date="2019-06-17T11:03:32Z" w:author="Naveen">
        <w:r>
          <w:rPr>
            <w:rFonts w:ascii="Arial" w:hAnsi="Arial" w:hint="default"/>
            <w:b w:val="1"/>
            <w:bCs w:val="1"/>
            <w:color w:val="000000"/>
            <w:sz w:val="24"/>
            <w:szCs w:val="24"/>
            <w:u w:color="000000"/>
            <w:rtl w:val="0"/>
            <w:lang w:val="en-US"/>
          </w:rPr>
          <w:t xml:space="preserve">– </w:t>
        </w:r>
      </w:ins>
      <w:ins w:id="3035" w:date="2019-06-17T11:03:32Z" w:author="Naveen">
        <w:r>
          <w:rPr>
            <w:rFonts w:ascii="Arial" w:hAnsi="Arial"/>
            <w:b w:val="1"/>
            <w:bCs w:val="1"/>
            <w:color w:val="000000"/>
            <w:sz w:val="24"/>
            <w:szCs w:val="24"/>
            <w:u w:color="000000"/>
            <w:rtl w:val="0"/>
          </w:rPr>
          <w:t>NTA Monitor test plan</w:t>
        </w:r>
      </w:ins>
      <w:commentRangeEnd w:id="3032"/>
      <w:r>
        <w:commentReference w:id="3032"/>
      </w:r>
      <w:bookmarkEnd w:id="3031"/>
    </w:p>
    <w:p>
      <w:pPr>
        <w:pStyle w:val="Body"/>
        <w:rPr>
          <w:ins w:id="3036" w:date="2019-06-17T11:03:32Z" w:author="Naveen"/>
        </w:rPr>
      </w:pPr>
    </w:p>
    <w:p>
      <w:pPr>
        <w:pStyle w:val="Body"/>
        <w:rPr>
          <w:ins w:id="3037" w:date="2019-06-17T11:03:32Z" w:author="Naveen"/>
        </w:rPr>
      </w:pPr>
    </w:p>
    <w:p>
      <w:pPr>
        <w:pStyle w:val="Body"/>
        <w:rPr>
          <w:ins w:id="3038" w:date="2019-06-17T11:03:32Z" w:author="Naveen"/>
        </w:rPr>
      </w:pPr>
    </w:p>
    <w:p>
      <w:pPr>
        <w:pStyle w:val="Body"/>
        <w:rPr>
          <w:ins w:id="3039" w:date="2019-06-17T11:03:32Z" w:author="Naveen"/>
        </w:rPr>
      </w:pPr>
    </w:p>
    <w:p>
      <w:pPr>
        <w:pStyle w:val="Body"/>
        <w:rPr>
          <w:ins w:id="3040" w:date="2019-06-17T11:03:32Z" w:author="Naveen"/>
        </w:rPr>
      </w:pPr>
      <w:ins w:id="3041" w:date="2019-06-17T11:03:32Z" w:author="Naveen">
        <w:r>
          <w:rPr/>
          <w:br w:type="textWrapping"/>
        </w:r>
      </w:ins>
      <w:commentRangeStart w:id="3042"/>
    </w:p>
    <w:p>
      <w:pPr>
        <w:pStyle w:val="Body"/>
        <w:ind w:left="709" w:firstLine="0"/>
        <w:rPr>
          <w:ins w:id="3043" w:date="2019-06-17T11:03:32Z" w:author="Naveen"/>
          <w:rFonts w:ascii="Arial" w:cs="Arial" w:hAnsi="Arial" w:eastAsia="Arial"/>
          <w:b w:val="1"/>
          <w:bCs w:val="1"/>
          <w:color w:val="000000"/>
          <w:u w:color="000000"/>
        </w:rPr>
      </w:pPr>
      <w:ins w:id="3044" w:date="2019-06-17T11:03:32Z" w:author="Naveen">
        <w:r>
          <w:rPr>
            <w:rFonts w:ascii="Arial" w:hAnsi="Arial"/>
            <w:b w:val="1"/>
            <w:bCs w:val="1"/>
            <w:color w:val="000000"/>
            <w:u w:color="000000"/>
            <w:rtl w:val="0"/>
            <w:lang w:val="da-DK"/>
          </w:rPr>
          <w:t>Appendix 6</w:t>
        </w:r>
      </w:ins>
      <w:ins w:id="3045" w:date="2019-06-17T11:03:32Z" w:author="Naveen">
        <w:r>
          <w:rPr>
            <w:rFonts w:ascii="Arial" w:hAnsi="Arial" w:hint="default"/>
            <w:b w:val="1"/>
            <w:bCs w:val="1"/>
            <w:color w:val="000000"/>
            <w:u w:color="000000"/>
            <w:rtl w:val="0"/>
            <w:lang w:val="en-US"/>
          </w:rPr>
          <w:t xml:space="preserve"> – </w:t>
        </w:r>
      </w:ins>
      <w:ins w:id="3046" w:date="2019-06-17T11:03:32Z" w:author="Naveen">
        <w:r>
          <w:rPr>
            <w:rFonts w:ascii="Arial" w:hAnsi="Arial"/>
            <w:b w:val="1"/>
            <w:bCs w:val="1"/>
            <w:color w:val="000000"/>
            <w:u w:color="000000"/>
            <w:rtl w:val="0"/>
            <w:lang w:val="en-US"/>
          </w:rPr>
          <w:t>Penetration tester user guide for NHSBSA AWS platform</w:t>
        </w:r>
      </w:ins>
      <w:commentRangeEnd w:id="3042"/>
      <w:r>
        <w:commentReference w:id="3042"/>
      </w:r>
    </w:p>
    <w:p>
      <w:pPr>
        <w:pStyle w:val="Body"/>
        <w:ind w:firstLine="720"/>
        <w:rPr>
          <w:ins w:id="3047" w:date="2019-06-17T11:03:32Z" w:author="Naveen"/>
          <w:b w:val="1"/>
          <w:bCs w:val="1"/>
          <w:color w:val="000000"/>
          <w:u w:color="000000"/>
        </w:rPr>
      </w:pPr>
    </w:p>
    <w:p>
      <w:pPr>
        <w:pStyle w:val="Body"/>
        <w:ind w:firstLine="720"/>
        <w:rPr>
          <w:ins w:id="3048" w:date="2019-06-17T11:03:32Z" w:author="Naveen"/>
          <w:b w:val="1"/>
          <w:bCs w:val="1"/>
          <w:color w:val="000000"/>
          <w:u w:color="000000"/>
        </w:rPr>
      </w:pPr>
      <w:r>
        <w:rPr>
          <w:b w:val="1"/>
          <w:bCs w:val="1"/>
          <w:color w:val="000000"/>
          <w:u w:color="000000"/>
        </w:rPr>
        <w:drawing>
          <wp:inline distT="0" distB="0" distL="0" distR="0">
            <wp:extent cx="1314450" cy="84772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3049" w:date="2019-06-17T11:03:32Z" w:author="Naveen"/>
          <w:rFonts w:ascii="Arial" w:cs="Arial" w:hAnsi="Arial" w:eastAsia="Arial"/>
          <w:color w:val="000000"/>
          <w:u w:color="000000"/>
        </w:rPr>
      </w:pPr>
    </w:p>
    <w:p>
      <w:pPr>
        <w:pStyle w:val="Body"/>
        <w:ind w:left="709" w:firstLine="0"/>
        <w:rPr>
          <w:ins w:id="3050" w:date="2019-06-17T11:03:32Z" w:author="Naveen"/>
          <w:rFonts w:ascii="Arial" w:cs="Arial" w:hAnsi="Arial" w:eastAsia="Arial"/>
          <w:b w:val="1"/>
          <w:bCs w:val="1"/>
          <w:color w:val="000000"/>
          <w:u w:color="000000"/>
        </w:rPr>
      </w:pPr>
      <w:ins w:id="3051" w:date="2019-06-17T11:03:32Z" w:author="Naveen">
        <w:r>
          <w:rPr/>
          <w:tab/>
        </w:r>
      </w:ins>
      <w:commentRangeStart w:id="3052"/>
      <w:ins w:id="3053" w:date="2019-06-17T11:03:32Z" w:author="Naveen">
        <w:r>
          <w:rPr>
            <w:rFonts w:ascii="Arial" w:hAnsi="Arial"/>
            <w:b w:val="1"/>
            <w:bCs w:val="1"/>
            <w:color w:val="000000"/>
            <w:u w:color="000000"/>
            <w:rtl w:val="0"/>
            <w:lang w:val="da-DK"/>
          </w:rPr>
          <w:t>Appendix 7</w:t>
        </w:r>
      </w:ins>
      <w:ins w:id="3054" w:date="2019-06-17T11:03:32Z" w:author="Naveen">
        <w:r>
          <w:rPr>
            <w:rFonts w:ascii="Arial" w:hAnsi="Arial" w:hint="default"/>
            <w:b w:val="1"/>
            <w:bCs w:val="1"/>
            <w:color w:val="000000"/>
            <w:u w:color="000000"/>
            <w:rtl w:val="0"/>
            <w:lang w:val="en-US"/>
          </w:rPr>
          <w:t xml:space="preserve"> – </w:t>
        </w:r>
      </w:ins>
      <w:ins w:id="3055" w:date="2019-06-17T11:03:32Z" w:author="Naveen">
        <w:r>
          <w:rPr>
            <w:rFonts w:ascii="Arial" w:hAnsi="Arial"/>
            <w:b w:val="1"/>
            <w:bCs w:val="1"/>
            <w:color w:val="000000"/>
            <w:u w:color="000000"/>
            <w:rtl w:val="0"/>
            <w:lang w:val="en-US"/>
          </w:rPr>
          <w:t>Log in credentials</w:t>
        </w:r>
      </w:ins>
      <w:commentRangeEnd w:id="3052"/>
      <w:r>
        <w:commentReference w:id="3052"/>
      </w:r>
    </w:p>
    <w:p>
      <w:pPr>
        <w:pStyle w:val="Body"/>
        <w:rPr>
          <w:ins w:id="3056" w:date="2019-06-17T11:03:32Z" w:author="Naveen"/>
        </w:rPr>
      </w:pPr>
    </w:p>
    <w:p>
      <w:pPr>
        <w:pStyle w:val="Body"/>
        <w:ind w:firstLine="709"/>
        <w:rPr>
          <w:ins w:id="3057" w:date="2019-06-17T11:03:32Z" w:author="Naveen"/>
        </w:rPr>
      </w:pPr>
    </w:p>
    <w:p>
      <w:pPr>
        <w:pStyle w:val="Body"/>
      </w:pPr>
      <w:ins w:id="3058" w:date="2019-06-17T11:03:32Z" w:author="Naveen">
        <w:r>
          <w:rPr>
            <w:rFonts w:ascii="Arial Unicode MS" w:cs="Arial Unicode MS" w:hAnsi="Arial Unicode MS" w:eastAsia="Arial Unicode MS"/>
            <w:b w:val="0"/>
            <w:bCs w:val="0"/>
            <w:i w:val="0"/>
            <w:iCs w:val="0"/>
          </w:rPr>
          <w:br w:type="page"/>
        </w:r>
      </w:ins>
    </w:p>
    <w:p>
      <w:pPr>
        <w:pStyle w:val="Heading 2"/>
        <w:ind w:left="1276" w:hanging="567"/>
        <w:rPr>
          <w:ins w:id="3059" w:date="2019-06-17T11:03:32Z" w:author="Naveen"/>
          <w:rFonts w:ascii="Arial" w:cs="Arial" w:hAnsi="Arial" w:eastAsia="Arial"/>
          <w:b w:val="1"/>
          <w:bCs w:val="1"/>
          <w:color w:val="000000"/>
          <w:sz w:val="24"/>
          <w:szCs w:val="24"/>
          <w:u w:color="000000"/>
        </w:rPr>
      </w:pPr>
      <w:bookmarkStart w:name="_Toc87" w:id="3060"/>
      <w:ins w:id="3061" w:date="2019-06-17T11:03:32Z" w:author="Naveen">
        <w:r>
          <w:rPr>
            <w:rFonts w:ascii="Arial" w:hAnsi="Arial"/>
            <w:b w:val="1"/>
            <w:bCs w:val="1"/>
            <w:color w:val="000000"/>
            <w:sz w:val="24"/>
            <w:szCs w:val="24"/>
            <w:u w:color="000000"/>
            <w:rtl w:val="0"/>
            <w:lang w:val="en-US"/>
          </w:rPr>
          <w:t>Glossary:</w:t>
        </w:r>
      </w:ins>
      <w:bookmarkEnd w:id="3060"/>
    </w:p>
    <w:p>
      <w:pPr>
        <w:pStyle w:val="Body"/>
        <w:rPr>
          <w:ins w:id="3062" w:date="2019-06-17T11:03:32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063"/>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3064" w:date="2019-06-17T11:03:33Z" w:author="Naveen"/>
          <w:rFonts w:ascii="Arial" w:cs="Arial" w:hAnsi="Arial" w:eastAsia="Arial"/>
          <w:b w:val="1"/>
          <w:bCs w:val="1"/>
        </w:rPr>
      </w:pPr>
    </w:p>
    <w:p>
      <w:pPr>
        <w:pStyle w:val="Body"/>
        <w:tabs>
          <w:tab w:val="left" w:pos="8647"/>
        </w:tabs>
        <w:rPr>
          <w:ins w:id="3065" w:date="2019-06-17T11:03:33Z" w:author="Naveen"/>
        </w:rPr>
      </w:pPr>
      <w:ins w:id="3066" w:date="2019-06-17T11:03:33Z" w:author="Naveen">
        <w:r>
          <w:rPr>
            <w:rtl w:val="0"/>
          </w:rPr>
          <w:t xml:space="preserve"> </w:t>
        </w:r>
      </w:ins>
    </w:p>
    <w:p>
      <w:pPr>
        <w:pStyle w:val="Body"/>
        <w:rPr>
          <w:ins w:id="3067" w:date="2019-06-17T11:03:33Z" w:author="Naveen"/>
        </w:rPr>
      </w:pPr>
    </w:p>
    <w:p>
      <w:pPr>
        <w:pStyle w:val="Body"/>
        <w:rPr>
          <w:ins w:id="3068" w:date="2019-06-17T11:03:33Z" w:author="Naveen"/>
        </w:rPr>
      </w:pPr>
    </w:p>
    <w:p>
      <w:pPr>
        <w:pStyle w:val="Body"/>
        <w:rPr>
          <w:ins w:id="3069" w:date="2019-06-17T11:03:33Z" w:author="Naveen"/>
        </w:rPr>
      </w:pPr>
      <w:ins w:id="3070" w:date="2019-06-17T11:03:33Z" w:author="Naveen">
        <w:r>
          <w:rPr/>
          <w:br w:type="textWrapping"/>
        </w:r>
      </w:ins>
      <w:commentRangeStart w:id="3071"/>
    </w:p>
    <w:p>
      <w:pPr>
        <w:pStyle w:val="Body"/>
        <w:jc w:val="right"/>
        <w:rPr>
          <w:ins w:id="3072" w:date="2019-06-17T11:03:33Z" w:author="Naveen"/>
          <w:rFonts w:ascii="Arial" w:cs="Arial" w:hAnsi="Arial" w:eastAsia="Arial"/>
          <w:b w:val="1"/>
          <w:bCs w:val="1"/>
          <w:color w:val="0000ff"/>
          <w:sz w:val="28"/>
          <w:szCs w:val="28"/>
          <w:u w:color="0000ff"/>
        </w:rPr>
      </w:pPr>
      <w:ins w:id="3073" w:date="2019-06-17T11:03:33Z" w:author="Naveen">
        <w:r>
          <w:rPr>
            <w:rFonts w:ascii="Arial" w:hAnsi="Arial"/>
            <w:b w:val="1"/>
            <w:bCs w:val="1"/>
            <w:color w:val="0000ff"/>
            <w:sz w:val="28"/>
            <w:szCs w:val="28"/>
            <w:u w:color="0000ff"/>
            <w:rtl w:val="0"/>
            <w:lang w:val="en-US"/>
          </w:rPr>
          <w:t>[Insert PROJECT or Service Name]</w:t>
        </w:r>
      </w:ins>
      <w:commentRangeEnd w:id="3071"/>
      <w:r>
        <w:commentReference w:id="3071"/>
      </w:r>
    </w:p>
    <w:p>
      <w:pPr>
        <w:pStyle w:val="Body"/>
        <w:jc w:val="right"/>
        <w:rPr>
          <w:ins w:id="3074" w:date="2019-06-17T11:03:33Z" w:author="Naveen"/>
          <w:rFonts w:ascii="Arial" w:cs="Arial" w:hAnsi="Arial" w:eastAsia="Arial"/>
          <w:b w:val="1"/>
          <w:bCs w:val="1"/>
          <w:sz w:val="28"/>
          <w:szCs w:val="28"/>
        </w:rPr>
      </w:pPr>
      <w:ins w:id="3075" w:date="2019-06-17T11:03:33Z" w:author="Naveen">
        <w:r>
          <w:rPr>
            <w:rFonts w:ascii="Arial" w:hAnsi="Arial"/>
            <w:b w:val="1"/>
            <w:bCs w:val="1"/>
            <w:sz w:val="28"/>
            <w:szCs w:val="28"/>
            <w:rtl w:val="0"/>
            <w:lang w:val="en-US"/>
          </w:rPr>
          <w:t>Penetration Test</w:t>
        </w:r>
      </w:ins>
    </w:p>
    <w:p>
      <w:pPr>
        <w:pStyle w:val="Body"/>
        <w:jc w:val="right"/>
        <w:rPr>
          <w:ins w:id="3076" w:date="2019-06-17T11:03:33Z" w:author="Naveen"/>
          <w:rFonts w:ascii="Arial" w:cs="Arial" w:hAnsi="Arial" w:eastAsia="Arial"/>
          <w:sz w:val="28"/>
          <w:szCs w:val="28"/>
        </w:rPr>
      </w:pPr>
      <w:ins w:id="3077" w:date="2019-06-17T11:03:33Z" w:author="Naveen">
        <w:r>
          <w:rPr>
            <w:rFonts w:ascii="Arial" w:hAnsi="Arial"/>
            <w:b w:val="1"/>
            <w:bCs w:val="1"/>
            <w:sz w:val="28"/>
            <w:szCs w:val="28"/>
            <w:rtl w:val="0"/>
            <w:lang w:val="en-US"/>
          </w:rPr>
          <w:t>Scoping Document</w:t>
        </w:r>
      </w:ins>
    </w:p>
    <w:p>
      <w:pPr>
        <w:pStyle w:val="Body"/>
        <w:jc w:val="right"/>
        <w:rPr>
          <w:ins w:id="3078" w:date="2019-06-17T11:03:33Z" w:author="Naveen"/>
          <w:rFonts w:ascii="Arial" w:cs="Arial" w:hAnsi="Arial" w:eastAsia="Arial"/>
          <w:sz w:val="28"/>
          <w:szCs w:val="28"/>
        </w:rPr>
      </w:pPr>
    </w:p>
    <w:p>
      <w:pPr>
        <w:pStyle w:val="Body"/>
        <w:jc w:val="right"/>
        <w:rPr>
          <w:ins w:id="3079" w:date="2019-06-17T11:03:33Z" w:author="Naveen"/>
          <w:rFonts w:ascii="Arial" w:cs="Arial" w:hAnsi="Arial" w:eastAsia="Arial"/>
          <w:sz w:val="28"/>
          <w:szCs w:val="28"/>
        </w:rPr>
      </w:pPr>
    </w:p>
    <w:p>
      <w:pPr>
        <w:pStyle w:val="Body"/>
        <w:jc w:val="right"/>
        <w:rPr>
          <w:ins w:id="3080" w:date="2019-06-17T11:03:33Z" w:author="Naveen"/>
          <w:rFonts w:ascii="Arial" w:cs="Arial" w:hAnsi="Arial" w:eastAsia="Arial"/>
          <w:b w:val="1"/>
          <w:bCs w:val="1"/>
          <w:color w:val="0000ff"/>
          <w:u w:color="0000ff"/>
        </w:rPr>
      </w:pPr>
      <w:ins w:id="3081" w:date="2019-06-17T11:03:33Z" w:author="Naveen">
        <w:r>
          <w:rPr>
            <w:rFonts w:ascii="Arial" w:hAnsi="Arial"/>
            <w:b w:val="1"/>
            <w:bCs w:val="1"/>
            <w:rtl w:val="0"/>
            <w:lang w:val="en-US"/>
          </w:rPr>
          <w:t xml:space="preserve">Origin/Author(s): </w:t>
        </w:r>
      </w:ins>
      <w:commentRangeStart w:id="3082"/>
      <w:ins w:id="3083" w:date="2019-06-17T11:03:33Z" w:author="Naveen">
        <w:r>
          <w:rPr>
            <w:rFonts w:ascii="Arial" w:hAnsi="Arial"/>
            <w:b w:val="1"/>
            <w:bCs w:val="1"/>
            <w:color w:val="0000ff"/>
            <w:u w:color="0000ff"/>
            <w:rtl w:val="0"/>
            <w:lang w:val="en-US"/>
          </w:rPr>
          <w:t>[Insert Author of document]</w:t>
        </w:r>
      </w:ins>
      <w:commentRangeEnd w:id="3082"/>
      <w:r>
        <w:commentReference w:id="3082"/>
      </w:r>
    </w:p>
    <w:p>
      <w:pPr>
        <w:pStyle w:val="Body"/>
        <w:jc w:val="right"/>
        <w:rPr>
          <w:ins w:id="3084" w:date="2019-06-17T11:03:33Z" w:author="Naveen"/>
          <w:rFonts w:ascii="Arial" w:cs="Arial" w:hAnsi="Arial" w:eastAsia="Arial"/>
          <w:b w:val="1"/>
          <w:bCs w:val="1"/>
          <w:color w:val="0000ff"/>
          <w:u w:color="0000ff"/>
        </w:rPr>
      </w:pPr>
    </w:p>
    <w:p>
      <w:pPr>
        <w:pStyle w:val="Body"/>
        <w:jc w:val="right"/>
        <w:rPr>
          <w:ins w:id="3085" w:date="2019-06-17T11:03:33Z" w:author="Naveen"/>
          <w:rFonts w:ascii="Arial" w:cs="Arial" w:hAnsi="Arial" w:eastAsia="Arial"/>
          <w:b w:val="1"/>
          <w:bCs w:val="1"/>
        </w:rPr>
      </w:pPr>
    </w:p>
    <w:p>
      <w:pPr>
        <w:pStyle w:val="Body"/>
        <w:jc w:val="right"/>
        <w:rPr>
          <w:ins w:id="3086" w:date="2019-06-17T11:03:33Z" w:author="Naveen"/>
          <w:rFonts w:ascii="Arial" w:cs="Arial" w:hAnsi="Arial" w:eastAsia="Arial"/>
          <w:b w:val="1"/>
          <w:bCs w:val="1"/>
          <w:color w:val="0000ff"/>
          <w:u w:color="0000ff"/>
        </w:rPr>
      </w:pPr>
      <w:ins w:id="3087" w:date="2019-06-17T11:03:33Z" w:author="Naveen">
        <w:r>
          <w:rPr>
            <w:rFonts w:ascii="Arial" w:hAnsi="Arial"/>
            <w:b w:val="1"/>
            <w:bCs w:val="1"/>
            <w:rtl w:val="0"/>
            <w:lang w:val="en-US"/>
          </w:rPr>
          <w:t xml:space="preserve">Date Approved: </w:t>
        </w:r>
      </w:ins>
      <w:commentRangeStart w:id="3088"/>
      <w:ins w:id="3089" w:date="2019-06-17T11:03:33Z" w:author="Naveen">
        <w:r>
          <w:rPr>
            <w:rFonts w:ascii="Arial" w:hAnsi="Arial"/>
            <w:b w:val="1"/>
            <w:bCs w:val="1"/>
            <w:color w:val="0000ff"/>
            <w:u w:color="0000ff"/>
            <w:rtl w:val="0"/>
            <w:lang w:val="en-US"/>
          </w:rPr>
          <w:t>[Insert approved date]</w:t>
        </w:r>
      </w:ins>
      <w:commentRangeEnd w:id="3088"/>
      <w:r>
        <w:commentReference w:id="3088"/>
      </w:r>
    </w:p>
    <w:p>
      <w:pPr>
        <w:pStyle w:val="Body"/>
        <w:jc w:val="right"/>
        <w:rPr>
          <w:ins w:id="3090" w:date="2019-06-17T11:03:33Z" w:author="Naveen"/>
          <w:rFonts w:ascii="Arial" w:cs="Arial" w:hAnsi="Arial" w:eastAsia="Arial"/>
          <w:b w:val="1"/>
          <w:bCs w:val="1"/>
        </w:rPr>
      </w:pPr>
    </w:p>
    <w:p>
      <w:pPr>
        <w:pStyle w:val="Body"/>
        <w:jc w:val="right"/>
        <w:rPr>
          <w:ins w:id="3091" w:date="2019-06-17T11:03:33Z" w:author="Naveen"/>
          <w:rFonts w:ascii="Arial" w:cs="Arial" w:hAnsi="Arial" w:eastAsia="Arial"/>
          <w:b w:val="1"/>
          <w:bCs w:val="1"/>
        </w:rPr>
      </w:pPr>
    </w:p>
    <w:p>
      <w:pPr>
        <w:pStyle w:val="Body"/>
        <w:jc w:val="right"/>
        <w:rPr>
          <w:ins w:id="3092" w:date="2019-06-17T11:03:33Z" w:author="Naveen"/>
          <w:rFonts w:ascii="Arial" w:cs="Arial" w:hAnsi="Arial" w:eastAsia="Arial"/>
          <w:b w:val="1"/>
          <w:bCs w:val="1"/>
        </w:rPr>
      </w:pPr>
      <w:ins w:id="3093" w:date="2019-06-17T11:03:33Z" w:author="Naveen">
        <w:r>
          <w:rPr>
            <w:rFonts w:ascii="Arial" w:hAnsi="Arial"/>
            <w:b w:val="1"/>
            <w:bCs w:val="1"/>
            <w:rtl w:val="0"/>
            <w:lang w:val="de-DE"/>
          </w:rPr>
          <w:t xml:space="preserve">Version: </w:t>
        </w:r>
      </w:ins>
      <w:commentRangeStart w:id="3094"/>
      <w:ins w:id="3095" w:date="2019-06-17T11:03:33Z" w:author="Naveen">
        <w:r>
          <w:rPr>
            <w:rFonts w:ascii="Arial" w:hAnsi="Arial"/>
            <w:b w:val="1"/>
            <w:bCs w:val="1"/>
            <w:color w:val="0000ff"/>
            <w:u w:color="0000ff"/>
            <w:rtl w:val="0"/>
            <w:lang w:val="en-US"/>
          </w:rPr>
          <w:t>[insert version number, this should reflect the change on page 3</w:t>
        </w:r>
      </w:ins>
      <w:commentRangeEnd w:id="3094"/>
      <w:r>
        <w:commentReference w:id="3094"/>
      </w:r>
      <w:ins w:id="3096" w:date="2019-06-17T11:03:33Z" w:author="Naveen">
        <w:r>
          <w:rPr>
            <w:rFonts w:ascii="Arial" w:hAnsi="Arial"/>
            <w:b w:val="1"/>
            <w:bCs w:val="1"/>
            <w:color w:val="0000ff"/>
            <w:u w:color="0000ff"/>
            <w:rtl w:val="0"/>
          </w:rPr>
          <w:t>]</w:t>
        </w:r>
      </w:ins>
    </w:p>
    <w:p>
      <w:pPr>
        <w:pStyle w:val="Body"/>
        <w:jc w:val="right"/>
        <w:rPr>
          <w:ins w:id="3097" w:date="2019-06-17T11:03:33Z" w:author="Naveen"/>
          <w:rFonts w:ascii="Arial" w:cs="Arial" w:hAnsi="Arial" w:eastAsia="Arial"/>
          <w:b w:val="1"/>
          <w:bCs w:val="1"/>
        </w:rPr>
      </w:pPr>
    </w:p>
    <w:p>
      <w:pPr>
        <w:pStyle w:val="Body"/>
        <w:jc w:val="right"/>
        <w:rPr>
          <w:ins w:id="3098" w:date="2019-06-17T11:03:33Z" w:author="Naveen"/>
          <w:rFonts w:ascii="Arial" w:cs="Arial" w:hAnsi="Arial" w:eastAsia="Arial"/>
          <w:b w:val="1"/>
          <w:bCs w:val="1"/>
        </w:rPr>
      </w:pPr>
    </w:p>
    <w:p>
      <w:pPr>
        <w:pStyle w:val="Body"/>
        <w:jc w:val="right"/>
        <w:rPr>
          <w:ins w:id="3099" w:date="2019-06-17T11:03:33Z" w:author="Naveen"/>
          <w:rFonts w:ascii="Arial" w:cs="Arial" w:hAnsi="Arial" w:eastAsia="Arial"/>
          <w:b w:val="1"/>
          <w:bCs w:val="1"/>
        </w:rPr>
      </w:pPr>
    </w:p>
    <w:p>
      <w:pPr>
        <w:pStyle w:val="Body"/>
        <w:jc w:val="right"/>
        <w:rPr>
          <w:ins w:id="3100" w:date="2019-06-17T11:03:33Z" w:author="Naveen"/>
          <w:rFonts w:ascii="Arial" w:cs="Arial" w:hAnsi="Arial" w:eastAsia="Arial"/>
          <w:b w:val="1"/>
          <w:bCs w:val="1"/>
        </w:rPr>
      </w:pPr>
    </w:p>
    <w:p>
      <w:pPr>
        <w:pStyle w:val="Body"/>
        <w:jc w:val="right"/>
        <w:rPr>
          <w:ins w:id="3101" w:date="2019-06-17T11:03:33Z" w:author="Naveen"/>
          <w:rFonts w:ascii="Arial" w:cs="Arial" w:hAnsi="Arial" w:eastAsia="Arial"/>
          <w:b w:val="1"/>
          <w:bCs w:val="1"/>
        </w:rPr>
      </w:pPr>
    </w:p>
    <w:p>
      <w:pPr>
        <w:pStyle w:val="Body"/>
        <w:jc w:val="right"/>
        <w:rPr>
          <w:ins w:id="3102" w:date="2019-06-17T11:03:33Z" w:author="Naveen"/>
          <w:rFonts w:ascii="Arial" w:cs="Arial" w:hAnsi="Arial" w:eastAsia="Arial"/>
          <w:b w:val="1"/>
          <w:bCs w:val="1"/>
        </w:rPr>
      </w:pPr>
    </w:p>
    <w:p>
      <w:pPr>
        <w:pStyle w:val="Body"/>
        <w:jc w:val="right"/>
        <w:rPr>
          <w:ins w:id="3103" w:date="2019-06-17T11:03:33Z" w:author="Naveen"/>
          <w:rFonts w:ascii="Arial" w:cs="Arial" w:hAnsi="Arial" w:eastAsia="Arial"/>
          <w:b w:val="1"/>
          <w:bCs w:val="1"/>
        </w:rPr>
      </w:pPr>
    </w:p>
    <w:p>
      <w:pPr>
        <w:pStyle w:val="Body"/>
        <w:jc w:val="right"/>
        <w:rPr>
          <w:ins w:id="3104" w:date="2019-06-17T11:03:33Z" w:author="Naveen"/>
          <w:rFonts w:ascii="Arial" w:cs="Arial" w:hAnsi="Arial" w:eastAsia="Arial"/>
          <w:b w:val="1"/>
          <w:bCs w:val="1"/>
        </w:rPr>
      </w:pPr>
    </w:p>
    <w:p>
      <w:pPr>
        <w:pStyle w:val="Body"/>
        <w:jc w:val="right"/>
        <w:rPr>
          <w:ins w:id="3105" w:date="2019-06-17T11:03:33Z" w:author="Naveen"/>
          <w:rFonts w:ascii="Arial" w:cs="Arial" w:hAnsi="Arial" w:eastAsia="Arial"/>
          <w:b w:val="1"/>
          <w:bCs w:val="1"/>
        </w:rPr>
      </w:pPr>
    </w:p>
    <w:p>
      <w:pPr>
        <w:pStyle w:val="Body"/>
        <w:jc w:val="right"/>
        <w:rPr>
          <w:ins w:id="3106" w:date="2019-06-17T11:03:33Z" w:author="Naveen"/>
          <w:rFonts w:ascii="Arial" w:cs="Arial" w:hAnsi="Arial" w:eastAsia="Arial"/>
          <w:b w:val="1"/>
          <w:bCs w:val="1"/>
        </w:rPr>
      </w:pPr>
    </w:p>
    <w:p>
      <w:pPr>
        <w:pStyle w:val="Body"/>
        <w:jc w:val="right"/>
        <w:rPr>
          <w:ins w:id="3107" w:date="2019-06-17T11:03:33Z" w:author="Naveen"/>
          <w:rFonts w:ascii="Arial" w:cs="Arial" w:hAnsi="Arial" w:eastAsia="Arial"/>
          <w:b w:val="1"/>
          <w:bCs w:val="1"/>
        </w:rPr>
      </w:pPr>
    </w:p>
    <w:p>
      <w:pPr>
        <w:pStyle w:val="Body"/>
        <w:jc w:val="right"/>
        <w:rPr>
          <w:ins w:id="3108" w:date="2019-06-17T11:03:33Z" w:author="Naveen"/>
          <w:rFonts w:ascii="Arial" w:cs="Arial" w:hAnsi="Arial" w:eastAsia="Arial"/>
          <w:b w:val="1"/>
          <w:bCs w:val="1"/>
        </w:rPr>
      </w:pPr>
    </w:p>
    <w:p>
      <w:pPr>
        <w:pStyle w:val="Body"/>
      </w:pPr>
      <w:ins w:id="3109" w:date="2019-06-17T11:03:33Z" w:author="Naveen">
        <w:r>
          <w:rPr>
            <w:rFonts w:ascii="Arial Unicode MS" w:cs="Arial Unicode MS" w:hAnsi="Arial Unicode MS" w:eastAsia="Arial Unicode MS"/>
            <w:b w:val="0"/>
            <w:bCs w:val="0"/>
            <w:i w:val="0"/>
            <w:iCs w:val="0"/>
          </w:rPr>
          <w:br w:type="page"/>
        </w:r>
      </w:ins>
    </w:p>
    <w:p>
      <w:pPr>
        <w:pStyle w:val="Body"/>
        <w:jc w:val="right"/>
        <w:rPr>
          <w:ins w:id="3110" w:date="2019-06-17T11:03:33Z" w:author="Naveen"/>
          <w:rFonts w:ascii="Arial" w:cs="Arial" w:hAnsi="Arial" w:eastAsia="Arial"/>
          <w:b w:val="1"/>
          <w:bCs w:val="1"/>
        </w:rPr>
      </w:pPr>
    </w:p>
    <w:p>
      <w:pPr>
        <w:pStyle w:val="Body"/>
        <w:jc w:val="right"/>
        <w:rPr>
          <w:ins w:id="3111" w:date="2019-06-17T11:03:33Z" w:author="Naveen"/>
          <w:rFonts w:ascii="Arial" w:cs="Arial" w:hAnsi="Arial" w:eastAsia="Arial"/>
          <w:b w:val="1"/>
          <w:bCs w:val="1"/>
        </w:rPr>
      </w:pPr>
    </w:p>
    <w:p>
      <w:pPr>
        <w:pStyle w:val="TOC Heading"/>
        <w:rPr>
          <w:ins w:id="3112" w:date="2019-06-17T11:03:33Z" w:author="Naveen"/>
          <w:rFonts w:ascii="Helvetica" w:cs="Helvetica" w:hAnsi="Helvetica" w:eastAsia="Helvetica"/>
          <w:b w:val="1"/>
          <w:bCs w:val="1"/>
          <w:color w:val="000000"/>
          <w:u w:color="000000"/>
        </w:rPr>
      </w:pPr>
      <w:ins w:id="3113" w:date="2019-06-17T11:03:33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3114" w:date="2019-06-17T11:03:33Z" w:author="Naveen"/>
          <w:rFonts w:ascii="Calibri" w:cs="Calibri" w:hAnsi="Calibri" w:eastAsia="Calibri"/>
          <w:caps w:val="0"/>
          <w:smallCaps w:val="0"/>
        </w:rPr>
      </w:pPr>
      <w:r>
        <w:rPr>
          <w:b w:val="1"/>
          <w:bCs w:val="1"/>
          <w:color w:val="000000"/>
          <w:u w:color="000000"/>
        </w:rPr>
        <w:fldChar w:fldCharType="end" w:fldLock="0"/>
      </w:r>
    </w:p>
    <w:p>
      <w:pPr>
        <w:pStyle w:val="Body"/>
        <w:jc w:val="right"/>
        <w:rPr>
          <w:ins w:id="3115" w:date="2019-06-17T11:03:33Z" w:author="Naveen"/>
          <w:rFonts w:ascii="Arial" w:cs="Arial" w:hAnsi="Arial" w:eastAsia="Arial"/>
          <w:b w:val="1"/>
          <w:bCs w:val="1"/>
        </w:rPr>
      </w:pPr>
    </w:p>
    <w:p>
      <w:pPr>
        <w:pStyle w:val="Body"/>
        <w:jc w:val="right"/>
      </w:pPr>
      <w:ins w:id="3116" w:date="2019-06-17T11:03:33Z" w:author="Naveen">
        <w:r>
          <w:rPr>
            <w:rFonts w:ascii="Arial Unicode MS" w:cs="Arial Unicode MS" w:hAnsi="Arial Unicode MS" w:eastAsia="Arial Unicode MS"/>
            <w:b w:val="0"/>
            <w:bCs w:val="0"/>
            <w:i w:val="0"/>
            <w:iCs w:val="0"/>
          </w:rPr>
          <w:br w:type="page"/>
        </w:r>
      </w:ins>
    </w:p>
    <w:p>
      <w:pPr>
        <w:pStyle w:val="Body"/>
        <w:jc w:val="right"/>
        <w:rPr>
          <w:ins w:id="3117" w:date="2019-06-17T11:03:33Z" w:author="Naveen"/>
          <w:rFonts w:ascii="Arial" w:cs="Arial" w:hAnsi="Arial" w:eastAsia="Arial"/>
          <w:b w:val="1"/>
          <w:bCs w:val="1"/>
        </w:rPr>
      </w:pPr>
    </w:p>
    <w:p>
      <w:pPr>
        <w:pStyle w:val="Heading"/>
        <w:rPr>
          <w:ins w:id="3118" w:date="2019-06-17T11:03:33Z" w:author="Naveen"/>
          <w:rFonts w:ascii="Helvetica" w:cs="Helvetica" w:hAnsi="Helvetica" w:eastAsia="Helvetica"/>
          <w:b w:val="1"/>
          <w:bCs w:val="1"/>
          <w:color w:val="000000"/>
          <w:u w:color="000000"/>
        </w:rPr>
      </w:pPr>
      <w:bookmarkStart w:name="_Toc88" w:id="3119"/>
      <w:ins w:id="3120" w:date="2019-06-17T11:03:33Z" w:author="Naveen">
        <w:r>
          <w:rPr>
            <w:rFonts w:ascii="Arial" w:hAnsi="Arial"/>
            <w:b w:val="1"/>
            <w:bCs w:val="1"/>
            <w:color w:val="000000"/>
            <w:sz w:val="24"/>
            <w:szCs w:val="24"/>
            <w:u w:color="000000"/>
            <w:rtl w:val="0"/>
            <w:lang w:val="fr-FR"/>
          </w:rPr>
          <w:t>Document control</w:t>
        </w:r>
      </w:ins>
      <w:ins w:id="3121" w:date="2019-06-17T11:03:33Z" w:author="Naveen">
        <w:r>
          <w:rPr>
            <w:rFonts w:ascii="Helvetica" w:cs="Helvetica" w:hAnsi="Helvetica" w:eastAsia="Helvetica"/>
            <w:b w:val="1"/>
            <w:bCs w:val="1"/>
            <w:color w:val="000000"/>
            <w:u w:color="000000"/>
          </w:rPr>
          <w:br w:type="textWrapping"/>
        </w:r>
      </w:ins>
      <w:bookmarkEnd w:id="3119"/>
    </w:p>
    <w:p>
      <w:pPr>
        <w:pStyle w:val="Body"/>
        <w:rPr>
          <w:ins w:id="3122" w:date="2019-06-17T11:03:33Z" w:author="Naveen"/>
          <w:rFonts w:ascii="Arial" w:cs="Arial" w:hAnsi="Arial" w:eastAsia="Arial"/>
          <w:b w:val="1"/>
          <w:bCs w:val="1"/>
        </w:rPr>
      </w:pPr>
      <w:ins w:id="3123" w:date="2019-06-17T11:03:33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124"/>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125"/>
            </w:r>
            <w:r>
              <w:rPr>
                <w:rFonts w:ascii="Arial" w:hAnsi="Arial"/>
                <w:color w:val="0000ff"/>
                <w:u w:color="0000ff"/>
                <w:rtl w:val="0"/>
                <w:lang w:val="en-US"/>
              </w:rPr>
              <w:t>[Draft or Approved]</w:t>
            </w:r>
          </w:p>
        </w:tc>
      </w:tr>
    </w:tbl>
    <w:p>
      <w:pPr>
        <w:pStyle w:val="Body"/>
        <w:widowControl w:val="0"/>
        <w:rPr>
          <w:ins w:id="3126" w:date="2019-06-17T11:03:33Z" w:author="Naveen"/>
          <w:rFonts w:ascii="Arial" w:cs="Arial" w:hAnsi="Arial" w:eastAsia="Arial"/>
          <w:b w:val="1"/>
          <w:bCs w:val="1"/>
        </w:rPr>
      </w:pPr>
    </w:p>
    <w:p>
      <w:pPr>
        <w:pStyle w:val="Body"/>
        <w:rPr>
          <w:ins w:id="3127" w:date="2019-06-17T11:03:33Z" w:author="Naveen"/>
          <w:rFonts w:ascii="Arial" w:cs="Arial" w:hAnsi="Arial" w:eastAsia="Arial"/>
        </w:rPr>
      </w:pPr>
    </w:p>
    <w:p>
      <w:pPr>
        <w:pStyle w:val="Body"/>
        <w:rPr>
          <w:ins w:id="3128" w:date="2019-06-17T11:03:33Z" w:author="Naveen"/>
          <w:rFonts w:ascii="Arial" w:cs="Arial" w:hAnsi="Arial" w:eastAsia="Arial"/>
          <w:b w:val="1"/>
          <w:bCs w:val="1"/>
        </w:rPr>
      </w:pPr>
      <w:ins w:id="3129" w:date="2019-06-17T11:03:33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130"/>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131"/>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3132" w:date="2019-06-17T11:03:33Z" w:author="Naveen"/>
          <w:rFonts w:ascii="Arial" w:cs="Arial" w:hAnsi="Arial" w:eastAsia="Arial"/>
          <w:b w:val="1"/>
          <w:bCs w:val="1"/>
        </w:rPr>
      </w:pPr>
    </w:p>
    <w:p>
      <w:pPr>
        <w:pStyle w:val="Body"/>
        <w:rPr>
          <w:ins w:id="3133" w:date="2019-06-17T11:03:33Z" w:author="Naveen"/>
          <w:rFonts w:ascii="Arial" w:cs="Arial" w:hAnsi="Arial" w:eastAsia="Arial"/>
        </w:rPr>
      </w:pPr>
    </w:p>
    <w:p>
      <w:pPr>
        <w:pStyle w:val="Body"/>
        <w:rPr>
          <w:ins w:id="3134" w:date="2019-06-17T11:03:33Z" w:author="Naveen"/>
          <w:rFonts w:ascii="Arial" w:cs="Arial" w:hAnsi="Arial" w:eastAsia="Arial"/>
          <w:b w:val="1"/>
          <w:bCs w:val="1"/>
        </w:rPr>
      </w:pPr>
    </w:p>
    <w:p>
      <w:pPr>
        <w:pStyle w:val="Body"/>
        <w:rPr>
          <w:ins w:id="3135" w:date="2019-06-17T11:03:33Z" w:author="Naveen"/>
          <w:rFonts w:ascii="Arial" w:cs="Arial" w:hAnsi="Arial" w:eastAsia="Arial"/>
          <w:b w:val="1"/>
          <w:bCs w:val="1"/>
        </w:rPr>
      </w:pPr>
    </w:p>
    <w:p>
      <w:pPr>
        <w:pStyle w:val="Body"/>
        <w:rPr>
          <w:ins w:id="3136" w:date="2019-06-17T11:03:33Z" w:author="Naveen"/>
          <w:rFonts w:ascii="Arial" w:cs="Arial" w:hAnsi="Arial" w:eastAsia="Arial"/>
          <w:b w:val="1"/>
          <w:bCs w:val="1"/>
        </w:rPr>
      </w:pPr>
      <w:ins w:id="3137" w:date="2019-06-17T11:03:33Z" w:author="Naveen">
        <w:r>
          <w:rPr>
            <w:rFonts w:ascii="Arial" w:cs="Arial" w:hAnsi="Arial" w:eastAsia="Arial"/>
            <w:b w:val="1"/>
            <w:bCs w:val="1"/>
          </w:rPr>
          <w:br w:type="textWrapping"/>
        </w:r>
      </w:ins>
      <w:commentRangeStart w:id="3138"/>
    </w:p>
    <w:p>
      <w:pPr>
        <w:pStyle w:val="Body"/>
        <w:rPr>
          <w:ins w:id="3139" w:date="2019-06-17T11:03:33Z" w:author="Naveen"/>
          <w:rFonts w:ascii="Arial" w:cs="Arial" w:hAnsi="Arial" w:eastAsia="Arial"/>
          <w:color w:val="0000ff"/>
          <w:u w:color="0000ff"/>
        </w:rPr>
      </w:pPr>
      <w:ins w:id="3140" w:date="2019-06-17T11:03:33Z" w:author="Naveen">
        <w:r>
          <w:rPr>
            <w:rFonts w:ascii="Arial" w:hAnsi="Arial"/>
            <w:color w:val="0000ff"/>
            <w:u w:color="0000ff"/>
            <w:rtl w:val="0"/>
            <w:lang w:val="en-US"/>
          </w:rPr>
          <w:t>Template completion instructions</w:t>
        </w:r>
      </w:ins>
    </w:p>
    <w:p>
      <w:pPr>
        <w:pStyle w:val="Body"/>
        <w:rPr>
          <w:ins w:id="3141" w:date="2019-06-17T11:03:33Z" w:author="Naveen"/>
          <w:rFonts w:ascii="Arial" w:cs="Arial" w:hAnsi="Arial" w:eastAsia="Arial"/>
          <w:color w:val="0000ff"/>
          <w:u w:color="0000ff"/>
        </w:rPr>
      </w:pPr>
    </w:p>
    <w:p>
      <w:pPr>
        <w:pStyle w:val="Body"/>
        <w:rPr>
          <w:ins w:id="3142" w:date="2019-06-17T11:03:33Z" w:author="Naveen"/>
          <w:rFonts w:ascii="Arial" w:cs="Arial" w:hAnsi="Arial" w:eastAsia="Arial"/>
          <w:color w:val="0000ff"/>
          <w:u w:color="0000ff"/>
        </w:rPr>
      </w:pPr>
      <w:ins w:id="3143" w:date="2019-06-17T11:03:33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3144" w:date="2019-06-17T11:03:33Z" w:author="Naveen"/>
          <w:rFonts w:ascii="Arial" w:cs="Arial" w:hAnsi="Arial" w:eastAsia="Arial"/>
          <w:color w:val="0000ff"/>
          <w:u w:color="0000ff"/>
        </w:rPr>
      </w:pPr>
    </w:p>
    <w:p>
      <w:pPr>
        <w:pStyle w:val="Body"/>
        <w:rPr>
          <w:ins w:id="3145" w:date="2019-06-17T11:03:33Z" w:author="Naveen"/>
          <w:rFonts w:ascii="Arial" w:cs="Arial" w:hAnsi="Arial" w:eastAsia="Arial"/>
          <w:color w:val="0000ff"/>
          <w:u w:color="0000ff"/>
        </w:rPr>
      </w:pPr>
      <w:ins w:id="3146" w:date="2019-06-17T11:03:33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3138"/>
      <w:r>
        <w:commentReference w:id="3138"/>
      </w:r>
    </w:p>
    <w:p>
      <w:pPr>
        <w:pStyle w:val="Body"/>
        <w:rPr>
          <w:ins w:id="3147" w:date="2019-06-17T11:03:33Z" w:author="Naveen"/>
          <w:rFonts w:ascii="Arial" w:cs="Arial" w:hAnsi="Arial" w:eastAsia="Arial"/>
          <w:color w:val="0000ff"/>
          <w:u w:color="0000ff"/>
        </w:rPr>
      </w:pPr>
    </w:p>
    <w:p>
      <w:pPr>
        <w:pStyle w:val="Body"/>
        <w:rPr>
          <w:ins w:id="3148" w:date="2019-06-17T11:03:33Z" w:author="Naveen"/>
          <w:rFonts w:ascii="Arial" w:cs="Arial" w:hAnsi="Arial" w:eastAsia="Arial"/>
        </w:rPr>
      </w:pPr>
    </w:p>
    <w:p>
      <w:pPr>
        <w:pStyle w:val="Body"/>
      </w:pPr>
      <w:ins w:id="3149" w:date="2019-06-17T11:03:33Z" w:author="Naveen">
        <w:r>
          <w:rPr>
            <w:rFonts w:ascii="Arial Unicode MS" w:cs="Arial Unicode MS" w:hAnsi="Arial Unicode MS" w:eastAsia="Arial Unicode MS"/>
            <w:b w:val="0"/>
            <w:bCs w:val="0"/>
            <w:i w:val="0"/>
            <w:iCs w:val="0"/>
          </w:rPr>
          <w:br w:type="page"/>
        </w:r>
      </w:ins>
    </w:p>
    <w:p>
      <w:pPr>
        <w:pStyle w:val="Heading"/>
        <w:rPr>
          <w:ins w:id="3150" w:date="2019-06-17T11:03:33Z" w:author="Naveen"/>
          <w:rFonts w:ascii="Arial" w:cs="Arial" w:hAnsi="Arial" w:eastAsia="Arial"/>
          <w:b w:val="1"/>
          <w:bCs w:val="1"/>
          <w:color w:val="000000"/>
          <w:sz w:val="24"/>
          <w:szCs w:val="24"/>
          <w:u w:color="000000"/>
        </w:rPr>
      </w:pPr>
      <w:bookmarkStart w:name="_Toc89" w:id="3151"/>
      <w:ins w:id="3152" w:date="2019-06-17T11:03:33Z" w:author="Naveen">
        <w:r>
          <w:rPr>
            <w:rFonts w:ascii="Arial" w:hAnsi="Arial"/>
            <w:b w:val="1"/>
            <w:bCs w:val="1"/>
            <w:color w:val="000000"/>
            <w:sz w:val="24"/>
            <w:szCs w:val="24"/>
            <w:u w:color="000000"/>
            <w:rtl w:val="0"/>
            <w:lang w:val="en-US"/>
          </w:rPr>
          <w:t>1.  Introduction</w:t>
        </w:r>
      </w:ins>
      <w:ins w:id="3153" w:date="2019-06-17T11:03:33Z" w:author="Naveen">
        <w:r>
          <w:rPr>
            <w:rFonts w:ascii="Arial Unicode MS" w:cs="Arial Unicode MS" w:hAnsi="Arial Unicode MS" w:eastAsia="Arial Unicode MS"/>
            <w:b w:val="0"/>
            <w:bCs w:val="0"/>
            <w:i w:val="0"/>
            <w:iCs w:val="0"/>
            <w:color w:val="000000"/>
            <w:sz w:val="24"/>
            <w:szCs w:val="24"/>
            <w:u w:color="000000"/>
          </w:rPr>
          <w:br w:type="textWrapping"/>
        </w:r>
      </w:ins>
      <w:bookmarkEnd w:id="3151"/>
    </w:p>
    <w:p>
      <w:pPr>
        <w:pStyle w:val="Heading 2"/>
        <w:rPr>
          <w:ins w:id="3154" w:date="2019-06-17T11:03:33Z" w:author="Naveen"/>
          <w:rFonts w:ascii="Arial" w:cs="Arial" w:hAnsi="Arial" w:eastAsia="Arial"/>
          <w:b w:val="1"/>
          <w:bCs w:val="1"/>
          <w:color w:val="000000"/>
          <w:sz w:val="24"/>
          <w:szCs w:val="24"/>
          <w:u w:color="000000"/>
        </w:rPr>
      </w:pPr>
      <w:bookmarkStart w:name="_Toc90" w:id="3155"/>
      <w:ins w:id="3156" w:date="2019-06-17T11:03:33Z" w:author="Naveen">
        <w:r>
          <w:rPr>
            <w:rFonts w:ascii="Arial" w:hAnsi="Arial"/>
            <w:b w:val="1"/>
            <w:bCs w:val="1"/>
            <w:color w:val="000000"/>
            <w:sz w:val="24"/>
            <w:szCs w:val="24"/>
            <w:u w:color="000000"/>
            <w:rtl w:val="0"/>
            <w:lang w:val="en-US"/>
          </w:rPr>
          <w:t>1.1  Overview</w:t>
        </w:r>
      </w:ins>
      <w:bookmarkEnd w:id="3155"/>
    </w:p>
    <w:p>
      <w:pPr>
        <w:pStyle w:val="Body"/>
        <w:rPr>
          <w:ins w:id="3157" w:date="2019-06-17T11:03:33Z" w:author="Naveen"/>
        </w:rPr>
      </w:pPr>
    </w:p>
    <w:p>
      <w:pPr>
        <w:pStyle w:val="Body"/>
        <w:rPr>
          <w:ins w:id="3158" w:date="2019-06-17T11:03:33Z" w:author="Naveen"/>
          <w:rFonts w:ascii="Arial" w:cs="Arial" w:hAnsi="Arial" w:eastAsia="Arial"/>
          <w:color w:val="0000ff"/>
          <w:u w:color="0000ff"/>
        </w:rPr>
      </w:pPr>
      <w:ins w:id="3159" w:date="2019-06-17T11:03:33Z" w:author="Naveen">
        <w:r>
          <w:rPr>
            <w:rFonts w:ascii="Arial" w:hAnsi="Arial"/>
            <w:rtl w:val="0"/>
            <w:lang w:val="en-US"/>
          </w:rPr>
          <w:t xml:space="preserve">This document defines the scope of the Penetration Test on </w:t>
        </w:r>
      </w:ins>
      <w:ins w:id="3160" w:date="2019-06-17T11:03:33Z" w:author="Naveen">
        <w:r>
          <w:rPr>
            <w:rFonts w:ascii="Arial" w:hAnsi="Arial"/>
            <w:color w:val="0000ff"/>
            <w:u w:color="0000ff"/>
            <w:rtl w:val="0"/>
          </w:rPr>
          <w:t>[</w:t>
        </w:r>
      </w:ins>
      <w:commentRangeStart w:id="3161"/>
      <w:ins w:id="3162" w:date="2019-06-17T11:03:33Z" w:author="Naveen">
        <w:r>
          <w:rPr>
            <w:rFonts w:ascii="Arial" w:hAnsi="Arial"/>
            <w:color w:val="0000ff"/>
            <w:u w:color="0000ff"/>
            <w:rtl w:val="0"/>
            <w:lang w:val="en-US"/>
          </w:rPr>
          <w:t>insert Project or Service name]</w:t>
        </w:r>
      </w:ins>
      <w:commentRangeEnd w:id="3161"/>
      <w:r>
        <w:commentReference w:id="3161"/>
      </w:r>
    </w:p>
    <w:p>
      <w:pPr>
        <w:pStyle w:val="Body"/>
        <w:rPr>
          <w:ins w:id="3163" w:date="2019-06-17T11:03:33Z" w:author="Naveen"/>
          <w:rFonts w:ascii="Arial" w:cs="Arial" w:hAnsi="Arial" w:eastAsia="Arial"/>
        </w:rPr>
      </w:pPr>
    </w:p>
    <w:p>
      <w:pPr>
        <w:pStyle w:val="Heading 2"/>
        <w:rPr>
          <w:ins w:id="3164" w:date="2019-06-17T11:03:33Z" w:author="Naveen"/>
          <w:rFonts w:ascii="Arial" w:cs="Arial" w:hAnsi="Arial" w:eastAsia="Arial"/>
          <w:b w:val="1"/>
          <w:bCs w:val="1"/>
          <w:color w:val="000000"/>
          <w:sz w:val="24"/>
          <w:szCs w:val="24"/>
          <w:u w:color="000000"/>
        </w:rPr>
      </w:pPr>
      <w:bookmarkStart w:name="_Toc91" w:id="3165"/>
      <w:ins w:id="3166" w:date="2019-06-17T11:03:33Z" w:author="Naveen">
        <w:r>
          <w:rPr>
            <w:rFonts w:ascii="Arial" w:hAnsi="Arial"/>
            <w:b w:val="1"/>
            <w:bCs w:val="1"/>
            <w:color w:val="000000"/>
            <w:sz w:val="24"/>
            <w:szCs w:val="24"/>
            <w:u w:color="000000"/>
            <w:rtl w:val="0"/>
            <w:lang w:val="en-US"/>
          </w:rPr>
          <w:t>1.2  Location</w:t>
        </w:r>
      </w:ins>
      <w:bookmarkEnd w:id="3165"/>
    </w:p>
    <w:p>
      <w:pPr>
        <w:pStyle w:val="Body"/>
        <w:rPr>
          <w:ins w:id="3167" w:date="2019-06-17T11:03:33Z" w:author="Naveen"/>
          <w:rFonts w:ascii="Arial" w:cs="Arial" w:hAnsi="Arial" w:eastAsia="Arial"/>
        </w:rPr>
      </w:pPr>
    </w:p>
    <w:p>
      <w:pPr>
        <w:pStyle w:val="Body"/>
        <w:rPr>
          <w:ins w:id="3168" w:date="2019-06-17T11:03:33Z" w:author="Naveen"/>
          <w:rFonts w:ascii="Arial" w:cs="Arial" w:hAnsi="Arial" w:eastAsia="Arial"/>
        </w:rPr>
      </w:pPr>
      <w:ins w:id="3169" w:date="2019-06-17T11:03:33Z" w:author="Naveen">
        <w:r>
          <w:rPr>
            <w:rFonts w:ascii="Arial" w:hAnsi="Arial"/>
            <w:rtl w:val="0"/>
            <w:lang w:val="en-US"/>
          </w:rPr>
          <w:t>The testing will take place from the offices of the test company.</w:t>
        </w:r>
      </w:ins>
    </w:p>
    <w:p>
      <w:pPr>
        <w:pStyle w:val="Body"/>
        <w:rPr>
          <w:ins w:id="3170" w:date="2019-06-17T11:03:33Z" w:author="Naveen"/>
          <w:rFonts w:ascii="Arial" w:cs="Arial" w:hAnsi="Arial" w:eastAsia="Arial"/>
        </w:rPr>
      </w:pPr>
      <w:ins w:id="3171" w:date="2019-06-17T11:03:33Z" w:author="Naveen">
        <w:r>
          <w:rPr>
            <w:rFonts w:ascii="Arial" w:cs="Arial" w:hAnsi="Arial" w:eastAsia="Arial"/>
          </w:rPr>
          <w:br w:type="textWrapping"/>
        </w:r>
      </w:ins>
      <w:commentRangeStart w:id="3172"/>
    </w:p>
    <w:p>
      <w:pPr>
        <w:pStyle w:val="Body"/>
        <w:rPr>
          <w:ins w:id="3173" w:date="2019-06-17T11:03:33Z" w:author="Naveen"/>
          <w:rFonts w:ascii="Arial" w:cs="Arial" w:hAnsi="Arial" w:eastAsia="Arial"/>
        </w:rPr>
      </w:pPr>
      <w:ins w:id="3174" w:date="2019-06-17T11:03:33Z" w:author="Naveen">
        <w:r>
          <w:rPr>
            <w:rFonts w:ascii="Arial" w:hAnsi="Arial"/>
            <w:rtl w:val="0"/>
            <w:lang w:val="en-US"/>
          </w:rPr>
          <w:t>13-15 Railway Street</w:t>
        </w:r>
      </w:ins>
    </w:p>
    <w:p>
      <w:pPr>
        <w:pStyle w:val="Body"/>
        <w:rPr>
          <w:ins w:id="3175" w:date="2019-06-17T11:03:33Z" w:author="Naveen"/>
          <w:rFonts w:ascii="Arial" w:cs="Arial" w:hAnsi="Arial" w:eastAsia="Arial"/>
        </w:rPr>
      </w:pPr>
      <w:ins w:id="3176" w:date="2019-06-17T11:03:33Z" w:author="Naveen">
        <w:r>
          <w:rPr>
            <w:rFonts w:ascii="Arial" w:hAnsi="Arial"/>
            <w:rtl w:val="0"/>
            <w:lang w:val="en-US"/>
          </w:rPr>
          <w:t>Chatham</w:t>
        </w:r>
      </w:ins>
    </w:p>
    <w:p>
      <w:pPr>
        <w:pStyle w:val="Body"/>
        <w:rPr>
          <w:ins w:id="3177" w:date="2019-06-17T11:03:33Z" w:author="Naveen"/>
          <w:rFonts w:ascii="Arial" w:cs="Arial" w:hAnsi="Arial" w:eastAsia="Arial"/>
        </w:rPr>
      </w:pPr>
      <w:ins w:id="3178" w:date="2019-06-17T11:03:33Z" w:author="Naveen">
        <w:r>
          <w:rPr>
            <w:rFonts w:ascii="Arial" w:hAnsi="Arial"/>
            <w:rtl w:val="0"/>
          </w:rPr>
          <w:t>Kent</w:t>
        </w:r>
      </w:ins>
    </w:p>
    <w:p>
      <w:pPr>
        <w:pStyle w:val="Body"/>
        <w:rPr>
          <w:ins w:id="3179" w:date="2019-06-17T11:03:33Z" w:author="Naveen"/>
          <w:rFonts w:ascii="Arial" w:cs="Arial" w:hAnsi="Arial" w:eastAsia="Arial"/>
        </w:rPr>
      </w:pPr>
      <w:ins w:id="3180" w:date="2019-06-17T11:03:33Z" w:author="Naveen">
        <w:r>
          <w:rPr>
            <w:rFonts w:ascii="Arial" w:hAnsi="Arial"/>
            <w:rtl w:val="0"/>
          </w:rPr>
          <w:t>ME4 4HU</w:t>
        </w:r>
      </w:ins>
      <w:commentRangeEnd w:id="3172"/>
      <w:r>
        <w:commentReference w:id="3172"/>
      </w:r>
    </w:p>
    <w:p>
      <w:pPr>
        <w:pStyle w:val="Body"/>
        <w:rPr>
          <w:ins w:id="3181" w:date="2019-06-17T11:03:33Z" w:author="Naveen"/>
          <w:rFonts w:ascii="Arial" w:cs="Arial" w:hAnsi="Arial" w:eastAsia="Arial"/>
        </w:rPr>
      </w:pPr>
    </w:p>
    <w:p>
      <w:pPr>
        <w:pStyle w:val="Body"/>
        <w:rPr>
          <w:ins w:id="3182" w:date="2019-06-17T11:03:33Z" w:author="Naveen"/>
          <w:rFonts w:ascii="Arial" w:cs="Arial" w:hAnsi="Arial" w:eastAsia="Arial"/>
        </w:rPr>
      </w:pPr>
    </w:p>
    <w:p>
      <w:pPr>
        <w:pStyle w:val="Heading 2"/>
        <w:rPr>
          <w:ins w:id="3183" w:date="2019-06-17T11:03:33Z" w:author="Naveen"/>
          <w:rFonts w:ascii="Arial" w:cs="Arial" w:hAnsi="Arial" w:eastAsia="Arial"/>
          <w:b w:val="1"/>
          <w:bCs w:val="1"/>
          <w:color w:val="000000"/>
          <w:sz w:val="24"/>
          <w:szCs w:val="24"/>
          <w:u w:color="000000"/>
        </w:rPr>
      </w:pPr>
      <w:bookmarkStart w:name="_Toc92" w:id="3184"/>
      <w:ins w:id="3185" w:date="2019-06-17T11:03:33Z" w:author="Naveen">
        <w:r>
          <w:rPr>
            <w:rFonts w:ascii="Arial" w:hAnsi="Arial"/>
            <w:b w:val="1"/>
            <w:bCs w:val="1"/>
            <w:color w:val="000000"/>
            <w:sz w:val="24"/>
            <w:szCs w:val="24"/>
            <w:u w:color="000000"/>
            <w:rtl w:val="0"/>
            <w:lang w:val="en-US"/>
          </w:rPr>
          <w:t>1.3  Dates of Testing</w:t>
        </w:r>
      </w:ins>
      <w:bookmarkEnd w:id="3184"/>
    </w:p>
    <w:p>
      <w:pPr>
        <w:pStyle w:val="Body"/>
        <w:rPr>
          <w:ins w:id="3186" w:date="2019-06-17T11:03:33Z" w:author="Naveen"/>
        </w:rPr>
      </w:pPr>
    </w:p>
    <w:p>
      <w:pPr>
        <w:pStyle w:val="Body"/>
        <w:rPr>
          <w:ins w:id="3187" w:date="2019-06-17T11:03:33Z" w:author="Naveen"/>
          <w:rFonts w:ascii="Arial" w:cs="Arial" w:hAnsi="Arial" w:eastAsia="Arial"/>
          <w:color w:val="0000ff"/>
          <w:u w:color="0000ff"/>
        </w:rPr>
      </w:pPr>
      <w:ins w:id="3188" w:date="2019-06-17T11:03:33Z" w:author="Naveen">
        <w:r>
          <w:rPr>
            <w:rFonts w:ascii="Arial" w:hAnsi="Arial"/>
            <w:rtl w:val="0"/>
            <w:lang w:val="en-US"/>
          </w:rPr>
          <w:t xml:space="preserve">The Penetration Test will take place from </w:t>
        </w:r>
      </w:ins>
      <w:commentRangeStart w:id="3189"/>
      <w:ins w:id="3190" w:date="2019-06-17T11:03:33Z" w:author="Naveen">
        <w:r>
          <w:rPr>
            <w:rFonts w:ascii="Arial" w:hAnsi="Arial"/>
            <w:color w:val="0000ff"/>
            <w:u w:color="0000ff"/>
            <w:rtl w:val="0"/>
            <w:lang w:val="en-US"/>
          </w:rPr>
          <w:t>[Insert required start and end dates of testing]</w:t>
        </w:r>
      </w:ins>
      <w:commentRangeEnd w:id="3189"/>
      <w:r>
        <w:commentReference w:id="3189"/>
      </w:r>
    </w:p>
    <w:p>
      <w:pPr>
        <w:pStyle w:val="Body"/>
        <w:rPr>
          <w:ins w:id="3191" w:date="2019-06-17T11:03:33Z" w:author="Naveen"/>
          <w:rFonts w:ascii="Arial" w:cs="Arial" w:hAnsi="Arial" w:eastAsia="Arial"/>
          <w:color w:val="0000ff"/>
          <w:u w:color="0000ff"/>
        </w:rPr>
      </w:pPr>
      <w:ins w:id="3192" w:date="2019-06-17T11:03:33Z" w:author="Naveen">
        <w:r>
          <w:rPr>
            <w:rFonts w:ascii="Arial Unicode MS" w:cs="Arial Unicode MS" w:hAnsi="Arial Unicode MS" w:eastAsia="Arial Unicode MS"/>
            <w:b w:val="0"/>
            <w:bCs w:val="0"/>
            <w:i w:val="0"/>
            <w:iCs w:val="0"/>
          </w:rPr>
          <w:br w:type="textWrapping"/>
        </w:r>
      </w:ins>
      <w:ins w:id="3193" w:date="2019-06-17T11:03:33Z" w:author="Naveen">
        <w:r>
          <w:rPr>
            <w:rFonts w:ascii="Arial" w:hAnsi="Arial"/>
            <w:rtl w:val="0"/>
            <w:lang w:val="en-US"/>
          </w:rPr>
          <w:t xml:space="preserve">Testing will be conducted </w:t>
        </w:r>
      </w:ins>
      <w:commentRangeStart w:id="3194"/>
      <w:ins w:id="3195" w:date="2019-06-17T11:03:33Z" w:author="Naveen">
        <w:r>
          <w:rPr>
            <w:rFonts w:ascii="Arial" w:hAnsi="Arial"/>
            <w:color w:val="0000ff"/>
            <w:u w:color="0000ff"/>
            <w:rtl w:val="0"/>
            <w:lang w:val="en-US"/>
          </w:rPr>
          <w:t>[during business hours 9-5pm / out of hours 5pm -8am, weekend]</w:t>
        </w:r>
      </w:ins>
      <w:commentRangeEnd w:id="3194"/>
      <w:r>
        <w:commentReference w:id="3194"/>
      </w:r>
    </w:p>
    <w:p>
      <w:pPr>
        <w:pStyle w:val="Body"/>
        <w:rPr>
          <w:ins w:id="3196" w:date="2019-06-17T11:03:33Z" w:author="Naveen"/>
          <w:rFonts w:ascii="Arial" w:cs="Arial" w:hAnsi="Arial" w:eastAsia="Arial"/>
        </w:rPr>
      </w:pPr>
    </w:p>
    <w:p>
      <w:pPr>
        <w:pStyle w:val="Body"/>
        <w:rPr>
          <w:ins w:id="3197" w:date="2019-06-17T11:03:33Z" w:author="Naveen"/>
          <w:rFonts w:ascii="Arial" w:cs="Arial" w:hAnsi="Arial" w:eastAsia="Arial"/>
        </w:rPr>
      </w:pPr>
    </w:p>
    <w:p>
      <w:pPr>
        <w:pStyle w:val="Heading 2"/>
        <w:rPr>
          <w:ins w:id="3198" w:date="2019-06-17T11:03:33Z" w:author="Naveen"/>
          <w:rFonts w:ascii="Arial" w:cs="Arial" w:hAnsi="Arial" w:eastAsia="Arial"/>
          <w:b w:val="1"/>
          <w:bCs w:val="1"/>
          <w:color w:val="000000"/>
          <w:sz w:val="24"/>
          <w:szCs w:val="24"/>
          <w:u w:color="000000"/>
        </w:rPr>
      </w:pPr>
      <w:bookmarkStart w:name="_Toc93" w:id="3199"/>
      <w:ins w:id="3200" w:date="2019-06-17T11:03:33Z" w:author="Naveen">
        <w:r>
          <w:rPr>
            <w:rFonts w:ascii="Arial" w:hAnsi="Arial"/>
            <w:b w:val="1"/>
            <w:bCs w:val="1"/>
            <w:color w:val="000000"/>
            <w:sz w:val="24"/>
            <w:szCs w:val="24"/>
            <w:u w:color="000000"/>
            <w:rtl w:val="0"/>
            <w:lang w:val="de-DE"/>
          </w:rPr>
          <w:t xml:space="preserve">1.4  General </w:t>
        </w:r>
      </w:ins>
      <w:bookmarkEnd w:id="3199"/>
    </w:p>
    <w:p>
      <w:pPr>
        <w:pStyle w:val="Body"/>
        <w:rPr>
          <w:ins w:id="3201" w:date="2019-06-17T11:03:33Z" w:author="Naveen"/>
        </w:rPr>
      </w:pPr>
    </w:p>
    <w:p>
      <w:pPr>
        <w:pStyle w:val="Body"/>
        <w:rPr>
          <w:ins w:id="3202" w:date="2019-06-17T11:03:33Z" w:author="Naveen"/>
          <w:rFonts w:ascii="Arial" w:cs="Arial" w:hAnsi="Arial" w:eastAsia="Arial"/>
        </w:rPr>
      </w:pPr>
    </w:p>
    <w:p>
      <w:pPr>
        <w:pStyle w:val="Body"/>
        <w:rPr>
          <w:ins w:id="3203" w:date="2019-06-17T11:03:33Z" w:author="Naveen"/>
          <w:rFonts w:ascii="Arial" w:cs="Arial" w:hAnsi="Arial" w:eastAsia="Arial"/>
        </w:rPr>
      </w:pPr>
      <w:ins w:id="3204" w:date="2019-06-17T11:03:33Z" w:author="Naveen">
        <w:r>
          <w:rPr>
            <w:rFonts w:ascii="Arial" w:hAnsi="Arial"/>
            <w:rtl w:val="0"/>
            <w:lang w:val="en-US"/>
          </w:rPr>
          <w:t xml:space="preserve">The NHSBSA Dev Ops Engineer  contact is: </w:t>
        </w:r>
      </w:ins>
    </w:p>
    <w:p>
      <w:pPr>
        <w:pStyle w:val="Body"/>
        <w:rPr>
          <w:ins w:id="3205" w:date="2019-06-17T11:03:33Z" w:author="Naveen"/>
          <w:rFonts w:ascii="Arial" w:cs="Arial" w:hAnsi="Arial" w:eastAsia="Arial"/>
        </w:rPr>
      </w:pPr>
      <w:ins w:id="3206" w:date="2019-06-17T11:03:33Z" w:author="Naveen">
        <w:r>
          <w:rPr>
            <w:rFonts w:ascii="Arial" w:hAnsi="Arial"/>
            <w:rtl w:val="0"/>
          </w:rPr>
          <w:t>[</w:t>
        </w:r>
      </w:ins>
      <w:commentRangeStart w:id="3207"/>
      <w:ins w:id="3208" w:date="2019-06-17T11:03:33Z" w:author="Naveen">
        <w:r>
          <w:rPr>
            <w:rFonts w:ascii="Arial" w:hAnsi="Arial"/>
            <w:rtl w:val="0"/>
            <w:lang w:val="en-US"/>
          </w:rPr>
          <w:t>supply name and contact number of the DevOps person dealing with the migration of your service to the Production environment]</w:t>
        </w:r>
      </w:ins>
      <w:commentRangeEnd w:id="3207"/>
      <w:r>
        <w:commentReference w:id="3207"/>
      </w:r>
    </w:p>
    <w:p>
      <w:pPr>
        <w:pStyle w:val="Body"/>
        <w:rPr>
          <w:ins w:id="3209" w:date="2019-06-17T11:03:33Z" w:author="Naveen"/>
          <w:rFonts w:ascii="Arial" w:cs="Arial" w:hAnsi="Arial" w:eastAsia="Arial"/>
        </w:rPr>
      </w:pPr>
    </w:p>
    <w:p>
      <w:pPr>
        <w:pStyle w:val="Body"/>
        <w:rPr>
          <w:ins w:id="3210" w:date="2019-06-17T11:03:33Z" w:author="Naveen"/>
          <w:rFonts w:ascii="Arial" w:cs="Arial" w:hAnsi="Arial" w:eastAsia="Arial"/>
        </w:rPr>
      </w:pPr>
      <w:ins w:id="3211" w:date="2019-06-17T11:03:33Z" w:author="Naveen">
        <w:r>
          <w:rPr>
            <w:rFonts w:ascii="Arial" w:hAnsi="Arial"/>
            <w:rtl w:val="0"/>
            <w:lang w:val="en-US"/>
          </w:rPr>
          <w:t xml:space="preserve">The Technical Contact during the test is: </w:t>
        </w:r>
      </w:ins>
    </w:p>
    <w:p>
      <w:pPr>
        <w:pStyle w:val="Body"/>
        <w:rPr>
          <w:ins w:id="3212" w:date="2019-06-17T11:03:33Z" w:author="Naveen"/>
          <w:rFonts w:ascii="Arial" w:cs="Arial" w:hAnsi="Arial" w:eastAsia="Arial"/>
        </w:rPr>
      </w:pPr>
      <w:ins w:id="3213" w:date="2019-06-17T11:03:33Z" w:author="Naveen">
        <w:r>
          <w:rPr>
            <w:rFonts w:ascii="Arial" w:hAnsi="Arial"/>
            <w:rtl w:val="0"/>
          </w:rPr>
          <w:t>[</w:t>
        </w:r>
      </w:ins>
      <w:commentRangeStart w:id="3214"/>
      <w:ins w:id="3215" w:date="2019-06-17T11:03:33Z" w:author="Naveen">
        <w:r>
          <w:rPr>
            <w:rFonts w:ascii="Arial" w:hAnsi="Arial"/>
            <w:rtl w:val="0"/>
            <w:lang w:val="en-US"/>
          </w:rPr>
          <w:t>supply name and contact number, maybe project senior developer and /or technical architect?]</w:t>
        </w:r>
      </w:ins>
      <w:commentRangeEnd w:id="3214"/>
      <w:r>
        <w:commentReference w:id="3214"/>
      </w:r>
    </w:p>
    <w:p>
      <w:pPr>
        <w:pStyle w:val="Body"/>
        <w:rPr>
          <w:ins w:id="3216" w:date="2019-06-17T11:03:33Z" w:author="Naveen"/>
          <w:rFonts w:ascii="Arial" w:cs="Arial" w:hAnsi="Arial" w:eastAsia="Arial"/>
        </w:rPr>
      </w:pPr>
    </w:p>
    <w:p>
      <w:pPr>
        <w:pStyle w:val="Body"/>
        <w:rPr>
          <w:ins w:id="3217" w:date="2019-06-17T11:03:33Z" w:author="Naveen"/>
          <w:rFonts w:ascii="Arial" w:cs="Arial" w:hAnsi="Arial" w:eastAsia="Arial"/>
        </w:rPr>
      </w:pPr>
      <w:ins w:id="3218" w:date="2019-06-17T11:03:33Z" w:author="Naveen">
        <w:r>
          <w:rPr>
            <w:rFonts w:ascii="Arial" w:hAnsi="Arial"/>
            <w:rtl w:val="0"/>
            <w:lang w:val="en-US"/>
          </w:rPr>
          <w:t xml:space="preserve">The Escalation point for any unresolved queries or issues are: </w:t>
        </w:r>
      </w:ins>
    </w:p>
    <w:p>
      <w:pPr>
        <w:pStyle w:val="Body"/>
        <w:rPr>
          <w:ins w:id="3219" w:date="2019-06-17T11:03:33Z" w:author="Naveen"/>
          <w:rFonts w:ascii="Arial" w:cs="Arial" w:hAnsi="Arial" w:eastAsia="Arial"/>
        </w:rPr>
      </w:pPr>
    </w:p>
    <w:p>
      <w:pPr>
        <w:pStyle w:val="Body"/>
        <w:ind w:left="720" w:firstLine="0"/>
        <w:rPr>
          <w:ins w:id="3220" w:date="2019-06-17T11:03:33Z" w:author="Naveen"/>
          <w:rFonts w:ascii="Arial" w:cs="Arial" w:hAnsi="Arial" w:eastAsia="Arial"/>
        </w:rPr>
      </w:pPr>
      <w:ins w:id="3221" w:date="2019-06-17T11:03:33Z" w:author="Naveen">
        <w:r>
          <w:rPr>
            <w:rFonts w:ascii="Arial" w:hAnsi="Arial"/>
            <w:rtl w:val="0"/>
            <w:lang w:val="en-US"/>
          </w:rPr>
          <w:t>The Project Manager is:</w:t>
          <w:br w:type="textWrapping"/>
        </w:r>
      </w:ins>
      <w:commentRangeStart w:id="3222"/>
    </w:p>
    <w:p>
      <w:pPr>
        <w:pStyle w:val="Body"/>
        <w:ind w:left="720" w:firstLine="0"/>
        <w:rPr>
          <w:ins w:id="3223" w:date="2019-06-17T11:03:33Z" w:author="Naveen"/>
          <w:rFonts w:ascii="Arial" w:cs="Arial" w:hAnsi="Arial" w:eastAsia="Arial"/>
        </w:rPr>
      </w:pPr>
      <w:ins w:id="3224" w:date="2019-06-17T11:03:33Z" w:author="Naveen">
        <w:r>
          <w:rPr>
            <w:rFonts w:ascii="Arial" w:hAnsi="Arial"/>
            <w:rtl w:val="0"/>
            <w:lang w:val="en-US"/>
          </w:rPr>
          <w:t>[supply name and contact number, maybe Project Manager?]</w:t>
        </w:r>
      </w:ins>
      <w:commentRangeEnd w:id="3222"/>
      <w:r>
        <w:commentReference w:id="3222"/>
      </w:r>
    </w:p>
    <w:p>
      <w:pPr>
        <w:pStyle w:val="Body"/>
        <w:ind w:left="1571" w:firstLine="0"/>
        <w:rPr>
          <w:ins w:id="3225" w:date="2019-06-17T11:03:33Z" w:author="Naveen"/>
          <w:rFonts w:ascii="Arial" w:cs="Arial" w:hAnsi="Arial" w:eastAsia="Arial"/>
          <w:b w:val="1"/>
          <w:bCs w:val="1"/>
        </w:rPr>
      </w:pPr>
    </w:p>
    <w:p>
      <w:pPr>
        <w:pStyle w:val="Body"/>
        <w:ind w:left="720" w:firstLine="0"/>
        <w:rPr>
          <w:ins w:id="3226" w:date="2019-06-17T11:03:33Z" w:author="Naveen"/>
          <w:rFonts w:ascii="Arial" w:cs="Arial" w:hAnsi="Arial" w:eastAsia="Arial"/>
        </w:rPr>
      </w:pPr>
      <w:ins w:id="3227" w:date="2019-06-17T11:03:33Z" w:author="Naveen">
        <w:r>
          <w:rPr>
            <w:rFonts w:ascii="Arial" w:hAnsi="Arial"/>
            <w:rtl w:val="0"/>
            <w:lang w:val="en-US"/>
          </w:rPr>
          <w:t>The NHSBSA Vulnerability Management Team contact is:</w:t>
        </w:r>
      </w:ins>
    </w:p>
    <w:p>
      <w:pPr>
        <w:pStyle w:val="Body"/>
        <w:ind w:left="720" w:firstLine="0"/>
        <w:rPr>
          <w:ins w:id="3228" w:date="2019-06-17T11:03:33Z" w:author="Naveen"/>
          <w:rFonts w:ascii="Arial" w:cs="Arial" w:hAnsi="Arial" w:eastAsia="Arial"/>
        </w:rPr>
      </w:pPr>
      <w:ins w:id="3229" w:date="2019-06-17T11:03:33Z" w:author="Naveen">
        <w:r>
          <w:rPr>
            <w:rFonts w:ascii="Arial" w:hAnsi="Arial"/>
            <w:rtl w:val="0"/>
          </w:rPr>
          <w:t>[</w:t>
        </w:r>
      </w:ins>
      <w:commentRangeStart w:id="3230"/>
      <w:ins w:id="3231" w:date="2019-06-17T11:03:33Z" w:author="Naveen">
        <w:r>
          <w:rPr>
            <w:rFonts w:ascii="Arial" w:hAnsi="Arial"/>
            <w:rtl w:val="0"/>
            <w:lang w:val="en-US"/>
          </w:rPr>
          <w:t>supply name and contact number of whoever s leading your pen test from an Information Security (IS) point of view, speak to IS if unsure]</w:t>
        </w:r>
      </w:ins>
      <w:commentRangeEnd w:id="3230"/>
      <w:r>
        <w:commentReference w:id="3230"/>
      </w:r>
    </w:p>
    <w:p>
      <w:pPr>
        <w:pStyle w:val="Body"/>
      </w:pPr>
      <w:ins w:id="3232" w:date="2019-06-17T11:03:33Z" w:author="Naveen">
        <w:r>
          <w:rPr>
            <w:rFonts w:ascii="Arial Unicode MS" w:cs="Arial Unicode MS" w:hAnsi="Arial Unicode MS" w:eastAsia="Arial Unicode MS"/>
            <w:b w:val="0"/>
            <w:bCs w:val="0"/>
            <w:i w:val="0"/>
            <w:iCs w:val="0"/>
          </w:rPr>
          <w:br w:type="page"/>
        </w:r>
      </w:ins>
    </w:p>
    <w:p>
      <w:pPr>
        <w:pStyle w:val="Heading"/>
        <w:rPr>
          <w:ins w:id="3233" w:date="2019-06-17T11:03:33Z" w:author="Naveen"/>
          <w:rFonts w:ascii="Arial" w:cs="Arial" w:hAnsi="Arial" w:eastAsia="Arial"/>
          <w:b w:val="1"/>
          <w:bCs w:val="1"/>
          <w:color w:val="000000"/>
          <w:sz w:val="24"/>
          <w:szCs w:val="24"/>
          <w:u w:color="000000"/>
        </w:rPr>
      </w:pPr>
      <w:bookmarkStart w:name="_Toc94" w:id="3234"/>
      <w:ins w:id="3235" w:date="2019-06-17T11:03:33Z" w:author="Naveen">
        <w:r>
          <w:rPr>
            <w:rFonts w:ascii="Arial" w:hAnsi="Arial"/>
            <w:b w:val="1"/>
            <w:bCs w:val="1"/>
            <w:color w:val="000000"/>
            <w:sz w:val="24"/>
            <w:szCs w:val="24"/>
            <w:u w:color="000000"/>
            <w:rtl w:val="0"/>
            <w:lang w:val="en-US"/>
          </w:rPr>
          <w:t>2.  Background &amp; technical Information</w:t>
        </w:r>
      </w:ins>
      <w:bookmarkEnd w:id="3234"/>
    </w:p>
    <w:p>
      <w:pPr>
        <w:pStyle w:val="Body"/>
        <w:rPr>
          <w:ins w:id="3236" w:date="2019-06-17T11:03:33Z" w:author="Naveen"/>
        </w:rPr>
      </w:pPr>
    </w:p>
    <w:p>
      <w:pPr>
        <w:pStyle w:val="Body"/>
        <w:rPr>
          <w:ins w:id="3237" w:date="2019-06-17T11:03:33Z" w:author="Naveen"/>
          <w:rFonts w:ascii="Arial" w:cs="Arial" w:hAnsi="Arial" w:eastAsia="Arial"/>
        </w:rPr>
      </w:pPr>
      <w:ins w:id="3238" w:date="2019-06-17T11:03:33Z" w:author="Naveen">
        <w:r>
          <w:rPr>
            <w:rFonts w:ascii="Arial" w:hAnsi="Arial"/>
            <w:rtl w:val="0"/>
            <w:lang w:val="en-US"/>
          </w:rPr>
          <w:t>The NHSBSA is a Special Health Authority which provides a range of essential central services to NHS organisations</w:t>
        </w:r>
      </w:ins>
      <w:ins w:id="3239" w:date="2019-06-17T11:03:33Z" w:author="Naveen">
        <w:r>
          <w:rPr>
            <w:rFonts w:ascii="Arial" w:hAnsi="Arial" w:hint="default"/>
            <w:rtl w:val="0"/>
            <w:lang w:val="en-US"/>
          </w:rPr>
          <w:t>’</w:t>
        </w:r>
      </w:ins>
      <w:ins w:id="3240" w:date="2019-06-17T11:03:33Z" w:author="Naveen">
        <w:r>
          <w:rPr>
            <w:rFonts w:ascii="Arial" w:hAnsi="Arial"/>
            <w:rtl w:val="0"/>
            <w:lang w:val="en-US"/>
          </w:rPr>
          <w:t xml:space="preserve">, NHS contractors, patients and the public.  </w:t>
        </w:r>
      </w:ins>
    </w:p>
    <w:p>
      <w:pPr>
        <w:pStyle w:val="List Paragraph"/>
        <w:tabs>
          <w:tab w:val="left" w:pos="1800"/>
        </w:tabs>
        <w:ind w:left="0" w:firstLine="0"/>
        <w:rPr>
          <w:ins w:id="3241" w:date="2019-06-17T11:03:33Z" w:author="Naveen"/>
          <w:rFonts w:ascii="Arial" w:cs="Arial" w:hAnsi="Arial" w:eastAsia="Arial"/>
          <w:sz w:val="24"/>
          <w:szCs w:val="24"/>
        </w:rPr>
      </w:pPr>
      <w:ins w:id="3242" w:date="2019-06-17T11:03:33Z" w:author="Naveen">
        <w:r>
          <w:rPr>
            <w:rFonts w:ascii="Arial" w:cs="Arial" w:hAnsi="Arial" w:eastAsia="Arial"/>
            <w:sz w:val="24"/>
            <w:szCs w:val="24"/>
          </w:rPr>
          <w:br w:type="textWrapping"/>
        </w:r>
      </w:ins>
      <w:commentRangeStart w:id="3243"/>
    </w:p>
    <w:p>
      <w:pPr>
        <w:pStyle w:val="Body"/>
        <w:rPr>
          <w:ins w:id="3244" w:date="2019-06-17T11:03:33Z" w:author="Naveen"/>
          <w:rFonts w:ascii="Arial" w:cs="Arial" w:hAnsi="Arial" w:eastAsia="Arial"/>
          <w:color w:val="0000ff"/>
          <w:u w:color="0000ff"/>
        </w:rPr>
      </w:pPr>
      <w:ins w:id="3245" w:date="2019-06-17T11:03:33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3246" w:date="2019-06-17T11:03:33Z" w:author="Naveen"/>
          <w:rFonts w:ascii="Arial" w:cs="Arial" w:hAnsi="Arial" w:eastAsia="Arial"/>
          <w:color w:val="0000ff"/>
          <w:u w:color="0000ff"/>
        </w:rPr>
      </w:pPr>
      <w:ins w:id="3247" w:date="2019-06-17T11:03:33Z" w:author="Naveen">
        <w:r>
          <w:rPr>
            <w:rFonts w:ascii="Arial" w:hAnsi="Arial"/>
            <w:color w:val="0000ff"/>
            <w:u w:color="0000ff"/>
            <w:rtl w:val="0"/>
            <w:lang w:val="en-US"/>
          </w:rPr>
          <w:t>If testing is to be carried out across multiple VLANS or segregated networks, then you will need to advise the number of VLANs]</w:t>
        </w:r>
      </w:ins>
      <w:commentRangeEnd w:id="3243"/>
      <w:r>
        <w:commentReference w:id="3243"/>
      </w:r>
    </w:p>
    <w:p>
      <w:pPr>
        <w:pStyle w:val="List Paragraph"/>
        <w:tabs>
          <w:tab w:val="left" w:pos="1800"/>
        </w:tabs>
        <w:ind w:left="0" w:firstLine="0"/>
      </w:pPr>
      <w:ins w:id="3248" w:date="2019-06-17T11:03:33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3249" w:date="2019-06-17T11:03:33Z" w:author="Naveen"/>
          <w:rFonts w:ascii="Arial" w:cs="Arial" w:hAnsi="Arial" w:eastAsia="Arial"/>
          <w:sz w:val="24"/>
          <w:szCs w:val="24"/>
        </w:rPr>
      </w:pPr>
    </w:p>
    <w:p>
      <w:pPr>
        <w:pStyle w:val="Heading"/>
        <w:rPr>
          <w:ins w:id="3250" w:date="2019-06-17T11:03:33Z" w:author="Naveen"/>
          <w:rFonts w:ascii="Helvetica" w:cs="Helvetica" w:hAnsi="Helvetica" w:eastAsia="Helvetica"/>
          <w:b w:val="1"/>
          <w:bCs w:val="1"/>
          <w:color w:val="000000"/>
          <w:u w:color="000000"/>
        </w:rPr>
      </w:pPr>
      <w:bookmarkStart w:name="_Toc95" w:id="3251"/>
      <w:ins w:id="3252" w:date="2019-06-17T11:03:33Z" w:author="Naveen">
        <w:r>
          <w:rPr>
            <w:rFonts w:ascii="Arial" w:hAnsi="Arial"/>
            <w:b w:val="1"/>
            <w:bCs w:val="1"/>
            <w:color w:val="000000"/>
            <w:sz w:val="24"/>
            <w:szCs w:val="24"/>
            <w:u w:color="000000"/>
            <w:rtl w:val="0"/>
            <w:lang w:val="it-IT"/>
          </w:rPr>
          <w:t>3.  Scope</w:t>
        </w:r>
      </w:ins>
      <w:ins w:id="3253" w:date="2019-06-17T11:03:33Z" w:author="Naveen">
        <w:r>
          <w:rPr>
            <w:rFonts w:ascii="Arial Unicode MS" w:cs="Arial Unicode MS" w:hAnsi="Arial Unicode MS" w:eastAsia="Arial Unicode MS"/>
            <w:b w:val="0"/>
            <w:bCs w:val="0"/>
            <w:i w:val="0"/>
            <w:iCs w:val="0"/>
            <w:color w:val="000000"/>
            <w:sz w:val="24"/>
            <w:szCs w:val="24"/>
            <w:u w:color="000000"/>
          </w:rPr>
          <w:br w:type="textWrapping"/>
        </w:r>
      </w:ins>
      <w:bookmarkEnd w:id="3251"/>
    </w:p>
    <w:p>
      <w:pPr>
        <w:pStyle w:val="Body"/>
        <w:rPr>
          <w:ins w:id="3254" w:date="2019-06-17T11:03:33Z" w:author="Naveen"/>
          <w:rFonts w:ascii="Arial" w:cs="Arial" w:hAnsi="Arial" w:eastAsia="Arial"/>
        </w:rPr>
      </w:pPr>
      <w:ins w:id="3255" w:date="2019-06-17T11:03:33Z" w:author="Naveen">
        <w:r>
          <w:rPr>
            <w:rFonts w:ascii="Arial" w:hAnsi="Arial"/>
            <w:rtl w:val="0"/>
            <w:lang w:val="en-US"/>
          </w:rPr>
          <w:t xml:space="preserve">The scope of this Penetration Test is targeted at the hosts being deployed for the </w:t>
        </w:r>
      </w:ins>
      <w:commentRangeStart w:id="3256"/>
      <w:ins w:id="3257" w:date="2019-06-17T11:03:33Z" w:author="Naveen">
        <w:r>
          <w:rPr>
            <w:rFonts w:ascii="Arial" w:hAnsi="Arial"/>
            <w:color w:val="0000ff"/>
            <w:u w:color="0000ff"/>
            <w:rtl w:val="0"/>
            <w:lang w:val="en-US"/>
          </w:rPr>
          <w:t>[insert Project or Service name]</w:t>
        </w:r>
      </w:ins>
      <w:ins w:id="3258" w:date="2019-06-17T11:03:33Z" w:author="Naveen">
        <w:r>
          <w:rPr>
            <w:rFonts w:ascii="Arial" w:hAnsi="Arial"/>
            <w:b w:val="1"/>
            <w:bCs w:val="1"/>
            <w:color w:val="0000ff"/>
            <w:u w:color="0000ff"/>
            <w:rtl w:val="0"/>
          </w:rPr>
          <w:t xml:space="preserve"> </w:t>
        </w:r>
      </w:ins>
      <w:commentRangeEnd w:id="3256"/>
      <w:r>
        <w:commentReference w:id="3256"/>
      </w:r>
      <w:ins w:id="3259" w:date="2019-06-17T11:03:33Z" w:author="Naveen">
        <w:r>
          <w:rPr>
            <w:rFonts w:ascii="Arial" w:hAnsi="Arial"/>
            <w:rtl w:val="0"/>
          </w:rPr>
          <w:t>services.</w:t>
        </w:r>
      </w:ins>
    </w:p>
    <w:p>
      <w:pPr>
        <w:pStyle w:val="Body"/>
        <w:rPr>
          <w:ins w:id="3260" w:date="2019-06-17T11:03:33Z" w:author="Naveen"/>
          <w:rFonts w:ascii="Arial" w:cs="Arial" w:hAnsi="Arial" w:eastAsia="Arial"/>
        </w:rPr>
      </w:pPr>
    </w:p>
    <w:p>
      <w:pPr>
        <w:pStyle w:val="Body"/>
        <w:rPr>
          <w:ins w:id="3261" w:date="2019-06-17T11:03:33Z" w:author="Naveen"/>
          <w:rFonts w:ascii="Arial" w:cs="Arial" w:hAnsi="Arial" w:eastAsia="Arial"/>
          <w:color w:val="0000ff"/>
          <w:u w:color="0000ff"/>
        </w:rPr>
      </w:pPr>
      <w:ins w:id="3262" w:date="2019-06-17T11:03:33Z" w:author="Naveen">
        <w:r>
          <w:rPr>
            <w:rFonts w:ascii="Arial" w:hAnsi="Arial"/>
            <w:rtl w:val="0"/>
            <w:lang w:val="en-US"/>
          </w:rPr>
          <w:t xml:space="preserve">The test would consist of the following distinct components: </w:t>
        </w:r>
      </w:ins>
      <w:commentRangeStart w:id="3263"/>
      <w:ins w:id="3264" w:date="2019-06-17T11:03:33Z" w:author="Naveen">
        <w:r>
          <w:rPr>
            <w:rFonts w:ascii="Arial" w:hAnsi="Arial"/>
            <w:color w:val="0000ff"/>
            <w:u w:color="0000ff"/>
            <w:rtl w:val="0"/>
            <w:lang w:val="en-US"/>
          </w:rPr>
          <w:t>[Please delete component sections that are not required]</w:t>
        </w:r>
      </w:ins>
      <w:commentRangeEnd w:id="3263"/>
      <w:r>
        <w:commentReference w:id="3263"/>
      </w:r>
    </w:p>
    <w:p>
      <w:pPr>
        <w:pStyle w:val="Body"/>
        <w:rPr>
          <w:ins w:id="3265" w:date="2019-06-17T11:03:33Z" w:author="Naveen"/>
          <w:rFonts w:ascii="Arial" w:cs="Arial" w:hAnsi="Arial" w:eastAsia="Arial"/>
        </w:rPr>
      </w:pPr>
    </w:p>
    <w:p>
      <w:pPr>
        <w:pStyle w:val="Body"/>
        <w:rPr>
          <w:ins w:id="3266" w:date="2019-06-17T11:03:33Z" w:author="Naveen"/>
          <w:rFonts w:ascii="Arial" w:cs="Arial" w:hAnsi="Arial" w:eastAsia="Arial"/>
        </w:rPr>
      </w:pPr>
    </w:p>
    <w:p>
      <w:pPr>
        <w:pStyle w:val="Body"/>
        <w:tabs>
          <w:tab w:val="left" w:pos="426"/>
        </w:tabs>
        <w:rPr>
          <w:ins w:id="3267" w:date="2019-06-17T11:03:33Z" w:author="Naveen"/>
          <w:rFonts w:ascii="Arial" w:cs="Arial" w:hAnsi="Arial" w:eastAsia="Arial"/>
        </w:rPr>
      </w:pPr>
      <w:ins w:id="3268" w:date="2019-06-17T11:03:33Z" w:author="Naveen">
        <w:r>
          <w:rPr>
            <w:rFonts w:ascii="Arial" w:cs="Arial" w:hAnsi="Arial" w:eastAsia="Arial"/>
          </w:rPr>
          <w:tab/>
        </w:r>
      </w:ins>
      <w:ins w:id="3269" w:date="2019-06-17T11:03:33Z" w:author="Naveen">
        <w:r>
          <w:rPr>
            <w:rFonts w:ascii="Arial" w:hAnsi="Arial"/>
            <w:b w:val="1"/>
            <w:bCs w:val="1"/>
            <w:rtl w:val="0"/>
            <w:lang w:val="en-US"/>
          </w:rPr>
          <w:t>3.A.</w:t>
          <w:tab/>
          <w:t>Exposure testing</w:t>
        </w:r>
      </w:ins>
    </w:p>
    <w:p>
      <w:pPr>
        <w:pStyle w:val="Body"/>
        <w:tabs>
          <w:tab w:val="left" w:pos="426"/>
          <w:tab w:val="left" w:pos="720"/>
        </w:tabs>
        <w:ind w:left="426" w:firstLine="0"/>
        <w:rPr>
          <w:ins w:id="3270" w:date="2019-06-17T11:03:33Z" w:author="Naveen"/>
          <w:rFonts w:ascii="Arial" w:cs="Arial" w:hAnsi="Arial" w:eastAsia="Arial"/>
        </w:rPr>
      </w:pPr>
      <w:ins w:id="3271" w:date="2019-06-17T11:03:33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3272" w:date="2019-06-17T11:03:33Z" w:author="Naveen"/>
          <w:rFonts w:ascii="Arial" w:cs="Arial" w:hAnsi="Arial" w:eastAsia="Arial"/>
        </w:rPr>
      </w:pPr>
    </w:p>
    <w:p>
      <w:pPr>
        <w:pStyle w:val="Body"/>
        <w:tabs>
          <w:tab w:val="left" w:pos="426"/>
          <w:tab w:val="left" w:pos="720"/>
        </w:tabs>
        <w:ind w:left="426" w:firstLine="0"/>
        <w:rPr>
          <w:ins w:id="3273" w:date="2019-06-17T11:03:33Z" w:author="Naveen"/>
          <w:rFonts w:ascii="Arial" w:cs="Arial" w:hAnsi="Arial" w:eastAsia="Arial"/>
        </w:rPr>
      </w:pPr>
    </w:p>
    <w:p>
      <w:pPr>
        <w:pStyle w:val="Body"/>
        <w:tabs>
          <w:tab w:val="left" w:pos="426"/>
          <w:tab w:val="left" w:pos="720"/>
        </w:tabs>
        <w:ind w:left="426" w:firstLine="0"/>
        <w:rPr>
          <w:ins w:id="3274" w:date="2019-06-17T11:03:33Z" w:author="Naveen"/>
          <w:rFonts w:ascii="Arial" w:cs="Arial" w:hAnsi="Arial" w:eastAsia="Arial"/>
          <w:b w:val="1"/>
          <w:bCs w:val="1"/>
        </w:rPr>
      </w:pPr>
      <w:ins w:id="3275" w:date="2019-06-17T11:03:33Z" w:author="Naveen">
        <w:r>
          <w:rPr>
            <w:rFonts w:ascii="Arial" w:hAnsi="Arial"/>
            <w:b w:val="1"/>
            <w:bCs w:val="1"/>
            <w:rtl w:val="0"/>
            <w:lang w:val="en-US"/>
          </w:rPr>
          <w:t>3.B.</w:t>
          <w:tab/>
          <w:t>Server build review</w:t>
        </w:r>
      </w:ins>
    </w:p>
    <w:p>
      <w:pPr>
        <w:pStyle w:val="Body"/>
        <w:tabs>
          <w:tab w:val="left" w:pos="426"/>
          <w:tab w:val="left" w:pos="720"/>
        </w:tabs>
        <w:ind w:left="426" w:firstLine="0"/>
        <w:rPr>
          <w:ins w:id="3276" w:date="2019-06-17T11:03:33Z" w:author="Naveen"/>
          <w:rFonts w:ascii="Arial" w:cs="Arial" w:hAnsi="Arial" w:eastAsia="Arial"/>
        </w:rPr>
      </w:pPr>
      <w:ins w:id="3277" w:date="2019-06-17T11:03:33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3278" w:date="2019-06-17T11:03:33Z" w:author="Naveen"/>
          <w:rFonts w:ascii="Arial" w:cs="Arial" w:hAnsi="Arial" w:eastAsia="Arial"/>
          <w:sz w:val="24"/>
          <w:szCs w:val="24"/>
        </w:rPr>
      </w:pPr>
    </w:p>
    <w:p>
      <w:pPr>
        <w:pStyle w:val="Body"/>
        <w:tabs>
          <w:tab w:val="left" w:pos="426"/>
          <w:tab w:val="left" w:pos="720"/>
        </w:tabs>
        <w:ind w:left="426" w:firstLine="0"/>
        <w:rPr>
          <w:ins w:id="3279" w:date="2019-06-17T11:03:33Z" w:author="Naveen"/>
          <w:rFonts w:ascii="Arial" w:cs="Arial" w:hAnsi="Arial" w:eastAsia="Arial"/>
          <w:b w:val="1"/>
          <w:bCs w:val="1"/>
        </w:rPr>
      </w:pPr>
    </w:p>
    <w:p>
      <w:pPr>
        <w:pStyle w:val="Body"/>
        <w:tabs>
          <w:tab w:val="left" w:pos="426"/>
          <w:tab w:val="left" w:pos="720"/>
        </w:tabs>
        <w:ind w:left="426" w:firstLine="0"/>
        <w:rPr>
          <w:ins w:id="3280" w:date="2019-06-17T11:03:33Z" w:author="Naveen"/>
          <w:rFonts w:ascii="Arial" w:cs="Arial" w:hAnsi="Arial" w:eastAsia="Arial"/>
        </w:rPr>
      </w:pPr>
      <w:ins w:id="3281" w:date="2019-06-17T11:03:33Z" w:author="Naveen">
        <w:r>
          <w:rPr>
            <w:rFonts w:ascii="Arial" w:hAnsi="Arial"/>
            <w:b w:val="1"/>
            <w:bCs w:val="1"/>
            <w:rtl w:val="0"/>
            <w:lang w:val="en-US"/>
          </w:rPr>
          <w:t>3.C.</w:t>
          <w:tab/>
          <w:t>Firewall review</w:t>
        </w:r>
      </w:ins>
    </w:p>
    <w:p>
      <w:pPr>
        <w:pStyle w:val="Body"/>
        <w:tabs>
          <w:tab w:val="left" w:pos="426"/>
          <w:tab w:val="left" w:pos="720"/>
        </w:tabs>
        <w:ind w:left="426" w:firstLine="0"/>
        <w:rPr>
          <w:ins w:id="3282" w:date="2019-06-17T11:03:33Z" w:author="Naveen"/>
          <w:rFonts w:ascii="Arial" w:cs="Arial" w:hAnsi="Arial" w:eastAsia="Arial"/>
        </w:rPr>
      </w:pPr>
      <w:ins w:id="3283" w:date="2019-06-17T11:03:33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3284" w:date="2019-06-17T11:03:33Z" w:author="Naveen"/>
          <w:rFonts w:ascii="Arial" w:cs="Arial" w:hAnsi="Arial" w:eastAsia="Arial"/>
        </w:rPr>
      </w:pPr>
      <w:ins w:id="3285" w:date="2019-06-17T11:03:33Z" w:author="Naveen">
        <w:r>
          <w:rPr>
            <w:rFonts w:ascii="Arial" w:cs="Arial" w:hAnsi="Arial" w:eastAsia="Arial"/>
          </w:rPr>
          <w:br w:type="textWrapping"/>
        </w:r>
      </w:ins>
      <w:commentRangeStart w:id="3286"/>
    </w:p>
    <w:p>
      <w:pPr>
        <w:pStyle w:val="Body"/>
        <w:tabs>
          <w:tab w:val="left" w:pos="426"/>
          <w:tab w:val="left" w:pos="720"/>
        </w:tabs>
        <w:ind w:left="426" w:firstLine="0"/>
        <w:rPr>
          <w:ins w:id="3287" w:date="2019-06-17T11:03:33Z" w:author="Naveen"/>
          <w:rFonts w:ascii="Arial" w:cs="Arial" w:hAnsi="Arial" w:eastAsia="Arial"/>
          <w:color w:val="0000ff"/>
          <w:u w:color="0000ff"/>
        </w:rPr>
      </w:pPr>
      <w:ins w:id="3288" w:date="2019-06-17T11:03:33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3289" w:date="2019-06-17T11:03:33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3290" w:date="2019-06-17T11:03:33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3291" w:date="2019-06-17T11:03:33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3292" w:date="2019-06-17T11:03:33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3293" w:date="2019-06-17T11:03:33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3294" w:date="2019-06-17T11:03:33Z" w:author="Naveen"/>
          <w:rFonts w:ascii="Arial" w:cs="Arial" w:hAnsi="Arial" w:eastAsia="Arial"/>
        </w:rPr>
      </w:pPr>
    </w:p>
    <w:p>
      <w:pPr>
        <w:pStyle w:val="Body"/>
        <w:tabs>
          <w:tab w:val="left" w:pos="426"/>
          <w:tab w:val="left" w:pos="720"/>
        </w:tabs>
        <w:ind w:left="426" w:firstLine="0"/>
        <w:rPr>
          <w:ins w:id="3295" w:date="2019-06-17T11:03:33Z" w:author="Naveen"/>
          <w:rFonts w:ascii="Arial" w:cs="Arial" w:hAnsi="Arial" w:eastAsia="Arial"/>
          <w:color w:val="0000ff"/>
          <w:u w:color="0000ff"/>
        </w:rPr>
      </w:pPr>
      <w:ins w:id="3296" w:date="2019-06-17T11:03:33Z" w:author="Naveen">
        <w:r>
          <w:rPr>
            <w:rFonts w:ascii="Arial" w:cs="Arial" w:hAnsi="Arial" w:eastAsia="Arial"/>
            <w:color w:val="0000ff"/>
            <w:u w:color="0000ff"/>
            <w:rtl w:val="0"/>
            <w:lang w:val="en-US"/>
          </w:rPr>
          <w:tab/>
          <w:t>The firewall rule set/security rules should be attached at Appendix 1.</w:t>
        </w:r>
      </w:ins>
      <w:commentRangeEnd w:id="3286"/>
      <w:r>
        <w:commentReference w:id="3286"/>
      </w:r>
    </w:p>
    <w:p>
      <w:pPr>
        <w:pStyle w:val="Body"/>
        <w:tabs>
          <w:tab w:val="left" w:pos="426"/>
          <w:tab w:val="left" w:pos="720"/>
        </w:tabs>
        <w:rPr>
          <w:ins w:id="3297" w:date="2019-06-17T11:03:33Z" w:author="Naveen"/>
          <w:rFonts w:ascii="Arial" w:cs="Arial" w:hAnsi="Arial" w:eastAsia="Arial"/>
          <w:b w:val="1"/>
          <w:bCs w:val="1"/>
        </w:rPr>
      </w:pPr>
    </w:p>
    <w:p>
      <w:pPr>
        <w:pStyle w:val="Body"/>
        <w:tabs>
          <w:tab w:val="left" w:pos="426"/>
          <w:tab w:val="left" w:pos="720"/>
        </w:tabs>
        <w:rPr>
          <w:ins w:id="3298" w:date="2019-06-17T11:03:33Z" w:author="Naveen"/>
          <w:rFonts w:ascii="Arial" w:cs="Arial" w:hAnsi="Arial" w:eastAsia="Arial"/>
          <w:b w:val="1"/>
          <w:bCs w:val="1"/>
        </w:rPr>
      </w:pPr>
    </w:p>
    <w:p>
      <w:pPr>
        <w:pStyle w:val="Body"/>
        <w:tabs>
          <w:tab w:val="left" w:pos="426"/>
          <w:tab w:val="left" w:pos="720"/>
        </w:tabs>
        <w:rPr>
          <w:ins w:id="3299" w:date="2019-06-17T11:03:33Z" w:author="Naveen"/>
          <w:rFonts w:ascii="Arial" w:cs="Arial" w:hAnsi="Arial" w:eastAsia="Arial"/>
          <w:b w:val="1"/>
          <w:bCs w:val="1"/>
        </w:rPr>
      </w:pPr>
      <w:ins w:id="3300" w:date="2019-06-17T11:03:33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3301" w:date="2019-06-17T11:03:33Z" w:author="Naveen"/>
          <w:rFonts w:ascii="Arial" w:cs="Arial" w:hAnsi="Arial" w:eastAsia="Arial"/>
          <w:b w:val="1"/>
          <w:bCs w:val="1"/>
        </w:rPr>
      </w:pPr>
    </w:p>
    <w:p>
      <w:pPr>
        <w:pStyle w:val="Body"/>
        <w:tabs>
          <w:tab w:val="left" w:pos="426"/>
          <w:tab w:val="left" w:pos="720"/>
        </w:tabs>
        <w:ind w:left="426" w:firstLine="0"/>
        <w:rPr>
          <w:ins w:id="3302" w:date="2019-06-17T11:03:33Z" w:author="Naveen"/>
          <w:rFonts w:ascii="Arial" w:cs="Arial" w:hAnsi="Arial" w:eastAsia="Arial"/>
        </w:rPr>
      </w:pPr>
      <w:ins w:id="3303" w:date="2019-06-17T11:03:33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3304" w:date="2019-06-17T11:03:33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3305" w:date="2019-06-17T11:03:33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3306" w:date="2019-06-17T11:03:33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3307" w:date="2019-06-17T11:03:33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3308" w:date="2019-06-17T11:03:33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3309" w:date="2019-06-17T11:03:33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3310" w:date="2019-06-17T11:03:33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3311" w:date="2019-06-17T11:03:33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3312" w:date="2019-06-17T11:03:33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3313" w:date="2019-06-17T11:03:33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3314" w:date="2019-06-17T11:03:33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3315" w:date="2019-06-17T11:03:33Z" w:author="Naveen">
        <w:r>
          <w:rPr>
            <w:rFonts w:ascii="Arial" w:hAnsi="Arial"/>
            <w:sz w:val="24"/>
            <w:szCs w:val="24"/>
            <w:rtl w:val="0"/>
            <w:lang w:val="en-US"/>
          </w:rPr>
          <w:t>Logging and audit policies</w:t>
        </w:r>
      </w:ins>
    </w:p>
    <w:p>
      <w:pPr>
        <w:pStyle w:val="Body"/>
        <w:tabs>
          <w:tab w:val="left" w:pos="426"/>
        </w:tabs>
        <w:rPr>
          <w:ins w:id="3316" w:date="2019-06-17T11:03:33Z" w:author="Naveen"/>
          <w:rFonts w:ascii="Arial" w:cs="Arial" w:hAnsi="Arial" w:eastAsia="Arial"/>
          <w:b w:val="1"/>
          <w:bCs w:val="1"/>
        </w:rPr>
      </w:pPr>
      <w:ins w:id="3317" w:date="2019-06-17T11:03:33Z" w:author="Naveen">
        <w:r>
          <w:rPr>
            <w:rFonts w:ascii="Arial" w:cs="Arial" w:hAnsi="Arial" w:eastAsia="Arial"/>
            <w:b w:val="1"/>
            <w:bCs w:val="1"/>
          </w:rPr>
          <w:tab/>
        </w:r>
      </w:ins>
    </w:p>
    <w:p>
      <w:pPr>
        <w:pStyle w:val="Body"/>
        <w:tabs>
          <w:tab w:val="left" w:pos="426"/>
          <w:tab w:val="left" w:pos="720"/>
        </w:tabs>
        <w:rPr>
          <w:ins w:id="3318" w:date="2019-06-17T11:03:33Z" w:author="Naveen"/>
          <w:rFonts w:ascii="Arial" w:cs="Arial" w:hAnsi="Arial" w:eastAsia="Arial"/>
          <w:b w:val="1"/>
          <w:bCs w:val="1"/>
        </w:rPr>
      </w:pPr>
      <w:ins w:id="3319" w:date="2019-06-17T11:03:33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3320" w:date="2019-06-17T11:03:33Z" w:author="Naveen"/>
          <w:rFonts w:ascii="Arial" w:cs="Arial" w:hAnsi="Arial" w:eastAsia="Arial"/>
        </w:rPr>
      </w:pPr>
      <w:ins w:id="3321" w:date="2019-06-17T11:03:33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3322" w:date="2019-06-17T11:03:33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3323" w:date="2019-06-17T11:03:33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3324" w:date="2019-06-17T11:03:33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3325" w:date="2019-06-17T11:03:33Z" w:author="Naveen">
        <w:r>
          <w:rPr>
            <w:rFonts w:ascii="Arial" w:hAnsi="Arial"/>
            <w:sz w:val="24"/>
            <w:szCs w:val="24"/>
            <w:rtl w:val="0"/>
            <w:lang w:val="en-US"/>
          </w:rPr>
          <w:t xml:space="preserve">Input validation </w:t>
        </w:r>
      </w:ins>
      <w:ins w:id="3326" w:date="2019-06-17T11:03:33Z" w:author="Naveen">
        <w:r>
          <w:rPr>
            <w:rFonts w:ascii="Arial" w:hAnsi="Arial" w:hint="default"/>
            <w:sz w:val="24"/>
            <w:szCs w:val="24"/>
            <w:rtl w:val="0"/>
            <w:lang w:val="en-US"/>
          </w:rPr>
          <w:t xml:space="preserve">– </w:t>
        </w:r>
      </w:ins>
      <w:ins w:id="3327" w:date="2019-06-17T11:03:33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3328" w:date="2019-06-17T11:03:33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3329" w:date="2019-06-17T11:03:33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3330" w:date="2019-06-17T11:03:33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3331" w:date="2019-06-17T11:03:33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3332" w:date="2019-06-17T11:03:33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3333" w:date="2019-06-17T11:03:33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3334" w:date="2019-06-17T11:03:33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3335" w:date="2019-06-17T11:03:33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3336" w:date="2019-06-17T11:03:33Z" w:author="Naveen">
        <w:r>
          <w:rPr>
            <w:rFonts w:ascii="Arial" w:hAnsi="Arial"/>
            <w:sz w:val="24"/>
            <w:szCs w:val="24"/>
            <w:rtl w:val="0"/>
            <w:lang w:val="en-US"/>
          </w:rPr>
          <w:t xml:space="preserve">Exposure testing </w:t>
        </w:r>
      </w:ins>
      <w:ins w:id="3337" w:date="2019-06-17T11:03:33Z" w:author="Naveen">
        <w:r>
          <w:rPr>
            <w:rFonts w:ascii="Arial" w:hAnsi="Arial"/>
            <w:color w:val="0000ff"/>
            <w:sz w:val="24"/>
            <w:szCs w:val="24"/>
            <w:u w:color="0000ff"/>
            <w:rtl w:val="0"/>
            <w:lang w:val="en-US"/>
          </w:rPr>
          <w:t>[especially if the application is internet facing]</w:t>
        </w:r>
      </w:ins>
      <w:ins w:id="3338" w:date="2019-06-17T11:03:33Z" w:author="Naveen">
        <w:r>
          <w:rPr>
            <w:rFonts w:ascii="Arial" w:cs="Arial" w:hAnsi="Arial" w:eastAsia="Arial"/>
            <w:sz w:val="24"/>
            <w:szCs w:val="24"/>
          </w:rPr>
          <w:br w:type="textWrapping"/>
        </w:r>
      </w:ins>
      <w:commentRangeStart w:id="3339"/>
    </w:p>
    <w:p>
      <w:pPr>
        <w:pStyle w:val="Body"/>
        <w:tabs>
          <w:tab w:val="left" w:pos="426"/>
          <w:tab w:val="left" w:pos="720"/>
        </w:tabs>
        <w:ind w:left="426" w:firstLine="0"/>
        <w:rPr>
          <w:ins w:id="3340" w:date="2019-06-17T11:03:33Z" w:author="Naveen"/>
          <w:rFonts w:ascii="Arial" w:cs="Arial" w:hAnsi="Arial" w:eastAsia="Arial"/>
          <w:color w:val="0000ff"/>
          <w:u w:color="0000ff"/>
        </w:rPr>
      </w:pPr>
      <w:ins w:id="3341" w:date="2019-06-17T11:03:33Z" w:author="Naveen">
        <w:r>
          <w:rPr>
            <w:rFonts w:ascii="Arial" w:hAnsi="Arial"/>
            <w:color w:val="0000ff"/>
            <w:u w:color="0000ff"/>
            <w:rtl w:val="0"/>
            <w:lang w:val="en-US"/>
          </w:rPr>
          <w:t xml:space="preserve">[If Application testing is required you must include the following detail in section 2 </w:t>
        </w:r>
      </w:ins>
      <w:ins w:id="3342" w:date="2019-06-17T11:03:33Z" w:author="Naveen">
        <w:r>
          <w:rPr>
            <w:rFonts w:ascii="Arial" w:hAnsi="Arial" w:hint="default"/>
            <w:color w:val="0000ff"/>
            <w:u w:color="0000ff"/>
            <w:rtl w:val="0"/>
            <w:lang w:val="en-US"/>
          </w:rPr>
          <w:t>‘</w:t>
        </w:r>
      </w:ins>
      <w:ins w:id="3343" w:date="2019-06-17T11:03:33Z" w:author="Naveen">
        <w:r>
          <w:rPr>
            <w:rFonts w:ascii="Arial" w:hAnsi="Arial"/>
            <w:color w:val="0000ff"/>
            <w:u w:color="0000ff"/>
            <w:rtl w:val="0"/>
            <w:lang w:val="en-US"/>
          </w:rPr>
          <w:t>Background &amp; technical Information</w:t>
        </w:r>
      </w:ins>
      <w:ins w:id="3344" w:date="2019-06-17T11:03:33Z" w:author="Naveen">
        <w:r>
          <w:rPr>
            <w:rFonts w:ascii="Arial" w:hAnsi="Arial" w:hint="default"/>
            <w:color w:val="0000ff"/>
            <w:u w:color="0000ff"/>
            <w:rtl w:val="0"/>
            <w:lang w:val="en-US"/>
          </w:rPr>
          <w:t>’</w:t>
        </w:r>
      </w:ins>
      <w:ins w:id="3345" w:date="2019-06-17T11:03:33Z" w:author="Naveen">
        <w:r>
          <w:rPr>
            <w:rFonts w:ascii="Arial" w:hAnsi="Arial"/>
            <w:color w:val="0000ff"/>
            <w:u w:color="0000ff"/>
            <w:rtl w:val="0"/>
          </w:rPr>
          <w:t>:</w:t>
        </w:r>
      </w:ins>
    </w:p>
    <w:p>
      <w:pPr>
        <w:pStyle w:val="Body"/>
        <w:tabs>
          <w:tab w:val="left" w:pos="426"/>
          <w:tab w:val="left" w:pos="720"/>
        </w:tabs>
        <w:rPr>
          <w:ins w:id="3346" w:date="2019-06-17T11:03:33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3347" w:date="2019-06-17T11:03:33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3348" w:date="2019-06-17T11:03:33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3349" w:date="2019-06-17T11:03:33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3350" w:date="2019-06-17T11:03:33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3351" w:date="2019-06-17T11:03:33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3352" w:date="2019-06-17T11:03:33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3353" w:date="2019-06-17T11:03:33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3354" w:date="2019-06-17T11:03:33Z" w:author="Naveen"/>
          <w:rFonts w:ascii="Arial" w:cs="Arial" w:hAnsi="Arial" w:eastAsia="Arial"/>
          <w:color w:val="0000ff"/>
          <w:u w:color="0000ff"/>
        </w:rPr>
      </w:pPr>
      <w:ins w:id="3355" w:date="2019-06-17T11:03:33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3339"/>
      <w:r>
        <w:commentReference w:id="3339"/>
      </w:r>
    </w:p>
    <w:p>
      <w:pPr>
        <w:pStyle w:val="Body"/>
        <w:rPr>
          <w:ins w:id="3356" w:date="2019-06-17T11:03:33Z" w:author="Naveen"/>
          <w:rFonts w:ascii="Arial" w:cs="Arial" w:hAnsi="Arial" w:eastAsia="Arial"/>
          <w:b w:val="1"/>
          <w:bCs w:val="1"/>
          <w:color w:val="0000ff"/>
          <w:u w:color="0000ff"/>
        </w:rPr>
      </w:pPr>
    </w:p>
    <w:p>
      <w:pPr>
        <w:pStyle w:val="Body"/>
        <w:tabs>
          <w:tab w:val="left" w:pos="426"/>
        </w:tabs>
        <w:ind w:left="426" w:firstLine="0"/>
        <w:rPr>
          <w:ins w:id="3357" w:date="2019-06-17T11:03:33Z" w:author="Naveen"/>
          <w:rFonts w:ascii="Arial" w:cs="Arial" w:hAnsi="Arial" w:eastAsia="Arial"/>
          <w:b w:val="1"/>
          <w:bCs w:val="1"/>
        </w:rPr>
      </w:pPr>
      <w:ins w:id="3358" w:date="2019-06-17T11:03:33Z" w:author="Naveen">
        <w:r>
          <w:rPr>
            <w:rFonts w:ascii="Arial" w:hAnsi="Arial"/>
            <w:b w:val="1"/>
            <w:bCs w:val="1"/>
            <w:rtl w:val="0"/>
            <w:lang w:val="en-US"/>
          </w:rPr>
          <w:t>3.F.</w:t>
          <w:tab/>
          <w:t>Web service testing</w:t>
        </w:r>
      </w:ins>
    </w:p>
    <w:p>
      <w:pPr>
        <w:pStyle w:val="Body"/>
        <w:tabs>
          <w:tab w:val="left" w:pos="426"/>
        </w:tabs>
        <w:ind w:left="426" w:firstLine="0"/>
        <w:rPr>
          <w:ins w:id="3359" w:date="2019-06-17T11:03:33Z" w:author="Naveen"/>
          <w:rFonts w:ascii="Arial" w:cs="Arial" w:hAnsi="Arial" w:eastAsia="Arial"/>
        </w:rPr>
      </w:pPr>
      <w:ins w:id="3360" w:date="2019-06-17T11:03:33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3361" w:date="2019-06-17T11:03:33Z" w:author="Naveen"/>
          <w:rFonts w:ascii="Arial" w:cs="Arial" w:hAnsi="Arial" w:eastAsia="Arial"/>
        </w:rPr>
      </w:pPr>
      <w:ins w:id="3362" w:date="2019-06-17T11:03:33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3363" w:date="2019-06-17T11:03:33Z" w:author="Naveen"/>
          <w:rFonts w:ascii="Arial" w:cs="Arial" w:hAnsi="Arial" w:eastAsia="Arial"/>
        </w:rPr>
      </w:pPr>
    </w:p>
    <w:p>
      <w:pPr>
        <w:pStyle w:val="Body"/>
        <w:tabs>
          <w:tab w:val="left" w:pos="426"/>
        </w:tabs>
        <w:ind w:left="426" w:firstLine="0"/>
        <w:rPr>
          <w:ins w:id="3364" w:date="2019-06-17T11:03:33Z" w:author="Naveen"/>
          <w:rFonts w:ascii="Arial" w:cs="Arial" w:hAnsi="Arial" w:eastAsia="Arial"/>
          <w:b w:val="1"/>
          <w:bCs w:val="1"/>
        </w:rPr>
      </w:pPr>
      <w:ins w:id="3365" w:date="2019-06-17T11:03:33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3366" w:date="2019-06-17T11:03:33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3367" w:date="2019-06-17T11:03:33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3368" w:date="2019-06-17T11:03:33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3369" w:date="2019-06-17T11:03:33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3370" w:date="2019-06-17T11:03:33Z" w:author="Naveen">
        <w:r>
          <w:rPr>
            <w:rFonts w:ascii="Arial" w:hAnsi="Arial"/>
            <w:sz w:val="24"/>
            <w:szCs w:val="24"/>
            <w:rtl w:val="0"/>
            <w:lang w:val="en-US"/>
          </w:rPr>
          <w:t>Replay attacks</w:t>
        </w:r>
      </w:ins>
    </w:p>
    <w:p>
      <w:pPr>
        <w:pStyle w:val="Body"/>
        <w:tabs>
          <w:tab w:val="left" w:pos="426"/>
        </w:tabs>
        <w:rPr>
          <w:ins w:id="3371" w:date="2019-06-17T11:03:33Z" w:author="Naveen"/>
          <w:rFonts w:ascii="Arial" w:cs="Arial" w:hAnsi="Arial" w:eastAsia="Arial"/>
          <w:b w:val="1"/>
          <w:bCs w:val="1"/>
        </w:rPr>
      </w:pPr>
      <w:ins w:id="3372" w:date="2019-06-17T11:03:33Z" w:author="Naveen">
        <w:r>
          <w:rPr>
            <w:rFonts w:ascii="Arial" w:cs="Arial" w:hAnsi="Arial" w:eastAsia="Arial"/>
          </w:rPr>
          <w:tab/>
        </w:r>
      </w:ins>
      <w:ins w:id="3373" w:date="2019-06-17T11:03:33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3374" w:date="2019-06-17T11:03:33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3375" w:date="2019-06-17T11:03:33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3376" w:date="2019-06-17T11:03:33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3377" w:date="2019-06-17T11:03:33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3378" w:date="2019-06-17T11:03:33Z" w:author="Naveen">
        <w:r>
          <w:rPr>
            <w:rFonts w:ascii="Arial" w:hAnsi="Arial"/>
            <w:sz w:val="24"/>
            <w:szCs w:val="24"/>
            <w:rtl w:val="0"/>
            <w:lang w:val="en-US"/>
          </w:rPr>
          <w:t>Session information leakage</w:t>
        </w:r>
      </w:ins>
    </w:p>
    <w:p>
      <w:pPr>
        <w:pStyle w:val="Body"/>
        <w:tabs>
          <w:tab w:val="left" w:pos="426"/>
        </w:tabs>
        <w:rPr>
          <w:ins w:id="3379" w:date="2019-06-17T11:03:33Z" w:author="Naveen"/>
          <w:rFonts w:ascii="Arial" w:cs="Arial" w:hAnsi="Arial" w:eastAsia="Arial"/>
          <w:b w:val="1"/>
          <w:bCs w:val="1"/>
        </w:rPr>
      </w:pPr>
      <w:ins w:id="3380" w:date="2019-06-17T11:03:33Z" w:author="Naveen">
        <w:r>
          <w:rPr>
            <w:rFonts w:ascii="Arial" w:cs="Arial" w:hAnsi="Arial" w:eastAsia="Arial"/>
          </w:rPr>
          <w:tab/>
        </w:r>
      </w:ins>
      <w:ins w:id="3381" w:date="2019-06-17T11:03:33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3382" w:date="2019-06-17T11:03:33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3383" w:date="2019-06-17T11:03:33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3384" w:date="2019-06-17T11:03:33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3385" w:date="2019-06-17T11:03:33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3386" w:date="2019-06-17T11:03:33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3387" w:date="2019-06-17T11:03:33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3388" w:date="2019-06-17T11:03:33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3389" w:date="2019-06-17T11:03:33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3390" w:date="2019-06-17T11:03:33Z" w:author="Naveen">
        <w:r>
          <w:rPr>
            <w:rFonts w:ascii="Arial" w:hAnsi="Arial"/>
            <w:sz w:val="24"/>
            <w:szCs w:val="24"/>
            <w:rtl w:val="0"/>
            <w:lang w:val="en-US"/>
          </w:rPr>
          <w:t>Sessions tampering</w:t>
        </w:r>
      </w:ins>
    </w:p>
    <w:p>
      <w:pPr>
        <w:pStyle w:val="Body"/>
        <w:tabs>
          <w:tab w:val="left" w:pos="426"/>
        </w:tabs>
        <w:ind w:left="360" w:firstLine="0"/>
        <w:rPr>
          <w:ins w:id="3391" w:date="2019-06-17T11:03:33Z" w:author="Naveen"/>
          <w:rFonts w:ascii="Arial" w:cs="Arial" w:hAnsi="Arial" w:eastAsia="Arial"/>
          <w:color w:val="0000ff"/>
          <w:u w:color="0000ff"/>
        </w:rPr>
      </w:pPr>
      <w:ins w:id="3392" w:date="2019-06-17T11:03:33Z" w:author="Naveen">
        <w:r>
          <w:rPr>
            <w:rFonts w:ascii="Arial" w:cs="Arial" w:hAnsi="Arial" w:eastAsia="Arial"/>
            <w:b w:val="1"/>
            <w:bCs w:val="1"/>
            <w:color w:val="0000ff"/>
            <w:u w:color="0000ff"/>
          </w:rPr>
          <w:tab/>
        </w:r>
      </w:ins>
      <w:commentRangeStart w:id="3393"/>
      <w:ins w:id="3394" w:date="2019-06-17T11:03:33Z" w:author="Naveen">
        <w:r>
          <w:rPr>
            <w:rFonts w:ascii="Arial" w:hAnsi="Arial"/>
            <w:b w:val="1"/>
            <w:bCs w:val="1"/>
            <w:color w:val="0000ff"/>
            <w:u w:color="0000ff"/>
            <w:rtl w:val="0"/>
          </w:rPr>
          <w:t>[</w:t>
        </w:r>
      </w:ins>
      <w:ins w:id="3395" w:date="2019-06-17T11:03:33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3396" w:date="2019-06-17T11:03:33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3397" w:date="2019-06-17T11:03:33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3398" w:date="2019-06-17T11:03:33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3399" w:date="2019-06-17T11:03:33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3400" w:date="2019-06-17T11:03:33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3401" w:date="2019-06-17T11:03:33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3402" w:date="2019-06-17T11:03:33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3403" w:date="2019-06-17T11:03:33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3393"/>
      <w:r>
        <w:commentReference w:id="3393"/>
      </w:r>
    </w:p>
    <w:p>
      <w:pPr>
        <w:pStyle w:val="Body"/>
        <w:ind w:left="426" w:firstLine="0"/>
        <w:rPr>
          <w:ins w:id="3404" w:date="2019-06-17T11:03:33Z" w:author="Naveen"/>
          <w:rFonts w:ascii="Arial" w:cs="Arial" w:hAnsi="Arial" w:eastAsia="Arial"/>
          <w:b w:val="1"/>
          <w:bCs w:val="1"/>
          <w:color w:val="0000ff"/>
          <w:u w:color="0000ff"/>
        </w:rPr>
      </w:pPr>
    </w:p>
    <w:p>
      <w:pPr>
        <w:pStyle w:val="Body"/>
        <w:tabs>
          <w:tab w:val="left" w:pos="426"/>
        </w:tabs>
        <w:rPr>
          <w:ins w:id="3405" w:date="2019-06-17T11:03:33Z" w:author="Naveen"/>
          <w:rFonts w:ascii="Arial" w:cs="Arial" w:hAnsi="Arial" w:eastAsia="Arial"/>
          <w:b w:val="1"/>
          <w:bCs w:val="1"/>
        </w:rPr>
      </w:pPr>
      <w:ins w:id="3406" w:date="2019-06-17T11:03:33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3407" w:date="2019-06-17T11:03:33Z" w:author="Naveen"/>
          <w:rFonts w:ascii="Arial" w:cs="Arial" w:hAnsi="Arial" w:eastAsia="Arial"/>
        </w:rPr>
      </w:pPr>
      <w:ins w:id="3408" w:date="2019-06-17T11:03:33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3409" w:date="2019-06-17T11:03:33Z" w:author="Naveen"/>
          <w:rFonts w:ascii="Arial" w:cs="Arial" w:hAnsi="Arial" w:eastAsia="Arial"/>
        </w:rPr>
      </w:pPr>
    </w:p>
    <w:p>
      <w:pPr>
        <w:pStyle w:val="Body"/>
        <w:tabs>
          <w:tab w:val="left" w:pos="426"/>
        </w:tabs>
        <w:ind w:left="426" w:firstLine="0"/>
        <w:rPr>
          <w:ins w:id="3410" w:date="2019-06-17T11:03:33Z" w:author="Naveen"/>
          <w:rFonts w:ascii="Arial" w:cs="Arial" w:hAnsi="Arial" w:eastAsia="Arial"/>
        </w:rPr>
      </w:pPr>
      <w:ins w:id="3411" w:date="2019-06-17T11:03:33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3412" w:date="2019-06-17T11:03:33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3413" w:date="2019-06-17T11:03:33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3414" w:date="2019-06-17T11:03:33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3415" w:date="2019-06-17T11:03:33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3416" w:date="2019-06-17T11:03:33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3417" w:date="2019-06-17T11:03:33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3418" w:date="2019-06-17T11:03:33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3419" w:date="2019-06-17T11:03:33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3420" w:date="2019-06-17T11:03:33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3421" w:date="2019-06-17T11:03:33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3422" w:date="2019-06-17T11:03:33Z" w:author="Naveen">
        <w:r>
          <w:rPr>
            <w:rFonts w:ascii="Arial" w:hAnsi="Arial"/>
            <w:sz w:val="24"/>
            <w:szCs w:val="24"/>
            <w:rtl w:val="0"/>
            <w:lang w:val="en-US"/>
          </w:rPr>
          <w:t>Denial of service</w:t>
        </w:r>
      </w:ins>
    </w:p>
    <w:p>
      <w:pPr>
        <w:pStyle w:val="Body"/>
        <w:tabs>
          <w:tab w:val="left" w:pos="426"/>
        </w:tabs>
        <w:ind w:left="360" w:firstLine="0"/>
        <w:rPr>
          <w:ins w:id="3423" w:date="2019-06-17T11:03:33Z" w:author="Naveen"/>
          <w:rFonts w:ascii="Arial" w:cs="Arial" w:hAnsi="Arial" w:eastAsia="Arial"/>
          <w:color w:val="0000ff"/>
          <w:u w:color="0000ff"/>
        </w:rPr>
      </w:pPr>
      <w:ins w:id="3424" w:date="2019-06-17T11:03:33Z" w:author="Naveen">
        <w:r>
          <w:rPr>
            <w:rFonts w:ascii="Arial" w:cs="Arial" w:hAnsi="Arial" w:eastAsia="Arial"/>
            <w:b w:val="1"/>
            <w:bCs w:val="1"/>
            <w:color w:val="0000ff"/>
            <w:u w:color="0000ff"/>
          </w:rPr>
          <w:tab/>
        </w:r>
      </w:ins>
      <w:commentRangeStart w:id="3425"/>
      <w:ins w:id="3426" w:date="2019-06-17T11:03:33Z" w:author="Naveen">
        <w:r>
          <w:rPr>
            <w:rFonts w:ascii="Arial" w:hAnsi="Arial"/>
            <w:color w:val="0000ff"/>
            <w:u w:color="0000ff"/>
            <w:rtl w:val="0"/>
            <w:lang w:val="en-US"/>
          </w:rPr>
          <w:t xml:space="preserve">[If Static source code analysis is required then you must include the following detail in section 2 </w:t>
        </w:r>
      </w:ins>
      <w:ins w:id="3427" w:date="2019-06-17T11:03:33Z" w:author="Naveen">
        <w:r>
          <w:rPr>
            <w:rFonts w:ascii="Arial" w:hAnsi="Arial" w:hint="default"/>
            <w:color w:val="0000ff"/>
            <w:u w:color="0000ff"/>
            <w:rtl w:val="0"/>
            <w:lang w:val="en-US"/>
          </w:rPr>
          <w:t>‘</w:t>
        </w:r>
      </w:ins>
      <w:ins w:id="3428" w:date="2019-06-17T11:03:33Z" w:author="Naveen">
        <w:r>
          <w:rPr>
            <w:rFonts w:ascii="Arial" w:hAnsi="Arial"/>
            <w:color w:val="0000ff"/>
            <w:u w:color="0000ff"/>
            <w:rtl w:val="0"/>
            <w:lang w:val="en-US"/>
          </w:rPr>
          <w:t>Background &amp; technical Information</w:t>
        </w:r>
      </w:ins>
      <w:ins w:id="3429" w:date="2019-06-17T11:03:33Z" w:author="Naveen">
        <w:r>
          <w:rPr>
            <w:rFonts w:ascii="Arial" w:hAnsi="Arial" w:hint="default"/>
            <w:color w:val="0000ff"/>
            <w:u w:color="0000ff"/>
            <w:rtl w:val="0"/>
            <w:lang w:val="en-US"/>
          </w:rPr>
          <w:t>’</w:t>
        </w:r>
      </w:ins>
      <w:ins w:id="3430" w:date="2019-06-17T11:03:33Z" w:author="Naveen">
        <w:r>
          <w:rPr>
            <w:rFonts w:ascii="Arial" w:hAnsi="Arial"/>
            <w:color w:val="0000ff"/>
            <w:u w:color="0000ff"/>
            <w:rtl w:val="0"/>
          </w:rPr>
          <w:t>:</w:t>
        </w:r>
      </w:ins>
    </w:p>
    <w:p>
      <w:pPr>
        <w:pStyle w:val="Body"/>
        <w:tabs>
          <w:tab w:val="left" w:pos="426"/>
        </w:tabs>
        <w:ind w:left="360" w:firstLine="0"/>
        <w:rPr>
          <w:ins w:id="3431" w:date="2019-06-17T11:03:33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3432" w:date="2019-06-17T11:03:33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3433" w:date="2019-06-17T11:03:33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3434" w:date="2019-06-17T11:03:33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3435" w:date="2019-06-17T11:03:33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3436" w:date="2019-06-17T11:03:33Z" w:author="Naveen">
        <w:r>
          <w:rPr>
            <w:rFonts w:ascii="Arial" w:hAnsi="Arial" w:hint="default"/>
            <w:color w:val="0000ff"/>
            <w:sz w:val="24"/>
            <w:szCs w:val="24"/>
            <w:u w:color="0000ff"/>
            <w:rtl w:val="0"/>
            <w:lang w:val="en-US"/>
          </w:rPr>
          <w:t>‘</w:t>
        </w:r>
      </w:ins>
      <w:ins w:id="3437" w:date="2019-06-17T11:03:33Z" w:author="Naveen">
        <w:r>
          <w:rPr>
            <w:rFonts w:ascii="Arial" w:hAnsi="Arial"/>
            <w:color w:val="0000ff"/>
            <w:sz w:val="24"/>
            <w:szCs w:val="24"/>
            <w:u w:color="0000ff"/>
            <w:rtl w:val="0"/>
            <w:lang w:val="en-US"/>
          </w:rPr>
          <w:t>launcher</w:t>
        </w:r>
      </w:ins>
      <w:ins w:id="3438" w:date="2019-06-17T11:03:33Z" w:author="Naveen">
        <w:r>
          <w:rPr>
            <w:rFonts w:ascii="Arial" w:hAnsi="Arial" w:hint="default"/>
            <w:color w:val="0000ff"/>
            <w:sz w:val="24"/>
            <w:szCs w:val="24"/>
            <w:u w:color="0000ff"/>
            <w:rtl w:val="0"/>
            <w:lang w:val="en-US"/>
          </w:rPr>
          <w:t xml:space="preserve">’ </w:t>
        </w:r>
      </w:ins>
      <w:ins w:id="3439" w:date="2019-06-17T11:03:33Z" w:author="Naveen">
        <w:r>
          <w:rPr>
            <w:rFonts w:ascii="Arial" w:hAnsi="Arial"/>
            <w:color w:val="0000ff"/>
            <w:sz w:val="24"/>
            <w:szCs w:val="24"/>
            <w:u w:color="0000ff"/>
            <w:rtl w:val="0"/>
            <w:lang w:val="en-US"/>
          </w:rPr>
          <w:t>scripts]</w:t>
        </w:r>
      </w:ins>
      <w:commentRangeEnd w:id="3425"/>
      <w:r>
        <w:commentReference w:id="3425"/>
      </w:r>
    </w:p>
    <w:p>
      <w:pPr>
        <w:pStyle w:val="Body"/>
        <w:tabs>
          <w:tab w:val="left" w:pos="426"/>
        </w:tabs>
        <w:rPr>
          <w:ins w:id="3440" w:date="2019-06-17T11:03:33Z" w:author="Naveen"/>
          <w:rFonts w:ascii="Arial" w:cs="Arial" w:hAnsi="Arial" w:eastAsia="Arial"/>
          <w:b w:val="1"/>
          <w:bCs w:val="1"/>
        </w:rPr>
      </w:pPr>
      <w:ins w:id="3441" w:date="2019-06-17T11:03:33Z" w:author="Naveen">
        <w:r>
          <w:rPr>
            <w:rFonts w:ascii="Arial" w:cs="Arial" w:hAnsi="Arial" w:eastAsia="Arial"/>
            <w:b w:val="1"/>
            <w:bCs w:val="1"/>
          </w:rPr>
          <w:br w:type="textWrapping"/>
        </w:r>
      </w:ins>
      <w:commentRangeStart w:id="3442"/>
    </w:p>
    <w:p>
      <w:pPr>
        <w:pStyle w:val="Body"/>
        <w:tabs>
          <w:tab w:val="left" w:pos="426"/>
        </w:tabs>
        <w:rPr>
          <w:ins w:id="3443" w:date="2019-06-17T11:03:33Z" w:author="Naveen"/>
          <w:rFonts w:ascii="Arial" w:cs="Arial" w:hAnsi="Arial" w:eastAsia="Arial"/>
          <w:b w:val="1"/>
          <w:bCs w:val="1"/>
          <w:color w:val="000000"/>
          <w:u w:color="000000"/>
        </w:rPr>
      </w:pPr>
      <w:ins w:id="3444" w:date="2019-06-17T11:03:33Z" w:author="Naveen">
        <w:r>
          <w:rPr>
            <w:rFonts w:ascii="Arial" w:hAnsi="Arial"/>
            <w:b w:val="1"/>
            <w:bCs w:val="1"/>
            <w:color w:val="000000"/>
            <w:u w:color="000000"/>
            <w:rtl w:val="0"/>
            <w:lang w:val="en-US"/>
          </w:rPr>
          <w:t xml:space="preserve">Application flows/user journey can be seen in Appendix 2 </w:t>
        </w:r>
      </w:ins>
      <w:commentRangeEnd w:id="3442"/>
      <w:r>
        <w:commentReference w:id="3442"/>
      </w:r>
    </w:p>
    <w:p>
      <w:pPr>
        <w:pStyle w:val="Body"/>
        <w:tabs>
          <w:tab w:val="left" w:pos="426"/>
        </w:tabs>
        <w:rPr>
          <w:ins w:id="3445" w:date="2019-06-17T11:03:33Z" w:author="Naveen"/>
          <w:rFonts w:ascii="Arial" w:cs="Arial" w:hAnsi="Arial" w:eastAsia="Arial"/>
          <w:b w:val="1"/>
          <w:bCs w:val="1"/>
          <w:color w:val="000000"/>
          <w:u w:color="000000"/>
        </w:rPr>
      </w:pPr>
      <w:ins w:id="3446" w:date="2019-06-17T11:03:33Z" w:author="Naveen">
        <w:r>
          <w:rPr>
            <w:rFonts w:ascii="Arial" w:cs="Arial" w:hAnsi="Arial" w:eastAsia="Arial"/>
            <w:b w:val="1"/>
            <w:bCs w:val="1"/>
            <w:color w:val="000000"/>
            <w:u w:color="000000"/>
          </w:rPr>
          <w:br w:type="textWrapping"/>
        </w:r>
      </w:ins>
      <w:commentRangeStart w:id="3447"/>
    </w:p>
    <w:p>
      <w:pPr>
        <w:pStyle w:val="Body"/>
        <w:tabs>
          <w:tab w:val="left" w:pos="426"/>
        </w:tabs>
      </w:pPr>
      <w:ins w:id="3448" w:date="2019-06-17T11:03:33Z" w:author="Naveen">
        <w:r>
          <w:rPr>
            <w:rFonts w:ascii="Arial" w:hAnsi="Arial"/>
            <w:b w:val="1"/>
            <w:bCs w:val="1"/>
            <w:color w:val="000000"/>
            <w:u w:color="000000"/>
            <w:rtl w:val="0"/>
            <w:lang w:val="en-US"/>
          </w:rPr>
          <w:t xml:space="preserve">Application screenshots are provided in Appendix 3 </w:t>
        </w:r>
      </w:ins>
      <w:commentRangeEnd w:id="3447"/>
      <w:r>
        <w:commentReference w:id="3447"/>
      </w:r>
      <w:ins w:id="3449" w:date="2019-06-17T11:03:33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3450" w:date="2019-06-17T11:03:33Z" w:author="Naveen">
        <w:r>
          <w:rPr>
            <w:rFonts w:ascii="Arial" w:cs="Arial" w:hAnsi="Arial" w:eastAsia="Arial"/>
            <w:b w:val="1"/>
            <w:bCs w:val="1"/>
          </w:rPr>
          <w:br w:type="page"/>
        </w:r>
      </w:ins>
    </w:p>
    <w:p>
      <w:pPr>
        <w:pStyle w:val="Heading 2"/>
        <w:tabs>
          <w:tab w:val="left" w:pos="709"/>
        </w:tabs>
        <w:ind w:left="851" w:hanging="142"/>
        <w:rPr>
          <w:ins w:id="3451" w:date="2019-06-17T11:03:33Z" w:author="Naveen"/>
          <w:rFonts w:ascii="Arial" w:cs="Arial" w:hAnsi="Arial" w:eastAsia="Arial"/>
          <w:b w:val="1"/>
          <w:bCs w:val="1"/>
          <w:color w:val="000000"/>
          <w:sz w:val="24"/>
          <w:szCs w:val="24"/>
          <w:u w:color="000000"/>
        </w:rPr>
      </w:pPr>
      <w:bookmarkStart w:name="_Toc96" w:id="3452"/>
      <w:ins w:id="3453" w:date="2019-06-17T11:03:33Z" w:author="Naveen">
        <w:r>
          <w:rPr>
            <w:rFonts w:ascii="Arial" w:hAnsi="Arial"/>
            <w:b w:val="1"/>
            <w:bCs w:val="1"/>
            <w:color w:val="000000"/>
            <w:sz w:val="24"/>
            <w:szCs w:val="24"/>
            <w:u w:color="000000"/>
            <w:rtl w:val="0"/>
          </w:rPr>
          <w:t>3.1  Target Area List</w:t>
        </w:r>
      </w:ins>
      <w:bookmarkEnd w:id="3452"/>
    </w:p>
    <w:p>
      <w:pPr>
        <w:pStyle w:val="Body"/>
        <w:rPr>
          <w:ins w:id="3454" w:date="2019-06-17T11:03:33Z" w:author="Naveen"/>
        </w:rPr>
      </w:pPr>
    </w:p>
    <w:p>
      <w:pPr>
        <w:pStyle w:val="Body"/>
        <w:tabs>
          <w:tab w:val="left" w:pos="709"/>
        </w:tabs>
        <w:ind w:left="709" w:firstLine="0"/>
        <w:rPr>
          <w:ins w:id="3455" w:date="2019-06-17T11:03:33Z" w:author="Naveen"/>
          <w:rFonts w:ascii="Arial" w:cs="Arial" w:hAnsi="Arial" w:eastAsia="Arial"/>
        </w:rPr>
      </w:pPr>
      <w:ins w:id="3456" w:date="2019-06-17T11:03:33Z" w:author="Naveen">
        <w:r>
          <w:rPr>
            <w:rFonts w:ascii="Arial" w:hAnsi="Arial"/>
            <w:rtl w:val="0"/>
            <w:lang w:val="en-US"/>
          </w:rPr>
          <w:t>The details of the target devices in the scope of this Penetration Test</w:t>
        </w:r>
      </w:ins>
      <w:ins w:id="3457" w:date="2019-06-17T11:03:33Z" w:author="Naveen">
        <w:r>
          <w:rPr>
            <w:rFonts w:ascii="Arial" w:hAnsi="Arial"/>
            <w:b w:val="1"/>
            <w:bCs w:val="1"/>
            <w:rtl w:val="0"/>
          </w:rPr>
          <w:t xml:space="preserve"> </w:t>
        </w:r>
      </w:ins>
      <w:ins w:id="3458" w:date="2019-06-17T11:03:33Z" w:author="Naveen">
        <w:r>
          <w:rPr>
            <w:rFonts w:ascii="Arial" w:hAnsi="Arial"/>
            <w:rtl w:val="0"/>
            <w:lang w:val="en-US"/>
          </w:rPr>
          <w:t>are provided in the table below:</w:t>
        </w:r>
      </w:ins>
    </w:p>
    <w:p>
      <w:pPr>
        <w:pStyle w:val="Body"/>
        <w:tabs>
          <w:tab w:val="left" w:pos="426"/>
        </w:tabs>
        <w:rPr>
          <w:ins w:id="3459" w:date="2019-06-17T11:03:33Z" w:author="Naveen"/>
          <w:rFonts w:ascii="Arial" w:cs="Arial" w:hAnsi="Arial" w:eastAsia="Arial"/>
        </w:rPr>
      </w:pPr>
    </w:p>
    <w:p>
      <w:pPr>
        <w:pStyle w:val="Body"/>
        <w:tabs>
          <w:tab w:val="left" w:pos="709"/>
        </w:tabs>
        <w:ind w:left="709" w:firstLine="0"/>
        <w:rPr>
          <w:ins w:id="3460" w:date="2019-06-17T11:03:33Z" w:author="Naveen"/>
          <w:rFonts w:ascii="Arial" w:cs="Arial" w:hAnsi="Arial" w:eastAsia="Arial"/>
          <w:color w:val="0000ff"/>
          <w:u w:color="0000ff"/>
        </w:rPr>
      </w:pPr>
      <w:ins w:id="3461" w:date="2019-06-17T11:03:33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3462" w:date="2019-06-17T11:03:33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3463" w:date="2019-06-17T11:03:33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3464" w:date="2019-06-17T11:03:33Z" w:author="Naveen">
        <w:r>
          <w:rPr>
            <w:rFonts w:ascii="Arial" w:cs="Arial" w:hAnsi="Arial" w:eastAsia="Arial"/>
            <w:color w:val="0000ff"/>
            <w:u w:color="0000ff"/>
          </w:rPr>
          <w:br w:type="page"/>
        </w:r>
      </w:ins>
    </w:p>
    <w:p>
      <w:pPr>
        <w:pStyle w:val="Body"/>
        <w:tabs>
          <w:tab w:val="left" w:pos="426"/>
        </w:tabs>
        <w:rPr>
          <w:ins w:id="3465" w:date="2019-06-17T11:03:33Z" w:author="Naveen"/>
          <w:rFonts w:ascii="Arial" w:cs="Arial" w:hAnsi="Arial" w:eastAsia="Arial"/>
        </w:rPr>
      </w:pPr>
    </w:p>
    <w:p>
      <w:pPr>
        <w:pStyle w:val="Body"/>
        <w:tabs>
          <w:tab w:val="left" w:pos="426"/>
        </w:tabs>
        <w:rPr>
          <w:ins w:id="3466" w:date="2019-06-17T11:03:33Z" w:author="Naveen"/>
          <w:rFonts w:ascii="Arial" w:cs="Arial" w:hAnsi="Arial" w:eastAsia="Arial"/>
        </w:rPr>
      </w:pPr>
    </w:p>
    <w:p>
      <w:pPr>
        <w:pStyle w:val="Heading 2"/>
        <w:ind w:left="720" w:firstLine="0"/>
        <w:rPr>
          <w:ins w:id="3467" w:date="2019-06-17T11:03:33Z" w:author="Naveen"/>
          <w:rFonts w:ascii="Arial" w:cs="Arial" w:hAnsi="Arial" w:eastAsia="Arial"/>
          <w:b w:val="1"/>
          <w:bCs w:val="1"/>
          <w:color w:val="000000"/>
          <w:sz w:val="24"/>
          <w:szCs w:val="24"/>
          <w:u w:color="000000"/>
        </w:rPr>
      </w:pPr>
      <w:bookmarkStart w:name="_Toc97" w:id="3468"/>
      <w:ins w:id="3469" w:date="2019-06-17T11:03:33Z" w:author="Naveen">
        <w:r>
          <w:rPr>
            <w:rFonts w:ascii="Arial" w:hAnsi="Arial"/>
            <w:b w:val="1"/>
            <w:bCs w:val="1"/>
            <w:color w:val="000000"/>
            <w:sz w:val="24"/>
            <w:szCs w:val="24"/>
            <w:u w:color="000000"/>
            <w:rtl w:val="0"/>
            <w:lang w:val="en-US"/>
          </w:rPr>
          <w:t>3.2  Security targets out-of-scope</w:t>
        </w:r>
      </w:ins>
      <w:bookmarkEnd w:id="3468"/>
    </w:p>
    <w:p>
      <w:pPr>
        <w:pStyle w:val="Body"/>
        <w:rPr>
          <w:ins w:id="3470" w:date="2019-06-17T11:03:33Z" w:author="Naveen"/>
        </w:rPr>
      </w:pPr>
    </w:p>
    <w:p>
      <w:pPr>
        <w:pStyle w:val="Body"/>
        <w:ind w:left="709" w:firstLine="0"/>
        <w:rPr>
          <w:ins w:id="3471" w:date="2019-06-17T11:03:33Z" w:author="Naveen"/>
          <w:rFonts w:ascii="Arial" w:cs="Arial" w:hAnsi="Arial" w:eastAsia="Arial"/>
        </w:rPr>
      </w:pPr>
      <w:ins w:id="3472" w:date="2019-06-17T11:03:33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3473" w:date="2019-06-17T11:03:33Z" w:author="Naveen"/>
          <w:rFonts w:ascii="Arial" w:cs="Arial" w:hAnsi="Arial" w:eastAsia="Arial"/>
          <w:color w:val="000000"/>
          <w:sz w:val="24"/>
          <w:szCs w:val="24"/>
          <w:u w:color="000000"/>
        </w:rPr>
      </w:pPr>
    </w:p>
    <w:p>
      <w:pPr>
        <w:pStyle w:val="Heading 2"/>
        <w:ind w:left="720" w:firstLine="0"/>
        <w:rPr>
          <w:ins w:id="3474" w:date="2019-06-17T11:03:33Z" w:author="Naveen"/>
          <w:rFonts w:ascii="Arial" w:cs="Arial" w:hAnsi="Arial" w:eastAsia="Arial"/>
          <w:b w:val="1"/>
          <w:bCs w:val="1"/>
          <w:color w:val="000000"/>
          <w:sz w:val="24"/>
          <w:szCs w:val="24"/>
          <w:u w:color="000000"/>
        </w:rPr>
      </w:pPr>
      <w:bookmarkStart w:name="_Toc98" w:id="3475"/>
      <w:ins w:id="3476" w:date="2019-06-17T11:03:33Z" w:author="Naveen">
        <w:r>
          <w:rPr>
            <w:rFonts w:ascii="Arial" w:hAnsi="Arial"/>
            <w:b w:val="1"/>
            <w:bCs w:val="1"/>
            <w:color w:val="000000"/>
            <w:sz w:val="24"/>
            <w:szCs w:val="24"/>
            <w:u w:color="000000"/>
            <w:rtl w:val="0"/>
            <w:lang w:val="en-US"/>
          </w:rPr>
          <w:t>3.3  Principle security concerns</w:t>
        </w:r>
      </w:ins>
      <w:bookmarkEnd w:id="3475"/>
    </w:p>
    <w:p>
      <w:pPr>
        <w:pStyle w:val="Body"/>
        <w:rPr>
          <w:ins w:id="3477" w:date="2019-06-17T11:03:33Z" w:author="Naveen"/>
        </w:rPr>
      </w:pPr>
    </w:p>
    <w:p>
      <w:pPr>
        <w:pStyle w:val="Body"/>
        <w:ind w:left="709" w:firstLine="0"/>
        <w:rPr>
          <w:ins w:id="3478" w:date="2019-06-17T11:03:33Z" w:author="Naveen"/>
          <w:rFonts w:ascii="Arial" w:cs="Arial" w:hAnsi="Arial" w:eastAsia="Arial"/>
        </w:rPr>
      </w:pPr>
      <w:ins w:id="3479" w:date="2019-06-17T11:03:33Z" w:author="Naveen">
        <w:r>
          <w:rPr>
            <w:rFonts w:ascii="Arial" w:hAnsi="Arial"/>
            <w:rtl w:val="0"/>
            <w:lang w:val="en-US"/>
          </w:rPr>
          <w:t xml:space="preserve">To support the provisioning of the Penetration Test against </w:t>
        </w:r>
      </w:ins>
      <w:commentRangeStart w:id="3480"/>
      <w:ins w:id="3481" w:date="2019-06-17T11:03:33Z" w:author="Naveen">
        <w:r>
          <w:rPr>
            <w:rFonts w:ascii="Arial" w:hAnsi="Arial"/>
            <w:color w:val="0000ff"/>
            <w:u w:color="0000ff"/>
            <w:rtl w:val="0"/>
            <w:lang w:val="en-US"/>
          </w:rPr>
          <w:t xml:space="preserve">[insert Project or Service name] </w:t>
        </w:r>
      </w:ins>
      <w:commentRangeEnd w:id="3480"/>
      <w:r>
        <w:commentReference w:id="3480"/>
      </w:r>
      <w:ins w:id="3482" w:date="2019-06-17T11:03:33Z" w:author="Naveen">
        <w:r>
          <w:rPr>
            <w:rFonts w:ascii="Arial" w:hAnsi="Arial"/>
            <w:rtl w:val="0"/>
            <w:lang w:val="en-US"/>
          </w:rPr>
          <w:t>the following Principle Security Concerns (PSCs) have been identified:</w:t>
        </w:r>
      </w:ins>
    </w:p>
    <w:p>
      <w:pPr>
        <w:pStyle w:val="Body"/>
        <w:rPr>
          <w:ins w:id="3483" w:date="2019-06-17T11:03:33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0"/>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0"/>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0"/>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484"/>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3485" w:date="2019-06-17T11:03:33Z" w:author="Naveen"/>
          <w:rFonts w:ascii="Arial" w:cs="Arial" w:hAnsi="Arial" w:eastAsia="Arial"/>
          <w:b w:val="1"/>
          <w:bCs w:val="1"/>
        </w:rPr>
      </w:pPr>
    </w:p>
    <w:p>
      <w:pPr>
        <w:pStyle w:val="Body"/>
      </w:pPr>
      <w:ins w:id="3486" w:date="2019-06-17T11:03:33Z" w:author="Naveen">
        <w:r>
          <w:rPr>
            <w:rFonts w:ascii="Arial Unicode MS" w:cs="Arial Unicode MS" w:hAnsi="Arial Unicode MS" w:eastAsia="Arial Unicode MS"/>
            <w:b w:val="0"/>
            <w:bCs w:val="0"/>
            <w:i w:val="0"/>
            <w:iCs w:val="0"/>
          </w:rPr>
          <w:br w:type="page"/>
        </w:r>
      </w:ins>
    </w:p>
    <w:p>
      <w:pPr>
        <w:pStyle w:val="Heading"/>
        <w:ind w:left="720" w:firstLine="0"/>
        <w:rPr>
          <w:ins w:id="3487" w:date="2019-06-17T11:03:33Z" w:author="Naveen"/>
          <w:rFonts w:ascii="Arial" w:cs="Arial" w:hAnsi="Arial" w:eastAsia="Arial"/>
          <w:b w:val="1"/>
          <w:bCs w:val="1"/>
          <w:color w:val="000000"/>
          <w:sz w:val="24"/>
          <w:szCs w:val="24"/>
          <w:u w:color="000000"/>
        </w:rPr>
      </w:pPr>
      <w:bookmarkStart w:name="_Toc99" w:id="3488"/>
      <w:ins w:id="3489" w:date="2019-06-17T11:03:33Z" w:author="Naveen">
        <w:r>
          <w:rPr>
            <w:rFonts w:ascii="Arial" w:hAnsi="Arial"/>
            <w:b w:val="1"/>
            <w:bCs w:val="1"/>
            <w:color w:val="000000"/>
            <w:sz w:val="24"/>
            <w:szCs w:val="24"/>
            <w:u w:color="000000"/>
            <w:rtl w:val="0"/>
            <w:lang w:val="en-US"/>
          </w:rPr>
          <w:t>4. Test specifics</w:t>
        </w:r>
      </w:ins>
      <w:bookmarkEnd w:id="3488"/>
    </w:p>
    <w:p>
      <w:pPr>
        <w:pStyle w:val="Body"/>
        <w:rPr>
          <w:ins w:id="3490" w:date="2019-06-17T11:03:33Z" w:author="Naveen"/>
        </w:rPr>
      </w:pPr>
    </w:p>
    <w:p>
      <w:pPr>
        <w:pStyle w:val="Body"/>
        <w:tabs>
          <w:tab w:val="left" w:pos="284"/>
        </w:tabs>
        <w:ind w:left="851" w:firstLine="0"/>
        <w:rPr>
          <w:ins w:id="3491" w:date="2019-06-17T11:03:33Z" w:author="Naveen"/>
          <w:rFonts w:ascii="Arial" w:cs="Arial" w:hAnsi="Arial" w:eastAsia="Arial"/>
        </w:rPr>
      </w:pPr>
      <w:ins w:id="3492" w:date="2019-06-17T11:03:33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3493" w:date="2019-06-17T11:03:33Z" w:author="Naveen"/>
          <w:rFonts w:ascii="Arial" w:cs="Arial" w:hAnsi="Arial" w:eastAsia="Arial"/>
        </w:rPr>
      </w:pPr>
    </w:p>
    <w:p>
      <w:pPr>
        <w:pStyle w:val="Body"/>
        <w:tabs>
          <w:tab w:val="left" w:pos="284"/>
        </w:tabs>
        <w:ind w:left="851" w:firstLine="0"/>
        <w:rPr>
          <w:ins w:id="3494" w:date="2019-06-17T11:03:33Z" w:author="Naveen"/>
          <w:rFonts w:ascii="Arial" w:cs="Arial" w:hAnsi="Arial" w:eastAsia="Arial"/>
        </w:rPr>
      </w:pPr>
      <w:ins w:id="3495" w:date="2019-06-17T11:03:33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3496"/>
      <w:ins w:id="3497" w:date="2019-06-17T11:03:33Z" w:author="Naveen">
        <w:r>
          <w:rPr>
            <w:rFonts w:ascii="Arial" w:hAnsi="Arial"/>
            <w:i w:val="1"/>
            <w:iCs w:val="1"/>
            <w:color w:val="0000ff"/>
            <w:u w:color="0000ff"/>
            <w:rtl w:val="0"/>
            <w:lang w:val="en-US"/>
          </w:rPr>
          <w:t>[insert project or service name]</w:t>
        </w:r>
      </w:ins>
      <w:ins w:id="3498" w:date="2019-06-17T11:03:33Z" w:author="Naveen">
        <w:r>
          <w:rPr>
            <w:rFonts w:ascii="Arial" w:hAnsi="Arial"/>
            <w:rtl w:val="0"/>
          </w:rPr>
          <w:t>.</w:t>
        </w:r>
      </w:ins>
      <w:commentRangeEnd w:id="3496"/>
      <w:r>
        <w:commentReference w:id="3496"/>
      </w:r>
      <w:ins w:id="3499" w:date="2019-06-17T11:03:33Z" w:author="Naveen">
        <w:r>
          <w:rPr>
            <w:rFonts w:ascii="Arial" w:hAnsi="Arial"/>
            <w:i w:val="1"/>
            <w:iCs w:val="1"/>
            <w:rtl w:val="0"/>
          </w:rPr>
          <w:t xml:space="preserve">  </w:t>
        </w:r>
      </w:ins>
      <w:ins w:id="3500" w:date="2019-06-17T11:03:33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3501" w:date="2019-06-17T11:03:33Z" w:author="Naveen"/>
          <w:rFonts w:ascii="Arial" w:cs="Arial" w:hAnsi="Arial" w:eastAsia="Arial"/>
        </w:rPr>
      </w:pPr>
    </w:p>
    <w:p>
      <w:pPr>
        <w:pStyle w:val="Body"/>
        <w:tabs>
          <w:tab w:val="left" w:pos="284"/>
        </w:tabs>
        <w:ind w:left="851" w:firstLine="0"/>
        <w:rPr>
          <w:ins w:id="3502" w:date="2019-06-17T11:03:33Z" w:author="Naveen"/>
          <w:rFonts w:ascii="Arial" w:cs="Arial" w:hAnsi="Arial" w:eastAsia="Arial"/>
        </w:rPr>
      </w:pPr>
      <w:ins w:id="3503" w:date="2019-06-17T11:03:33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3504" w:date="2019-06-17T11:03:33Z" w:author="Naveen"/>
          <w:rFonts w:ascii="Arial" w:cs="Arial" w:hAnsi="Arial" w:eastAsia="Arial"/>
        </w:rPr>
      </w:pPr>
    </w:p>
    <w:p>
      <w:pPr>
        <w:pStyle w:val="Body"/>
        <w:tabs>
          <w:tab w:val="left" w:pos="284"/>
        </w:tabs>
        <w:ind w:left="851" w:firstLine="0"/>
        <w:rPr>
          <w:ins w:id="3505" w:date="2019-06-17T11:03:33Z" w:author="Naveen"/>
          <w:rFonts w:ascii="Arial" w:cs="Arial" w:hAnsi="Arial" w:eastAsia="Arial"/>
        </w:rPr>
      </w:pPr>
      <w:ins w:id="3506" w:date="2019-06-17T11:03:33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3507" w:date="2019-06-17T11:03:33Z" w:author="Naveen"/>
          <w:rFonts w:ascii="Arial" w:cs="Arial" w:hAnsi="Arial" w:eastAsia="Arial"/>
        </w:rPr>
      </w:pPr>
    </w:p>
    <w:p>
      <w:pPr>
        <w:pStyle w:val="Body"/>
        <w:tabs>
          <w:tab w:val="left" w:pos="284"/>
        </w:tabs>
        <w:ind w:left="851" w:firstLine="0"/>
        <w:rPr>
          <w:ins w:id="3508" w:date="2019-06-17T11:03:33Z" w:author="Naveen"/>
          <w:rFonts w:ascii="Arial" w:cs="Arial" w:hAnsi="Arial" w:eastAsia="Arial"/>
        </w:rPr>
      </w:pPr>
      <w:ins w:id="3509" w:date="2019-06-17T11:03:33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3510" w:date="2019-06-17T11:03:33Z" w:author="Naveen"/>
          <w:rFonts w:ascii="Arial" w:cs="Arial" w:hAnsi="Arial" w:eastAsia="Arial"/>
        </w:rPr>
      </w:pPr>
    </w:p>
    <w:p>
      <w:pPr>
        <w:pStyle w:val="Body"/>
        <w:tabs>
          <w:tab w:val="left" w:pos="284"/>
        </w:tabs>
        <w:ind w:left="851" w:firstLine="0"/>
        <w:rPr>
          <w:ins w:id="3511" w:date="2019-06-17T11:03:33Z" w:author="Naveen"/>
          <w:rFonts w:ascii="Arial" w:cs="Arial" w:hAnsi="Arial" w:eastAsia="Arial"/>
        </w:rPr>
      </w:pPr>
      <w:ins w:id="3512" w:date="2019-06-17T11:03:33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3513" w:date="2019-06-17T11:03:33Z" w:author="Naveen"/>
          <w:rFonts w:ascii="Arial" w:cs="Arial" w:hAnsi="Arial" w:eastAsia="Arial"/>
          <w:b w:val="1"/>
          <w:bCs w:val="1"/>
        </w:rPr>
      </w:pPr>
    </w:p>
    <w:p>
      <w:pPr>
        <w:pStyle w:val="Heading 2"/>
        <w:ind w:left="851" w:firstLine="0"/>
        <w:rPr>
          <w:ins w:id="3514" w:date="2019-06-17T11:03:33Z" w:author="Naveen"/>
          <w:rFonts w:ascii="Arial" w:cs="Arial" w:hAnsi="Arial" w:eastAsia="Arial"/>
          <w:b w:val="1"/>
          <w:bCs w:val="1"/>
          <w:color w:val="000000"/>
          <w:sz w:val="24"/>
          <w:szCs w:val="24"/>
          <w:u w:color="000000"/>
        </w:rPr>
      </w:pPr>
      <w:bookmarkStart w:name="_Toc100" w:id="3515"/>
      <w:ins w:id="3516" w:date="2019-06-17T11:03:33Z" w:author="Naveen">
        <w:r>
          <w:rPr>
            <w:rFonts w:ascii="Arial" w:hAnsi="Arial"/>
            <w:b w:val="1"/>
            <w:bCs w:val="1"/>
            <w:color w:val="000000"/>
            <w:sz w:val="24"/>
            <w:szCs w:val="24"/>
            <w:u w:color="000000"/>
            <w:rtl w:val="0"/>
            <w:lang w:val="en-US"/>
          </w:rPr>
          <w:t>4.1  Daily reporting</w:t>
        </w:r>
      </w:ins>
      <w:bookmarkEnd w:id="3515"/>
    </w:p>
    <w:p>
      <w:pPr>
        <w:pStyle w:val="Body"/>
        <w:rPr>
          <w:ins w:id="3517" w:date="2019-06-17T11:03:33Z" w:author="Naveen"/>
        </w:rPr>
      </w:pPr>
    </w:p>
    <w:p>
      <w:pPr>
        <w:pStyle w:val="Body"/>
        <w:tabs>
          <w:tab w:val="left" w:pos="284"/>
        </w:tabs>
        <w:ind w:left="851" w:firstLine="0"/>
        <w:rPr>
          <w:ins w:id="3518" w:date="2019-06-17T11:03:33Z" w:author="Naveen"/>
          <w:rFonts w:ascii="Arial" w:cs="Arial" w:hAnsi="Arial" w:eastAsia="Arial"/>
        </w:rPr>
      </w:pPr>
      <w:ins w:id="3519" w:date="2019-06-17T11:03:33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3520" w:date="2019-06-17T11:03:33Z" w:author="Naveen"/>
          <w:rFonts w:ascii="Arial" w:cs="Arial" w:hAnsi="Arial" w:eastAsia="Arial"/>
        </w:rPr>
      </w:pPr>
    </w:p>
    <w:p>
      <w:pPr>
        <w:pStyle w:val="Body"/>
        <w:tabs>
          <w:tab w:val="left" w:pos="284"/>
        </w:tabs>
        <w:ind w:left="851" w:firstLine="0"/>
        <w:rPr>
          <w:ins w:id="3521" w:date="2019-06-17T11:03:33Z" w:author="Naveen"/>
          <w:rFonts w:ascii="Arial" w:cs="Arial" w:hAnsi="Arial" w:eastAsia="Arial"/>
        </w:rPr>
      </w:pPr>
      <w:ins w:id="3522" w:date="2019-06-17T11:03:33Z" w:author="Naveen">
        <w:r>
          <w:rPr>
            <w:rFonts w:ascii="Arial" w:hAnsi="Arial"/>
            <w:rtl w:val="0"/>
            <w:lang w:val="en-US"/>
          </w:rPr>
          <w:t>The test supplier shall take part in a daily wash-up meeting where the day</w:t>
        </w:r>
      </w:ins>
      <w:ins w:id="3523" w:date="2019-06-17T11:03:33Z" w:author="Naveen">
        <w:r>
          <w:rPr>
            <w:rFonts w:ascii="Arial" w:hAnsi="Arial" w:hint="default"/>
            <w:rtl w:val="0"/>
            <w:lang w:val="en-US"/>
          </w:rPr>
          <w:t>’</w:t>
        </w:r>
      </w:ins>
      <w:ins w:id="3524" w:date="2019-06-17T11:03:33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3525" w:date="2019-06-17T11:03:33Z" w:author="Naveen"/>
          <w:rFonts w:ascii="Arial" w:cs="Arial" w:hAnsi="Arial" w:eastAsia="Arial"/>
          <w:b w:val="1"/>
          <w:bCs w:val="1"/>
        </w:rPr>
      </w:pPr>
    </w:p>
    <w:p>
      <w:pPr>
        <w:pStyle w:val="Heading 2"/>
        <w:ind w:left="720" w:firstLine="0"/>
        <w:rPr>
          <w:ins w:id="3526" w:date="2019-06-17T11:03:33Z" w:author="Naveen"/>
          <w:rFonts w:ascii="Arial" w:cs="Arial" w:hAnsi="Arial" w:eastAsia="Arial"/>
          <w:b w:val="1"/>
          <w:bCs w:val="1"/>
          <w:color w:val="000000"/>
          <w:sz w:val="24"/>
          <w:szCs w:val="24"/>
          <w:u w:color="000000"/>
        </w:rPr>
      </w:pPr>
      <w:bookmarkStart w:name="_Toc101" w:id="3527"/>
      <w:ins w:id="3528" w:date="2019-06-17T11:03:33Z" w:author="Naveen">
        <w:r>
          <w:rPr>
            <w:rFonts w:ascii="Arial" w:hAnsi="Arial"/>
            <w:b w:val="1"/>
            <w:bCs w:val="1"/>
            <w:color w:val="000000"/>
            <w:sz w:val="24"/>
            <w:szCs w:val="24"/>
            <w:u w:color="000000"/>
            <w:rtl w:val="0"/>
          </w:rPr>
          <w:t>4.2  Final report</w:t>
        </w:r>
      </w:ins>
      <w:bookmarkEnd w:id="3527"/>
    </w:p>
    <w:p>
      <w:pPr>
        <w:pStyle w:val="Body"/>
        <w:rPr>
          <w:ins w:id="3529" w:date="2019-06-17T11:03:33Z" w:author="Naveen"/>
        </w:rPr>
      </w:pPr>
    </w:p>
    <w:p>
      <w:pPr>
        <w:pStyle w:val="Body"/>
        <w:tabs>
          <w:tab w:val="left" w:pos="284"/>
        </w:tabs>
        <w:ind w:left="851" w:firstLine="0"/>
        <w:rPr>
          <w:ins w:id="3530" w:date="2019-06-17T11:03:33Z" w:author="Naveen"/>
          <w:rFonts w:ascii="Arial" w:cs="Arial" w:hAnsi="Arial" w:eastAsia="Arial"/>
        </w:rPr>
      </w:pPr>
      <w:ins w:id="3531" w:date="2019-06-17T11:03:33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3532" w:date="2019-06-17T11:03:33Z" w:author="Naveen"/>
          <w:rFonts w:ascii="Arial" w:cs="Arial" w:hAnsi="Arial" w:eastAsia="Arial"/>
        </w:rPr>
      </w:pPr>
    </w:p>
    <w:p>
      <w:pPr>
        <w:pStyle w:val="Body"/>
        <w:tabs>
          <w:tab w:val="left" w:pos="284"/>
        </w:tabs>
        <w:ind w:left="851" w:firstLine="0"/>
        <w:rPr>
          <w:ins w:id="3533" w:date="2019-06-17T11:03:33Z" w:author="Naveen"/>
          <w:rFonts w:ascii="Arial" w:cs="Arial" w:hAnsi="Arial" w:eastAsia="Arial"/>
        </w:rPr>
      </w:pPr>
      <w:ins w:id="3534" w:date="2019-06-17T11:03:33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3535" w:date="2019-06-17T11:03:33Z" w:author="Naveen"/>
          <w:rFonts w:ascii="Arial" w:cs="Arial" w:hAnsi="Arial" w:eastAsia="Arial"/>
        </w:rPr>
      </w:pPr>
    </w:p>
    <w:p>
      <w:pPr>
        <w:pStyle w:val="Body"/>
        <w:tabs>
          <w:tab w:val="left" w:pos="284"/>
        </w:tabs>
        <w:ind w:left="851" w:firstLine="0"/>
        <w:rPr>
          <w:ins w:id="3536" w:date="2019-06-17T11:03:33Z" w:author="Naveen"/>
          <w:rFonts w:ascii="Arial" w:cs="Arial" w:hAnsi="Arial" w:eastAsia="Arial"/>
        </w:rPr>
      </w:pPr>
      <w:ins w:id="3537" w:date="2019-06-17T11:03:33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3538" w:date="2019-06-17T11:03:33Z" w:author="Naveen"/>
          <w:rFonts w:ascii="Arial" w:cs="Arial" w:hAnsi="Arial" w:eastAsia="Arial"/>
          <w:b w:val="1"/>
          <w:bCs w:val="1"/>
        </w:rPr>
      </w:pPr>
    </w:p>
    <w:p>
      <w:pPr>
        <w:pStyle w:val="Body"/>
        <w:rPr>
          <w:ins w:id="3539" w:date="2019-06-17T11:03:33Z" w:author="Naveen"/>
          <w:rFonts w:ascii="Arial" w:cs="Arial" w:hAnsi="Arial" w:eastAsia="Arial"/>
          <w:b w:val="1"/>
          <w:bCs w:val="1"/>
        </w:rPr>
      </w:pPr>
    </w:p>
    <w:p>
      <w:pPr>
        <w:pStyle w:val="Body"/>
        <w:ind w:left="851" w:firstLine="0"/>
        <w:rPr>
          <w:ins w:id="3540" w:date="2019-06-17T11:03:33Z" w:author="Naveen"/>
          <w:rFonts w:ascii="Arial" w:cs="Arial" w:hAnsi="Arial" w:eastAsia="Arial"/>
        </w:rPr>
      </w:pPr>
      <w:ins w:id="3541" w:date="2019-06-17T11:03:33Z" w:author="Naveen">
        <w:r>
          <w:rPr>
            <w:rFonts w:ascii="Arial" w:hAnsi="Arial"/>
            <w:rtl w:val="0"/>
            <w:lang w:val="en-US"/>
          </w:rPr>
          <w:t>For each specific test scenario the test supplier shall:</w:t>
        </w:r>
      </w:ins>
    </w:p>
    <w:p>
      <w:pPr>
        <w:pStyle w:val="Body"/>
        <w:ind w:left="851" w:firstLine="0"/>
        <w:rPr>
          <w:ins w:id="3542" w:date="2019-06-17T11:03:33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3543" w:date="2019-06-17T11:03:33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3544" w:date="2019-06-17T11:03:33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3545" w:date="2019-06-17T11:03:33Z" w:author="Naveen">
        <w:r>
          <w:rPr>
            <w:rFonts w:ascii="Arial" w:hAnsi="Arial"/>
            <w:sz w:val="24"/>
            <w:szCs w:val="24"/>
            <w:rtl w:val="0"/>
            <w:lang w:val="en-US"/>
          </w:rPr>
          <w:t xml:space="preserve">A </w:t>
        </w:r>
      </w:ins>
      <w:ins w:id="3546" w:date="2019-06-17T11:03:33Z" w:author="Naveen">
        <w:r>
          <w:rPr>
            <w:rFonts w:ascii="Arial" w:hAnsi="Arial" w:hint="default"/>
            <w:sz w:val="24"/>
            <w:szCs w:val="24"/>
            <w:rtl w:val="0"/>
            <w:lang w:val="en-US"/>
          </w:rPr>
          <w:t>‘</w:t>
        </w:r>
      </w:ins>
      <w:ins w:id="3547" w:date="2019-06-17T11:03:33Z" w:author="Naveen">
        <w:r>
          <w:rPr>
            <w:rFonts w:ascii="Arial" w:hAnsi="Arial"/>
            <w:sz w:val="24"/>
            <w:szCs w:val="24"/>
            <w:rtl w:val="0"/>
            <w:lang w:val="en-US"/>
          </w:rPr>
          <w:t>Top Ten</w:t>
        </w:r>
      </w:ins>
      <w:ins w:id="3548" w:date="2019-06-17T11:03:33Z" w:author="Naveen">
        <w:r>
          <w:rPr>
            <w:rFonts w:ascii="Arial" w:hAnsi="Arial" w:hint="default"/>
            <w:sz w:val="24"/>
            <w:szCs w:val="24"/>
            <w:rtl w:val="0"/>
            <w:lang w:val="en-US"/>
          </w:rPr>
          <w:t xml:space="preserve">’ </w:t>
        </w:r>
      </w:ins>
      <w:ins w:id="3549" w:date="2019-06-17T11:03:33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3550" w:date="2019-06-17T11:03:33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3551" w:date="2019-06-17T11:03:33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3552" w:date="2019-06-17T11:03:33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3553" w:date="2019-06-17T11:03:33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3554" w:date="2019-06-17T11:03:33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3555" w:date="2019-06-17T11:03:33Z" w:author="Naveen"/>
          <w:rFonts w:ascii="Arial" w:cs="Arial" w:hAnsi="Arial" w:eastAsia="Arial"/>
          <w:sz w:val="24"/>
          <w:szCs w:val="24"/>
        </w:rPr>
      </w:pPr>
    </w:p>
    <w:p>
      <w:pPr>
        <w:pStyle w:val="Heading 2"/>
        <w:ind w:left="720" w:firstLine="0"/>
        <w:rPr>
          <w:ins w:id="3556" w:date="2019-06-17T11:03:33Z" w:author="Naveen"/>
          <w:rFonts w:ascii="Arial" w:cs="Arial" w:hAnsi="Arial" w:eastAsia="Arial"/>
          <w:b w:val="1"/>
          <w:bCs w:val="1"/>
          <w:color w:val="000000"/>
          <w:sz w:val="24"/>
          <w:szCs w:val="24"/>
          <w:u w:color="000000"/>
        </w:rPr>
      </w:pPr>
      <w:bookmarkStart w:name="_Toc102" w:id="3557"/>
      <w:ins w:id="3558" w:date="2019-06-17T11:03:33Z" w:author="Naveen">
        <w:r>
          <w:rPr>
            <w:rFonts w:ascii="Arial" w:hAnsi="Arial"/>
            <w:b w:val="1"/>
            <w:bCs w:val="1"/>
            <w:color w:val="000000"/>
            <w:sz w:val="24"/>
            <w:szCs w:val="24"/>
            <w:u w:color="000000"/>
            <w:rtl w:val="0"/>
            <w:lang w:val="en-US"/>
          </w:rPr>
          <w:t xml:space="preserve"> 4.3  Assumptions</w:t>
        </w:r>
      </w:ins>
      <w:bookmarkEnd w:id="3557"/>
    </w:p>
    <w:p>
      <w:pPr>
        <w:pStyle w:val="Body"/>
        <w:rPr>
          <w:ins w:id="3559" w:date="2019-06-17T11:03:33Z" w:author="Naveen"/>
        </w:rPr>
      </w:pPr>
    </w:p>
    <w:p>
      <w:pPr>
        <w:pStyle w:val="Body"/>
        <w:tabs>
          <w:tab w:val="left" w:pos="1560"/>
        </w:tabs>
        <w:ind w:left="851" w:firstLine="0"/>
        <w:rPr>
          <w:ins w:id="3560" w:date="2019-06-17T11:03:33Z" w:author="Naveen"/>
          <w:rFonts w:ascii="Arial" w:cs="Arial" w:hAnsi="Arial" w:eastAsia="Arial"/>
        </w:rPr>
      </w:pPr>
      <w:ins w:id="3561" w:date="2019-06-17T11:03:33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3562" w:date="2019-06-17T11:03:33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3563" w:date="2019-06-17T11:03:33Z" w:author="Naveen">
        <w:r>
          <w:rPr>
            <w:rFonts w:ascii="Arial" w:hAnsi="Arial"/>
            <w:sz w:val="24"/>
            <w:szCs w:val="24"/>
            <w:rtl w:val="0"/>
            <w:lang w:val="en-US"/>
          </w:rPr>
          <w:t>The Penetration Test</w:t>
        </w:r>
      </w:ins>
      <w:ins w:id="3564" w:date="2019-06-17T11:03:33Z" w:author="Naveen">
        <w:r>
          <w:rPr>
            <w:rFonts w:ascii="Arial" w:hAnsi="Arial"/>
            <w:b w:val="1"/>
            <w:bCs w:val="1"/>
            <w:sz w:val="24"/>
            <w:szCs w:val="24"/>
            <w:rtl w:val="0"/>
            <w:lang w:val="en-US"/>
          </w:rPr>
          <w:t xml:space="preserve"> </w:t>
        </w:r>
      </w:ins>
      <w:ins w:id="3565" w:date="2019-06-17T11:03:33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3566" w:date="2019-06-17T11:03:33Z" w:author="Naveen">
        <w:r>
          <w:rPr>
            <w:rFonts w:ascii="Arial" w:hAnsi="Arial"/>
            <w:sz w:val="24"/>
            <w:szCs w:val="24"/>
            <w:rtl w:val="0"/>
            <w:lang w:val="en-US"/>
          </w:rPr>
          <w:t>The Penetration Test</w:t>
        </w:r>
      </w:ins>
      <w:ins w:id="3567" w:date="2019-06-17T11:03:33Z" w:author="Naveen">
        <w:r>
          <w:rPr>
            <w:rFonts w:ascii="Arial" w:hAnsi="Arial"/>
            <w:b w:val="1"/>
            <w:bCs w:val="1"/>
            <w:sz w:val="24"/>
            <w:szCs w:val="24"/>
            <w:rtl w:val="0"/>
            <w:lang w:val="en-US"/>
          </w:rPr>
          <w:t xml:space="preserve"> </w:t>
        </w:r>
      </w:ins>
      <w:ins w:id="3568" w:date="2019-06-17T11:03:33Z" w:author="Naveen">
        <w:r>
          <w:rPr>
            <w:rFonts w:ascii="Arial" w:hAnsi="Arial"/>
            <w:sz w:val="24"/>
            <w:szCs w:val="24"/>
            <w:rtl w:val="0"/>
            <w:lang w:val="en-US"/>
          </w:rPr>
          <w:t xml:space="preserve">will be undertaken in both the Production and Development environments and is required to be a NCSC </w:t>
        </w:r>
      </w:ins>
      <w:ins w:id="3569" w:date="2019-06-17T11:03:33Z" w:author="Naveen">
        <w:r>
          <w:rPr>
            <w:rFonts w:ascii="Arial" w:hAnsi="Arial" w:hint="default"/>
            <w:sz w:val="24"/>
            <w:szCs w:val="24"/>
            <w:rtl w:val="0"/>
            <w:lang w:val="en-US"/>
          </w:rPr>
          <w:t>‘</w:t>
        </w:r>
      </w:ins>
      <w:ins w:id="3570" w:date="2019-06-17T11:03:33Z" w:author="Naveen">
        <w:r>
          <w:rPr>
            <w:rFonts w:ascii="Arial" w:hAnsi="Arial"/>
            <w:sz w:val="24"/>
            <w:szCs w:val="24"/>
            <w:rtl w:val="0"/>
            <w:lang w:val="en-US"/>
          </w:rPr>
          <w:t>Green light</w:t>
        </w:r>
      </w:ins>
      <w:ins w:id="3571" w:date="2019-06-17T11:03:33Z" w:author="Naveen">
        <w:r>
          <w:rPr>
            <w:rFonts w:ascii="Arial" w:hAnsi="Arial" w:hint="default"/>
            <w:sz w:val="24"/>
            <w:szCs w:val="24"/>
            <w:rtl w:val="0"/>
            <w:lang w:val="en-US"/>
          </w:rPr>
          <w:t xml:space="preserve">’ </w:t>
        </w:r>
      </w:ins>
      <w:ins w:id="3572" w:date="2019-06-17T11:03:33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3573" w:date="2019-06-17T11:03:33Z" w:author="Naveen">
        <w:r>
          <w:rPr>
            <w:rFonts w:ascii="Arial" w:hAnsi="Arial"/>
            <w:sz w:val="24"/>
            <w:szCs w:val="24"/>
            <w:rtl w:val="0"/>
            <w:lang w:val="en-US"/>
          </w:rPr>
          <w:t>The Penetration Test</w:t>
        </w:r>
      </w:ins>
      <w:ins w:id="3574" w:date="2019-06-17T11:03:33Z" w:author="Naveen">
        <w:r>
          <w:rPr>
            <w:rFonts w:ascii="Arial" w:hAnsi="Arial"/>
            <w:b w:val="1"/>
            <w:bCs w:val="1"/>
            <w:sz w:val="24"/>
            <w:szCs w:val="24"/>
            <w:rtl w:val="0"/>
            <w:lang w:val="en-US"/>
          </w:rPr>
          <w:t xml:space="preserve"> </w:t>
        </w:r>
      </w:ins>
      <w:ins w:id="3575" w:date="2019-06-17T11:03:33Z" w:author="Naveen">
        <w:r>
          <w:rPr>
            <w:rFonts w:ascii="Arial" w:hAnsi="Arial"/>
            <w:sz w:val="24"/>
            <w:szCs w:val="24"/>
            <w:rtl w:val="0"/>
            <w:lang w:val="en-US"/>
          </w:rPr>
          <w:t xml:space="preserve">will be an exploitation test </w:t>
        </w:r>
      </w:ins>
      <w:ins w:id="3576" w:date="2019-06-17T11:03:33Z" w:author="Naveen">
        <w:r>
          <w:rPr>
            <w:rFonts w:ascii="Arial" w:hAnsi="Arial" w:hint="default"/>
            <w:sz w:val="24"/>
            <w:szCs w:val="24"/>
            <w:rtl w:val="0"/>
            <w:lang w:val="en-US"/>
          </w:rPr>
          <w:t xml:space="preserve">– </w:t>
        </w:r>
      </w:ins>
      <w:ins w:id="3577" w:date="2019-06-17T11:03:33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3578"/>
      <w:ins w:id="3579" w:date="2019-06-17T11:03:33Z" w:author="Naveen">
        <w:r>
          <w:rPr>
            <w:rFonts w:ascii="Arial" w:hAnsi="Arial"/>
            <w:color w:val="0000ff"/>
            <w:u w:color="0000ff"/>
            <w:rtl w:val="0"/>
            <w:lang w:val="en-US"/>
          </w:rPr>
          <w:t>[</w:t>
        </w:r>
      </w:ins>
      <w:ins w:id="3580" w:date="2019-06-17T11:03:33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3578"/>
      <w:r>
        <w:commentReference w:id="3578"/>
      </w:r>
    </w:p>
    <w:p>
      <w:pPr>
        <w:pStyle w:val="List Paragraph"/>
        <w:numPr>
          <w:ilvl w:val="0"/>
          <w:numId w:val="24"/>
        </w:numPr>
        <w:bidi w:val="0"/>
        <w:ind w:right="0"/>
        <w:jc w:val="left"/>
        <w:rPr>
          <w:rFonts w:ascii="Arial" w:hAnsi="Arial"/>
          <w:sz w:val="24"/>
          <w:szCs w:val="24"/>
          <w:rtl w:val="0"/>
          <w:lang w:val="en-US"/>
        </w:rPr>
      </w:pPr>
      <w:ins w:id="3581" w:date="2019-06-17T11:03:33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3582" w:date="2019-06-17T11:03:33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3583" w:date="2019-06-17T11:03:33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3584" w:date="2019-06-17T11:03:33Z" w:author="Naveen">
        <w:r>
          <w:rPr>
            <w:rFonts w:ascii="Arial" w:hAnsi="Arial"/>
            <w:b w:val="1"/>
            <w:bCs w:val="1"/>
            <w:sz w:val="24"/>
            <w:szCs w:val="24"/>
            <w:rtl w:val="0"/>
            <w:lang w:val="en-US"/>
          </w:rPr>
          <w:t xml:space="preserve"> </w:t>
        </w:r>
      </w:ins>
      <w:ins w:id="3585" w:date="2019-06-17T11:03:33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3586" w:date="2019-06-17T11:03:33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3587" w:date="2019-06-17T11:03:33Z" w:author="Naveen"/>
          <w:rFonts w:ascii="Arial" w:cs="Arial" w:hAnsi="Arial" w:eastAsia="Arial"/>
        </w:rPr>
      </w:pPr>
    </w:p>
    <w:p>
      <w:pPr>
        <w:pStyle w:val="Body"/>
        <w:rPr>
          <w:ins w:id="3588" w:date="2019-06-17T11:03:33Z" w:author="Naveen"/>
          <w:rFonts w:ascii="Arial" w:cs="Arial" w:hAnsi="Arial" w:eastAsia="Arial"/>
        </w:rPr>
      </w:pPr>
    </w:p>
    <w:p>
      <w:pPr>
        <w:pStyle w:val="Body"/>
      </w:pPr>
      <w:ins w:id="3589" w:date="2019-06-17T11:03:33Z" w:author="Naveen">
        <w:r>
          <w:rPr>
            <w:rFonts w:ascii="Arial Unicode MS" w:cs="Arial Unicode MS" w:hAnsi="Arial Unicode MS" w:eastAsia="Arial Unicode MS"/>
            <w:b w:val="0"/>
            <w:bCs w:val="0"/>
            <w:i w:val="0"/>
            <w:iCs w:val="0"/>
          </w:rPr>
          <w:br w:type="page"/>
        </w:r>
      </w:ins>
    </w:p>
    <w:p>
      <w:pPr>
        <w:pStyle w:val="Heading"/>
        <w:ind w:firstLine="720"/>
        <w:rPr>
          <w:ins w:id="3590" w:date="2019-06-17T11:03:33Z" w:author="Naveen"/>
          <w:rFonts w:ascii="Arial" w:cs="Arial" w:hAnsi="Arial" w:eastAsia="Arial"/>
          <w:b w:val="1"/>
          <w:bCs w:val="1"/>
          <w:color w:val="000000"/>
          <w:sz w:val="24"/>
          <w:szCs w:val="24"/>
          <w:u w:color="000000"/>
        </w:rPr>
      </w:pPr>
      <w:bookmarkStart w:name="_Toc103" w:id="3591"/>
      <w:ins w:id="3592" w:date="2019-06-17T11:03:33Z" w:author="Naveen">
        <w:r>
          <w:rPr>
            <w:rFonts w:ascii="Arial" w:hAnsi="Arial"/>
            <w:b w:val="1"/>
            <w:bCs w:val="1"/>
            <w:color w:val="000000"/>
            <w:sz w:val="24"/>
            <w:szCs w:val="24"/>
            <w:u w:color="000000"/>
            <w:rtl w:val="0"/>
            <w:lang w:val="it-IT"/>
          </w:rPr>
          <w:t xml:space="preserve">Appendices </w:t>
        </w:r>
      </w:ins>
      <w:bookmarkEnd w:id="3591"/>
    </w:p>
    <w:p>
      <w:pPr>
        <w:pStyle w:val="Body"/>
        <w:rPr>
          <w:ins w:id="3593" w:date="2019-06-17T11:03:33Z" w:author="Naveen"/>
        </w:rPr>
      </w:pPr>
    </w:p>
    <w:p>
      <w:pPr>
        <w:pStyle w:val="Body"/>
        <w:ind w:left="720" w:firstLine="0"/>
        <w:rPr>
          <w:ins w:id="3594" w:date="2019-06-17T11:03:33Z" w:author="Naveen"/>
          <w:rFonts w:ascii="Arial" w:cs="Arial" w:hAnsi="Arial" w:eastAsia="Arial"/>
          <w:color w:val="0000ff"/>
          <w:u w:color="0000ff"/>
        </w:rPr>
      </w:pPr>
    </w:p>
    <w:p>
      <w:pPr>
        <w:pStyle w:val="Heading 2"/>
        <w:ind w:left="709" w:firstLine="11"/>
        <w:rPr>
          <w:ins w:id="3595" w:date="2019-06-17T11:03:33Z" w:author="Naveen"/>
          <w:rFonts w:ascii="Arial" w:cs="Arial" w:hAnsi="Arial" w:eastAsia="Arial"/>
          <w:b w:val="1"/>
          <w:bCs w:val="1"/>
          <w:color w:val="000000"/>
          <w:sz w:val="24"/>
          <w:szCs w:val="24"/>
          <w:u w:color="000000"/>
        </w:rPr>
      </w:pPr>
      <w:bookmarkStart w:name="_Toc104" w:id="3596"/>
      <w:commentRangeStart w:id="3597"/>
      <w:ins w:id="3598" w:date="2019-06-17T11:03:33Z" w:author="Naveen">
        <w:r>
          <w:rPr>
            <w:rFonts w:ascii="Arial" w:hAnsi="Arial"/>
            <w:b w:val="1"/>
            <w:bCs w:val="1"/>
            <w:color w:val="000000"/>
            <w:sz w:val="24"/>
            <w:szCs w:val="24"/>
            <w:u w:color="000000"/>
            <w:rtl w:val="0"/>
            <w:lang w:val="da-DK"/>
          </w:rPr>
          <w:t xml:space="preserve">Appendix 1 </w:t>
        </w:r>
      </w:ins>
      <w:ins w:id="3599" w:date="2019-06-17T11:03:33Z" w:author="Naveen">
        <w:r>
          <w:rPr>
            <w:rFonts w:ascii="Arial" w:hAnsi="Arial" w:hint="default"/>
            <w:b w:val="1"/>
            <w:bCs w:val="1"/>
            <w:color w:val="000000"/>
            <w:sz w:val="24"/>
            <w:szCs w:val="24"/>
            <w:u w:color="000000"/>
            <w:rtl w:val="0"/>
            <w:lang w:val="en-US"/>
          </w:rPr>
          <w:t xml:space="preserve">– </w:t>
        </w:r>
      </w:ins>
      <w:ins w:id="3600" w:date="2019-06-17T11:03:33Z" w:author="Naveen">
        <w:r>
          <w:rPr>
            <w:rFonts w:ascii="Arial" w:hAnsi="Arial"/>
            <w:b w:val="1"/>
            <w:bCs w:val="1"/>
            <w:color w:val="000000"/>
            <w:sz w:val="24"/>
            <w:szCs w:val="24"/>
            <w:u w:color="000000"/>
            <w:rtl w:val="0"/>
          </w:rPr>
          <w:t xml:space="preserve">NHSBSA </w:t>
        </w:r>
      </w:ins>
      <w:ins w:id="3601" w:date="2019-06-17T11:03:33Z" w:author="Naveen">
        <w:r>
          <w:rPr>
            <w:rFonts w:ascii="Arial" w:hAnsi="Arial"/>
            <w:i w:val="1"/>
            <w:iCs w:val="1"/>
            <w:color w:val="0000ff"/>
            <w:u w:color="0000ff"/>
            <w:rtl w:val="0"/>
            <w:lang w:val="en-US"/>
          </w:rPr>
          <w:t>[insert project or service name]</w:t>
        </w:r>
      </w:ins>
      <w:ins w:id="3602" w:date="2019-06-17T11:03:33Z" w:author="Naveen">
        <w:r>
          <w:rPr>
            <w:rFonts w:ascii="Arial" w:hAnsi="Arial"/>
            <w:rtl w:val="0"/>
          </w:rPr>
          <w:t xml:space="preserve"> </w:t>
        </w:r>
      </w:ins>
      <w:ins w:id="3603" w:date="2019-06-17T11:03:33Z" w:author="Naveen">
        <w:r>
          <w:rPr>
            <w:rFonts w:ascii="Arial" w:hAnsi="Arial"/>
            <w:b w:val="1"/>
            <w:bCs w:val="1"/>
            <w:color w:val="000000"/>
            <w:sz w:val="24"/>
            <w:szCs w:val="24"/>
            <w:u w:color="000000"/>
            <w:rtl w:val="0"/>
            <w:lang w:val="en-US"/>
          </w:rPr>
          <w:t>Firewall/Security Groups</w:t>
        </w:r>
      </w:ins>
      <w:commentRangeEnd w:id="3597"/>
      <w:r>
        <w:commentReference w:id="3597"/>
      </w:r>
      <w:bookmarkEnd w:id="3596"/>
    </w:p>
    <w:p>
      <w:pPr>
        <w:pStyle w:val="Body"/>
        <w:rPr>
          <w:ins w:id="3604" w:date="2019-06-17T11:03:33Z" w:author="Naveen"/>
        </w:rPr>
      </w:pPr>
    </w:p>
    <w:p>
      <w:pPr>
        <w:pStyle w:val="Body"/>
        <w:ind w:left="709" w:firstLine="0"/>
        <w:rPr>
          <w:ins w:id="3605" w:date="2019-06-17T11:03:33Z" w:author="Naveen"/>
          <w:rFonts w:ascii="Arial" w:cs="Arial" w:hAnsi="Arial" w:eastAsia="Arial"/>
        </w:rPr>
      </w:pPr>
      <w:ins w:id="3606" w:date="2019-06-17T11:03:33Z" w:author="Naveen">
        <w:r>
          <w:rPr>
            <w:rFonts w:ascii="Arial" w:hAnsi="Arial"/>
            <w:rtl w:val="0"/>
            <w:lang w:val="en-US"/>
          </w:rPr>
          <w:t xml:space="preserve">List of security groups with associated ports and IP restrictions for the </w:t>
        </w:r>
      </w:ins>
      <w:ins w:id="3607" w:date="2019-06-17T11:03:33Z" w:author="Naveen">
        <w:r>
          <w:rPr>
            <w:rFonts w:ascii="Arial" w:hAnsi="Arial"/>
            <w:i w:val="1"/>
            <w:iCs w:val="1"/>
            <w:color w:val="0000ff"/>
            <w:u w:color="0000ff"/>
            <w:rtl w:val="0"/>
            <w:lang w:val="en-US"/>
          </w:rPr>
          <w:t>[insert project or service name]</w:t>
        </w:r>
      </w:ins>
      <w:ins w:id="3608" w:date="2019-06-17T11:03:33Z" w:author="Naveen">
        <w:r>
          <w:rPr>
            <w:rFonts w:ascii="Arial" w:hAnsi="Arial"/>
            <w:rtl w:val="0"/>
            <w:lang w:val="en-US"/>
          </w:rPr>
          <w:t xml:space="preserve"> service</w:t>
        </w:r>
      </w:ins>
    </w:p>
    <w:p>
      <w:pPr>
        <w:pStyle w:val="Body"/>
        <w:rPr>
          <w:ins w:id="3609" w:date="2019-06-17T11:03:33Z" w:author="Naveen"/>
        </w:rPr>
      </w:pPr>
    </w:p>
    <w:p>
      <w:pPr>
        <w:pStyle w:val="Body"/>
        <w:rPr>
          <w:ins w:id="3610" w:date="2019-06-17T11:03:33Z" w:author="Naveen"/>
        </w:rPr>
      </w:pPr>
    </w:p>
    <w:p>
      <w:pPr>
        <w:pStyle w:val="Body"/>
        <w:rPr>
          <w:ins w:id="3611" w:date="2019-06-17T11:03:33Z" w:author="Naveen"/>
        </w:rPr>
      </w:pPr>
    </w:p>
    <w:p>
      <w:pPr>
        <w:pStyle w:val="Heading 2"/>
        <w:ind w:firstLine="709"/>
        <w:rPr>
          <w:ins w:id="3612" w:date="2019-06-17T11:03:33Z" w:author="Naveen"/>
          <w:rFonts w:ascii="Arial" w:cs="Arial" w:hAnsi="Arial" w:eastAsia="Arial"/>
          <w:b w:val="1"/>
          <w:bCs w:val="1"/>
          <w:color w:val="000000"/>
          <w:sz w:val="24"/>
          <w:szCs w:val="24"/>
          <w:u w:color="000000"/>
        </w:rPr>
      </w:pPr>
      <w:bookmarkStart w:name="_Toc105" w:id="3613"/>
      <w:commentRangeStart w:id="3614"/>
      <w:ins w:id="3615" w:date="2019-06-17T11:03:33Z" w:author="Naveen">
        <w:r>
          <w:rPr>
            <w:rFonts w:ascii="Arial" w:hAnsi="Arial"/>
            <w:b w:val="1"/>
            <w:bCs w:val="1"/>
            <w:color w:val="000000"/>
            <w:sz w:val="24"/>
            <w:szCs w:val="24"/>
            <w:u w:color="000000"/>
            <w:rtl w:val="0"/>
            <w:lang w:val="da-DK"/>
          </w:rPr>
          <w:t xml:space="preserve">Appendix 2 </w:t>
        </w:r>
      </w:ins>
      <w:ins w:id="3616" w:date="2019-06-17T11:03:33Z" w:author="Naveen">
        <w:r>
          <w:rPr>
            <w:rFonts w:ascii="Arial" w:hAnsi="Arial" w:hint="default"/>
            <w:b w:val="1"/>
            <w:bCs w:val="1"/>
            <w:color w:val="000000"/>
            <w:sz w:val="24"/>
            <w:szCs w:val="24"/>
            <w:u w:color="000000"/>
            <w:rtl w:val="0"/>
            <w:lang w:val="en-US"/>
          </w:rPr>
          <w:t xml:space="preserve">– </w:t>
        </w:r>
      </w:ins>
      <w:ins w:id="3617" w:date="2019-06-17T11:03:33Z" w:author="Naveen">
        <w:r>
          <w:rPr>
            <w:rFonts w:ascii="Arial" w:hAnsi="Arial"/>
            <w:b w:val="1"/>
            <w:bCs w:val="1"/>
            <w:color w:val="000000"/>
            <w:sz w:val="24"/>
            <w:szCs w:val="24"/>
            <w:u w:color="000000"/>
            <w:rtl w:val="0"/>
            <w:lang w:val="en-US"/>
          </w:rPr>
          <w:t>Application flows/user journey</w:t>
        </w:r>
      </w:ins>
      <w:commentRangeEnd w:id="3614"/>
      <w:r>
        <w:commentReference w:id="3614"/>
      </w:r>
      <w:bookmarkEnd w:id="3613"/>
    </w:p>
    <w:p>
      <w:pPr>
        <w:pStyle w:val="Heading 2"/>
        <w:ind w:firstLine="709"/>
        <w:rPr>
          <w:ins w:id="3618" w:date="2019-06-17T11:03:33Z" w:author="Naveen"/>
          <w:rFonts w:ascii="Arial" w:cs="Arial" w:hAnsi="Arial" w:eastAsia="Arial"/>
          <w:b w:val="1"/>
          <w:bCs w:val="1"/>
          <w:color w:val="000000"/>
          <w:sz w:val="24"/>
          <w:szCs w:val="24"/>
          <w:u w:color="000000"/>
        </w:rPr>
      </w:pPr>
    </w:p>
    <w:p>
      <w:pPr>
        <w:pStyle w:val="Body"/>
        <w:ind w:firstLine="720"/>
        <w:rPr>
          <w:ins w:id="3619" w:date="2019-06-17T11:03:33Z" w:author="Naveen"/>
          <w:rFonts w:ascii="Arial" w:cs="Arial" w:hAnsi="Arial" w:eastAsia="Arial"/>
          <w:b w:val="1"/>
          <w:bCs w:val="1"/>
          <w:color w:val="000000"/>
          <w:u w:color="000000"/>
        </w:rPr>
      </w:pPr>
    </w:p>
    <w:p>
      <w:pPr>
        <w:pStyle w:val="Body"/>
        <w:ind w:firstLine="720"/>
        <w:rPr>
          <w:ins w:id="3620" w:date="2019-06-17T11:03:33Z" w:author="Naveen"/>
          <w:rFonts w:ascii="Arial" w:cs="Arial" w:hAnsi="Arial" w:eastAsia="Arial"/>
          <w:b w:val="1"/>
          <w:bCs w:val="1"/>
          <w:color w:val="000000"/>
          <w:u w:color="000000"/>
        </w:rPr>
      </w:pPr>
    </w:p>
    <w:p>
      <w:pPr>
        <w:pStyle w:val="Body"/>
        <w:ind w:firstLine="720"/>
        <w:rPr>
          <w:ins w:id="3621" w:date="2019-06-17T11:03:33Z" w:author="Naveen"/>
          <w:rFonts w:ascii="Arial" w:cs="Arial" w:hAnsi="Arial" w:eastAsia="Arial"/>
          <w:b w:val="1"/>
          <w:bCs w:val="1"/>
          <w:color w:val="000000"/>
          <w:u w:color="000000"/>
        </w:rPr>
      </w:pPr>
      <w:ins w:id="3622" w:date="2019-06-17T11:03:33Z" w:author="Naveen">
        <w:r>
          <w:rPr>
            <w:rFonts w:ascii="Arial" w:cs="Arial" w:hAnsi="Arial" w:eastAsia="Arial"/>
            <w:b w:val="1"/>
            <w:bCs w:val="1"/>
            <w:color w:val="000000"/>
            <w:u w:color="000000"/>
          </w:rPr>
          <w:br w:type="textWrapping"/>
        </w:r>
      </w:ins>
      <w:commentRangeStart w:id="3623"/>
    </w:p>
    <w:p>
      <w:pPr>
        <w:pStyle w:val="Body"/>
        <w:ind w:firstLine="720"/>
        <w:rPr>
          <w:ins w:id="3624" w:date="2019-06-17T11:03:33Z" w:author="Naveen"/>
          <w:rFonts w:ascii="Arial" w:cs="Arial" w:hAnsi="Arial" w:eastAsia="Arial"/>
          <w:b w:val="1"/>
          <w:bCs w:val="1"/>
          <w:color w:val="000000"/>
          <w:u w:color="000000"/>
        </w:rPr>
      </w:pPr>
    </w:p>
    <w:p>
      <w:pPr>
        <w:pStyle w:val="Heading 2"/>
        <w:ind w:firstLine="709"/>
        <w:rPr>
          <w:ins w:id="3625" w:date="2019-06-17T11:03:33Z" w:author="Naveen"/>
          <w:rFonts w:ascii="Arial" w:cs="Arial" w:hAnsi="Arial" w:eastAsia="Arial"/>
          <w:b w:val="1"/>
          <w:bCs w:val="1"/>
          <w:color w:val="000000"/>
          <w:sz w:val="24"/>
          <w:szCs w:val="24"/>
          <w:u w:color="000000"/>
        </w:rPr>
      </w:pPr>
      <w:bookmarkStart w:name="_Toc106" w:id="3626"/>
      <w:ins w:id="3627" w:date="2019-06-17T11:03:33Z" w:author="Naveen">
        <w:r>
          <w:rPr>
            <w:rFonts w:ascii="Arial" w:hAnsi="Arial"/>
            <w:b w:val="1"/>
            <w:bCs w:val="1"/>
            <w:color w:val="000000"/>
            <w:sz w:val="24"/>
            <w:szCs w:val="24"/>
            <w:u w:color="000000"/>
            <w:rtl w:val="0"/>
            <w:lang w:val="da-DK"/>
          </w:rPr>
          <w:t xml:space="preserve">Appendix 3 </w:t>
        </w:r>
      </w:ins>
      <w:ins w:id="3628" w:date="2019-06-17T11:03:33Z" w:author="Naveen">
        <w:r>
          <w:rPr>
            <w:rFonts w:ascii="Arial" w:hAnsi="Arial" w:hint="default"/>
            <w:b w:val="1"/>
            <w:bCs w:val="1"/>
            <w:color w:val="000000"/>
            <w:sz w:val="24"/>
            <w:szCs w:val="24"/>
            <w:u w:color="000000"/>
            <w:rtl w:val="0"/>
            <w:lang w:val="en-US"/>
          </w:rPr>
          <w:t xml:space="preserve">– </w:t>
        </w:r>
      </w:ins>
      <w:ins w:id="3629" w:date="2019-06-17T11:03:33Z" w:author="Naveen">
        <w:r>
          <w:rPr>
            <w:rFonts w:ascii="Arial" w:hAnsi="Arial"/>
            <w:b w:val="1"/>
            <w:bCs w:val="1"/>
            <w:color w:val="000000"/>
            <w:sz w:val="24"/>
            <w:szCs w:val="24"/>
            <w:u w:color="000000"/>
            <w:rtl w:val="0"/>
            <w:lang w:val="en-US"/>
          </w:rPr>
          <w:t>Application screenshots</w:t>
        </w:r>
      </w:ins>
      <w:commentRangeEnd w:id="3623"/>
      <w:r>
        <w:commentReference w:id="3623"/>
      </w:r>
      <w:bookmarkEnd w:id="3626"/>
    </w:p>
    <w:p>
      <w:pPr>
        <w:pStyle w:val="Body"/>
        <w:rPr>
          <w:ins w:id="3630" w:date="2019-06-17T11:03:33Z" w:author="Naveen"/>
        </w:rPr>
      </w:pPr>
    </w:p>
    <w:p>
      <w:pPr>
        <w:pStyle w:val="Body"/>
        <w:rPr>
          <w:ins w:id="3631" w:date="2019-06-17T11:03:33Z" w:author="Naveen"/>
        </w:rPr>
      </w:pPr>
    </w:p>
    <w:p>
      <w:pPr>
        <w:pStyle w:val="Body"/>
        <w:rPr>
          <w:ins w:id="3632" w:date="2019-06-17T11:03:33Z" w:author="Naveen"/>
        </w:rPr>
      </w:pPr>
    </w:p>
    <w:p>
      <w:pPr>
        <w:pStyle w:val="Body"/>
        <w:rPr>
          <w:ins w:id="3633" w:date="2019-06-17T11:03:33Z" w:author="Naveen"/>
        </w:rPr>
      </w:pPr>
    </w:p>
    <w:p>
      <w:pPr>
        <w:pStyle w:val="Body"/>
        <w:rPr>
          <w:ins w:id="3634" w:date="2019-06-17T11:03:33Z" w:author="Naveen"/>
        </w:rPr>
      </w:pPr>
    </w:p>
    <w:p>
      <w:pPr>
        <w:pStyle w:val="Heading 2"/>
        <w:ind w:firstLine="709"/>
        <w:rPr>
          <w:ins w:id="3635" w:date="2019-06-17T11:03:33Z" w:author="Naveen"/>
          <w:rFonts w:ascii="Arial" w:cs="Arial" w:hAnsi="Arial" w:eastAsia="Arial"/>
          <w:b w:val="1"/>
          <w:bCs w:val="1"/>
          <w:color w:val="000000"/>
          <w:sz w:val="24"/>
          <w:szCs w:val="24"/>
          <w:u w:color="000000"/>
        </w:rPr>
      </w:pPr>
      <w:bookmarkStart w:name="_Toc107" w:id="3636"/>
      <w:commentRangeStart w:id="3637"/>
      <w:ins w:id="3638" w:date="2019-06-17T11:03:33Z" w:author="Naveen">
        <w:r>
          <w:rPr>
            <w:rFonts w:ascii="Arial" w:hAnsi="Arial"/>
            <w:b w:val="1"/>
            <w:bCs w:val="1"/>
            <w:color w:val="000000"/>
            <w:sz w:val="24"/>
            <w:szCs w:val="24"/>
            <w:u w:color="000000"/>
            <w:rtl w:val="0"/>
            <w:lang w:val="da-DK"/>
          </w:rPr>
          <w:t xml:space="preserve">Appendix 4 </w:t>
        </w:r>
      </w:ins>
      <w:ins w:id="3639" w:date="2019-06-17T11:03:33Z" w:author="Naveen">
        <w:r>
          <w:rPr>
            <w:rFonts w:ascii="Arial" w:hAnsi="Arial" w:hint="default"/>
            <w:b w:val="1"/>
            <w:bCs w:val="1"/>
            <w:color w:val="000000"/>
            <w:sz w:val="24"/>
            <w:szCs w:val="24"/>
            <w:u w:color="000000"/>
            <w:rtl w:val="0"/>
            <w:lang w:val="en-US"/>
          </w:rPr>
          <w:t xml:space="preserve">– </w:t>
        </w:r>
      </w:ins>
      <w:ins w:id="3640" w:date="2019-06-17T11:03:33Z" w:author="Naveen">
        <w:r>
          <w:rPr>
            <w:rFonts w:ascii="Arial" w:hAnsi="Arial"/>
            <w:b w:val="1"/>
            <w:bCs w:val="1"/>
            <w:color w:val="000000"/>
            <w:sz w:val="24"/>
            <w:szCs w:val="24"/>
            <w:u w:color="000000"/>
            <w:rtl w:val="0"/>
            <w:lang w:val="fr-FR"/>
          </w:rPr>
          <w:t>NTA Monitor scoping questionnaire</w:t>
        </w:r>
      </w:ins>
      <w:commentRangeEnd w:id="3637"/>
      <w:r>
        <w:commentReference w:id="3637"/>
      </w:r>
      <w:bookmarkEnd w:id="3636"/>
    </w:p>
    <w:p>
      <w:pPr>
        <w:pStyle w:val="Body"/>
        <w:ind w:firstLine="720"/>
        <w:rPr>
          <w:ins w:id="3641" w:date="2019-06-17T11:03:33Z" w:author="Naveen"/>
          <w:rFonts w:ascii="Arial" w:cs="Arial" w:hAnsi="Arial" w:eastAsia="Arial"/>
          <w:b w:val="1"/>
          <w:bCs w:val="1"/>
          <w:color w:val="000000"/>
          <w:u w:color="000000"/>
        </w:rPr>
      </w:pPr>
    </w:p>
    <w:p>
      <w:pPr>
        <w:pStyle w:val="Body"/>
        <w:ind w:firstLine="1701"/>
        <w:rPr>
          <w:ins w:id="3642" w:date="2019-06-17T11:03:33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3643" w:date="2019-06-17T11:03:33Z" w:author="Naveen"/>
          <w:rFonts w:ascii="Arial" w:cs="Arial" w:hAnsi="Arial" w:eastAsia="Arial"/>
          <w:b w:val="1"/>
          <w:bCs w:val="1"/>
          <w:color w:val="000000"/>
          <w:u w:color="000000"/>
        </w:rPr>
      </w:pPr>
    </w:p>
    <w:p>
      <w:pPr>
        <w:pStyle w:val="Body"/>
        <w:ind w:firstLine="1701"/>
        <w:rPr>
          <w:ins w:id="3644" w:date="2019-06-17T11:03:33Z" w:author="Naveen"/>
          <w:rFonts w:ascii="Arial" w:cs="Arial" w:hAnsi="Arial" w:eastAsia="Arial"/>
          <w:b w:val="1"/>
          <w:bCs w:val="1"/>
          <w:color w:val="000000"/>
          <w:u w:color="000000"/>
        </w:rPr>
      </w:pPr>
    </w:p>
    <w:p>
      <w:pPr>
        <w:pStyle w:val="Body"/>
        <w:ind w:firstLine="1701"/>
        <w:rPr>
          <w:ins w:id="3645" w:date="2019-06-17T11:03:33Z" w:author="Naveen"/>
          <w:rFonts w:ascii="Arial" w:cs="Arial" w:hAnsi="Arial" w:eastAsia="Arial"/>
          <w:b w:val="1"/>
          <w:bCs w:val="1"/>
          <w:color w:val="000000"/>
          <w:u w:color="000000"/>
        </w:rPr>
      </w:pPr>
    </w:p>
    <w:p>
      <w:pPr>
        <w:pStyle w:val="Heading 2"/>
        <w:ind w:left="1276" w:hanging="567"/>
        <w:rPr>
          <w:ins w:id="3646" w:date="2019-06-17T11:03:33Z" w:author="Naveen"/>
          <w:rFonts w:ascii="Arial" w:cs="Arial" w:hAnsi="Arial" w:eastAsia="Arial"/>
          <w:b w:val="1"/>
          <w:bCs w:val="1"/>
          <w:color w:val="000000"/>
          <w:sz w:val="24"/>
          <w:szCs w:val="24"/>
          <w:u w:color="000000"/>
        </w:rPr>
      </w:pPr>
      <w:bookmarkStart w:name="_Toc108" w:id="3647"/>
      <w:commentRangeStart w:id="3648"/>
      <w:ins w:id="3649" w:date="2019-06-17T11:03:33Z" w:author="Naveen">
        <w:r>
          <w:rPr>
            <w:rFonts w:ascii="Arial" w:hAnsi="Arial"/>
            <w:b w:val="1"/>
            <w:bCs w:val="1"/>
            <w:color w:val="000000"/>
            <w:sz w:val="24"/>
            <w:szCs w:val="24"/>
            <w:u w:color="000000"/>
            <w:rtl w:val="0"/>
            <w:lang w:val="da-DK"/>
          </w:rPr>
          <w:t xml:space="preserve">Appendix 5 </w:t>
        </w:r>
      </w:ins>
      <w:ins w:id="3650" w:date="2019-06-17T11:03:33Z" w:author="Naveen">
        <w:r>
          <w:rPr>
            <w:rFonts w:ascii="Arial" w:hAnsi="Arial" w:hint="default"/>
            <w:b w:val="1"/>
            <w:bCs w:val="1"/>
            <w:color w:val="000000"/>
            <w:sz w:val="24"/>
            <w:szCs w:val="24"/>
            <w:u w:color="000000"/>
            <w:rtl w:val="0"/>
            <w:lang w:val="en-US"/>
          </w:rPr>
          <w:t xml:space="preserve">– </w:t>
        </w:r>
      </w:ins>
      <w:ins w:id="3651" w:date="2019-06-17T11:03:33Z" w:author="Naveen">
        <w:r>
          <w:rPr>
            <w:rFonts w:ascii="Arial" w:hAnsi="Arial"/>
            <w:b w:val="1"/>
            <w:bCs w:val="1"/>
            <w:color w:val="000000"/>
            <w:sz w:val="24"/>
            <w:szCs w:val="24"/>
            <w:u w:color="000000"/>
            <w:rtl w:val="0"/>
          </w:rPr>
          <w:t>NTA Monitor test plan</w:t>
        </w:r>
      </w:ins>
      <w:commentRangeEnd w:id="3648"/>
      <w:r>
        <w:commentReference w:id="3648"/>
      </w:r>
      <w:bookmarkEnd w:id="3647"/>
    </w:p>
    <w:p>
      <w:pPr>
        <w:pStyle w:val="Body"/>
        <w:rPr>
          <w:ins w:id="3652" w:date="2019-06-17T11:03:33Z" w:author="Naveen"/>
        </w:rPr>
      </w:pPr>
    </w:p>
    <w:p>
      <w:pPr>
        <w:pStyle w:val="Body"/>
        <w:rPr>
          <w:ins w:id="3653" w:date="2019-06-17T11:03:33Z" w:author="Naveen"/>
        </w:rPr>
      </w:pPr>
    </w:p>
    <w:p>
      <w:pPr>
        <w:pStyle w:val="Body"/>
        <w:rPr>
          <w:ins w:id="3654" w:date="2019-06-17T11:03:33Z" w:author="Naveen"/>
        </w:rPr>
      </w:pPr>
    </w:p>
    <w:p>
      <w:pPr>
        <w:pStyle w:val="Body"/>
        <w:rPr>
          <w:ins w:id="3655" w:date="2019-06-17T11:03:33Z" w:author="Naveen"/>
        </w:rPr>
      </w:pPr>
    </w:p>
    <w:p>
      <w:pPr>
        <w:pStyle w:val="Body"/>
        <w:rPr>
          <w:ins w:id="3656" w:date="2019-06-17T11:03:33Z" w:author="Naveen"/>
        </w:rPr>
      </w:pPr>
      <w:ins w:id="3657" w:date="2019-06-17T11:03:33Z" w:author="Naveen">
        <w:r>
          <w:rPr/>
          <w:br w:type="textWrapping"/>
        </w:r>
      </w:ins>
      <w:commentRangeStart w:id="3658"/>
    </w:p>
    <w:p>
      <w:pPr>
        <w:pStyle w:val="Body"/>
        <w:ind w:left="709" w:firstLine="0"/>
        <w:rPr>
          <w:ins w:id="3659" w:date="2019-06-17T11:03:33Z" w:author="Naveen"/>
          <w:rFonts w:ascii="Arial" w:cs="Arial" w:hAnsi="Arial" w:eastAsia="Arial"/>
          <w:b w:val="1"/>
          <w:bCs w:val="1"/>
          <w:color w:val="000000"/>
          <w:u w:color="000000"/>
        </w:rPr>
      </w:pPr>
      <w:ins w:id="3660" w:date="2019-06-17T11:03:33Z" w:author="Naveen">
        <w:r>
          <w:rPr>
            <w:rFonts w:ascii="Arial" w:hAnsi="Arial"/>
            <w:b w:val="1"/>
            <w:bCs w:val="1"/>
            <w:color w:val="000000"/>
            <w:u w:color="000000"/>
            <w:rtl w:val="0"/>
            <w:lang w:val="da-DK"/>
          </w:rPr>
          <w:t>Appendix 6</w:t>
        </w:r>
      </w:ins>
      <w:ins w:id="3661" w:date="2019-06-17T11:03:33Z" w:author="Naveen">
        <w:r>
          <w:rPr>
            <w:rFonts w:ascii="Arial" w:hAnsi="Arial" w:hint="default"/>
            <w:b w:val="1"/>
            <w:bCs w:val="1"/>
            <w:color w:val="000000"/>
            <w:u w:color="000000"/>
            <w:rtl w:val="0"/>
            <w:lang w:val="en-US"/>
          </w:rPr>
          <w:t xml:space="preserve"> – </w:t>
        </w:r>
      </w:ins>
      <w:ins w:id="3662" w:date="2019-06-17T11:03:33Z" w:author="Naveen">
        <w:r>
          <w:rPr>
            <w:rFonts w:ascii="Arial" w:hAnsi="Arial"/>
            <w:b w:val="1"/>
            <w:bCs w:val="1"/>
            <w:color w:val="000000"/>
            <w:u w:color="000000"/>
            <w:rtl w:val="0"/>
            <w:lang w:val="en-US"/>
          </w:rPr>
          <w:t>Penetration tester user guide for NHSBSA AWS platform</w:t>
        </w:r>
      </w:ins>
      <w:commentRangeEnd w:id="3658"/>
      <w:r>
        <w:commentReference w:id="3658"/>
      </w:r>
    </w:p>
    <w:p>
      <w:pPr>
        <w:pStyle w:val="Body"/>
        <w:ind w:firstLine="720"/>
        <w:rPr>
          <w:ins w:id="3663" w:date="2019-06-17T11:03:33Z" w:author="Naveen"/>
          <w:b w:val="1"/>
          <w:bCs w:val="1"/>
          <w:color w:val="000000"/>
          <w:u w:color="000000"/>
        </w:rPr>
      </w:pPr>
    </w:p>
    <w:p>
      <w:pPr>
        <w:pStyle w:val="Body"/>
        <w:ind w:firstLine="720"/>
        <w:rPr>
          <w:ins w:id="3664" w:date="2019-06-17T11:03:33Z" w:author="Naveen"/>
          <w:b w:val="1"/>
          <w:bCs w:val="1"/>
          <w:color w:val="000000"/>
          <w:u w:color="000000"/>
        </w:rPr>
      </w:pPr>
      <w:r>
        <w:rPr>
          <w:b w:val="1"/>
          <w:bCs w:val="1"/>
          <w:color w:val="000000"/>
          <w:u w:color="000000"/>
        </w:rPr>
        <w:drawing>
          <wp:inline distT="0" distB="0" distL="0" distR="0">
            <wp:extent cx="1314450" cy="847725"/>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3665" w:date="2019-06-17T11:03:33Z" w:author="Naveen"/>
          <w:rFonts w:ascii="Arial" w:cs="Arial" w:hAnsi="Arial" w:eastAsia="Arial"/>
          <w:color w:val="000000"/>
          <w:u w:color="000000"/>
        </w:rPr>
      </w:pPr>
    </w:p>
    <w:p>
      <w:pPr>
        <w:pStyle w:val="Body"/>
        <w:ind w:left="709" w:firstLine="0"/>
        <w:rPr>
          <w:ins w:id="3666" w:date="2019-06-17T11:03:33Z" w:author="Naveen"/>
          <w:rFonts w:ascii="Arial" w:cs="Arial" w:hAnsi="Arial" w:eastAsia="Arial"/>
          <w:b w:val="1"/>
          <w:bCs w:val="1"/>
          <w:color w:val="000000"/>
          <w:u w:color="000000"/>
        </w:rPr>
      </w:pPr>
      <w:ins w:id="3667" w:date="2019-06-17T11:03:33Z" w:author="Naveen">
        <w:r>
          <w:rPr/>
          <w:tab/>
        </w:r>
      </w:ins>
      <w:commentRangeStart w:id="3668"/>
      <w:ins w:id="3669" w:date="2019-06-17T11:03:33Z" w:author="Naveen">
        <w:r>
          <w:rPr>
            <w:rFonts w:ascii="Arial" w:hAnsi="Arial"/>
            <w:b w:val="1"/>
            <w:bCs w:val="1"/>
            <w:color w:val="000000"/>
            <w:u w:color="000000"/>
            <w:rtl w:val="0"/>
            <w:lang w:val="da-DK"/>
          </w:rPr>
          <w:t>Appendix 7</w:t>
        </w:r>
      </w:ins>
      <w:ins w:id="3670" w:date="2019-06-17T11:03:33Z" w:author="Naveen">
        <w:r>
          <w:rPr>
            <w:rFonts w:ascii="Arial" w:hAnsi="Arial" w:hint="default"/>
            <w:b w:val="1"/>
            <w:bCs w:val="1"/>
            <w:color w:val="000000"/>
            <w:u w:color="000000"/>
            <w:rtl w:val="0"/>
            <w:lang w:val="en-US"/>
          </w:rPr>
          <w:t xml:space="preserve"> – </w:t>
        </w:r>
      </w:ins>
      <w:ins w:id="3671" w:date="2019-06-17T11:03:33Z" w:author="Naveen">
        <w:r>
          <w:rPr>
            <w:rFonts w:ascii="Arial" w:hAnsi="Arial"/>
            <w:b w:val="1"/>
            <w:bCs w:val="1"/>
            <w:color w:val="000000"/>
            <w:u w:color="000000"/>
            <w:rtl w:val="0"/>
            <w:lang w:val="en-US"/>
          </w:rPr>
          <w:t>Log in credentials</w:t>
        </w:r>
      </w:ins>
      <w:commentRangeEnd w:id="3668"/>
      <w:r>
        <w:commentReference w:id="3668"/>
      </w:r>
    </w:p>
    <w:p>
      <w:pPr>
        <w:pStyle w:val="Body"/>
        <w:rPr>
          <w:ins w:id="3672" w:date="2019-06-17T11:03:33Z" w:author="Naveen"/>
        </w:rPr>
      </w:pPr>
    </w:p>
    <w:p>
      <w:pPr>
        <w:pStyle w:val="Body"/>
        <w:ind w:firstLine="709"/>
        <w:rPr>
          <w:ins w:id="3673" w:date="2019-06-17T11:03:33Z" w:author="Naveen"/>
        </w:rPr>
      </w:pPr>
    </w:p>
    <w:p>
      <w:pPr>
        <w:pStyle w:val="Body"/>
      </w:pPr>
      <w:ins w:id="3674" w:date="2019-06-17T11:03:33Z" w:author="Naveen">
        <w:r>
          <w:rPr>
            <w:rFonts w:ascii="Arial Unicode MS" w:cs="Arial Unicode MS" w:hAnsi="Arial Unicode MS" w:eastAsia="Arial Unicode MS"/>
            <w:b w:val="0"/>
            <w:bCs w:val="0"/>
            <w:i w:val="0"/>
            <w:iCs w:val="0"/>
          </w:rPr>
          <w:br w:type="page"/>
        </w:r>
      </w:ins>
    </w:p>
    <w:p>
      <w:pPr>
        <w:pStyle w:val="Heading 2"/>
        <w:ind w:left="1276" w:hanging="567"/>
        <w:rPr>
          <w:ins w:id="3675" w:date="2019-06-17T11:03:33Z" w:author="Naveen"/>
          <w:rFonts w:ascii="Arial" w:cs="Arial" w:hAnsi="Arial" w:eastAsia="Arial"/>
          <w:b w:val="1"/>
          <w:bCs w:val="1"/>
          <w:color w:val="000000"/>
          <w:sz w:val="24"/>
          <w:szCs w:val="24"/>
          <w:u w:color="000000"/>
        </w:rPr>
      </w:pPr>
      <w:bookmarkStart w:name="_Toc109" w:id="3676"/>
      <w:ins w:id="3677" w:date="2019-06-17T11:03:33Z" w:author="Naveen">
        <w:r>
          <w:rPr>
            <w:rFonts w:ascii="Arial" w:hAnsi="Arial"/>
            <w:b w:val="1"/>
            <w:bCs w:val="1"/>
            <w:color w:val="000000"/>
            <w:sz w:val="24"/>
            <w:szCs w:val="24"/>
            <w:u w:color="000000"/>
            <w:rtl w:val="0"/>
            <w:lang w:val="en-US"/>
          </w:rPr>
          <w:t>Glossary:</w:t>
        </w:r>
      </w:ins>
      <w:bookmarkEnd w:id="3676"/>
    </w:p>
    <w:p>
      <w:pPr>
        <w:pStyle w:val="Body"/>
        <w:rPr>
          <w:ins w:id="3678" w:date="2019-06-17T11:03:33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679"/>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3680" w:date="2019-06-17T11:03:34Z" w:author="Naveen"/>
          <w:rFonts w:ascii="Arial" w:cs="Arial" w:hAnsi="Arial" w:eastAsia="Arial"/>
          <w:b w:val="1"/>
          <w:bCs w:val="1"/>
        </w:rPr>
      </w:pPr>
    </w:p>
    <w:p>
      <w:pPr>
        <w:pStyle w:val="Body"/>
        <w:tabs>
          <w:tab w:val="left" w:pos="8647"/>
        </w:tabs>
        <w:rPr>
          <w:ins w:id="3681" w:date="2019-06-17T11:03:34Z" w:author="Naveen"/>
        </w:rPr>
      </w:pPr>
      <w:ins w:id="3682" w:date="2019-06-17T11:03:34Z" w:author="Naveen">
        <w:r>
          <w:rPr>
            <w:rtl w:val="0"/>
          </w:rPr>
          <w:t xml:space="preserve"> </w:t>
        </w:r>
      </w:ins>
    </w:p>
    <w:p>
      <w:pPr>
        <w:pStyle w:val="Body"/>
        <w:rPr>
          <w:ins w:id="3683" w:date="2019-06-17T11:03:34Z" w:author="Naveen"/>
        </w:rPr>
      </w:pPr>
    </w:p>
    <w:p>
      <w:pPr>
        <w:pStyle w:val="Body"/>
        <w:rPr>
          <w:ins w:id="3684" w:date="2019-06-17T11:03:34Z" w:author="Naveen"/>
        </w:rPr>
      </w:pPr>
    </w:p>
    <w:p>
      <w:pPr>
        <w:pStyle w:val="Body"/>
        <w:rPr>
          <w:ins w:id="3685" w:date="2019-06-17T11:03:34Z" w:author="Naveen"/>
        </w:rPr>
      </w:pPr>
      <w:ins w:id="3686" w:date="2019-06-17T11:03:34Z" w:author="Naveen">
        <w:r>
          <w:rPr/>
          <w:br w:type="textWrapping"/>
        </w:r>
      </w:ins>
      <w:commentRangeStart w:id="3687"/>
    </w:p>
    <w:p>
      <w:pPr>
        <w:pStyle w:val="Body"/>
        <w:jc w:val="right"/>
        <w:rPr>
          <w:ins w:id="3688" w:date="2019-06-17T11:03:34Z" w:author="Naveen"/>
          <w:rFonts w:ascii="Arial" w:cs="Arial" w:hAnsi="Arial" w:eastAsia="Arial"/>
          <w:b w:val="1"/>
          <w:bCs w:val="1"/>
          <w:color w:val="0000ff"/>
          <w:sz w:val="28"/>
          <w:szCs w:val="28"/>
          <w:u w:color="0000ff"/>
        </w:rPr>
      </w:pPr>
      <w:ins w:id="3689" w:date="2019-06-17T11:03:34Z" w:author="Naveen">
        <w:r>
          <w:rPr>
            <w:rFonts w:ascii="Arial" w:hAnsi="Arial"/>
            <w:b w:val="1"/>
            <w:bCs w:val="1"/>
            <w:color w:val="0000ff"/>
            <w:sz w:val="28"/>
            <w:szCs w:val="28"/>
            <w:u w:color="0000ff"/>
            <w:rtl w:val="0"/>
            <w:lang w:val="en-US"/>
          </w:rPr>
          <w:t>[Insert PROJECT or Service Name]</w:t>
        </w:r>
      </w:ins>
      <w:commentRangeEnd w:id="3687"/>
      <w:r>
        <w:commentReference w:id="3687"/>
      </w:r>
    </w:p>
    <w:p>
      <w:pPr>
        <w:pStyle w:val="Body"/>
        <w:jc w:val="right"/>
        <w:rPr>
          <w:ins w:id="3690" w:date="2019-06-17T11:03:34Z" w:author="Naveen"/>
          <w:rFonts w:ascii="Arial" w:cs="Arial" w:hAnsi="Arial" w:eastAsia="Arial"/>
          <w:b w:val="1"/>
          <w:bCs w:val="1"/>
          <w:sz w:val="28"/>
          <w:szCs w:val="28"/>
        </w:rPr>
      </w:pPr>
      <w:ins w:id="3691" w:date="2019-06-17T11:03:34Z" w:author="Naveen">
        <w:r>
          <w:rPr>
            <w:rFonts w:ascii="Arial" w:hAnsi="Arial"/>
            <w:b w:val="1"/>
            <w:bCs w:val="1"/>
            <w:sz w:val="28"/>
            <w:szCs w:val="28"/>
            <w:rtl w:val="0"/>
            <w:lang w:val="en-US"/>
          </w:rPr>
          <w:t>Penetration Test</w:t>
        </w:r>
      </w:ins>
    </w:p>
    <w:p>
      <w:pPr>
        <w:pStyle w:val="Body"/>
        <w:jc w:val="right"/>
        <w:rPr>
          <w:ins w:id="3692" w:date="2019-06-17T11:03:34Z" w:author="Naveen"/>
          <w:rFonts w:ascii="Arial" w:cs="Arial" w:hAnsi="Arial" w:eastAsia="Arial"/>
          <w:sz w:val="28"/>
          <w:szCs w:val="28"/>
        </w:rPr>
      </w:pPr>
      <w:ins w:id="3693" w:date="2019-06-17T11:03:34Z" w:author="Naveen">
        <w:r>
          <w:rPr>
            <w:rFonts w:ascii="Arial" w:hAnsi="Arial"/>
            <w:b w:val="1"/>
            <w:bCs w:val="1"/>
            <w:sz w:val="28"/>
            <w:szCs w:val="28"/>
            <w:rtl w:val="0"/>
            <w:lang w:val="en-US"/>
          </w:rPr>
          <w:t>Scoping Document</w:t>
        </w:r>
      </w:ins>
    </w:p>
    <w:p>
      <w:pPr>
        <w:pStyle w:val="Body"/>
        <w:jc w:val="right"/>
        <w:rPr>
          <w:ins w:id="3694" w:date="2019-06-17T11:03:34Z" w:author="Naveen"/>
          <w:rFonts w:ascii="Arial" w:cs="Arial" w:hAnsi="Arial" w:eastAsia="Arial"/>
          <w:sz w:val="28"/>
          <w:szCs w:val="28"/>
        </w:rPr>
      </w:pPr>
    </w:p>
    <w:p>
      <w:pPr>
        <w:pStyle w:val="Body"/>
        <w:jc w:val="right"/>
        <w:rPr>
          <w:ins w:id="3695" w:date="2019-06-17T11:03:34Z" w:author="Naveen"/>
          <w:rFonts w:ascii="Arial" w:cs="Arial" w:hAnsi="Arial" w:eastAsia="Arial"/>
          <w:sz w:val="28"/>
          <w:szCs w:val="28"/>
        </w:rPr>
      </w:pPr>
    </w:p>
    <w:p>
      <w:pPr>
        <w:pStyle w:val="Body"/>
        <w:jc w:val="right"/>
        <w:rPr>
          <w:ins w:id="3696" w:date="2019-06-17T11:03:34Z" w:author="Naveen"/>
          <w:rFonts w:ascii="Arial" w:cs="Arial" w:hAnsi="Arial" w:eastAsia="Arial"/>
          <w:b w:val="1"/>
          <w:bCs w:val="1"/>
          <w:color w:val="0000ff"/>
          <w:u w:color="0000ff"/>
        </w:rPr>
      </w:pPr>
      <w:ins w:id="3697" w:date="2019-06-17T11:03:34Z" w:author="Naveen">
        <w:r>
          <w:rPr>
            <w:rFonts w:ascii="Arial" w:hAnsi="Arial"/>
            <w:b w:val="1"/>
            <w:bCs w:val="1"/>
            <w:rtl w:val="0"/>
            <w:lang w:val="en-US"/>
          </w:rPr>
          <w:t xml:space="preserve">Origin/Author(s): </w:t>
        </w:r>
      </w:ins>
      <w:commentRangeStart w:id="3698"/>
      <w:ins w:id="3699" w:date="2019-06-17T11:03:34Z" w:author="Naveen">
        <w:r>
          <w:rPr>
            <w:rFonts w:ascii="Arial" w:hAnsi="Arial"/>
            <w:b w:val="1"/>
            <w:bCs w:val="1"/>
            <w:color w:val="0000ff"/>
            <w:u w:color="0000ff"/>
            <w:rtl w:val="0"/>
            <w:lang w:val="en-US"/>
          </w:rPr>
          <w:t>[Insert Author of document]</w:t>
        </w:r>
      </w:ins>
      <w:commentRangeEnd w:id="3698"/>
      <w:r>
        <w:commentReference w:id="3698"/>
      </w:r>
    </w:p>
    <w:p>
      <w:pPr>
        <w:pStyle w:val="Body"/>
        <w:jc w:val="right"/>
        <w:rPr>
          <w:ins w:id="3700" w:date="2019-06-17T11:03:34Z" w:author="Naveen"/>
          <w:rFonts w:ascii="Arial" w:cs="Arial" w:hAnsi="Arial" w:eastAsia="Arial"/>
          <w:b w:val="1"/>
          <w:bCs w:val="1"/>
          <w:color w:val="0000ff"/>
          <w:u w:color="0000ff"/>
        </w:rPr>
      </w:pPr>
    </w:p>
    <w:p>
      <w:pPr>
        <w:pStyle w:val="Body"/>
        <w:jc w:val="right"/>
        <w:rPr>
          <w:ins w:id="3701" w:date="2019-06-17T11:03:34Z" w:author="Naveen"/>
          <w:rFonts w:ascii="Arial" w:cs="Arial" w:hAnsi="Arial" w:eastAsia="Arial"/>
          <w:b w:val="1"/>
          <w:bCs w:val="1"/>
        </w:rPr>
      </w:pPr>
    </w:p>
    <w:p>
      <w:pPr>
        <w:pStyle w:val="Body"/>
        <w:jc w:val="right"/>
        <w:rPr>
          <w:ins w:id="3702" w:date="2019-06-17T11:03:34Z" w:author="Naveen"/>
          <w:rFonts w:ascii="Arial" w:cs="Arial" w:hAnsi="Arial" w:eastAsia="Arial"/>
          <w:b w:val="1"/>
          <w:bCs w:val="1"/>
          <w:color w:val="0000ff"/>
          <w:u w:color="0000ff"/>
        </w:rPr>
      </w:pPr>
      <w:ins w:id="3703" w:date="2019-06-17T11:03:34Z" w:author="Naveen">
        <w:r>
          <w:rPr>
            <w:rFonts w:ascii="Arial" w:hAnsi="Arial"/>
            <w:b w:val="1"/>
            <w:bCs w:val="1"/>
            <w:rtl w:val="0"/>
            <w:lang w:val="en-US"/>
          </w:rPr>
          <w:t xml:space="preserve">Date Approved: </w:t>
        </w:r>
      </w:ins>
      <w:commentRangeStart w:id="3704"/>
      <w:ins w:id="3705" w:date="2019-06-17T11:03:34Z" w:author="Naveen">
        <w:r>
          <w:rPr>
            <w:rFonts w:ascii="Arial" w:hAnsi="Arial"/>
            <w:b w:val="1"/>
            <w:bCs w:val="1"/>
            <w:color w:val="0000ff"/>
            <w:u w:color="0000ff"/>
            <w:rtl w:val="0"/>
            <w:lang w:val="en-US"/>
          </w:rPr>
          <w:t>[Insert approved date]</w:t>
        </w:r>
      </w:ins>
      <w:commentRangeEnd w:id="3704"/>
      <w:r>
        <w:commentReference w:id="3704"/>
      </w:r>
    </w:p>
    <w:p>
      <w:pPr>
        <w:pStyle w:val="Body"/>
        <w:jc w:val="right"/>
        <w:rPr>
          <w:ins w:id="3706" w:date="2019-06-17T11:03:34Z" w:author="Naveen"/>
          <w:rFonts w:ascii="Arial" w:cs="Arial" w:hAnsi="Arial" w:eastAsia="Arial"/>
          <w:b w:val="1"/>
          <w:bCs w:val="1"/>
        </w:rPr>
      </w:pPr>
    </w:p>
    <w:p>
      <w:pPr>
        <w:pStyle w:val="Body"/>
        <w:jc w:val="right"/>
        <w:rPr>
          <w:ins w:id="3707" w:date="2019-06-17T11:03:34Z" w:author="Naveen"/>
          <w:rFonts w:ascii="Arial" w:cs="Arial" w:hAnsi="Arial" w:eastAsia="Arial"/>
          <w:b w:val="1"/>
          <w:bCs w:val="1"/>
        </w:rPr>
      </w:pPr>
    </w:p>
    <w:p>
      <w:pPr>
        <w:pStyle w:val="Body"/>
        <w:jc w:val="right"/>
        <w:rPr>
          <w:ins w:id="3708" w:date="2019-06-17T11:03:34Z" w:author="Naveen"/>
          <w:rFonts w:ascii="Arial" w:cs="Arial" w:hAnsi="Arial" w:eastAsia="Arial"/>
          <w:b w:val="1"/>
          <w:bCs w:val="1"/>
        </w:rPr>
      </w:pPr>
      <w:ins w:id="3709" w:date="2019-06-17T11:03:34Z" w:author="Naveen">
        <w:r>
          <w:rPr>
            <w:rFonts w:ascii="Arial" w:hAnsi="Arial"/>
            <w:b w:val="1"/>
            <w:bCs w:val="1"/>
            <w:rtl w:val="0"/>
            <w:lang w:val="de-DE"/>
          </w:rPr>
          <w:t xml:space="preserve">Version: </w:t>
        </w:r>
      </w:ins>
      <w:commentRangeStart w:id="3710"/>
      <w:ins w:id="3711" w:date="2019-06-17T11:03:34Z" w:author="Naveen">
        <w:r>
          <w:rPr>
            <w:rFonts w:ascii="Arial" w:hAnsi="Arial"/>
            <w:b w:val="1"/>
            <w:bCs w:val="1"/>
            <w:color w:val="0000ff"/>
            <w:u w:color="0000ff"/>
            <w:rtl w:val="0"/>
            <w:lang w:val="en-US"/>
          </w:rPr>
          <w:t>[insert version number, this should reflect the change on page 3</w:t>
        </w:r>
      </w:ins>
      <w:commentRangeEnd w:id="3710"/>
      <w:r>
        <w:commentReference w:id="3710"/>
      </w:r>
      <w:ins w:id="3712" w:date="2019-06-17T11:03:34Z" w:author="Naveen">
        <w:r>
          <w:rPr>
            <w:rFonts w:ascii="Arial" w:hAnsi="Arial"/>
            <w:b w:val="1"/>
            <w:bCs w:val="1"/>
            <w:color w:val="0000ff"/>
            <w:u w:color="0000ff"/>
            <w:rtl w:val="0"/>
          </w:rPr>
          <w:t>]</w:t>
        </w:r>
      </w:ins>
    </w:p>
    <w:p>
      <w:pPr>
        <w:pStyle w:val="Body"/>
        <w:jc w:val="right"/>
        <w:rPr>
          <w:ins w:id="3713" w:date="2019-06-17T11:03:34Z" w:author="Naveen"/>
          <w:rFonts w:ascii="Arial" w:cs="Arial" w:hAnsi="Arial" w:eastAsia="Arial"/>
          <w:b w:val="1"/>
          <w:bCs w:val="1"/>
        </w:rPr>
      </w:pPr>
    </w:p>
    <w:p>
      <w:pPr>
        <w:pStyle w:val="Body"/>
        <w:jc w:val="right"/>
        <w:rPr>
          <w:ins w:id="3714" w:date="2019-06-17T11:03:34Z" w:author="Naveen"/>
          <w:rFonts w:ascii="Arial" w:cs="Arial" w:hAnsi="Arial" w:eastAsia="Arial"/>
          <w:b w:val="1"/>
          <w:bCs w:val="1"/>
        </w:rPr>
      </w:pPr>
    </w:p>
    <w:p>
      <w:pPr>
        <w:pStyle w:val="Body"/>
        <w:jc w:val="right"/>
        <w:rPr>
          <w:ins w:id="3715" w:date="2019-06-17T11:03:34Z" w:author="Naveen"/>
          <w:rFonts w:ascii="Arial" w:cs="Arial" w:hAnsi="Arial" w:eastAsia="Arial"/>
          <w:b w:val="1"/>
          <w:bCs w:val="1"/>
        </w:rPr>
      </w:pPr>
    </w:p>
    <w:p>
      <w:pPr>
        <w:pStyle w:val="Body"/>
        <w:jc w:val="right"/>
        <w:rPr>
          <w:ins w:id="3716" w:date="2019-06-17T11:03:34Z" w:author="Naveen"/>
          <w:rFonts w:ascii="Arial" w:cs="Arial" w:hAnsi="Arial" w:eastAsia="Arial"/>
          <w:b w:val="1"/>
          <w:bCs w:val="1"/>
        </w:rPr>
      </w:pPr>
    </w:p>
    <w:p>
      <w:pPr>
        <w:pStyle w:val="Body"/>
        <w:jc w:val="right"/>
        <w:rPr>
          <w:ins w:id="3717" w:date="2019-06-17T11:03:34Z" w:author="Naveen"/>
          <w:rFonts w:ascii="Arial" w:cs="Arial" w:hAnsi="Arial" w:eastAsia="Arial"/>
          <w:b w:val="1"/>
          <w:bCs w:val="1"/>
        </w:rPr>
      </w:pPr>
    </w:p>
    <w:p>
      <w:pPr>
        <w:pStyle w:val="Body"/>
        <w:jc w:val="right"/>
        <w:rPr>
          <w:ins w:id="3718" w:date="2019-06-17T11:03:34Z" w:author="Naveen"/>
          <w:rFonts w:ascii="Arial" w:cs="Arial" w:hAnsi="Arial" w:eastAsia="Arial"/>
          <w:b w:val="1"/>
          <w:bCs w:val="1"/>
        </w:rPr>
      </w:pPr>
    </w:p>
    <w:p>
      <w:pPr>
        <w:pStyle w:val="Body"/>
        <w:jc w:val="right"/>
        <w:rPr>
          <w:ins w:id="3719" w:date="2019-06-17T11:03:34Z" w:author="Naveen"/>
          <w:rFonts w:ascii="Arial" w:cs="Arial" w:hAnsi="Arial" w:eastAsia="Arial"/>
          <w:b w:val="1"/>
          <w:bCs w:val="1"/>
        </w:rPr>
      </w:pPr>
    </w:p>
    <w:p>
      <w:pPr>
        <w:pStyle w:val="Body"/>
        <w:jc w:val="right"/>
        <w:rPr>
          <w:ins w:id="3720" w:date="2019-06-17T11:03:34Z" w:author="Naveen"/>
          <w:rFonts w:ascii="Arial" w:cs="Arial" w:hAnsi="Arial" w:eastAsia="Arial"/>
          <w:b w:val="1"/>
          <w:bCs w:val="1"/>
        </w:rPr>
      </w:pPr>
    </w:p>
    <w:p>
      <w:pPr>
        <w:pStyle w:val="Body"/>
        <w:jc w:val="right"/>
        <w:rPr>
          <w:ins w:id="3721" w:date="2019-06-17T11:03:34Z" w:author="Naveen"/>
          <w:rFonts w:ascii="Arial" w:cs="Arial" w:hAnsi="Arial" w:eastAsia="Arial"/>
          <w:b w:val="1"/>
          <w:bCs w:val="1"/>
        </w:rPr>
      </w:pPr>
    </w:p>
    <w:p>
      <w:pPr>
        <w:pStyle w:val="Body"/>
        <w:jc w:val="right"/>
        <w:rPr>
          <w:ins w:id="3722" w:date="2019-06-17T11:03:34Z" w:author="Naveen"/>
          <w:rFonts w:ascii="Arial" w:cs="Arial" w:hAnsi="Arial" w:eastAsia="Arial"/>
          <w:b w:val="1"/>
          <w:bCs w:val="1"/>
        </w:rPr>
      </w:pPr>
    </w:p>
    <w:p>
      <w:pPr>
        <w:pStyle w:val="Body"/>
        <w:jc w:val="right"/>
        <w:rPr>
          <w:ins w:id="3723" w:date="2019-06-17T11:03:34Z" w:author="Naveen"/>
          <w:rFonts w:ascii="Arial" w:cs="Arial" w:hAnsi="Arial" w:eastAsia="Arial"/>
          <w:b w:val="1"/>
          <w:bCs w:val="1"/>
        </w:rPr>
      </w:pPr>
    </w:p>
    <w:p>
      <w:pPr>
        <w:pStyle w:val="Body"/>
        <w:jc w:val="right"/>
        <w:rPr>
          <w:ins w:id="3724" w:date="2019-06-17T11:03:34Z" w:author="Naveen"/>
          <w:rFonts w:ascii="Arial" w:cs="Arial" w:hAnsi="Arial" w:eastAsia="Arial"/>
          <w:b w:val="1"/>
          <w:bCs w:val="1"/>
        </w:rPr>
      </w:pPr>
    </w:p>
    <w:p>
      <w:pPr>
        <w:pStyle w:val="Body"/>
      </w:pPr>
      <w:ins w:id="3725" w:date="2019-06-17T11:03:34Z" w:author="Naveen">
        <w:r>
          <w:rPr>
            <w:rFonts w:ascii="Arial Unicode MS" w:cs="Arial Unicode MS" w:hAnsi="Arial Unicode MS" w:eastAsia="Arial Unicode MS"/>
            <w:b w:val="0"/>
            <w:bCs w:val="0"/>
            <w:i w:val="0"/>
            <w:iCs w:val="0"/>
          </w:rPr>
          <w:br w:type="page"/>
        </w:r>
      </w:ins>
    </w:p>
    <w:p>
      <w:pPr>
        <w:pStyle w:val="Body"/>
        <w:jc w:val="right"/>
        <w:rPr>
          <w:ins w:id="3726" w:date="2019-06-17T11:03:34Z" w:author="Naveen"/>
          <w:rFonts w:ascii="Arial" w:cs="Arial" w:hAnsi="Arial" w:eastAsia="Arial"/>
          <w:b w:val="1"/>
          <w:bCs w:val="1"/>
        </w:rPr>
      </w:pPr>
    </w:p>
    <w:p>
      <w:pPr>
        <w:pStyle w:val="Body"/>
        <w:jc w:val="right"/>
        <w:rPr>
          <w:ins w:id="3727" w:date="2019-06-17T11:03:34Z" w:author="Naveen"/>
          <w:rFonts w:ascii="Arial" w:cs="Arial" w:hAnsi="Arial" w:eastAsia="Arial"/>
          <w:b w:val="1"/>
          <w:bCs w:val="1"/>
        </w:rPr>
      </w:pPr>
    </w:p>
    <w:p>
      <w:pPr>
        <w:pStyle w:val="TOC Heading"/>
        <w:rPr>
          <w:ins w:id="3728" w:date="2019-06-17T11:03:34Z" w:author="Naveen"/>
          <w:rFonts w:ascii="Helvetica" w:cs="Helvetica" w:hAnsi="Helvetica" w:eastAsia="Helvetica"/>
          <w:b w:val="1"/>
          <w:bCs w:val="1"/>
          <w:color w:val="000000"/>
          <w:u w:color="000000"/>
        </w:rPr>
      </w:pPr>
      <w:ins w:id="3729" w:date="2019-06-17T11:03:34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3730" w:date="2019-06-17T11:03:34Z" w:author="Naveen"/>
          <w:rFonts w:ascii="Calibri" w:cs="Calibri" w:hAnsi="Calibri" w:eastAsia="Calibri"/>
          <w:caps w:val="0"/>
          <w:smallCaps w:val="0"/>
        </w:rPr>
      </w:pPr>
      <w:r>
        <w:rPr>
          <w:b w:val="1"/>
          <w:bCs w:val="1"/>
          <w:color w:val="000000"/>
          <w:u w:color="000000"/>
        </w:rPr>
        <w:fldChar w:fldCharType="end" w:fldLock="0"/>
      </w:r>
    </w:p>
    <w:p>
      <w:pPr>
        <w:pStyle w:val="Body"/>
        <w:jc w:val="right"/>
        <w:rPr>
          <w:ins w:id="3731" w:date="2019-06-17T11:03:34Z" w:author="Naveen"/>
          <w:rFonts w:ascii="Arial" w:cs="Arial" w:hAnsi="Arial" w:eastAsia="Arial"/>
          <w:b w:val="1"/>
          <w:bCs w:val="1"/>
        </w:rPr>
      </w:pPr>
    </w:p>
    <w:p>
      <w:pPr>
        <w:pStyle w:val="Body"/>
        <w:jc w:val="right"/>
      </w:pPr>
      <w:ins w:id="3732" w:date="2019-06-17T11:03:34Z" w:author="Naveen">
        <w:r>
          <w:rPr>
            <w:rFonts w:ascii="Arial Unicode MS" w:cs="Arial Unicode MS" w:hAnsi="Arial Unicode MS" w:eastAsia="Arial Unicode MS"/>
            <w:b w:val="0"/>
            <w:bCs w:val="0"/>
            <w:i w:val="0"/>
            <w:iCs w:val="0"/>
          </w:rPr>
          <w:br w:type="page"/>
        </w:r>
      </w:ins>
    </w:p>
    <w:p>
      <w:pPr>
        <w:pStyle w:val="Body"/>
        <w:jc w:val="right"/>
        <w:rPr>
          <w:ins w:id="3733" w:date="2019-06-17T11:03:34Z" w:author="Naveen"/>
          <w:rFonts w:ascii="Arial" w:cs="Arial" w:hAnsi="Arial" w:eastAsia="Arial"/>
          <w:b w:val="1"/>
          <w:bCs w:val="1"/>
        </w:rPr>
      </w:pPr>
    </w:p>
    <w:p>
      <w:pPr>
        <w:pStyle w:val="Heading"/>
        <w:rPr>
          <w:ins w:id="3734" w:date="2019-06-17T11:03:34Z" w:author="Naveen"/>
          <w:rFonts w:ascii="Helvetica" w:cs="Helvetica" w:hAnsi="Helvetica" w:eastAsia="Helvetica"/>
          <w:b w:val="1"/>
          <w:bCs w:val="1"/>
          <w:color w:val="000000"/>
          <w:u w:color="000000"/>
        </w:rPr>
      </w:pPr>
      <w:bookmarkStart w:name="_Toc110" w:id="3735"/>
      <w:ins w:id="3736" w:date="2019-06-17T11:03:34Z" w:author="Naveen">
        <w:r>
          <w:rPr>
            <w:rFonts w:ascii="Arial" w:hAnsi="Arial"/>
            <w:b w:val="1"/>
            <w:bCs w:val="1"/>
            <w:color w:val="000000"/>
            <w:sz w:val="24"/>
            <w:szCs w:val="24"/>
            <w:u w:color="000000"/>
            <w:rtl w:val="0"/>
            <w:lang w:val="fr-FR"/>
          </w:rPr>
          <w:t>Document control</w:t>
        </w:r>
      </w:ins>
      <w:ins w:id="3737" w:date="2019-06-17T11:03:34Z" w:author="Naveen">
        <w:r>
          <w:rPr>
            <w:rFonts w:ascii="Helvetica" w:cs="Helvetica" w:hAnsi="Helvetica" w:eastAsia="Helvetica"/>
            <w:b w:val="1"/>
            <w:bCs w:val="1"/>
            <w:color w:val="000000"/>
            <w:u w:color="000000"/>
          </w:rPr>
          <w:br w:type="textWrapping"/>
        </w:r>
      </w:ins>
      <w:bookmarkEnd w:id="3735"/>
    </w:p>
    <w:p>
      <w:pPr>
        <w:pStyle w:val="Body"/>
        <w:rPr>
          <w:ins w:id="3738" w:date="2019-06-17T11:03:34Z" w:author="Naveen"/>
          <w:rFonts w:ascii="Arial" w:cs="Arial" w:hAnsi="Arial" w:eastAsia="Arial"/>
          <w:b w:val="1"/>
          <w:bCs w:val="1"/>
        </w:rPr>
      </w:pPr>
      <w:ins w:id="3739" w:date="2019-06-17T11:03:34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740"/>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741"/>
            </w:r>
            <w:r>
              <w:rPr>
                <w:rFonts w:ascii="Arial" w:hAnsi="Arial"/>
                <w:color w:val="0000ff"/>
                <w:u w:color="0000ff"/>
                <w:rtl w:val="0"/>
                <w:lang w:val="en-US"/>
              </w:rPr>
              <w:t>[Draft or Approved]</w:t>
            </w:r>
          </w:p>
        </w:tc>
      </w:tr>
    </w:tbl>
    <w:p>
      <w:pPr>
        <w:pStyle w:val="Body"/>
        <w:widowControl w:val="0"/>
        <w:rPr>
          <w:ins w:id="3742" w:date="2019-06-17T11:03:34Z" w:author="Naveen"/>
          <w:rFonts w:ascii="Arial" w:cs="Arial" w:hAnsi="Arial" w:eastAsia="Arial"/>
          <w:b w:val="1"/>
          <w:bCs w:val="1"/>
        </w:rPr>
      </w:pPr>
    </w:p>
    <w:p>
      <w:pPr>
        <w:pStyle w:val="Body"/>
        <w:rPr>
          <w:ins w:id="3743" w:date="2019-06-17T11:03:34Z" w:author="Naveen"/>
          <w:rFonts w:ascii="Arial" w:cs="Arial" w:hAnsi="Arial" w:eastAsia="Arial"/>
        </w:rPr>
      </w:pPr>
    </w:p>
    <w:p>
      <w:pPr>
        <w:pStyle w:val="Body"/>
        <w:rPr>
          <w:ins w:id="3744" w:date="2019-06-17T11:03:34Z" w:author="Naveen"/>
          <w:rFonts w:ascii="Arial" w:cs="Arial" w:hAnsi="Arial" w:eastAsia="Arial"/>
          <w:b w:val="1"/>
          <w:bCs w:val="1"/>
        </w:rPr>
      </w:pPr>
      <w:ins w:id="3745" w:date="2019-06-17T11:03:34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746"/>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3747"/>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3748" w:date="2019-06-17T11:03:34Z" w:author="Naveen"/>
          <w:rFonts w:ascii="Arial" w:cs="Arial" w:hAnsi="Arial" w:eastAsia="Arial"/>
          <w:b w:val="1"/>
          <w:bCs w:val="1"/>
        </w:rPr>
      </w:pPr>
    </w:p>
    <w:p>
      <w:pPr>
        <w:pStyle w:val="Body"/>
        <w:rPr>
          <w:ins w:id="3749" w:date="2019-06-17T11:03:34Z" w:author="Naveen"/>
          <w:rFonts w:ascii="Arial" w:cs="Arial" w:hAnsi="Arial" w:eastAsia="Arial"/>
        </w:rPr>
      </w:pPr>
    </w:p>
    <w:p>
      <w:pPr>
        <w:pStyle w:val="Body"/>
        <w:rPr>
          <w:ins w:id="3750" w:date="2019-06-17T11:03:34Z" w:author="Naveen"/>
          <w:rFonts w:ascii="Arial" w:cs="Arial" w:hAnsi="Arial" w:eastAsia="Arial"/>
          <w:b w:val="1"/>
          <w:bCs w:val="1"/>
        </w:rPr>
      </w:pPr>
    </w:p>
    <w:p>
      <w:pPr>
        <w:pStyle w:val="Body"/>
        <w:rPr>
          <w:ins w:id="3751" w:date="2019-06-17T11:03:34Z" w:author="Naveen"/>
          <w:rFonts w:ascii="Arial" w:cs="Arial" w:hAnsi="Arial" w:eastAsia="Arial"/>
          <w:b w:val="1"/>
          <w:bCs w:val="1"/>
        </w:rPr>
      </w:pPr>
    </w:p>
    <w:p>
      <w:pPr>
        <w:pStyle w:val="Body"/>
        <w:rPr>
          <w:ins w:id="3752" w:date="2019-06-17T11:03:34Z" w:author="Naveen"/>
          <w:rFonts w:ascii="Arial" w:cs="Arial" w:hAnsi="Arial" w:eastAsia="Arial"/>
          <w:b w:val="1"/>
          <w:bCs w:val="1"/>
        </w:rPr>
      </w:pPr>
      <w:ins w:id="3753" w:date="2019-06-17T11:03:34Z" w:author="Naveen">
        <w:r>
          <w:rPr>
            <w:rFonts w:ascii="Arial" w:cs="Arial" w:hAnsi="Arial" w:eastAsia="Arial"/>
            <w:b w:val="1"/>
            <w:bCs w:val="1"/>
          </w:rPr>
          <w:br w:type="textWrapping"/>
        </w:r>
      </w:ins>
      <w:commentRangeStart w:id="3754"/>
    </w:p>
    <w:p>
      <w:pPr>
        <w:pStyle w:val="Body"/>
        <w:rPr>
          <w:ins w:id="3755" w:date="2019-06-17T11:03:34Z" w:author="Naveen"/>
          <w:rFonts w:ascii="Arial" w:cs="Arial" w:hAnsi="Arial" w:eastAsia="Arial"/>
          <w:color w:val="0000ff"/>
          <w:u w:color="0000ff"/>
        </w:rPr>
      </w:pPr>
      <w:ins w:id="3756" w:date="2019-06-17T11:03:34Z" w:author="Naveen">
        <w:r>
          <w:rPr>
            <w:rFonts w:ascii="Arial" w:hAnsi="Arial"/>
            <w:color w:val="0000ff"/>
            <w:u w:color="0000ff"/>
            <w:rtl w:val="0"/>
            <w:lang w:val="en-US"/>
          </w:rPr>
          <w:t>Template completion instructions</w:t>
        </w:r>
      </w:ins>
    </w:p>
    <w:p>
      <w:pPr>
        <w:pStyle w:val="Body"/>
        <w:rPr>
          <w:ins w:id="3757" w:date="2019-06-17T11:03:34Z" w:author="Naveen"/>
          <w:rFonts w:ascii="Arial" w:cs="Arial" w:hAnsi="Arial" w:eastAsia="Arial"/>
          <w:color w:val="0000ff"/>
          <w:u w:color="0000ff"/>
        </w:rPr>
      </w:pPr>
    </w:p>
    <w:p>
      <w:pPr>
        <w:pStyle w:val="Body"/>
        <w:rPr>
          <w:ins w:id="3758" w:date="2019-06-17T11:03:34Z" w:author="Naveen"/>
          <w:rFonts w:ascii="Arial" w:cs="Arial" w:hAnsi="Arial" w:eastAsia="Arial"/>
          <w:color w:val="0000ff"/>
          <w:u w:color="0000ff"/>
        </w:rPr>
      </w:pPr>
      <w:ins w:id="3759" w:date="2019-06-17T11:03:34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3760" w:date="2019-06-17T11:03:34Z" w:author="Naveen"/>
          <w:rFonts w:ascii="Arial" w:cs="Arial" w:hAnsi="Arial" w:eastAsia="Arial"/>
          <w:color w:val="0000ff"/>
          <w:u w:color="0000ff"/>
        </w:rPr>
      </w:pPr>
    </w:p>
    <w:p>
      <w:pPr>
        <w:pStyle w:val="Body"/>
        <w:rPr>
          <w:ins w:id="3761" w:date="2019-06-17T11:03:34Z" w:author="Naveen"/>
          <w:rFonts w:ascii="Arial" w:cs="Arial" w:hAnsi="Arial" w:eastAsia="Arial"/>
          <w:color w:val="0000ff"/>
          <w:u w:color="0000ff"/>
        </w:rPr>
      </w:pPr>
      <w:ins w:id="3762" w:date="2019-06-17T11:03:34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3754"/>
      <w:r>
        <w:commentReference w:id="3754"/>
      </w:r>
    </w:p>
    <w:p>
      <w:pPr>
        <w:pStyle w:val="Body"/>
        <w:rPr>
          <w:ins w:id="3763" w:date="2019-06-17T11:03:34Z" w:author="Naveen"/>
          <w:rFonts w:ascii="Arial" w:cs="Arial" w:hAnsi="Arial" w:eastAsia="Arial"/>
          <w:color w:val="0000ff"/>
          <w:u w:color="0000ff"/>
        </w:rPr>
      </w:pPr>
    </w:p>
    <w:p>
      <w:pPr>
        <w:pStyle w:val="Body"/>
        <w:rPr>
          <w:ins w:id="3764" w:date="2019-06-17T11:03:34Z" w:author="Naveen"/>
          <w:rFonts w:ascii="Arial" w:cs="Arial" w:hAnsi="Arial" w:eastAsia="Arial"/>
        </w:rPr>
      </w:pPr>
    </w:p>
    <w:p>
      <w:pPr>
        <w:pStyle w:val="Body"/>
      </w:pPr>
      <w:ins w:id="3765" w:date="2019-06-17T11:03:34Z" w:author="Naveen">
        <w:r>
          <w:rPr>
            <w:rFonts w:ascii="Arial Unicode MS" w:cs="Arial Unicode MS" w:hAnsi="Arial Unicode MS" w:eastAsia="Arial Unicode MS"/>
            <w:b w:val="0"/>
            <w:bCs w:val="0"/>
            <w:i w:val="0"/>
            <w:iCs w:val="0"/>
          </w:rPr>
          <w:br w:type="page"/>
        </w:r>
      </w:ins>
    </w:p>
    <w:p>
      <w:pPr>
        <w:pStyle w:val="Heading"/>
        <w:rPr>
          <w:ins w:id="3766" w:date="2019-06-17T11:03:34Z" w:author="Naveen"/>
          <w:rFonts w:ascii="Arial" w:cs="Arial" w:hAnsi="Arial" w:eastAsia="Arial"/>
          <w:b w:val="1"/>
          <w:bCs w:val="1"/>
          <w:color w:val="000000"/>
          <w:sz w:val="24"/>
          <w:szCs w:val="24"/>
          <w:u w:color="000000"/>
        </w:rPr>
      </w:pPr>
      <w:bookmarkStart w:name="_Toc111" w:id="3767"/>
      <w:ins w:id="3768" w:date="2019-06-17T11:03:34Z" w:author="Naveen">
        <w:r>
          <w:rPr>
            <w:rFonts w:ascii="Arial" w:hAnsi="Arial"/>
            <w:b w:val="1"/>
            <w:bCs w:val="1"/>
            <w:color w:val="000000"/>
            <w:sz w:val="24"/>
            <w:szCs w:val="24"/>
            <w:u w:color="000000"/>
            <w:rtl w:val="0"/>
            <w:lang w:val="en-US"/>
          </w:rPr>
          <w:t>1.  Introduction</w:t>
        </w:r>
      </w:ins>
      <w:ins w:id="3769" w:date="2019-06-17T11:03:34Z" w:author="Naveen">
        <w:r>
          <w:rPr>
            <w:rFonts w:ascii="Arial Unicode MS" w:cs="Arial Unicode MS" w:hAnsi="Arial Unicode MS" w:eastAsia="Arial Unicode MS"/>
            <w:b w:val="0"/>
            <w:bCs w:val="0"/>
            <w:i w:val="0"/>
            <w:iCs w:val="0"/>
            <w:color w:val="000000"/>
            <w:sz w:val="24"/>
            <w:szCs w:val="24"/>
            <w:u w:color="000000"/>
          </w:rPr>
          <w:br w:type="textWrapping"/>
        </w:r>
      </w:ins>
      <w:bookmarkEnd w:id="3767"/>
    </w:p>
    <w:p>
      <w:pPr>
        <w:pStyle w:val="Heading 2"/>
        <w:rPr>
          <w:ins w:id="3770" w:date="2019-06-17T11:03:34Z" w:author="Naveen"/>
          <w:rFonts w:ascii="Arial" w:cs="Arial" w:hAnsi="Arial" w:eastAsia="Arial"/>
          <w:b w:val="1"/>
          <w:bCs w:val="1"/>
          <w:color w:val="000000"/>
          <w:sz w:val="24"/>
          <w:szCs w:val="24"/>
          <w:u w:color="000000"/>
        </w:rPr>
      </w:pPr>
      <w:bookmarkStart w:name="_Toc112" w:id="3771"/>
      <w:ins w:id="3772" w:date="2019-06-17T11:03:34Z" w:author="Naveen">
        <w:r>
          <w:rPr>
            <w:rFonts w:ascii="Arial" w:hAnsi="Arial"/>
            <w:b w:val="1"/>
            <w:bCs w:val="1"/>
            <w:color w:val="000000"/>
            <w:sz w:val="24"/>
            <w:szCs w:val="24"/>
            <w:u w:color="000000"/>
            <w:rtl w:val="0"/>
            <w:lang w:val="en-US"/>
          </w:rPr>
          <w:t>1.1  Overview</w:t>
        </w:r>
      </w:ins>
      <w:bookmarkEnd w:id="3771"/>
    </w:p>
    <w:p>
      <w:pPr>
        <w:pStyle w:val="Body"/>
        <w:rPr>
          <w:ins w:id="3773" w:date="2019-06-17T11:03:34Z" w:author="Naveen"/>
        </w:rPr>
      </w:pPr>
    </w:p>
    <w:p>
      <w:pPr>
        <w:pStyle w:val="Body"/>
        <w:rPr>
          <w:ins w:id="3774" w:date="2019-06-17T11:03:34Z" w:author="Naveen"/>
          <w:rFonts w:ascii="Arial" w:cs="Arial" w:hAnsi="Arial" w:eastAsia="Arial"/>
          <w:color w:val="0000ff"/>
          <w:u w:color="0000ff"/>
        </w:rPr>
      </w:pPr>
      <w:ins w:id="3775" w:date="2019-06-17T11:03:34Z" w:author="Naveen">
        <w:r>
          <w:rPr>
            <w:rFonts w:ascii="Arial" w:hAnsi="Arial"/>
            <w:rtl w:val="0"/>
            <w:lang w:val="en-US"/>
          </w:rPr>
          <w:t xml:space="preserve">This document defines the scope of the Penetration Test on </w:t>
        </w:r>
      </w:ins>
      <w:ins w:id="3776" w:date="2019-06-17T11:03:34Z" w:author="Naveen">
        <w:r>
          <w:rPr>
            <w:rFonts w:ascii="Arial" w:hAnsi="Arial"/>
            <w:color w:val="0000ff"/>
            <w:u w:color="0000ff"/>
            <w:rtl w:val="0"/>
          </w:rPr>
          <w:t>[</w:t>
        </w:r>
      </w:ins>
      <w:commentRangeStart w:id="3777"/>
      <w:ins w:id="3778" w:date="2019-06-17T11:03:34Z" w:author="Naveen">
        <w:r>
          <w:rPr>
            <w:rFonts w:ascii="Arial" w:hAnsi="Arial"/>
            <w:color w:val="0000ff"/>
            <w:u w:color="0000ff"/>
            <w:rtl w:val="0"/>
            <w:lang w:val="en-US"/>
          </w:rPr>
          <w:t>insert Project or Service name]</w:t>
        </w:r>
      </w:ins>
      <w:commentRangeEnd w:id="3777"/>
      <w:r>
        <w:commentReference w:id="3777"/>
      </w:r>
    </w:p>
    <w:p>
      <w:pPr>
        <w:pStyle w:val="Body"/>
        <w:rPr>
          <w:ins w:id="3779" w:date="2019-06-17T11:03:34Z" w:author="Naveen"/>
          <w:rFonts w:ascii="Arial" w:cs="Arial" w:hAnsi="Arial" w:eastAsia="Arial"/>
        </w:rPr>
      </w:pPr>
    </w:p>
    <w:p>
      <w:pPr>
        <w:pStyle w:val="Heading 2"/>
        <w:rPr>
          <w:ins w:id="3780" w:date="2019-06-17T11:03:34Z" w:author="Naveen"/>
          <w:rFonts w:ascii="Arial" w:cs="Arial" w:hAnsi="Arial" w:eastAsia="Arial"/>
          <w:b w:val="1"/>
          <w:bCs w:val="1"/>
          <w:color w:val="000000"/>
          <w:sz w:val="24"/>
          <w:szCs w:val="24"/>
          <w:u w:color="000000"/>
        </w:rPr>
      </w:pPr>
      <w:bookmarkStart w:name="_Toc113" w:id="3781"/>
      <w:ins w:id="3782" w:date="2019-06-17T11:03:34Z" w:author="Naveen">
        <w:r>
          <w:rPr>
            <w:rFonts w:ascii="Arial" w:hAnsi="Arial"/>
            <w:b w:val="1"/>
            <w:bCs w:val="1"/>
            <w:color w:val="000000"/>
            <w:sz w:val="24"/>
            <w:szCs w:val="24"/>
            <w:u w:color="000000"/>
            <w:rtl w:val="0"/>
            <w:lang w:val="en-US"/>
          </w:rPr>
          <w:t>1.2  Location</w:t>
        </w:r>
      </w:ins>
      <w:bookmarkEnd w:id="3781"/>
    </w:p>
    <w:p>
      <w:pPr>
        <w:pStyle w:val="Body"/>
        <w:rPr>
          <w:ins w:id="3783" w:date="2019-06-17T11:03:34Z" w:author="Naveen"/>
          <w:rFonts w:ascii="Arial" w:cs="Arial" w:hAnsi="Arial" w:eastAsia="Arial"/>
        </w:rPr>
      </w:pPr>
    </w:p>
    <w:p>
      <w:pPr>
        <w:pStyle w:val="Body"/>
        <w:rPr>
          <w:ins w:id="3784" w:date="2019-06-17T11:03:34Z" w:author="Naveen"/>
          <w:rFonts w:ascii="Arial" w:cs="Arial" w:hAnsi="Arial" w:eastAsia="Arial"/>
        </w:rPr>
      </w:pPr>
      <w:ins w:id="3785" w:date="2019-06-17T11:03:34Z" w:author="Naveen">
        <w:r>
          <w:rPr>
            <w:rFonts w:ascii="Arial" w:hAnsi="Arial"/>
            <w:rtl w:val="0"/>
            <w:lang w:val="en-US"/>
          </w:rPr>
          <w:t>The testing will take place from the offices of the test company.</w:t>
        </w:r>
      </w:ins>
    </w:p>
    <w:p>
      <w:pPr>
        <w:pStyle w:val="Body"/>
        <w:rPr>
          <w:ins w:id="3786" w:date="2019-06-17T11:03:34Z" w:author="Naveen"/>
          <w:rFonts w:ascii="Arial" w:cs="Arial" w:hAnsi="Arial" w:eastAsia="Arial"/>
        </w:rPr>
      </w:pPr>
      <w:ins w:id="3787" w:date="2019-06-17T11:03:34Z" w:author="Naveen">
        <w:r>
          <w:rPr>
            <w:rFonts w:ascii="Arial" w:cs="Arial" w:hAnsi="Arial" w:eastAsia="Arial"/>
          </w:rPr>
          <w:br w:type="textWrapping"/>
        </w:r>
      </w:ins>
      <w:commentRangeStart w:id="3788"/>
    </w:p>
    <w:p>
      <w:pPr>
        <w:pStyle w:val="Body"/>
        <w:rPr>
          <w:ins w:id="3789" w:date="2019-06-17T11:03:34Z" w:author="Naveen"/>
          <w:rFonts w:ascii="Arial" w:cs="Arial" w:hAnsi="Arial" w:eastAsia="Arial"/>
        </w:rPr>
      </w:pPr>
      <w:ins w:id="3790" w:date="2019-06-17T11:03:34Z" w:author="Naveen">
        <w:r>
          <w:rPr>
            <w:rFonts w:ascii="Arial" w:hAnsi="Arial"/>
            <w:rtl w:val="0"/>
            <w:lang w:val="en-US"/>
          </w:rPr>
          <w:t>13-15 Railway Street</w:t>
        </w:r>
      </w:ins>
    </w:p>
    <w:p>
      <w:pPr>
        <w:pStyle w:val="Body"/>
        <w:rPr>
          <w:ins w:id="3791" w:date="2019-06-17T11:03:34Z" w:author="Naveen"/>
          <w:rFonts w:ascii="Arial" w:cs="Arial" w:hAnsi="Arial" w:eastAsia="Arial"/>
        </w:rPr>
      </w:pPr>
      <w:ins w:id="3792" w:date="2019-06-17T11:03:34Z" w:author="Naveen">
        <w:r>
          <w:rPr>
            <w:rFonts w:ascii="Arial" w:hAnsi="Arial"/>
            <w:rtl w:val="0"/>
            <w:lang w:val="en-US"/>
          </w:rPr>
          <w:t>Chatham</w:t>
        </w:r>
      </w:ins>
    </w:p>
    <w:p>
      <w:pPr>
        <w:pStyle w:val="Body"/>
        <w:rPr>
          <w:ins w:id="3793" w:date="2019-06-17T11:03:34Z" w:author="Naveen"/>
          <w:rFonts w:ascii="Arial" w:cs="Arial" w:hAnsi="Arial" w:eastAsia="Arial"/>
        </w:rPr>
      </w:pPr>
      <w:ins w:id="3794" w:date="2019-06-17T11:03:34Z" w:author="Naveen">
        <w:r>
          <w:rPr>
            <w:rFonts w:ascii="Arial" w:hAnsi="Arial"/>
            <w:rtl w:val="0"/>
          </w:rPr>
          <w:t>Kent</w:t>
        </w:r>
      </w:ins>
    </w:p>
    <w:p>
      <w:pPr>
        <w:pStyle w:val="Body"/>
        <w:rPr>
          <w:ins w:id="3795" w:date="2019-06-17T11:03:34Z" w:author="Naveen"/>
          <w:rFonts w:ascii="Arial" w:cs="Arial" w:hAnsi="Arial" w:eastAsia="Arial"/>
        </w:rPr>
      </w:pPr>
      <w:ins w:id="3796" w:date="2019-06-17T11:03:34Z" w:author="Naveen">
        <w:r>
          <w:rPr>
            <w:rFonts w:ascii="Arial" w:hAnsi="Arial"/>
            <w:rtl w:val="0"/>
          </w:rPr>
          <w:t>ME4 4HU</w:t>
        </w:r>
      </w:ins>
      <w:commentRangeEnd w:id="3788"/>
      <w:r>
        <w:commentReference w:id="3788"/>
      </w:r>
    </w:p>
    <w:p>
      <w:pPr>
        <w:pStyle w:val="Body"/>
        <w:rPr>
          <w:ins w:id="3797" w:date="2019-06-17T11:03:34Z" w:author="Naveen"/>
          <w:rFonts w:ascii="Arial" w:cs="Arial" w:hAnsi="Arial" w:eastAsia="Arial"/>
        </w:rPr>
      </w:pPr>
    </w:p>
    <w:p>
      <w:pPr>
        <w:pStyle w:val="Body"/>
        <w:rPr>
          <w:ins w:id="3798" w:date="2019-06-17T11:03:34Z" w:author="Naveen"/>
          <w:rFonts w:ascii="Arial" w:cs="Arial" w:hAnsi="Arial" w:eastAsia="Arial"/>
        </w:rPr>
      </w:pPr>
    </w:p>
    <w:p>
      <w:pPr>
        <w:pStyle w:val="Heading 2"/>
        <w:rPr>
          <w:ins w:id="3799" w:date="2019-06-17T11:03:34Z" w:author="Naveen"/>
          <w:rFonts w:ascii="Arial" w:cs="Arial" w:hAnsi="Arial" w:eastAsia="Arial"/>
          <w:b w:val="1"/>
          <w:bCs w:val="1"/>
          <w:color w:val="000000"/>
          <w:sz w:val="24"/>
          <w:szCs w:val="24"/>
          <w:u w:color="000000"/>
        </w:rPr>
      </w:pPr>
      <w:bookmarkStart w:name="_Toc114" w:id="3800"/>
      <w:ins w:id="3801" w:date="2019-06-17T11:03:34Z" w:author="Naveen">
        <w:r>
          <w:rPr>
            <w:rFonts w:ascii="Arial" w:hAnsi="Arial"/>
            <w:b w:val="1"/>
            <w:bCs w:val="1"/>
            <w:color w:val="000000"/>
            <w:sz w:val="24"/>
            <w:szCs w:val="24"/>
            <w:u w:color="000000"/>
            <w:rtl w:val="0"/>
            <w:lang w:val="en-US"/>
          </w:rPr>
          <w:t>1.3  Dates of Testing</w:t>
        </w:r>
      </w:ins>
      <w:bookmarkEnd w:id="3800"/>
    </w:p>
    <w:p>
      <w:pPr>
        <w:pStyle w:val="Body"/>
        <w:rPr>
          <w:ins w:id="3802" w:date="2019-06-17T11:03:34Z" w:author="Naveen"/>
        </w:rPr>
      </w:pPr>
    </w:p>
    <w:p>
      <w:pPr>
        <w:pStyle w:val="Body"/>
        <w:rPr>
          <w:ins w:id="3803" w:date="2019-06-17T11:03:34Z" w:author="Naveen"/>
          <w:rFonts w:ascii="Arial" w:cs="Arial" w:hAnsi="Arial" w:eastAsia="Arial"/>
          <w:color w:val="0000ff"/>
          <w:u w:color="0000ff"/>
        </w:rPr>
      </w:pPr>
      <w:ins w:id="3804" w:date="2019-06-17T11:03:34Z" w:author="Naveen">
        <w:r>
          <w:rPr>
            <w:rFonts w:ascii="Arial" w:hAnsi="Arial"/>
            <w:rtl w:val="0"/>
            <w:lang w:val="en-US"/>
          </w:rPr>
          <w:t xml:space="preserve">The Penetration Test will take place from </w:t>
        </w:r>
      </w:ins>
      <w:commentRangeStart w:id="3805"/>
      <w:ins w:id="3806" w:date="2019-06-17T11:03:34Z" w:author="Naveen">
        <w:r>
          <w:rPr>
            <w:rFonts w:ascii="Arial" w:hAnsi="Arial"/>
            <w:color w:val="0000ff"/>
            <w:u w:color="0000ff"/>
            <w:rtl w:val="0"/>
            <w:lang w:val="en-US"/>
          </w:rPr>
          <w:t>[Insert required start and end dates of testing]</w:t>
        </w:r>
      </w:ins>
      <w:commentRangeEnd w:id="3805"/>
      <w:r>
        <w:commentReference w:id="3805"/>
      </w:r>
    </w:p>
    <w:p>
      <w:pPr>
        <w:pStyle w:val="Body"/>
        <w:rPr>
          <w:ins w:id="3807" w:date="2019-06-17T11:03:34Z" w:author="Naveen"/>
          <w:rFonts w:ascii="Arial" w:cs="Arial" w:hAnsi="Arial" w:eastAsia="Arial"/>
          <w:color w:val="0000ff"/>
          <w:u w:color="0000ff"/>
        </w:rPr>
      </w:pPr>
      <w:ins w:id="3808" w:date="2019-06-17T11:03:34Z" w:author="Naveen">
        <w:r>
          <w:rPr>
            <w:rFonts w:ascii="Arial Unicode MS" w:cs="Arial Unicode MS" w:hAnsi="Arial Unicode MS" w:eastAsia="Arial Unicode MS"/>
            <w:b w:val="0"/>
            <w:bCs w:val="0"/>
            <w:i w:val="0"/>
            <w:iCs w:val="0"/>
          </w:rPr>
          <w:br w:type="textWrapping"/>
        </w:r>
      </w:ins>
      <w:ins w:id="3809" w:date="2019-06-17T11:03:34Z" w:author="Naveen">
        <w:r>
          <w:rPr>
            <w:rFonts w:ascii="Arial" w:hAnsi="Arial"/>
            <w:rtl w:val="0"/>
            <w:lang w:val="en-US"/>
          </w:rPr>
          <w:t xml:space="preserve">Testing will be conducted </w:t>
        </w:r>
      </w:ins>
      <w:commentRangeStart w:id="3810"/>
      <w:ins w:id="3811" w:date="2019-06-17T11:03:34Z" w:author="Naveen">
        <w:r>
          <w:rPr>
            <w:rFonts w:ascii="Arial" w:hAnsi="Arial"/>
            <w:color w:val="0000ff"/>
            <w:u w:color="0000ff"/>
            <w:rtl w:val="0"/>
            <w:lang w:val="en-US"/>
          </w:rPr>
          <w:t>[during business hours 9-5pm / out of hours 5pm -8am, weekend]</w:t>
        </w:r>
      </w:ins>
      <w:commentRangeEnd w:id="3810"/>
      <w:r>
        <w:commentReference w:id="3810"/>
      </w:r>
    </w:p>
    <w:p>
      <w:pPr>
        <w:pStyle w:val="Body"/>
        <w:rPr>
          <w:ins w:id="3812" w:date="2019-06-17T11:03:34Z" w:author="Naveen"/>
          <w:rFonts w:ascii="Arial" w:cs="Arial" w:hAnsi="Arial" w:eastAsia="Arial"/>
        </w:rPr>
      </w:pPr>
    </w:p>
    <w:p>
      <w:pPr>
        <w:pStyle w:val="Body"/>
        <w:rPr>
          <w:ins w:id="3813" w:date="2019-06-17T11:03:34Z" w:author="Naveen"/>
          <w:rFonts w:ascii="Arial" w:cs="Arial" w:hAnsi="Arial" w:eastAsia="Arial"/>
        </w:rPr>
      </w:pPr>
    </w:p>
    <w:p>
      <w:pPr>
        <w:pStyle w:val="Heading 2"/>
        <w:rPr>
          <w:ins w:id="3814" w:date="2019-06-17T11:03:34Z" w:author="Naveen"/>
          <w:rFonts w:ascii="Arial" w:cs="Arial" w:hAnsi="Arial" w:eastAsia="Arial"/>
          <w:b w:val="1"/>
          <w:bCs w:val="1"/>
          <w:color w:val="000000"/>
          <w:sz w:val="24"/>
          <w:szCs w:val="24"/>
          <w:u w:color="000000"/>
        </w:rPr>
      </w:pPr>
      <w:bookmarkStart w:name="_Toc115" w:id="3815"/>
      <w:ins w:id="3816" w:date="2019-06-17T11:03:34Z" w:author="Naveen">
        <w:r>
          <w:rPr>
            <w:rFonts w:ascii="Arial" w:hAnsi="Arial"/>
            <w:b w:val="1"/>
            <w:bCs w:val="1"/>
            <w:color w:val="000000"/>
            <w:sz w:val="24"/>
            <w:szCs w:val="24"/>
            <w:u w:color="000000"/>
            <w:rtl w:val="0"/>
            <w:lang w:val="de-DE"/>
          </w:rPr>
          <w:t xml:space="preserve">1.4  General </w:t>
        </w:r>
      </w:ins>
      <w:bookmarkEnd w:id="3815"/>
    </w:p>
    <w:p>
      <w:pPr>
        <w:pStyle w:val="Body"/>
        <w:rPr>
          <w:ins w:id="3817" w:date="2019-06-17T11:03:34Z" w:author="Naveen"/>
        </w:rPr>
      </w:pPr>
    </w:p>
    <w:p>
      <w:pPr>
        <w:pStyle w:val="Body"/>
        <w:rPr>
          <w:ins w:id="3818" w:date="2019-06-17T11:03:34Z" w:author="Naveen"/>
          <w:rFonts w:ascii="Arial" w:cs="Arial" w:hAnsi="Arial" w:eastAsia="Arial"/>
        </w:rPr>
      </w:pPr>
    </w:p>
    <w:p>
      <w:pPr>
        <w:pStyle w:val="Body"/>
        <w:rPr>
          <w:ins w:id="3819" w:date="2019-06-17T11:03:34Z" w:author="Naveen"/>
          <w:rFonts w:ascii="Arial" w:cs="Arial" w:hAnsi="Arial" w:eastAsia="Arial"/>
        </w:rPr>
      </w:pPr>
      <w:ins w:id="3820" w:date="2019-06-17T11:03:34Z" w:author="Naveen">
        <w:r>
          <w:rPr>
            <w:rFonts w:ascii="Arial" w:hAnsi="Arial"/>
            <w:rtl w:val="0"/>
            <w:lang w:val="en-US"/>
          </w:rPr>
          <w:t xml:space="preserve">The NHSBSA Dev Ops Engineer  contact is: </w:t>
        </w:r>
      </w:ins>
    </w:p>
    <w:p>
      <w:pPr>
        <w:pStyle w:val="Body"/>
        <w:rPr>
          <w:ins w:id="3821" w:date="2019-06-17T11:03:34Z" w:author="Naveen"/>
          <w:rFonts w:ascii="Arial" w:cs="Arial" w:hAnsi="Arial" w:eastAsia="Arial"/>
        </w:rPr>
      </w:pPr>
      <w:ins w:id="3822" w:date="2019-06-17T11:03:34Z" w:author="Naveen">
        <w:r>
          <w:rPr>
            <w:rFonts w:ascii="Arial" w:hAnsi="Arial"/>
            <w:rtl w:val="0"/>
          </w:rPr>
          <w:t>[</w:t>
        </w:r>
      </w:ins>
      <w:commentRangeStart w:id="3823"/>
      <w:ins w:id="3824" w:date="2019-06-17T11:03:34Z" w:author="Naveen">
        <w:r>
          <w:rPr>
            <w:rFonts w:ascii="Arial" w:hAnsi="Arial"/>
            <w:rtl w:val="0"/>
            <w:lang w:val="en-US"/>
          </w:rPr>
          <w:t>supply name and contact number of the DevOps person dealing with the migration of your service to the Production environment]</w:t>
        </w:r>
      </w:ins>
      <w:commentRangeEnd w:id="3823"/>
      <w:r>
        <w:commentReference w:id="3823"/>
      </w:r>
    </w:p>
    <w:p>
      <w:pPr>
        <w:pStyle w:val="Body"/>
        <w:rPr>
          <w:ins w:id="3825" w:date="2019-06-17T11:03:34Z" w:author="Naveen"/>
          <w:rFonts w:ascii="Arial" w:cs="Arial" w:hAnsi="Arial" w:eastAsia="Arial"/>
        </w:rPr>
      </w:pPr>
    </w:p>
    <w:p>
      <w:pPr>
        <w:pStyle w:val="Body"/>
        <w:rPr>
          <w:ins w:id="3826" w:date="2019-06-17T11:03:34Z" w:author="Naveen"/>
          <w:rFonts w:ascii="Arial" w:cs="Arial" w:hAnsi="Arial" w:eastAsia="Arial"/>
        </w:rPr>
      </w:pPr>
      <w:ins w:id="3827" w:date="2019-06-17T11:03:34Z" w:author="Naveen">
        <w:r>
          <w:rPr>
            <w:rFonts w:ascii="Arial" w:hAnsi="Arial"/>
            <w:rtl w:val="0"/>
            <w:lang w:val="en-US"/>
          </w:rPr>
          <w:t xml:space="preserve">The Technical Contact during the test is: </w:t>
        </w:r>
      </w:ins>
    </w:p>
    <w:p>
      <w:pPr>
        <w:pStyle w:val="Body"/>
        <w:rPr>
          <w:ins w:id="3828" w:date="2019-06-17T11:03:34Z" w:author="Naveen"/>
          <w:rFonts w:ascii="Arial" w:cs="Arial" w:hAnsi="Arial" w:eastAsia="Arial"/>
        </w:rPr>
      </w:pPr>
      <w:ins w:id="3829" w:date="2019-06-17T11:03:34Z" w:author="Naveen">
        <w:r>
          <w:rPr>
            <w:rFonts w:ascii="Arial" w:hAnsi="Arial"/>
            <w:rtl w:val="0"/>
          </w:rPr>
          <w:t>[</w:t>
        </w:r>
      </w:ins>
      <w:commentRangeStart w:id="3830"/>
      <w:ins w:id="3831" w:date="2019-06-17T11:03:34Z" w:author="Naveen">
        <w:r>
          <w:rPr>
            <w:rFonts w:ascii="Arial" w:hAnsi="Arial"/>
            <w:rtl w:val="0"/>
            <w:lang w:val="en-US"/>
          </w:rPr>
          <w:t>supply name and contact number, maybe project senior developer and /or technical architect?]</w:t>
        </w:r>
      </w:ins>
      <w:commentRangeEnd w:id="3830"/>
      <w:r>
        <w:commentReference w:id="3830"/>
      </w:r>
    </w:p>
    <w:p>
      <w:pPr>
        <w:pStyle w:val="Body"/>
        <w:rPr>
          <w:ins w:id="3832" w:date="2019-06-17T11:03:34Z" w:author="Naveen"/>
          <w:rFonts w:ascii="Arial" w:cs="Arial" w:hAnsi="Arial" w:eastAsia="Arial"/>
        </w:rPr>
      </w:pPr>
    </w:p>
    <w:p>
      <w:pPr>
        <w:pStyle w:val="Body"/>
        <w:rPr>
          <w:ins w:id="3833" w:date="2019-06-17T11:03:34Z" w:author="Naveen"/>
          <w:rFonts w:ascii="Arial" w:cs="Arial" w:hAnsi="Arial" w:eastAsia="Arial"/>
        </w:rPr>
      </w:pPr>
      <w:ins w:id="3834" w:date="2019-06-17T11:03:34Z" w:author="Naveen">
        <w:r>
          <w:rPr>
            <w:rFonts w:ascii="Arial" w:hAnsi="Arial"/>
            <w:rtl w:val="0"/>
            <w:lang w:val="en-US"/>
          </w:rPr>
          <w:t xml:space="preserve">The Escalation point for any unresolved queries or issues are: </w:t>
        </w:r>
      </w:ins>
    </w:p>
    <w:p>
      <w:pPr>
        <w:pStyle w:val="Body"/>
        <w:rPr>
          <w:ins w:id="3835" w:date="2019-06-17T11:03:34Z" w:author="Naveen"/>
          <w:rFonts w:ascii="Arial" w:cs="Arial" w:hAnsi="Arial" w:eastAsia="Arial"/>
        </w:rPr>
      </w:pPr>
    </w:p>
    <w:p>
      <w:pPr>
        <w:pStyle w:val="Body"/>
        <w:ind w:left="720" w:firstLine="0"/>
        <w:rPr>
          <w:ins w:id="3836" w:date="2019-06-17T11:03:34Z" w:author="Naveen"/>
          <w:rFonts w:ascii="Arial" w:cs="Arial" w:hAnsi="Arial" w:eastAsia="Arial"/>
        </w:rPr>
      </w:pPr>
      <w:ins w:id="3837" w:date="2019-06-17T11:03:34Z" w:author="Naveen">
        <w:r>
          <w:rPr>
            <w:rFonts w:ascii="Arial" w:hAnsi="Arial"/>
            <w:rtl w:val="0"/>
            <w:lang w:val="en-US"/>
          </w:rPr>
          <w:t>The Project Manager is:</w:t>
          <w:br w:type="textWrapping"/>
        </w:r>
      </w:ins>
      <w:commentRangeStart w:id="3838"/>
    </w:p>
    <w:p>
      <w:pPr>
        <w:pStyle w:val="Body"/>
        <w:ind w:left="720" w:firstLine="0"/>
        <w:rPr>
          <w:ins w:id="3839" w:date="2019-06-17T11:03:34Z" w:author="Naveen"/>
          <w:rFonts w:ascii="Arial" w:cs="Arial" w:hAnsi="Arial" w:eastAsia="Arial"/>
        </w:rPr>
      </w:pPr>
      <w:ins w:id="3840" w:date="2019-06-17T11:03:34Z" w:author="Naveen">
        <w:r>
          <w:rPr>
            <w:rFonts w:ascii="Arial" w:hAnsi="Arial"/>
            <w:rtl w:val="0"/>
            <w:lang w:val="en-US"/>
          </w:rPr>
          <w:t>[supply name and contact number, maybe Project Manager?]</w:t>
        </w:r>
      </w:ins>
      <w:commentRangeEnd w:id="3838"/>
      <w:r>
        <w:commentReference w:id="3838"/>
      </w:r>
    </w:p>
    <w:p>
      <w:pPr>
        <w:pStyle w:val="Body"/>
        <w:ind w:left="1571" w:firstLine="0"/>
        <w:rPr>
          <w:ins w:id="3841" w:date="2019-06-17T11:03:34Z" w:author="Naveen"/>
          <w:rFonts w:ascii="Arial" w:cs="Arial" w:hAnsi="Arial" w:eastAsia="Arial"/>
          <w:b w:val="1"/>
          <w:bCs w:val="1"/>
        </w:rPr>
      </w:pPr>
    </w:p>
    <w:p>
      <w:pPr>
        <w:pStyle w:val="Body"/>
        <w:ind w:left="720" w:firstLine="0"/>
        <w:rPr>
          <w:ins w:id="3842" w:date="2019-06-17T11:03:34Z" w:author="Naveen"/>
          <w:rFonts w:ascii="Arial" w:cs="Arial" w:hAnsi="Arial" w:eastAsia="Arial"/>
        </w:rPr>
      </w:pPr>
      <w:ins w:id="3843" w:date="2019-06-17T11:03:34Z" w:author="Naveen">
        <w:r>
          <w:rPr>
            <w:rFonts w:ascii="Arial" w:hAnsi="Arial"/>
            <w:rtl w:val="0"/>
            <w:lang w:val="en-US"/>
          </w:rPr>
          <w:t>The NHSBSA Vulnerability Management Team contact is:</w:t>
        </w:r>
      </w:ins>
    </w:p>
    <w:p>
      <w:pPr>
        <w:pStyle w:val="Body"/>
        <w:ind w:left="720" w:firstLine="0"/>
        <w:rPr>
          <w:ins w:id="3844" w:date="2019-06-17T11:03:34Z" w:author="Naveen"/>
          <w:rFonts w:ascii="Arial" w:cs="Arial" w:hAnsi="Arial" w:eastAsia="Arial"/>
        </w:rPr>
      </w:pPr>
      <w:ins w:id="3845" w:date="2019-06-17T11:03:34Z" w:author="Naveen">
        <w:r>
          <w:rPr>
            <w:rFonts w:ascii="Arial" w:hAnsi="Arial"/>
            <w:rtl w:val="0"/>
          </w:rPr>
          <w:t>[</w:t>
        </w:r>
      </w:ins>
      <w:commentRangeStart w:id="3846"/>
      <w:ins w:id="3847" w:date="2019-06-17T11:03:34Z" w:author="Naveen">
        <w:r>
          <w:rPr>
            <w:rFonts w:ascii="Arial" w:hAnsi="Arial"/>
            <w:rtl w:val="0"/>
            <w:lang w:val="en-US"/>
          </w:rPr>
          <w:t>supply name and contact number of whoever s leading your pen test from an Information Security (IS) point of view, speak to IS if unsure]</w:t>
        </w:r>
      </w:ins>
      <w:commentRangeEnd w:id="3846"/>
      <w:r>
        <w:commentReference w:id="3846"/>
      </w:r>
    </w:p>
    <w:p>
      <w:pPr>
        <w:pStyle w:val="Body"/>
      </w:pPr>
      <w:ins w:id="3848" w:date="2019-06-17T11:03:34Z" w:author="Naveen">
        <w:r>
          <w:rPr>
            <w:rFonts w:ascii="Arial Unicode MS" w:cs="Arial Unicode MS" w:hAnsi="Arial Unicode MS" w:eastAsia="Arial Unicode MS"/>
            <w:b w:val="0"/>
            <w:bCs w:val="0"/>
            <w:i w:val="0"/>
            <w:iCs w:val="0"/>
          </w:rPr>
          <w:br w:type="page"/>
        </w:r>
      </w:ins>
    </w:p>
    <w:p>
      <w:pPr>
        <w:pStyle w:val="Heading"/>
        <w:rPr>
          <w:ins w:id="3849" w:date="2019-06-17T11:03:34Z" w:author="Naveen"/>
          <w:rFonts w:ascii="Arial" w:cs="Arial" w:hAnsi="Arial" w:eastAsia="Arial"/>
          <w:b w:val="1"/>
          <w:bCs w:val="1"/>
          <w:color w:val="000000"/>
          <w:sz w:val="24"/>
          <w:szCs w:val="24"/>
          <w:u w:color="000000"/>
        </w:rPr>
      </w:pPr>
      <w:bookmarkStart w:name="_Toc116" w:id="3850"/>
      <w:ins w:id="3851" w:date="2019-06-17T11:03:34Z" w:author="Naveen">
        <w:r>
          <w:rPr>
            <w:rFonts w:ascii="Arial" w:hAnsi="Arial"/>
            <w:b w:val="1"/>
            <w:bCs w:val="1"/>
            <w:color w:val="000000"/>
            <w:sz w:val="24"/>
            <w:szCs w:val="24"/>
            <w:u w:color="000000"/>
            <w:rtl w:val="0"/>
            <w:lang w:val="en-US"/>
          </w:rPr>
          <w:t>2.  Background &amp; technical Information</w:t>
        </w:r>
      </w:ins>
      <w:bookmarkEnd w:id="3850"/>
    </w:p>
    <w:p>
      <w:pPr>
        <w:pStyle w:val="Body"/>
        <w:rPr>
          <w:ins w:id="3852" w:date="2019-06-17T11:03:34Z" w:author="Naveen"/>
        </w:rPr>
      </w:pPr>
    </w:p>
    <w:p>
      <w:pPr>
        <w:pStyle w:val="Body"/>
        <w:rPr>
          <w:ins w:id="3853" w:date="2019-06-17T11:03:34Z" w:author="Naveen"/>
          <w:rFonts w:ascii="Arial" w:cs="Arial" w:hAnsi="Arial" w:eastAsia="Arial"/>
        </w:rPr>
      </w:pPr>
      <w:ins w:id="3854" w:date="2019-06-17T11:03:34Z" w:author="Naveen">
        <w:r>
          <w:rPr>
            <w:rFonts w:ascii="Arial" w:hAnsi="Arial"/>
            <w:rtl w:val="0"/>
            <w:lang w:val="en-US"/>
          </w:rPr>
          <w:t>The NHSBSA is a Special Health Authority which provides a range of essential central services to NHS organisations</w:t>
        </w:r>
      </w:ins>
      <w:ins w:id="3855" w:date="2019-06-17T11:03:34Z" w:author="Naveen">
        <w:r>
          <w:rPr>
            <w:rFonts w:ascii="Arial" w:hAnsi="Arial" w:hint="default"/>
            <w:rtl w:val="0"/>
            <w:lang w:val="en-US"/>
          </w:rPr>
          <w:t>’</w:t>
        </w:r>
      </w:ins>
      <w:ins w:id="3856" w:date="2019-06-17T11:03:34Z" w:author="Naveen">
        <w:r>
          <w:rPr>
            <w:rFonts w:ascii="Arial" w:hAnsi="Arial"/>
            <w:rtl w:val="0"/>
            <w:lang w:val="en-US"/>
          </w:rPr>
          <w:t xml:space="preserve">, NHS contractors, patients and the public.  </w:t>
        </w:r>
      </w:ins>
    </w:p>
    <w:p>
      <w:pPr>
        <w:pStyle w:val="List Paragraph"/>
        <w:tabs>
          <w:tab w:val="left" w:pos="1800"/>
        </w:tabs>
        <w:ind w:left="0" w:firstLine="0"/>
        <w:rPr>
          <w:ins w:id="3857" w:date="2019-06-17T11:03:34Z" w:author="Naveen"/>
          <w:rFonts w:ascii="Arial" w:cs="Arial" w:hAnsi="Arial" w:eastAsia="Arial"/>
          <w:sz w:val="24"/>
          <w:szCs w:val="24"/>
        </w:rPr>
      </w:pPr>
      <w:ins w:id="3858" w:date="2019-06-17T11:03:34Z" w:author="Naveen">
        <w:r>
          <w:rPr>
            <w:rFonts w:ascii="Arial" w:cs="Arial" w:hAnsi="Arial" w:eastAsia="Arial"/>
            <w:sz w:val="24"/>
            <w:szCs w:val="24"/>
          </w:rPr>
          <w:br w:type="textWrapping"/>
        </w:r>
      </w:ins>
      <w:commentRangeStart w:id="3859"/>
    </w:p>
    <w:p>
      <w:pPr>
        <w:pStyle w:val="Body"/>
        <w:rPr>
          <w:ins w:id="3860" w:date="2019-06-17T11:03:34Z" w:author="Naveen"/>
          <w:rFonts w:ascii="Arial" w:cs="Arial" w:hAnsi="Arial" w:eastAsia="Arial"/>
          <w:color w:val="0000ff"/>
          <w:u w:color="0000ff"/>
        </w:rPr>
      </w:pPr>
      <w:ins w:id="3861" w:date="2019-06-17T11:03:34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3862" w:date="2019-06-17T11:03:34Z" w:author="Naveen"/>
          <w:rFonts w:ascii="Arial" w:cs="Arial" w:hAnsi="Arial" w:eastAsia="Arial"/>
          <w:color w:val="0000ff"/>
          <w:u w:color="0000ff"/>
        </w:rPr>
      </w:pPr>
      <w:ins w:id="3863" w:date="2019-06-17T11:03:34Z" w:author="Naveen">
        <w:r>
          <w:rPr>
            <w:rFonts w:ascii="Arial" w:hAnsi="Arial"/>
            <w:color w:val="0000ff"/>
            <w:u w:color="0000ff"/>
            <w:rtl w:val="0"/>
            <w:lang w:val="en-US"/>
          </w:rPr>
          <w:t>If testing is to be carried out across multiple VLANS or segregated networks, then you will need to advise the number of VLANs]</w:t>
        </w:r>
      </w:ins>
      <w:commentRangeEnd w:id="3859"/>
      <w:r>
        <w:commentReference w:id="3859"/>
      </w:r>
    </w:p>
    <w:p>
      <w:pPr>
        <w:pStyle w:val="List Paragraph"/>
        <w:tabs>
          <w:tab w:val="left" w:pos="1800"/>
        </w:tabs>
        <w:ind w:left="0" w:firstLine="0"/>
      </w:pPr>
      <w:ins w:id="3864" w:date="2019-06-17T11:03:34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3865" w:date="2019-06-17T11:03:34Z" w:author="Naveen"/>
          <w:rFonts w:ascii="Arial" w:cs="Arial" w:hAnsi="Arial" w:eastAsia="Arial"/>
          <w:sz w:val="24"/>
          <w:szCs w:val="24"/>
        </w:rPr>
      </w:pPr>
    </w:p>
    <w:p>
      <w:pPr>
        <w:pStyle w:val="Heading"/>
        <w:rPr>
          <w:ins w:id="3866" w:date="2019-06-17T11:03:34Z" w:author="Naveen"/>
          <w:rFonts w:ascii="Helvetica" w:cs="Helvetica" w:hAnsi="Helvetica" w:eastAsia="Helvetica"/>
          <w:b w:val="1"/>
          <w:bCs w:val="1"/>
          <w:color w:val="000000"/>
          <w:u w:color="000000"/>
        </w:rPr>
      </w:pPr>
      <w:bookmarkStart w:name="_Toc117" w:id="3867"/>
      <w:ins w:id="3868" w:date="2019-06-17T11:03:34Z" w:author="Naveen">
        <w:r>
          <w:rPr>
            <w:rFonts w:ascii="Arial" w:hAnsi="Arial"/>
            <w:b w:val="1"/>
            <w:bCs w:val="1"/>
            <w:color w:val="000000"/>
            <w:sz w:val="24"/>
            <w:szCs w:val="24"/>
            <w:u w:color="000000"/>
            <w:rtl w:val="0"/>
            <w:lang w:val="it-IT"/>
          </w:rPr>
          <w:t>3.  Scope</w:t>
        </w:r>
      </w:ins>
      <w:ins w:id="3869" w:date="2019-06-17T11:03:34Z" w:author="Naveen">
        <w:r>
          <w:rPr>
            <w:rFonts w:ascii="Arial Unicode MS" w:cs="Arial Unicode MS" w:hAnsi="Arial Unicode MS" w:eastAsia="Arial Unicode MS"/>
            <w:b w:val="0"/>
            <w:bCs w:val="0"/>
            <w:i w:val="0"/>
            <w:iCs w:val="0"/>
            <w:color w:val="000000"/>
            <w:sz w:val="24"/>
            <w:szCs w:val="24"/>
            <w:u w:color="000000"/>
          </w:rPr>
          <w:br w:type="textWrapping"/>
        </w:r>
      </w:ins>
      <w:bookmarkEnd w:id="3867"/>
    </w:p>
    <w:p>
      <w:pPr>
        <w:pStyle w:val="Body"/>
        <w:rPr>
          <w:ins w:id="3870" w:date="2019-06-17T11:03:34Z" w:author="Naveen"/>
          <w:rFonts w:ascii="Arial" w:cs="Arial" w:hAnsi="Arial" w:eastAsia="Arial"/>
        </w:rPr>
      </w:pPr>
      <w:ins w:id="3871" w:date="2019-06-17T11:03:34Z" w:author="Naveen">
        <w:r>
          <w:rPr>
            <w:rFonts w:ascii="Arial" w:hAnsi="Arial"/>
            <w:rtl w:val="0"/>
            <w:lang w:val="en-US"/>
          </w:rPr>
          <w:t xml:space="preserve">The scope of this Penetration Test is targeted at the hosts being deployed for the </w:t>
        </w:r>
      </w:ins>
      <w:commentRangeStart w:id="3872"/>
      <w:ins w:id="3873" w:date="2019-06-17T11:03:34Z" w:author="Naveen">
        <w:r>
          <w:rPr>
            <w:rFonts w:ascii="Arial" w:hAnsi="Arial"/>
            <w:color w:val="0000ff"/>
            <w:u w:color="0000ff"/>
            <w:rtl w:val="0"/>
            <w:lang w:val="en-US"/>
          </w:rPr>
          <w:t>[insert Project or Service name]</w:t>
        </w:r>
      </w:ins>
      <w:ins w:id="3874" w:date="2019-06-17T11:03:34Z" w:author="Naveen">
        <w:r>
          <w:rPr>
            <w:rFonts w:ascii="Arial" w:hAnsi="Arial"/>
            <w:b w:val="1"/>
            <w:bCs w:val="1"/>
            <w:color w:val="0000ff"/>
            <w:u w:color="0000ff"/>
            <w:rtl w:val="0"/>
          </w:rPr>
          <w:t xml:space="preserve"> </w:t>
        </w:r>
      </w:ins>
      <w:commentRangeEnd w:id="3872"/>
      <w:r>
        <w:commentReference w:id="3872"/>
      </w:r>
      <w:ins w:id="3875" w:date="2019-06-17T11:03:34Z" w:author="Naveen">
        <w:r>
          <w:rPr>
            <w:rFonts w:ascii="Arial" w:hAnsi="Arial"/>
            <w:rtl w:val="0"/>
          </w:rPr>
          <w:t>services.</w:t>
        </w:r>
      </w:ins>
    </w:p>
    <w:p>
      <w:pPr>
        <w:pStyle w:val="Body"/>
        <w:rPr>
          <w:ins w:id="3876" w:date="2019-06-17T11:03:34Z" w:author="Naveen"/>
          <w:rFonts w:ascii="Arial" w:cs="Arial" w:hAnsi="Arial" w:eastAsia="Arial"/>
        </w:rPr>
      </w:pPr>
    </w:p>
    <w:p>
      <w:pPr>
        <w:pStyle w:val="Body"/>
        <w:rPr>
          <w:ins w:id="3877" w:date="2019-06-17T11:03:34Z" w:author="Naveen"/>
          <w:rFonts w:ascii="Arial" w:cs="Arial" w:hAnsi="Arial" w:eastAsia="Arial"/>
          <w:color w:val="0000ff"/>
          <w:u w:color="0000ff"/>
        </w:rPr>
      </w:pPr>
      <w:ins w:id="3878" w:date="2019-06-17T11:03:34Z" w:author="Naveen">
        <w:r>
          <w:rPr>
            <w:rFonts w:ascii="Arial" w:hAnsi="Arial"/>
            <w:rtl w:val="0"/>
            <w:lang w:val="en-US"/>
          </w:rPr>
          <w:t xml:space="preserve">The test would consist of the following distinct components: </w:t>
        </w:r>
      </w:ins>
      <w:commentRangeStart w:id="3879"/>
      <w:ins w:id="3880" w:date="2019-06-17T11:03:34Z" w:author="Naveen">
        <w:r>
          <w:rPr>
            <w:rFonts w:ascii="Arial" w:hAnsi="Arial"/>
            <w:color w:val="0000ff"/>
            <w:u w:color="0000ff"/>
            <w:rtl w:val="0"/>
            <w:lang w:val="en-US"/>
          </w:rPr>
          <w:t>[Please delete component sections that are not required]</w:t>
        </w:r>
      </w:ins>
      <w:commentRangeEnd w:id="3879"/>
      <w:r>
        <w:commentReference w:id="3879"/>
      </w:r>
    </w:p>
    <w:p>
      <w:pPr>
        <w:pStyle w:val="Body"/>
        <w:rPr>
          <w:ins w:id="3881" w:date="2019-06-17T11:03:34Z" w:author="Naveen"/>
          <w:rFonts w:ascii="Arial" w:cs="Arial" w:hAnsi="Arial" w:eastAsia="Arial"/>
        </w:rPr>
      </w:pPr>
    </w:p>
    <w:p>
      <w:pPr>
        <w:pStyle w:val="Body"/>
        <w:rPr>
          <w:ins w:id="3882" w:date="2019-06-17T11:03:34Z" w:author="Naveen"/>
          <w:rFonts w:ascii="Arial" w:cs="Arial" w:hAnsi="Arial" w:eastAsia="Arial"/>
        </w:rPr>
      </w:pPr>
    </w:p>
    <w:p>
      <w:pPr>
        <w:pStyle w:val="Body"/>
        <w:tabs>
          <w:tab w:val="left" w:pos="426"/>
        </w:tabs>
        <w:rPr>
          <w:ins w:id="3883" w:date="2019-06-17T11:03:34Z" w:author="Naveen"/>
          <w:rFonts w:ascii="Arial" w:cs="Arial" w:hAnsi="Arial" w:eastAsia="Arial"/>
        </w:rPr>
      </w:pPr>
      <w:ins w:id="3884" w:date="2019-06-17T11:03:34Z" w:author="Naveen">
        <w:r>
          <w:rPr>
            <w:rFonts w:ascii="Arial" w:cs="Arial" w:hAnsi="Arial" w:eastAsia="Arial"/>
          </w:rPr>
          <w:tab/>
        </w:r>
      </w:ins>
      <w:ins w:id="3885" w:date="2019-06-17T11:03:34Z" w:author="Naveen">
        <w:r>
          <w:rPr>
            <w:rFonts w:ascii="Arial" w:hAnsi="Arial"/>
            <w:b w:val="1"/>
            <w:bCs w:val="1"/>
            <w:rtl w:val="0"/>
            <w:lang w:val="en-US"/>
          </w:rPr>
          <w:t>3.A.</w:t>
          <w:tab/>
          <w:t>Exposure testing</w:t>
        </w:r>
      </w:ins>
    </w:p>
    <w:p>
      <w:pPr>
        <w:pStyle w:val="Body"/>
        <w:tabs>
          <w:tab w:val="left" w:pos="426"/>
          <w:tab w:val="left" w:pos="720"/>
        </w:tabs>
        <w:ind w:left="426" w:firstLine="0"/>
        <w:rPr>
          <w:ins w:id="3886" w:date="2019-06-17T11:03:34Z" w:author="Naveen"/>
          <w:rFonts w:ascii="Arial" w:cs="Arial" w:hAnsi="Arial" w:eastAsia="Arial"/>
        </w:rPr>
      </w:pPr>
      <w:ins w:id="3887" w:date="2019-06-17T11:03:34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3888" w:date="2019-06-17T11:03:34Z" w:author="Naveen"/>
          <w:rFonts w:ascii="Arial" w:cs="Arial" w:hAnsi="Arial" w:eastAsia="Arial"/>
        </w:rPr>
      </w:pPr>
    </w:p>
    <w:p>
      <w:pPr>
        <w:pStyle w:val="Body"/>
        <w:tabs>
          <w:tab w:val="left" w:pos="426"/>
          <w:tab w:val="left" w:pos="720"/>
        </w:tabs>
        <w:ind w:left="426" w:firstLine="0"/>
        <w:rPr>
          <w:ins w:id="3889" w:date="2019-06-17T11:03:34Z" w:author="Naveen"/>
          <w:rFonts w:ascii="Arial" w:cs="Arial" w:hAnsi="Arial" w:eastAsia="Arial"/>
        </w:rPr>
      </w:pPr>
    </w:p>
    <w:p>
      <w:pPr>
        <w:pStyle w:val="Body"/>
        <w:tabs>
          <w:tab w:val="left" w:pos="426"/>
          <w:tab w:val="left" w:pos="720"/>
        </w:tabs>
        <w:ind w:left="426" w:firstLine="0"/>
        <w:rPr>
          <w:ins w:id="3890" w:date="2019-06-17T11:03:34Z" w:author="Naveen"/>
          <w:rFonts w:ascii="Arial" w:cs="Arial" w:hAnsi="Arial" w:eastAsia="Arial"/>
          <w:b w:val="1"/>
          <w:bCs w:val="1"/>
        </w:rPr>
      </w:pPr>
      <w:ins w:id="3891" w:date="2019-06-17T11:03:34Z" w:author="Naveen">
        <w:r>
          <w:rPr>
            <w:rFonts w:ascii="Arial" w:hAnsi="Arial"/>
            <w:b w:val="1"/>
            <w:bCs w:val="1"/>
            <w:rtl w:val="0"/>
            <w:lang w:val="en-US"/>
          </w:rPr>
          <w:t>3.B.</w:t>
          <w:tab/>
          <w:t>Server build review</w:t>
        </w:r>
      </w:ins>
    </w:p>
    <w:p>
      <w:pPr>
        <w:pStyle w:val="Body"/>
        <w:tabs>
          <w:tab w:val="left" w:pos="426"/>
          <w:tab w:val="left" w:pos="720"/>
        </w:tabs>
        <w:ind w:left="426" w:firstLine="0"/>
        <w:rPr>
          <w:ins w:id="3892" w:date="2019-06-17T11:03:34Z" w:author="Naveen"/>
          <w:rFonts w:ascii="Arial" w:cs="Arial" w:hAnsi="Arial" w:eastAsia="Arial"/>
        </w:rPr>
      </w:pPr>
      <w:ins w:id="3893" w:date="2019-06-17T11:03:34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3894" w:date="2019-06-17T11:03:34Z" w:author="Naveen"/>
          <w:rFonts w:ascii="Arial" w:cs="Arial" w:hAnsi="Arial" w:eastAsia="Arial"/>
          <w:sz w:val="24"/>
          <w:szCs w:val="24"/>
        </w:rPr>
      </w:pPr>
    </w:p>
    <w:p>
      <w:pPr>
        <w:pStyle w:val="Body"/>
        <w:tabs>
          <w:tab w:val="left" w:pos="426"/>
          <w:tab w:val="left" w:pos="720"/>
        </w:tabs>
        <w:ind w:left="426" w:firstLine="0"/>
        <w:rPr>
          <w:ins w:id="3895" w:date="2019-06-17T11:03:34Z" w:author="Naveen"/>
          <w:rFonts w:ascii="Arial" w:cs="Arial" w:hAnsi="Arial" w:eastAsia="Arial"/>
          <w:b w:val="1"/>
          <w:bCs w:val="1"/>
        </w:rPr>
      </w:pPr>
    </w:p>
    <w:p>
      <w:pPr>
        <w:pStyle w:val="Body"/>
        <w:tabs>
          <w:tab w:val="left" w:pos="426"/>
          <w:tab w:val="left" w:pos="720"/>
        </w:tabs>
        <w:ind w:left="426" w:firstLine="0"/>
        <w:rPr>
          <w:ins w:id="3896" w:date="2019-06-17T11:03:34Z" w:author="Naveen"/>
          <w:rFonts w:ascii="Arial" w:cs="Arial" w:hAnsi="Arial" w:eastAsia="Arial"/>
        </w:rPr>
      </w:pPr>
      <w:ins w:id="3897" w:date="2019-06-17T11:03:34Z" w:author="Naveen">
        <w:r>
          <w:rPr>
            <w:rFonts w:ascii="Arial" w:hAnsi="Arial"/>
            <w:b w:val="1"/>
            <w:bCs w:val="1"/>
            <w:rtl w:val="0"/>
            <w:lang w:val="en-US"/>
          </w:rPr>
          <w:t>3.C.</w:t>
          <w:tab/>
          <w:t>Firewall review</w:t>
        </w:r>
      </w:ins>
    </w:p>
    <w:p>
      <w:pPr>
        <w:pStyle w:val="Body"/>
        <w:tabs>
          <w:tab w:val="left" w:pos="426"/>
          <w:tab w:val="left" w:pos="720"/>
        </w:tabs>
        <w:ind w:left="426" w:firstLine="0"/>
        <w:rPr>
          <w:ins w:id="3898" w:date="2019-06-17T11:03:34Z" w:author="Naveen"/>
          <w:rFonts w:ascii="Arial" w:cs="Arial" w:hAnsi="Arial" w:eastAsia="Arial"/>
        </w:rPr>
      </w:pPr>
      <w:ins w:id="3899" w:date="2019-06-17T11:03:34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3900" w:date="2019-06-17T11:03:34Z" w:author="Naveen"/>
          <w:rFonts w:ascii="Arial" w:cs="Arial" w:hAnsi="Arial" w:eastAsia="Arial"/>
        </w:rPr>
      </w:pPr>
      <w:ins w:id="3901" w:date="2019-06-17T11:03:34Z" w:author="Naveen">
        <w:r>
          <w:rPr>
            <w:rFonts w:ascii="Arial" w:cs="Arial" w:hAnsi="Arial" w:eastAsia="Arial"/>
          </w:rPr>
          <w:br w:type="textWrapping"/>
        </w:r>
      </w:ins>
      <w:commentRangeStart w:id="3902"/>
    </w:p>
    <w:p>
      <w:pPr>
        <w:pStyle w:val="Body"/>
        <w:tabs>
          <w:tab w:val="left" w:pos="426"/>
          <w:tab w:val="left" w:pos="720"/>
        </w:tabs>
        <w:ind w:left="426" w:firstLine="0"/>
        <w:rPr>
          <w:ins w:id="3903" w:date="2019-06-17T11:03:34Z" w:author="Naveen"/>
          <w:rFonts w:ascii="Arial" w:cs="Arial" w:hAnsi="Arial" w:eastAsia="Arial"/>
          <w:color w:val="0000ff"/>
          <w:u w:color="0000ff"/>
        </w:rPr>
      </w:pPr>
      <w:ins w:id="3904" w:date="2019-06-17T11:03:34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3905" w:date="2019-06-17T11:03:34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3906" w:date="2019-06-17T11:03:34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3907" w:date="2019-06-17T11:03:34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3908" w:date="2019-06-17T11:03:34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3909" w:date="2019-06-17T11:03:34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3910" w:date="2019-06-17T11:03:34Z" w:author="Naveen"/>
          <w:rFonts w:ascii="Arial" w:cs="Arial" w:hAnsi="Arial" w:eastAsia="Arial"/>
        </w:rPr>
      </w:pPr>
    </w:p>
    <w:p>
      <w:pPr>
        <w:pStyle w:val="Body"/>
        <w:tabs>
          <w:tab w:val="left" w:pos="426"/>
          <w:tab w:val="left" w:pos="720"/>
        </w:tabs>
        <w:ind w:left="426" w:firstLine="0"/>
        <w:rPr>
          <w:ins w:id="3911" w:date="2019-06-17T11:03:34Z" w:author="Naveen"/>
          <w:rFonts w:ascii="Arial" w:cs="Arial" w:hAnsi="Arial" w:eastAsia="Arial"/>
          <w:color w:val="0000ff"/>
          <w:u w:color="0000ff"/>
        </w:rPr>
      </w:pPr>
      <w:ins w:id="3912" w:date="2019-06-17T11:03:34Z" w:author="Naveen">
        <w:r>
          <w:rPr>
            <w:rFonts w:ascii="Arial" w:cs="Arial" w:hAnsi="Arial" w:eastAsia="Arial"/>
            <w:color w:val="0000ff"/>
            <w:u w:color="0000ff"/>
            <w:rtl w:val="0"/>
            <w:lang w:val="en-US"/>
          </w:rPr>
          <w:tab/>
          <w:t>The firewall rule set/security rules should be attached at Appendix 1.</w:t>
        </w:r>
      </w:ins>
      <w:commentRangeEnd w:id="3902"/>
      <w:r>
        <w:commentReference w:id="3902"/>
      </w:r>
    </w:p>
    <w:p>
      <w:pPr>
        <w:pStyle w:val="Body"/>
        <w:tabs>
          <w:tab w:val="left" w:pos="426"/>
          <w:tab w:val="left" w:pos="720"/>
        </w:tabs>
        <w:rPr>
          <w:ins w:id="3913" w:date="2019-06-17T11:03:34Z" w:author="Naveen"/>
          <w:rFonts w:ascii="Arial" w:cs="Arial" w:hAnsi="Arial" w:eastAsia="Arial"/>
          <w:b w:val="1"/>
          <w:bCs w:val="1"/>
        </w:rPr>
      </w:pPr>
    </w:p>
    <w:p>
      <w:pPr>
        <w:pStyle w:val="Body"/>
        <w:tabs>
          <w:tab w:val="left" w:pos="426"/>
          <w:tab w:val="left" w:pos="720"/>
        </w:tabs>
        <w:rPr>
          <w:ins w:id="3914" w:date="2019-06-17T11:03:34Z" w:author="Naveen"/>
          <w:rFonts w:ascii="Arial" w:cs="Arial" w:hAnsi="Arial" w:eastAsia="Arial"/>
          <w:b w:val="1"/>
          <w:bCs w:val="1"/>
        </w:rPr>
      </w:pPr>
    </w:p>
    <w:p>
      <w:pPr>
        <w:pStyle w:val="Body"/>
        <w:tabs>
          <w:tab w:val="left" w:pos="426"/>
          <w:tab w:val="left" w:pos="720"/>
        </w:tabs>
        <w:rPr>
          <w:ins w:id="3915" w:date="2019-06-17T11:03:34Z" w:author="Naveen"/>
          <w:rFonts w:ascii="Arial" w:cs="Arial" w:hAnsi="Arial" w:eastAsia="Arial"/>
          <w:b w:val="1"/>
          <w:bCs w:val="1"/>
        </w:rPr>
      </w:pPr>
      <w:ins w:id="3916" w:date="2019-06-17T11:03:34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3917" w:date="2019-06-17T11:03:34Z" w:author="Naveen"/>
          <w:rFonts w:ascii="Arial" w:cs="Arial" w:hAnsi="Arial" w:eastAsia="Arial"/>
          <w:b w:val="1"/>
          <w:bCs w:val="1"/>
        </w:rPr>
      </w:pPr>
    </w:p>
    <w:p>
      <w:pPr>
        <w:pStyle w:val="Body"/>
        <w:tabs>
          <w:tab w:val="left" w:pos="426"/>
          <w:tab w:val="left" w:pos="720"/>
        </w:tabs>
        <w:ind w:left="426" w:firstLine="0"/>
        <w:rPr>
          <w:ins w:id="3918" w:date="2019-06-17T11:03:34Z" w:author="Naveen"/>
          <w:rFonts w:ascii="Arial" w:cs="Arial" w:hAnsi="Arial" w:eastAsia="Arial"/>
        </w:rPr>
      </w:pPr>
      <w:ins w:id="3919" w:date="2019-06-17T11:03:34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3920" w:date="2019-06-17T11:03:34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3921" w:date="2019-06-17T11:03:34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3922" w:date="2019-06-17T11:03:34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3923" w:date="2019-06-17T11:03:34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3924" w:date="2019-06-17T11:03:34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3925" w:date="2019-06-17T11:03:34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3926" w:date="2019-06-17T11:03:34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3927" w:date="2019-06-17T11:03:34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3928" w:date="2019-06-17T11:03:34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3929" w:date="2019-06-17T11:03:34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3930" w:date="2019-06-17T11:03:34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3931" w:date="2019-06-17T11:03:34Z" w:author="Naveen">
        <w:r>
          <w:rPr>
            <w:rFonts w:ascii="Arial" w:hAnsi="Arial"/>
            <w:sz w:val="24"/>
            <w:szCs w:val="24"/>
            <w:rtl w:val="0"/>
            <w:lang w:val="en-US"/>
          </w:rPr>
          <w:t>Logging and audit policies</w:t>
        </w:r>
      </w:ins>
    </w:p>
    <w:p>
      <w:pPr>
        <w:pStyle w:val="Body"/>
        <w:tabs>
          <w:tab w:val="left" w:pos="426"/>
        </w:tabs>
        <w:rPr>
          <w:ins w:id="3932" w:date="2019-06-17T11:03:34Z" w:author="Naveen"/>
          <w:rFonts w:ascii="Arial" w:cs="Arial" w:hAnsi="Arial" w:eastAsia="Arial"/>
          <w:b w:val="1"/>
          <w:bCs w:val="1"/>
        </w:rPr>
      </w:pPr>
      <w:ins w:id="3933" w:date="2019-06-17T11:03:34Z" w:author="Naveen">
        <w:r>
          <w:rPr>
            <w:rFonts w:ascii="Arial" w:cs="Arial" w:hAnsi="Arial" w:eastAsia="Arial"/>
            <w:b w:val="1"/>
            <w:bCs w:val="1"/>
          </w:rPr>
          <w:tab/>
        </w:r>
      </w:ins>
    </w:p>
    <w:p>
      <w:pPr>
        <w:pStyle w:val="Body"/>
        <w:tabs>
          <w:tab w:val="left" w:pos="426"/>
          <w:tab w:val="left" w:pos="720"/>
        </w:tabs>
        <w:rPr>
          <w:ins w:id="3934" w:date="2019-06-17T11:03:34Z" w:author="Naveen"/>
          <w:rFonts w:ascii="Arial" w:cs="Arial" w:hAnsi="Arial" w:eastAsia="Arial"/>
          <w:b w:val="1"/>
          <w:bCs w:val="1"/>
        </w:rPr>
      </w:pPr>
      <w:ins w:id="3935" w:date="2019-06-17T11:03:34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3936" w:date="2019-06-17T11:03:34Z" w:author="Naveen"/>
          <w:rFonts w:ascii="Arial" w:cs="Arial" w:hAnsi="Arial" w:eastAsia="Arial"/>
        </w:rPr>
      </w:pPr>
      <w:ins w:id="3937" w:date="2019-06-17T11:03:34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3938" w:date="2019-06-17T11:03:34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3939" w:date="2019-06-17T11:03:34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3940" w:date="2019-06-17T11:03:34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3941" w:date="2019-06-17T11:03:34Z" w:author="Naveen">
        <w:r>
          <w:rPr>
            <w:rFonts w:ascii="Arial" w:hAnsi="Arial"/>
            <w:sz w:val="24"/>
            <w:szCs w:val="24"/>
            <w:rtl w:val="0"/>
            <w:lang w:val="en-US"/>
          </w:rPr>
          <w:t xml:space="preserve">Input validation </w:t>
        </w:r>
      </w:ins>
      <w:ins w:id="3942" w:date="2019-06-17T11:03:34Z" w:author="Naveen">
        <w:r>
          <w:rPr>
            <w:rFonts w:ascii="Arial" w:hAnsi="Arial" w:hint="default"/>
            <w:sz w:val="24"/>
            <w:szCs w:val="24"/>
            <w:rtl w:val="0"/>
            <w:lang w:val="en-US"/>
          </w:rPr>
          <w:t xml:space="preserve">– </w:t>
        </w:r>
      </w:ins>
      <w:ins w:id="3943" w:date="2019-06-17T11:03:34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3944" w:date="2019-06-17T11:03:34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3945" w:date="2019-06-17T11:03:34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3946" w:date="2019-06-17T11:03:34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3947" w:date="2019-06-17T11:03:34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3948" w:date="2019-06-17T11:03:34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3949" w:date="2019-06-17T11:03:34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3950" w:date="2019-06-17T11:03:34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3951" w:date="2019-06-17T11:03:34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3952" w:date="2019-06-17T11:03:34Z" w:author="Naveen">
        <w:r>
          <w:rPr>
            <w:rFonts w:ascii="Arial" w:hAnsi="Arial"/>
            <w:sz w:val="24"/>
            <w:szCs w:val="24"/>
            <w:rtl w:val="0"/>
            <w:lang w:val="en-US"/>
          </w:rPr>
          <w:t xml:space="preserve">Exposure testing </w:t>
        </w:r>
      </w:ins>
      <w:ins w:id="3953" w:date="2019-06-17T11:03:34Z" w:author="Naveen">
        <w:r>
          <w:rPr>
            <w:rFonts w:ascii="Arial" w:hAnsi="Arial"/>
            <w:color w:val="0000ff"/>
            <w:sz w:val="24"/>
            <w:szCs w:val="24"/>
            <w:u w:color="0000ff"/>
            <w:rtl w:val="0"/>
            <w:lang w:val="en-US"/>
          </w:rPr>
          <w:t>[especially if the application is internet facing]</w:t>
        </w:r>
      </w:ins>
      <w:ins w:id="3954" w:date="2019-06-17T11:03:34Z" w:author="Naveen">
        <w:r>
          <w:rPr>
            <w:rFonts w:ascii="Arial" w:cs="Arial" w:hAnsi="Arial" w:eastAsia="Arial"/>
            <w:sz w:val="24"/>
            <w:szCs w:val="24"/>
          </w:rPr>
          <w:br w:type="textWrapping"/>
        </w:r>
      </w:ins>
      <w:commentRangeStart w:id="3955"/>
    </w:p>
    <w:p>
      <w:pPr>
        <w:pStyle w:val="Body"/>
        <w:tabs>
          <w:tab w:val="left" w:pos="426"/>
          <w:tab w:val="left" w:pos="720"/>
        </w:tabs>
        <w:ind w:left="426" w:firstLine="0"/>
        <w:rPr>
          <w:ins w:id="3956" w:date="2019-06-17T11:03:34Z" w:author="Naveen"/>
          <w:rFonts w:ascii="Arial" w:cs="Arial" w:hAnsi="Arial" w:eastAsia="Arial"/>
          <w:color w:val="0000ff"/>
          <w:u w:color="0000ff"/>
        </w:rPr>
      </w:pPr>
      <w:ins w:id="3957" w:date="2019-06-17T11:03:34Z" w:author="Naveen">
        <w:r>
          <w:rPr>
            <w:rFonts w:ascii="Arial" w:hAnsi="Arial"/>
            <w:color w:val="0000ff"/>
            <w:u w:color="0000ff"/>
            <w:rtl w:val="0"/>
            <w:lang w:val="en-US"/>
          </w:rPr>
          <w:t xml:space="preserve">[If Application testing is required you must include the following detail in section 2 </w:t>
        </w:r>
      </w:ins>
      <w:ins w:id="3958" w:date="2019-06-17T11:03:34Z" w:author="Naveen">
        <w:r>
          <w:rPr>
            <w:rFonts w:ascii="Arial" w:hAnsi="Arial" w:hint="default"/>
            <w:color w:val="0000ff"/>
            <w:u w:color="0000ff"/>
            <w:rtl w:val="0"/>
            <w:lang w:val="en-US"/>
          </w:rPr>
          <w:t>‘</w:t>
        </w:r>
      </w:ins>
      <w:ins w:id="3959" w:date="2019-06-17T11:03:34Z" w:author="Naveen">
        <w:r>
          <w:rPr>
            <w:rFonts w:ascii="Arial" w:hAnsi="Arial"/>
            <w:color w:val="0000ff"/>
            <w:u w:color="0000ff"/>
            <w:rtl w:val="0"/>
            <w:lang w:val="en-US"/>
          </w:rPr>
          <w:t>Background &amp; technical Information</w:t>
        </w:r>
      </w:ins>
      <w:ins w:id="3960" w:date="2019-06-17T11:03:34Z" w:author="Naveen">
        <w:r>
          <w:rPr>
            <w:rFonts w:ascii="Arial" w:hAnsi="Arial" w:hint="default"/>
            <w:color w:val="0000ff"/>
            <w:u w:color="0000ff"/>
            <w:rtl w:val="0"/>
            <w:lang w:val="en-US"/>
          </w:rPr>
          <w:t>’</w:t>
        </w:r>
      </w:ins>
      <w:ins w:id="3961" w:date="2019-06-17T11:03:34Z" w:author="Naveen">
        <w:r>
          <w:rPr>
            <w:rFonts w:ascii="Arial" w:hAnsi="Arial"/>
            <w:color w:val="0000ff"/>
            <w:u w:color="0000ff"/>
            <w:rtl w:val="0"/>
          </w:rPr>
          <w:t>:</w:t>
        </w:r>
      </w:ins>
    </w:p>
    <w:p>
      <w:pPr>
        <w:pStyle w:val="Body"/>
        <w:tabs>
          <w:tab w:val="left" w:pos="426"/>
          <w:tab w:val="left" w:pos="720"/>
        </w:tabs>
        <w:rPr>
          <w:ins w:id="3962" w:date="2019-06-17T11:03:34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3963" w:date="2019-06-17T11:03:34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3964" w:date="2019-06-17T11:03:34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3965" w:date="2019-06-17T11:03:34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3966" w:date="2019-06-17T11:03:34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3967" w:date="2019-06-17T11:03:34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3968" w:date="2019-06-17T11:03:34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3969" w:date="2019-06-17T11:03:34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3970" w:date="2019-06-17T11:03:34Z" w:author="Naveen"/>
          <w:rFonts w:ascii="Arial" w:cs="Arial" w:hAnsi="Arial" w:eastAsia="Arial"/>
          <w:color w:val="0000ff"/>
          <w:u w:color="0000ff"/>
        </w:rPr>
      </w:pPr>
      <w:ins w:id="3971" w:date="2019-06-17T11:03:34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3955"/>
      <w:r>
        <w:commentReference w:id="3955"/>
      </w:r>
    </w:p>
    <w:p>
      <w:pPr>
        <w:pStyle w:val="Body"/>
        <w:rPr>
          <w:ins w:id="3972" w:date="2019-06-17T11:03:34Z" w:author="Naveen"/>
          <w:rFonts w:ascii="Arial" w:cs="Arial" w:hAnsi="Arial" w:eastAsia="Arial"/>
          <w:b w:val="1"/>
          <w:bCs w:val="1"/>
          <w:color w:val="0000ff"/>
          <w:u w:color="0000ff"/>
        </w:rPr>
      </w:pPr>
    </w:p>
    <w:p>
      <w:pPr>
        <w:pStyle w:val="Body"/>
        <w:tabs>
          <w:tab w:val="left" w:pos="426"/>
        </w:tabs>
        <w:ind w:left="426" w:firstLine="0"/>
        <w:rPr>
          <w:ins w:id="3973" w:date="2019-06-17T11:03:34Z" w:author="Naveen"/>
          <w:rFonts w:ascii="Arial" w:cs="Arial" w:hAnsi="Arial" w:eastAsia="Arial"/>
          <w:b w:val="1"/>
          <w:bCs w:val="1"/>
        </w:rPr>
      </w:pPr>
      <w:ins w:id="3974" w:date="2019-06-17T11:03:34Z" w:author="Naveen">
        <w:r>
          <w:rPr>
            <w:rFonts w:ascii="Arial" w:hAnsi="Arial"/>
            <w:b w:val="1"/>
            <w:bCs w:val="1"/>
            <w:rtl w:val="0"/>
            <w:lang w:val="en-US"/>
          </w:rPr>
          <w:t>3.F.</w:t>
          <w:tab/>
          <w:t>Web service testing</w:t>
        </w:r>
      </w:ins>
    </w:p>
    <w:p>
      <w:pPr>
        <w:pStyle w:val="Body"/>
        <w:tabs>
          <w:tab w:val="left" w:pos="426"/>
        </w:tabs>
        <w:ind w:left="426" w:firstLine="0"/>
        <w:rPr>
          <w:ins w:id="3975" w:date="2019-06-17T11:03:34Z" w:author="Naveen"/>
          <w:rFonts w:ascii="Arial" w:cs="Arial" w:hAnsi="Arial" w:eastAsia="Arial"/>
        </w:rPr>
      </w:pPr>
      <w:ins w:id="3976" w:date="2019-06-17T11:03:34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3977" w:date="2019-06-17T11:03:34Z" w:author="Naveen"/>
          <w:rFonts w:ascii="Arial" w:cs="Arial" w:hAnsi="Arial" w:eastAsia="Arial"/>
        </w:rPr>
      </w:pPr>
      <w:ins w:id="3978" w:date="2019-06-17T11:03:34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3979" w:date="2019-06-17T11:03:34Z" w:author="Naveen"/>
          <w:rFonts w:ascii="Arial" w:cs="Arial" w:hAnsi="Arial" w:eastAsia="Arial"/>
        </w:rPr>
      </w:pPr>
    </w:p>
    <w:p>
      <w:pPr>
        <w:pStyle w:val="Body"/>
        <w:tabs>
          <w:tab w:val="left" w:pos="426"/>
        </w:tabs>
        <w:ind w:left="426" w:firstLine="0"/>
        <w:rPr>
          <w:ins w:id="3980" w:date="2019-06-17T11:03:34Z" w:author="Naveen"/>
          <w:rFonts w:ascii="Arial" w:cs="Arial" w:hAnsi="Arial" w:eastAsia="Arial"/>
          <w:b w:val="1"/>
          <w:bCs w:val="1"/>
        </w:rPr>
      </w:pPr>
      <w:ins w:id="3981" w:date="2019-06-17T11:03:34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3982" w:date="2019-06-17T11:03:34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3983" w:date="2019-06-17T11:03:34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3984" w:date="2019-06-17T11:03:34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3985" w:date="2019-06-17T11:03:34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3986" w:date="2019-06-17T11:03:34Z" w:author="Naveen">
        <w:r>
          <w:rPr>
            <w:rFonts w:ascii="Arial" w:hAnsi="Arial"/>
            <w:sz w:val="24"/>
            <w:szCs w:val="24"/>
            <w:rtl w:val="0"/>
            <w:lang w:val="en-US"/>
          </w:rPr>
          <w:t>Replay attacks</w:t>
        </w:r>
      </w:ins>
    </w:p>
    <w:p>
      <w:pPr>
        <w:pStyle w:val="Body"/>
        <w:tabs>
          <w:tab w:val="left" w:pos="426"/>
        </w:tabs>
        <w:rPr>
          <w:ins w:id="3987" w:date="2019-06-17T11:03:34Z" w:author="Naveen"/>
          <w:rFonts w:ascii="Arial" w:cs="Arial" w:hAnsi="Arial" w:eastAsia="Arial"/>
          <w:b w:val="1"/>
          <w:bCs w:val="1"/>
        </w:rPr>
      </w:pPr>
      <w:ins w:id="3988" w:date="2019-06-17T11:03:34Z" w:author="Naveen">
        <w:r>
          <w:rPr>
            <w:rFonts w:ascii="Arial" w:cs="Arial" w:hAnsi="Arial" w:eastAsia="Arial"/>
          </w:rPr>
          <w:tab/>
        </w:r>
      </w:ins>
      <w:ins w:id="3989" w:date="2019-06-17T11:03:34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3990" w:date="2019-06-17T11:03:34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3991" w:date="2019-06-17T11:03:34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3992" w:date="2019-06-17T11:03:34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3993" w:date="2019-06-17T11:03:34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3994" w:date="2019-06-17T11:03:34Z" w:author="Naveen">
        <w:r>
          <w:rPr>
            <w:rFonts w:ascii="Arial" w:hAnsi="Arial"/>
            <w:sz w:val="24"/>
            <w:szCs w:val="24"/>
            <w:rtl w:val="0"/>
            <w:lang w:val="en-US"/>
          </w:rPr>
          <w:t>Session information leakage</w:t>
        </w:r>
      </w:ins>
    </w:p>
    <w:p>
      <w:pPr>
        <w:pStyle w:val="Body"/>
        <w:tabs>
          <w:tab w:val="left" w:pos="426"/>
        </w:tabs>
        <w:rPr>
          <w:ins w:id="3995" w:date="2019-06-17T11:03:34Z" w:author="Naveen"/>
          <w:rFonts w:ascii="Arial" w:cs="Arial" w:hAnsi="Arial" w:eastAsia="Arial"/>
          <w:b w:val="1"/>
          <w:bCs w:val="1"/>
        </w:rPr>
      </w:pPr>
      <w:ins w:id="3996" w:date="2019-06-17T11:03:34Z" w:author="Naveen">
        <w:r>
          <w:rPr>
            <w:rFonts w:ascii="Arial" w:cs="Arial" w:hAnsi="Arial" w:eastAsia="Arial"/>
          </w:rPr>
          <w:tab/>
        </w:r>
      </w:ins>
      <w:ins w:id="3997" w:date="2019-06-17T11:03:34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3998" w:date="2019-06-17T11:03:34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3999" w:date="2019-06-17T11:03:34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4000" w:date="2019-06-17T11:03:34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4001" w:date="2019-06-17T11:03:34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4002" w:date="2019-06-17T11:03:34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4003" w:date="2019-06-17T11:03:34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4004" w:date="2019-06-17T11:03:34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4005" w:date="2019-06-17T11:03:34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4006" w:date="2019-06-17T11:03:34Z" w:author="Naveen">
        <w:r>
          <w:rPr>
            <w:rFonts w:ascii="Arial" w:hAnsi="Arial"/>
            <w:sz w:val="24"/>
            <w:szCs w:val="24"/>
            <w:rtl w:val="0"/>
            <w:lang w:val="en-US"/>
          </w:rPr>
          <w:t>Sessions tampering</w:t>
        </w:r>
      </w:ins>
    </w:p>
    <w:p>
      <w:pPr>
        <w:pStyle w:val="Body"/>
        <w:tabs>
          <w:tab w:val="left" w:pos="426"/>
        </w:tabs>
        <w:ind w:left="360" w:firstLine="0"/>
        <w:rPr>
          <w:ins w:id="4007" w:date="2019-06-17T11:03:34Z" w:author="Naveen"/>
          <w:rFonts w:ascii="Arial" w:cs="Arial" w:hAnsi="Arial" w:eastAsia="Arial"/>
          <w:color w:val="0000ff"/>
          <w:u w:color="0000ff"/>
        </w:rPr>
      </w:pPr>
      <w:ins w:id="4008" w:date="2019-06-17T11:03:34Z" w:author="Naveen">
        <w:r>
          <w:rPr>
            <w:rFonts w:ascii="Arial" w:cs="Arial" w:hAnsi="Arial" w:eastAsia="Arial"/>
            <w:b w:val="1"/>
            <w:bCs w:val="1"/>
            <w:color w:val="0000ff"/>
            <w:u w:color="0000ff"/>
          </w:rPr>
          <w:tab/>
        </w:r>
      </w:ins>
      <w:commentRangeStart w:id="4009"/>
      <w:ins w:id="4010" w:date="2019-06-17T11:03:34Z" w:author="Naveen">
        <w:r>
          <w:rPr>
            <w:rFonts w:ascii="Arial" w:hAnsi="Arial"/>
            <w:b w:val="1"/>
            <w:bCs w:val="1"/>
            <w:color w:val="0000ff"/>
            <w:u w:color="0000ff"/>
            <w:rtl w:val="0"/>
          </w:rPr>
          <w:t>[</w:t>
        </w:r>
      </w:ins>
      <w:ins w:id="4011" w:date="2019-06-17T11:03:34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4012" w:date="2019-06-17T11:03:34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4013" w:date="2019-06-17T11:03:34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4014" w:date="2019-06-17T11:03:34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4015" w:date="2019-06-17T11:03:34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4016" w:date="2019-06-17T11:03:34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4017" w:date="2019-06-17T11:03:34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4018" w:date="2019-06-17T11:03:34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4019" w:date="2019-06-17T11:03:34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4009"/>
      <w:r>
        <w:commentReference w:id="4009"/>
      </w:r>
    </w:p>
    <w:p>
      <w:pPr>
        <w:pStyle w:val="Body"/>
        <w:ind w:left="426" w:firstLine="0"/>
        <w:rPr>
          <w:ins w:id="4020" w:date="2019-06-17T11:03:34Z" w:author="Naveen"/>
          <w:rFonts w:ascii="Arial" w:cs="Arial" w:hAnsi="Arial" w:eastAsia="Arial"/>
          <w:b w:val="1"/>
          <w:bCs w:val="1"/>
          <w:color w:val="0000ff"/>
          <w:u w:color="0000ff"/>
        </w:rPr>
      </w:pPr>
    </w:p>
    <w:p>
      <w:pPr>
        <w:pStyle w:val="Body"/>
        <w:tabs>
          <w:tab w:val="left" w:pos="426"/>
        </w:tabs>
        <w:rPr>
          <w:ins w:id="4021" w:date="2019-06-17T11:03:34Z" w:author="Naveen"/>
          <w:rFonts w:ascii="Arial" w:cs="Arial" w:hAnsi="Arial" w:eastAsia="Arial"/>
          <w:b w:val="1"/>
          <w:bCs w:val="1"/>
        </w:rPr>
      </w:pPr>
      <w:ins w:id="4022" w:date="2019-06-17T11:03:34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4023" w:date="2019-06-17T11:03:34Z" w:author="Naveen"/>
          <w:rFonts w:ascii="Arial" w:cs="Arial" w:hAnsi="Arial" w:eastAsia="Arial"/>
        </w:rPr>
      </w:pPr>
      <w:ins w:id="4024" w:date="2019-06-17T11:03:34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4025" w:date="2019-06-17T11:03:34Z" w:author="Naveen"/>
          <w:rFonts w:ascii="Arial" w:cs="Arial" w:hAnsi="Arial" w:eastAsia="Arial"/>
        </w:rPr>
      </w:pPr>
    </w:p>
    <w:p>
      <w:pPr>
        <w:pStyle w:val="Body"/>
        <w:tabs>
          <w:tab w:val="left" w:pos="426"/>
        </w:tabs>
        <w:ind w:left="426" w:firstLine="0"/>
        <w:rPr>
          <w:ins w:id="4026" w:date="2019-06-17T11:03:34Z" w:author="Naveen"/>
          <w:rFonts w:ascii="Arial" w:cs="Arial" w:hAnsi="Arial" w:eastAsia="Arial"/>
        </w:rPr>
      </w:pPr>
      <w:ins w:id="4027" w:date="2019-06-17T11:03:34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4028" w:date="2019-06-17T11:03:34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4029" w:date="2019-06-17T11:03:34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4030" w:date="2019-06-17T11:03:34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4031" w:date="2019-06-17T11:03:34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4032" w:date="2019-06-17T11:03:34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4033" w:date="2019-06-17T11:03:34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4034" w:date="2019-06-17T11:03:34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4035" w:date="2019-06-17T11:03:34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4036" w:date="2019-06-17T11:03:34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4037" w:date="2019-06-17T11:03:34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4038" w:date="2019-06-17T11:03:34Z" w:author="Naveen">
        <w:r>
          <w:rPr>
            <w:rFonts w:ascii="Arial" w:hAnsi="Arial"/>
            <w:sz w:val="24"/>
            <w:szCs w:val="24"/>
            <w:rtl w:val="0"/>
            <w:lang w:val="en-US"/>
          </w:rPr>
          <w:t>Denial of service</w:t>
        </w:r>
      </w:ins>
    </w:p>
    <w:p>
      <w:pPr>
        <w:pStyle w:val="Body"/>
        <w:tabs>
          <w:tab w:val="left" w:pos="426"/>
        </w:tabs>
        <w:ind w:left="360" w:firstLine="0"/>
        <w:rPr>
          <w:ins w:id="4039" w:date="2019-06-17T11:03:34Z" w:author="Naveen"/>
          <w:rFonts w:ascii="Arial" w:cs="Arial" w:hAnsi="Arial" w:eastAsia="Arial"/>
          <w:color w:val="0000ff"/>
          <w:u w:color="0000ff"/>
        </w:rPr>
      </w:pPr>
      <w:ins w:id="4040" w:date="2019-06-17T11:03:34Z" w:author="Naveen">
        <w:r>
          <w:rPr>
            <w:rFonts w:ascii="Arial" w:cs="Arial" w:hAnsi="Arial" w:eastAsia="Arial"/>
            <w:b w:val="1"/>
            <w:bCs w:val="1"/>
            <w:color w:val="0000ff"/>
            <w:u w:color="0000ff"/>
          </w:rPr>
          <w:tab/>
        </w:r>
      </w:ins>
      <w:commentRangeStart w:id="4041"/>
      <w:ins w:id="4042" w:date="2019-06-17T11:03:34Z" w:author="Naveen">
        <w:r>
          <w:rPr>
            <w:rFonts w:ascii="Arial" w:hAnsi="Arial"/>
            <w:color w:val="0000ff"/>
            <w:u w:color="0000ff"/>
            <w:rtl w:val="0"/>
            <w:lang w:val="en-US"/>
          </w:rPr>
          <w:t xml:space="preserve">[If Static source code analysis is required then you must include the following detail in section 2 </w:t>
        </w:r>
      </w:ins>
      <w:ins w:id="4043" w:date="2019-06-17T11:03:34Z" w:author="Naveen">
        <w:r>
          <w:rPr>
            <w:rFonts w:ascii="Arial" w:hAnsi="Arial" w:hint="default"/>
            <w:color w:val="0000ff"/>
            <w:u w:color="0000ff"/>
            <w:rtl w:val="0"/>
            <w:lang w:val="en-US"/>
          </w:rPr>
          <w:t>‘</w:t>
        </w:r>
      </w:ins>
      <w:ins w:id="4044" w:date="2019-06-17T11:03:34Z" w:author="Naveen">
        <w:r>
          <w:rPr>
            <w:rFonts w:ascii="Arial" w:hAnsi="Arial"/>
            <w:color w:val="0000ff"/>
            <w:u w:color="0000ff"/>
            <w:rtl w:val="0"/>
            <w:lang w:val="en-US"/>
          </w:rPr>
          <w:t>Background &amp; technical Information</w:t>
        </w:r>
      </w:ins>
      <w:ins w:id="4045" w:date="2019-06-17T11:03:34Z" w:author="Naveen">
        <w:r>
          <w:rPr>
            <w:rFonts w:ascii="Arial" w:hAnsi="Arial" w:hint="default"/>
            <w:color w:val="0000ff"/>
            <w:u w:color="0000ff"/>
            <w:rtl w:val="0"/>
            <w:lang w:val="en-US"/>
          </w:rPr>
          <w:t>’</w:t>
        </w:r>
      </w:ins>
      <w:ins w:id="4046" w:date="2019-06-17T11:03:34Z" w:author="Naveen">
        <w:r>
          <w:rPr>
            <w:rFonts w:ascii="Arial" w:hAnsi="Arial"/>
            <w:color w:val="0000ff"/>
            <w:u w:color="0000ff"/>
            <w:rtl w:val="0"/>
          </w:rPr>
          <w:t>:</w:t>
        </w:r>
      </w:ins>
    </w:p>
    <w:p>
      <w:pPr>
        <w:pStyle w:val="Body"/>
        <w:tabs>
          <w:tab w:val="left" w:pos="426"/>
        </w:tabs>
        <w:ind w:left="360" w:firstLine="0"/>
        <w:rPr>
          <w:ins w:id="4047" w:date="2019-06-17T11:03:34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4048" w:date="2019-06-17T11:03:34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4049" w:date="2019-06-17T11:03:34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4050" w:date="2019-06-17T11:03:34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4051" w:date="2019-06-17T11:03:34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4052" w:date="2019-06-17T11:03:34Z" w:author="Naveen">
        <w:r>
          <w:rPr>
            <w:rFonts w:ascii="Arial" w:hAnsi="Arial" w:hint="default"/>
            <w:color w:val="0000ff"/>
            <w:sz w:val="24"/>
            <w:szCs w:val="24"/>
            <w:u w:color="0000ff"/>
            <w:rtl w:val="0"/>
            <w:lang w:val="en-US"/>
          </w:rPr>
          <w:t>‘</w:t>
        </w:r>
      </w:ins>
      <w:ins w:id="4053" w:date="2019-06-17T11:03:34Z" w:author="Naveen">
        <w:r>
          <w:rPr>
            <w:rFonts w:ascii="Arial" w:hAnsi="Arial"/>
            <w:color w:val="0000ff"/>
            <w:sz w:val="24"/>
            <w:szCs w:val="24"/>
            <w:u w:color="0000ff"/>
            <w:rtl w:val="0"/>
            <w:lang w:val="en-US"/>
          </w:rPr>
          <w:t>launcher</w:t>
        </w:r>
      </w:ins>
      <w:ins w:id="4054" w:date="2019-06-17T11:03:34Z" w:author="Naveen">
        <w:r>
          <w:rPr>
            <w:rFonts w:ascii="Arial" w:hAnsi="Arial" w:hint="default"/>
            <w:color w:val="0000ff"/>
            <w:sz w:val="24"/>
            <w:szCs w:val="24"/>
            <w:u w:color="0000ff"/>
            <w:rtl w:val="0"/>
            <w:lang w:val="en-US"/>
          </w:rPr>
          <w:t xml:space="preserve">’ </w:t>
        </w:r>
      </w:ins>
      <w:ins w:id="4055" w:date="2019-06-17T11:03:34Z" w:author="Naveen">
        <w:r>
          <w:rPr>
            <w:rFonts w:ascii="Arial" w:hAnsi="Arial"/>
            <w:color w:val="0000ff"/>
            <w:sz w:val="24"/>
            <w:szCs w:val="24"/>
            <w:u w:color="0000ff"/>
            <w:rtl w:val="0"/>
            <w:lang w:val="en-US"/>
          </w:rPr>
          <w:t>scripts]</w:t>
        </w:r>
      </w:ins>
      <w:commentRangeEnd w:id="4041"/>
      <w:r>
        <w:commentReference w:id="4041"/>
      </w:r>
    </w:p>
    <w:p>
      <w:pPr>
        <w:pStyle w:val="Body"/>
        <w:tabs>
          <w:tab w:val="left" w:pos="426"/>
        </w:tabs>
        <w:rPr>
          <w:ins w:id="4056" w:date="2019-06-17T11:03:34Z" w:author="Naveen"/>
          <w:rFonts w:ascii="Arial" w:cs="Arial" w:hAnsi="Arial" w:eastAsia="Arial"/>
          <w:b w:val="1"/>
          <w:bCs w:val="1"/>
        </w:rPr>
      </w:pPr>
      <w:ins w:id="4057" w:date="2019-06-17T11:03:34Z" w:author="Naveen">
        <w:r>
          <w:rPr>
            <w:rFonts w:ascii="Arial" w:cs="Arial" w:hAnsi="Arial" w:eastAsia="Arial"/>
            <w:b w:val="1"/>
            <w:bCs w:val="1"/>
          </w:rPr>
          <w:br w:type="textWrapping"/>
        </w:r>
      </w:ins>
      <w:commentRangeStart w:id="4058"/>
    </w:p>
    <w:p>
      <w:pPr>
        <w:pStyle w:val="Body"/>
        <w:tabs>
          <w:tab w:val="left" w:pos="426"/>
        </w:tabs>
        <w:rPr>
          <w:ins w:id="4059" w:date="2019-06-17T11:03:34Z" w:author="Naveen"/>
          <w:rFonts w:ascii="Arial" w:cs="Arial" w:hAnsi="Arial" w:eastAsia="Arial"/>
          <w:b w:val="1"/>
          <w:bCs w:val="1"/>
          <w:color w:val="000000"/>
          <w:u w:color="000000"/>
        </w:rPr>
      </w:pPr>
      <w:ins w:id="4060" w:date="2019-06-17T11:03:34Z" w:author="Naveen">
        <w:r>
          <w:rPr>
            <w:rFonts w:ascii="Arial" w:hAnsi="Arial"/>
            <w:b w:val="1"/>
            <w:bCs w:val="1"/>
            <w:color w:val="000000"/>
            <w:u w:color="000000"/>
            <w:rtl w:val="0"/>
            <w:lang w:val="en-US"/>
          </w:rPr>
          <w:t xml:space="preserve">Application flows/user journey can be seen in Appendix 2 </w:t>
        </w:r>
      </w:ins>
      <w:commentRangeEnd w:id="4058"/>
      <w:r>
        <w:commentReference w:id="4058"/>
      </w:r>
    </w:p>
    <w:p>
      <w:pPr>
        <w:pStyle w:val="Body"/>
        <w:tabs>
          <w:tab w:val="left" w:pos="426"/>
        </w:tabs>
        <w:rPr>
          <w:ins w:id="4061" w:date="2019-06-17T11:03:34Z" w:author="Naveen"/>
          <w:rFonts w:ascii="Arial" w:cs="Arial" w:hAnsi="Arial" w:eastAsia="Arial"/>
          <w:b w:val="1"/>
          <w:bCs w:val="1"/>
          <w:color w:val="000000"/>
          <w:u w:color="000000"/>
        </w:rPr>
      </w:pPr>
      <w:ins w:id="4062" w:date="2019-06-17T11:03:34Z" w:author="Naveen">
        <w:r>
          <w:rPr>
            <w:rFonts w:ascii="Arial" w:cs="Arial" w:hAnsi="Arial" w:eastAsia="Arial"/>
            <w:b w:val="1"/>
            <w:bCs w:val="1"/>
            <w:color w:val="000000"/>
            <w:u w:color="000000"/>
          </w:rPr>
          <w:br w:type="textWrapping"/>
        </w:r>
      </w:ins>
      <w:commentRangeStart w:id="4063"/>
    </w:p>
    <w:p>
      <w:pPr>
        <w:pStyle w:val="Body"/>
        <w:tabs>
          <w:tab w:val="left" w:pos="426"/>
        </w:tabs>
      </w:pPr>
      <w:ins w:id="4064" w:date="2019-06-17T11:03:34Z" w:author="Naveen">
        <w:r>
          <w:rPr>
            <w:rFonts w:ascii="Arial" w:hAnsi="Arial"/>
            <w:b w:val="1"/>
            <w:bCs w:val="1"/>
            <w:color w:val="000000"/>
            <w:u w:color="000000"/>
            <w:rtl w:val="0"/>
            <w:lang w:val="en-US"/>
          </w:rPr>
          <w:t xml:space="preserve">Application screenshots are provided in Appendix 3 </w:t>
        </w:r>
      </w:ins>
      <w:commentRangeEnd w:id="4063"/>
      <w:r>
        <w:commentReference w:id="4063"/>
      </w:r>
      <w:ins w:id="4065" w:date="2019-06-17T11:03:34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4066" w:date="2019-06-17T11:03:34Z" w:author="Naveen">
        <w:r>
          <w:rPr>
            <w:rFonts w:ascii="Arial" w:cs="Arial" w:hAnsi="Arial" w:eastAsia="Arial"/>
            <w:b w:val="1"/>
            <w:bCs w:val="1"/>
          </w:rPr>
          <w:br w:type="page"/>
        </w:r>
      </w:ins>
    </w:p>
    <w:p>
      <w:pPr>
        <w:pStyle w:val="Heading 2"/>
        <w:tabs>
          <w:tab w:val="left" w:pos="709"/>
        </w:tabs>
        <w:ind w:left="851" w:hanging="142"/>
        <w:rPr>
          <w:ins w:id="4067" w:date="2019-06-17T11:03:34Z" w:author="Naveen"/>
          <w:rFonts w:ascii="Arial" w:cs="Arial" w:hAnsi="Arial" w:eastAsia="Arial"/>
          <w:b w:val="1"/>
          <w:bCs w:val="1"/>
          <w:color w:val="000000"/>
          <w:sz w:val="24"/>
          <w:szCs w:val="24"/>
          <w:u w:color="000000"/>
        </w:rPr>
      </w:pPr>
      <w:bookmarkStart w:name="_Toc118" w:id="4068"/>
      <w:ins w:id="4069" w:date="2019-06-17T11:03:34Z" w:author="Naveen">
        <w:r>
          <w:rPr>
            <w:rFonts w:ascii="Arial" w:hAnsi="Arial"/>
            <w:b w:val="1"/>
            <w:bCs w:val="1"/>
            <w:color w:val="000000"/>
            <w:sz w:val="24"/>
            <w:szCs w:val="24"/>
            <w:u w:color="000000"/>
            <w:rtl w:val="0"/>
          </w:rPr>
          <w:t>3.1  Target Area List</w:t>
        </w:r>
      </w:ins>
      <w:bookmarkEnd w:id="4068"/>
    </w:p>
    <w:p>
      <w:pPr>
        <w:pStyle w:val="Body"/>
        <w:rPr>
          <w:ins w:id="4070" w:date="2019-06-17T11:03:34Z" w:author="Naveen"/>
        </w:rPr>
      </w:pPr>
    </w:p>
    <w:p>
      <w:pPr>
        <w:pStyle w:val="Body"/>
        <w:tabs>
          <w:tab w:val="left" w:pos="709"/>
        </w:tabs>
        <w:ind w:left="709" w:firstLine="0"/>
        <w:rPr>
          <w:ins w:id="4071" w:date="2019-06-17T11:03:34Z" w:author="Naveen"/>
          <w:rFonts w:ascii="Arial" w:cs="Arial" w:hAnsi="Arial" w:eastAsia="Arial"/>
        </w:rPr>
      </w:pPr>
      <w:ins w:id="4072" w:date="2019-06-17T11:03:34Z" w:author="Naveen">
        <w:r>
          <w:rPr>
            <w:rFonts w:ascii="Arial" w:hAnsi="Arial"/>
            <w:rtl w:val="0"/>
            <w:lang w:val="en-US"/>
          </w:rPr>
          <w:t>The details of the target devices in the scope of this Penetration Test</w:t>
        </w:r>
      </w:ins>
      <w:ins w:id="4073" w:date="2019-06-17T11:03:34Z" w:author="Naveen">
        <w:r>
          <w:rPr>
            <w:rFonts w:ascii="Arial" w:hAnsi="Arial"/>
            <w:b w:val="1"/>
            <w:bCs w:val="1"/>
            <w:rtl w:val="0"/>
          </w:rPr>
          <w:t xml:space="preserve"> </w:t>
        </w:r>
      </w:ins>
      <w:ins w:id="4074" w:date="2019-06-17T11:03:34Z" w:author="Naveen">
        <w:r>
          <w:rPr>
            <w:rFonts w:ascii="Arial" w:hAnsi="Arial"/>
            <w:rtl w:val="0"/>
            <w:lang w:val="en-US"/>
          </w:rPr>
          <w:t>are provided in the table below:</w:t>
        </w:r>
      </w:ins>
    </w:p>
    <w:p>
      <w:pPr>
        <w:pStyle w:val="Body"/>
        <w:tabs>
          <w:tab w:val="left" w:pos="426"/>
        </w:tabs>
        <w:rPr>
          <w:ins w:id="4075" w:date="2019-06-17T11:03:34Z" w:author="Naveen"/>
          <w:rFonts w:ascii="Arial" w:cs="Arial" w:hAnsi="Arial" w:eastAsia="Arial"/>
        </w:rPr>
      </w:pPr>
    </w:p>
    <w:p>
      <w:pPr>
        <w:pStyle w:val="Body"/>
        <w:tabs>
          <w:tab w:val="left" w:pos="709"/>
        </w:tabs>
        <w:ind w:left="709" w:firstLine="0"/>
        <w:rPr>
          <w:ins w:id="4076" w:date="2019-06-17T11:03:34Z" w:author="Naveen"/>
          <w:rFonts w:ascii="Arial" w:cs="Arial" w:hAnsi="Arial" w:eastAsia="Arial"/>
          <w:color w:val="0000ff"/>
          <w:u w:color="0000ff"/>
        </w:rPr>
      </w:pPr>
      <w:ins w:id="4077" w:date="2019-06-17T11:03:34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4078" w:date="2019-06-17T11:03:34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4079" w:date="2019-06-17T11:03:34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4080" w:date="2019-06-17T11:03:34Z" w:author="Naveen">
        <w:r>
          <w:rPr>
            <w:rFonts w:ascii="Arial" w:cs="Arial" w:hAnsi="Arial" w:eastAsia="Arial"/>
            <w:color w:val="0000ff"/>
            <w:u w:color="0000ff"/>
          </w:rPr>
          <w:br w:type="page"/>
        </w:r>
      </w:ins>
    </w:p>
    <w:p>
      <w:pPr>
        <w:pStyle w:val="Body"/>
        <w:tabs>
          <w:tab w:val="left" w:pos="426"/>
        </w:tabs>
        <w:rPr>
          <w:ins w:id="4081" w:date="2019-06-17T11:03:34Z" w:author="Naveen"/>
          <w:rFonts w:ascii="Arial" w:cs="Arial" w:hAnsi="Arial" w:eastAsia="Arial"/>
        </w:rPr>
      </w:pPr>
    </w:p>
    <w:p>
      <w:pPr>
        <w:pStyle w:val="Body"/>
        <w:tabs>
          <w:tab w:val="left" w:pos="426"/>
        </w:tabs>
        <w:rPr>
          <w:ins w:id="4082" w:date="2019-06-17T11:03:34Z" w:author="Naveen"/>
          <w:rFonts w:ascii="Arial" w:cs="Arial" w:hAnsi="Arial" w:eastAsia="Arial"/>
        </w:rPr>
      </w:pPr>
    </w:p>
    <w:p>
      <w:pPr>
        <w:pStyle w:val="Heading 2"/>
        <w:ind w:left="720" w:firstLine="0"/>
        <w:rPr>
          <w:ins w:id="4083" w:date="2019-06-17T11:03:34Z" w:author="Naveen"/>
          <w:rFonts w:ascii="Arial" w:cs="Arial" w:hAnsi="Arial" w:eastAsia="Arial"/>
          <w:b w:val="1"/>
          <w:bCs w:val="1"/>
          <w:color w:val="000000"/>
          <w:sz w:val="24"/>
          <w:szCs w:val="24"/>
          <w:u w:color="000000"/>
        </w:rPr>
      </w:pPr>
      <w:bookmarkStart w:name="_Toc119" w:id="4084"/>
      <w:ins w:id="4085" w:date="2019-06-17T11:03:34Z" w:author="Naveen">
        <w:r>
          <w:rPr>
            <w:rFonts w:ascii="Arial" w:hAnsi="Arial"/>
            <w:b w:val="1"/>
            <w:bCs w:val="1"/>
            <w:color w:val="000000"/>
            <w:sz w:val="24"/>
            <w:szCs w:val="24"/>
            <w:u w:color="000000"/>
            <w:rtl w:val="0"/>
            <w:lang w:val="en-US"/>
          </w:rPr>
          <w:t>3.2  Security targets out-of-scope</w:t>
        </w:r>
      </w:ins>
      <w:bookmarkEnd w:id="4084"/>
    </w:p>
    <w:p>
      <w:pPr>
        <w:pStyle w:val="Body"/>
        <w:rPr>
          <w:ins w:id="4086" w:date="2019-06-17T11:03:34Z" w:author="Naveen"/>
        </w:rPr>
      </w:pPr>
    </w:p>
    <w:p>
      <w:pPr>
        <w:pStyle w:val="Body"/>
        <w:ind w:left="709" w:firstLine="0"/>
        <w:rPr>
          <w:ins w:id="4087" w:date="2019-06-17T11:03:34Z" w:author="Naveen"/>
          <w:rFonts w:ascii="Arial" w:cs="Arial" w:hAnsi="Arial" w:eastAsia="Arial"/>
        </w:rPr>
      </w:pPr>
      <w:ins w:id="4088" w:date="2019-06-17T11:03:34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4089" w:date="2019-06-17T11:03:34Z" w:author="Naveen"/>
          <w:rFonts w:ascii="Arial" w:cs="Arial" w:hAnsi="Arial" w:eastAsia="Arial"/>
          <w:color w:val="000000"/>
          <w:sz w:val="24"/>
          <w:szCs w:val="24"/>
          <w:u w:color="000000"/>
        </w:rPr>
      </w:pPr>
    </w:p>
    <w:p>
      <w:pPr>
        <w:pStyle w:val="Heading 2"/>
        <w:ind w:left="720" w:firstLine="0"/>
        <w:rPr>
          <w:ins w:id="4090" w:date="2019-06-17T11:03:34Z" w:author="Naveen"/>
          <w:rFonts w:ascii="Arial" w:cs="Arial" w:hAnsi="Arial" w:eastAsia="Arial"/>
          <w:b w:val="1"/>
          <w:bCs w:val="1"/>
          <w:color w:val="000000"/>
          <w:sz w:val="24"/>
          <w:szCs w:val="24"/>
          <w:u w:color="000000"/>
        </w:rPr>
      </w:pPr>
      <w:bookmarkStart w:name="_Toc120" w:id="4091"/>
      <w:ins w:id="4092" w:date="2019-06-17T11:03:34Z" w:author="Naveen">
        <w:r>
          <w:rPr>
            <w:rFonts w:ascii="Arial" w:hAnsi="Arial"/>
            <w:b w:val="1"/>
            <w:bCs w:val="1"/>
            <w:color w:val="000000"/>
            <w:sz w:val="24"/>
            <w:szCs w:val="24"/>
            <w:u w:color="000000"/>
            <w:rtl w:val="0"/>
            <w:lang w:val="en-US"/>
          </w:rPr>
          <w:t>3.3  Principle security concerns</w:t>
        </w:r>
      </w:ins>
      <w:bookmarkEnd w:id="4091"/>
    </w:p>
    <w:p>
      <w:pPr>
        <w:pStyle w:val="Body"/>
        <w:rPr>
          <w:ins w:id="4093" w:date="2019-06-17T11:03:34Z" w:author="Naveen"/>
        </w:rPr>
      </w:pPr>
    </w:p>
    <w:p>
      <w:pPr>
        <w:pStyle w:val="Body"/>
        <w:ind w:left="709" w:firstLine="0"/>
        <w:rPr>
          <w:ins w:id="4094" w:date="2019-06-17T11:03:34Z" w:author="Naveen"/>
          <w:rFonts w:ascii="Arial" w:cs="Arial" w:hAnsi="Arial" w:eastAsia="Arial"/>
        </w:rPr>
      </w:pPr>
      <w:ins w:id="4095" w:date="2019-06-17T11:03:34Z" w:author="Naveen">
        <w:r>
          <w:rPr>
            <w:rFonts w:ascii="Arial" w:hAnsi="Arial"/>
            <w:rtl w:val="0"/>
            <w:lang w:val="en-US"/>
          </w:rPr>
          <w:t xml:space="preserve">To support the provisioning of the Penetration Test against </w:t>
        </w:r>
      </w:ins>
      <w:commentRangeStart w:id="4096"/>
      <w:ins w:id="4097" w:date="2019-06-17T11:03:34Z" w:author="Naveen">
        <w:r>
          <w:rPr>
            <w:rFonts w:ascii="Arial" w:hAnsi="Arial"/>
            <w:color w:val="0000ff"/>
            <w:u w:color="0000ff"/>
            <w:rtl w:val="0"/>
            <w:lang w:val="en-US"/>
          </w:rPr>
          <w:t xml:space="preserve">[insert Project or Service name] </w:t>
        </w:r>
      </w:ins>
      <w:commentRangeEnd w:id="4096"/>
      <w:r>
        <w:commentReference w:id="4096"/>
      </w:r>
      <w:ins w:id="4098" w:date="2019-06-17T11:03:34Z" w:author="Naveen">
        <w:r>
          <w:rPr>
            <w:rFonts w:ascii="Arial" w:hAnsi="Arial"/>
            <w:rtl w:val="0"/>
            <w:lang w:val="en-US"/>
          </w:rPr>
          <w:t>the following Principle Security Concerns (PSCs) have been identified:</w:t>
        </w:r>
      </w:ins>
    </w:p>
    <w:p>
      <w:pPr>
        <w:pStyle w:val="Body"/>
        <w:rPr>
          <w:ins w:id="4099" w:date="2019-06-17T11:03:34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1"/>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1"/>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1"/>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100"/>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4101" w:date="2019-06-17T11:03:34Z" w:author="Naveen"/>
          <w:rFonts w:ascii="Arial" w:cs="Arial" w:hAnsi="Arial" w:eastAsia="Arial"/>
          <w:b w:val="1"/>
          <w:bCs w:val="1"/>
        </w:rPr>
      </w:pPr>
    </w:p>
    <w:p>
      <w:pPr>
        <w:pStyle w:val="Body"/>
      </w:pPr>
      <w:ins w:id="4102" w:date="2019-06-17T11:03:34Z" w:author="Naveen">
        <w:r>
          <w:rPr>
            <w:rFonts w:ascii="Arial Unicode MS" w:cs="Arial Unicode MS" w:hAnsi="Arial Unicode MS" w:eastAsia="Arial Unicode MS"/>
            <w:b w:val="0"/>
            <w:bCs w:val="0"/>
            <w:i w:val="0"/>
            <w:iCs w:val="0"/>
          </w:rPr>
          <w:br w:type="page"/>
        </w:r>
      </w:ins>
    </w:p>
    <w:p>
      <w:pPr>
        <w:pStyle w:val="Heading"/>
        <w:ind w:left="720" w:firstLine="0"/>
        <w:rPr>
          <w:ins w:id="4103" w:date="2019-06-17T11:03:34Z" w:author="Naveen"/>
          <w:rFonts w:ascii="Arial" w:cs="Arial" w:hAnsi="Arial" w:eastAsia="Arial"/>
          <w:b w:val="1"/>
          <w:bCs w:val="1"/>
          <w:color w:val="000000"/>
          <w:sz w:val="24"/>
          <w:szCs w:val="24"/>
          <w:u w:color="000000"/>
        </w:rPr>
      </w:pPr>
      <w:bookmarkStart w:name="_Toc121" w:id="4104"/>
      <w:ins w:id="4105" w:date="2019-06-17T11:03:34Z" w:author="Naveen">
        <w:r>
          <w:rPr>
            <w:rFonts w:ascii="Arial" w:hAnsi="Arial"/>
            <w:b w:val="1"/>
            <w:bCs w:val="1"/>
            <w:color w:val="000000"/>
            <w:sz w:val="24"/>
            <w:szCs w:val="24"/>
            <w:u w:color="000000"/>
            <w:rtl w:val="0"/>
            <w:lang w:val="en-US"/>
          </w:rPr>
          <w:t>4. Test specifics</w:t>
        </w:r>
      </w:ins>
      <w:bookmarkEnd w:id="4104"/>
    </w:p>
    <w:p>
      <w:pPr>
        <w:pStyle w:val="Body"/>
        <w:rPr>
          <w:ins w:id="4106" w:date="2019-06-17T11:03:34Z" w:author="Naveen"/>
        </w:rPr>
      </w:pPr>
    </w:p>
    <w:p>
      <w:pPr>
        <w:pStyle w:val="Body"/>
        <w:tabs>
          <w:tab w:val="left" w:pos="284"/>
        </w:tabs>
        <w:ind w:left="851" w:firstLine="0"/>
        <w:rPr>
          <w:ins w:id="4107" w:date="2019-06-17T11:03:34Z" w:author="Naveen"/>
          <w:rFonts w:ascii="Arial" w:cs="Arial" w:hAnsi="Arial" w:eastAsia="Arial"/>
        </w:rPr>
      </w:pPr>
      <w:ins w:id="4108" w:date="2019-06-17T11:03:34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4109" w:date="2019-06-17T11:03:34Z" w:author="Naveen"/>
          <w:rFonts w:ascii="Arial" w:cs="Arial" w:hAnsi="Arial" w:eastAsia="Arial"/>
        </w:rPr>
      </w:pPr>
    </w:p>
    <w:p>
      <w:pPr>
        <w:pStyle w:val="Body"/>
        <w:tabs>
          <w:tab w:val="left" w:pos="284"/>
        </w:tabs>
        <w:ind w:left="851" w:firstLine="0"/>
        <w:rPr>
          <w:ins w:id="4110" w:date="2019-06-17T11:03:34Z" w:author="Naveen"/>
          <w:rFonts w:ascii="Arial" w:cs="Arial" w:hAnsi="Arial" w:eastAsia="Arial"/>
        </w:rPr>
      </w:pPr>
      <w:ins w:id="4111" w:date="2019-06-17T11:03:34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4112"/>
      <w:ins w:id="4113" w:date="2019-06-17T11:03:34Z" w:author="Naveen">
        <w:r>
          <w:rPr>
            <w:rFonts w:ascii="Arial" w:hAnsi="Arial"/>
            <w:i w:val="1"/>
            <w:iCs w:val="1"/>
            <w:color w:val="0000ff"/>
            <w:u w:color="0000ff"/>
            <w:rtl w:val="0"/>
            <w:lang w:val="en-US"/>
          </w:rPr>
          <w:t>[insert project or service name]</w:t>
        </w:r>
      </w:ins>
      <w:ins w:id="4114" w:date="2019-06-17T11:03:34Z" w:author="Naveen">
        <w:r>
          <w:rPr>
            <w:rFonts w:ascii="Arial" w:hAnsi="Arial"/>
            <w:rtl w:val="0"/>
          </w:rPr>
          <w:t>.</w:t>
        </w:r>
      </w:ins>
      <w:commentRangeEnd w:id="4112"/>
      <w:r>
        <w:commentReference w:id="4112"/>
      </w:r>
      <w:ins w:id="4115" w:date="2019-06-17T11:03:34Z" w:author="Naveen">
        <w:r>
          <w:rPr>
            <w:rFonts w:ascii="Arial" w:hAnsi="Arial"/>
            <w:i w:val="1"/>
            <w:iCs w:val="1"/>
            <w:rtl w:val="0"/>
          </w:rPr>
          <w:t xml:space="preserve">  </w:t>
        </w:r>
      </w:ins>
      <w:ins w:id="4116" w:date="2019-06-17T11:03:34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4117" w:date="2019-06-17T11:03:34Z" w:author="Naveen"/>
          <w:rFonts w:ascii="Arial" w:cs="Arial" w:hAnsi="Arial" w:eastAsia="Arial"/>
        </w:rPr>
      </w:pPr>
    </w:p>
    <w:p>
      <w:pPr>
        <w:pStyle w:val="Body"/>
        <w:tabs>
          <w:tab w:val="left" w:pos="284"/>
        </w:tabs>
        <w:ind w:left="851" w:firstLine="0"/>
        <w:rPr>
          <w:ins w:id="4118" w:date="2019-06-17T11:03:34Z" w:author="Naveen"/>
          <w:rFonts w:ascii="Arial" w:cs="Arial" w:hAnsi="Arial" w:eastAsia="Arial"/>
        </w:rPr>
      </w:pPr>
      <w:ins w:id="4119" w:date="2019-06-17T11:03:34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4120" w:date="2019-06-17T11:03:34Z" w:author="Naveen"/>
          <w:rFonts w:ascii="Arial" w:cs="Arial" w:hAnsi="Arial" w:eastAsia="Arial"/>
        </w:rPr>
      </w:pPr>
    </w:p>
    <w:p>
      <w:pPr>
        <w:pStyle w:val="Body"/>
        <w:tabs>
          <w:tab w:val="left" w:pos="284"/>
        </w:tabs>
        <w:ind w:left="851" w:firstLine="0"/>
        <w:rPr>
          <w:ins w:id="4121" w:date="2019-06-17T11:03:34Z" w:author="Naveen"/>
          <w:rFonts w:ascii="Arial" w:cs="Arial" w:hAnsi="Arial" w:eastAsia="Arial"/>
        </w:rPr>
      </w:pPr>
      <w:ins w:id="4122" w:date="2019-06-17T11:03:34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4123" w:date="2019-06-17T11:03:34Z" w:author="Naveen"/>
          <w:rFonts w:ascii="Arial" w:cs="Arial" w:hAnsi="Arial" w:eastAsia="Arial"/>
        </w:rPr>
      </w:pPr>
    </w:p>
    <w:p>
      <w:pPr>
        <w:pStyle w:val="Body"/>
        <w:tabs>
          <w:tab w:val="left" w:pos="284"/>
        </w:tabs>
        <w:ind w:left="851" w:firstLine="0"/>
        <w:rPr>
          <w:ins w:id="4124" w:date="2019-06-17T11:03:34Z" w:author="Naveen"/>
          <w:rFonts w:ascii="Arial" w:cs="Arial" w:hAnsi="Arial" w:eastAsia="Arial"/>
        </w:rPr>
      </w:pPr>
      <w:ins w:id="4125" w:date="2019-06-17T11:03:34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4126" w:date="2019-06-17T11:03:34Z" w:author="Naveen"/>
          <w:rFonts w:ascii="Arial" w:cs="Arial" w:hAnsi="Arial" w:eastAsia="Arial"/>
        </w:rPr>
      </w:pPr>
    </w:p>
    <w:p>
      <w:pPr>
        <w:pStyle w:val="Body"/>
        <w:tabs>
          <w:tab w:val="left" w:pos="284"/>
        </w:tabs>
        <w:ind w:left="851" w:firstLine="0"/>
        <w:rPr>
          <w:ins w:id="4127" w:date="2019-06-17T11:03:34Z" w:author="Naveen"/>
          <w:rFonts w:ascii="Arial" w:cs="Arial" w:hAnsi="Arial" w:eastAsia="Arial"/>
        </w:rPr>
      </w:pPr>
      <w:ins w:id="4128" w:date="2019-06-17T11:03:34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4129" w:date="2019-06-17T11:03:34Z" w:author="Naveen"/>
          <w:rFonts w:ascii="Arial" w:cs="Arial" w:hAnsi="Arial" w:eastAsia="Arial"/>
          <w:b w:val="1"/>
          <w:bCs w:val="1"/>
        </w:rPr>
      </w:pPr>
    </w:p>
    <w:p>
      <w:pPr>
        <w:pStyle w:val="Heading 2"/>
        <w:ind w:left="851" w:firstLine="0"/>
        <w:rPr>
          <w:ins w:id="4130" w:date="2019-06-17T11:03:34Z" w:author="Naveen"/>
          <w:rFonts w:ascii="Arial" w:cs="Arial" w:hAnsi="Arial" w:eastAsia="Arial"/>
          <w:b w:val="1"/>
          <w:bCs w:val="1"/>
          <w:color w:val="000000"/>
          <w:sz w:val="24"/>
          <w:szCs w:val="24"/>
          <w:u w:color="000000"/>
        </w:rPr>
      </w:pPr>
      <w:bookmarkStart w:name="_Toc122" w:id="4131"/>
      <w:ins w:id="4132" w:date="2019-06-17T11:03:34Z" w:author="Naveen">
        <w:r>
          <w:rPr>
            <w:rFonts w:ascii="Arial" w:hAnsi="Arial"/>
            <w:b w:val="1"/>
            <w:bCs w:val="1"/>
            <w:color w:val="000000"/>
            <w:sz w:val="24"/>
            <w:szCs w:val="24"/>
            <w:u w:color="000000"/>
            <w:rtl w:val="0"/>
            <w:lang w:val="en-US"/>
          </w:rPr>
          <w:t>4.1  Daily reporting</w:t>
        </w:r>
      </w:ins>
      <w:bookmarkEnd w:id="4131"/>
    </w:p>
    <w:p>
      <w:pPr>
        <w:pStyle w:val="Body"/>
        <w:rPr>
          <w:ins w:id="4133" w:date="2019-06-17T11:03:34Z" w:author="Naveen"/>
        </w:rPr>
      </w:pPr>
    </w:p>
    <w:p>
      <w:pPr>
        <w:pStyle w:val="Body"/>
        <w:tabs>
          <w:tab w:val="left" w:pos="284"/>
        </w:tabs>
        <w:ind w:left="851" w:firstLine="0"/>
        <w:rPr>
          <w:ins w:id="4134" w:date="2019-06-17T11:03:34Z" w:author="Naveen"/>
          <w:rFonts w:ascii="Arial" w:cs="Arial" w:hAnsi="Arial" w:eastAsia="Arial"/>
        </w:rPr>
      </w:pPr>
      <w:ins w:id="4135" w:date="2019-06-17T11:03:34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4136" w:date="2019-06-17T11:03:34Z" w:author="Naveen"/>
          <w:rFonts w:ascii="Arial" w:cs="Arial" w:hAnsi="Arial" w:eastAsia="Arial"/>
        </w:rPr>
      </w:pPr>
    </w:p>
    <w:p>
      <w:pPr>
        <w:pStyle w:val="Body"/>
        <w:tabs>
          <w:tab w:val="left" w:pos="284"/>
        </w:tabs>
        <w:ind w:left="851" w:firstLine="0"/>
        <w:rPr>
          <w:ins w:id="4137" w:date="2019-06-17T11:03:34Z" w:author="Naveen"/>
          <w:rFonts w:ascii="Arial" w:cs="Arial" w:hAnsi="Arial" w:eastAsia="Arial"/>
        </w:rPr>
      </w:pPr>
      <w:ins w:id="4138" w:date="2019-06-17T11:03:34Z" w:author="Naveen">
        <w:r>
          <w:rPr>
            <w:rFonts w:ascii="Arial" w:hAnsi="Arial"/>
            <w:rtl w:val="0"/>
            <w:lang w:val="en-US"/>
          </w:rPr>
          <w:t>The test supplier shall take part in a daily wash-up meeting where the day</w:t>
        </w:r>
      </w:ins>
      <w:ins w:id="4139" w:date="2019-06-17T11:03:34Z" w:author="Naveen">
        <w:r>
          <w:rPr>
            <w:rFonts w:ascii="Arial" w:hAnsi="Arial" w:hint="default"/>
            <w:rtl w:val="0"/>
            <w:lang w:val="en-US"/>
          </w:rPr>
          <w:t>’</w:t>
        </w:r>
      </w:ins>
      <w:ins w:id="4140" w:date="2019-06-17T11:03:34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4141" w:date="2019-06-17T11:03:34Z" w:author="Naveen"/>
          <w:rFonts w:ascii="Arial" w:cs="Arial" w:hAnsi="Arial" w:eastAsia="Arial"/>
          <w:b w:val="1"/>
          <w:bCs w:val="1"/>
        </w:rPr>
      </w:pPr>
    </w:p>
    <w:p>
      <w:pPr>
        <w:pStyle w:val="Heading 2"/>
        <w:ind w:left="720" w:firstLine="0"/>
        <w:rPr>
          <w:ins w:id="4142" w:date="2019-06-17T11:03:34Z" w:author="Naveen"/>
          <w:rFonts w:ascii="Arial" w:cs="Arial" w:hAnsi="Arial" w:eastAsia="Arial"/>
          <w:b w:val="1"/>
          <w:bCs w:val="1"/>
          <w:color w:val="000000"/>
          <w:sz w:val="24"/>
          <w:szCs w:val="24"/>
          <w:u w:color="000000"/>
        </w:rPr>
      </w:pPr>
      <w:bookmarkStart w:name="_Toc123" w:id="4143"/>
      <w:ins w:id="4144" w:date="2019-06-17T11:03:34Z" w:author="Naveen">
        <w:r>
          <w:rPr>
            <w:rFonts w:ascii="Arial" w:hAnsi="Arial"/>
            <w:b w:val="1"/>
            <w:bCs w:val="1"/>
            <w:color w:val="000000"/>
            <w:sz w:val="24"/>
            <w:szCs w:val="24"/>
            <w:u w:color="000000"/>
            <w:rtl w:val="0"/>
          </w:rPr>
          <w:t>4.2  Final report</w:t>
        </w:r>
      </w:ins>
      <w:bookmarkEnd w:id="4143"/>
    </w:p>
    <w:p>
      <w:pPr>
        <w:pStyle w:val="Body"/>
        <w:rPr>
          <w:ins w:id="4145" w:date="2019-06-17T11:03:34Z" w:author="Naveen"/>
        </w:rPr>
      </w:pPr>
    </w:p>
    <w:p>
      <w:pPr>
        <w:pStyle w:val="Body"/>
        <w:tabs>
          <w:tab w:val="left" w:pos="284"/>
        </w:tabs>
        <w:ind w:left="851" w:firstLine="0"/>
        <w:rPr>
          <w:ins w:id="4146" w:date="2019-06-17T11:03:34Z" w:author="Naveen"/>
          <w:rFonts w:ascii="Arial" w:cs="Arial" w:hAnsi="Arial" w:eastAsia="Arial"/>
        </w:rPr>
      </w:pPr>
      <w:ins w:id="4147" w:date="2019-06-17T11:03:34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4148" w:date="2019-06-17T11:03:34Z" w:author="Naveen"/>
          <w:rFonts w:ascii="Arial" w:cs="Arial" w:hAnsi="Arial" w:eastAsia="Arial"/>
        </w:rPr>
      </w:pPr>
    </w:p>
    <w:p>
      <w:pPr>
        <w:pStyle w:val="Body"/>
        <w:tabs>
          <w:tab w:val="left" w:pos="284"/>
        </w:tabs>
        <w:ind w:left="851" w:firstLine="0"/>
        <w:rPr>
          <w:ins w:id="4149" w:date="2019-06-17T11:03:34Z" w:author="Naveen"/>
          <w:rFonts w:ascii="Arial" w:cs="Arial" w:hAnsi="Arial" w:eastAsia="Arial"/>
        </w:rPr>
      </w:pPr>
      <w:ins w:id="4150" w:date="2019-06-17T11:03:34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4151" w:date="2019-06-17T11:03:34Z" w:author="Naveen"/>
          <w:rFonts w:ascii="Arial" w:cs="Arial" w:hAnsi="Arial" w:eastAsia="Arial"/>
        </w:rPr>
      </w:pPr>
    </w:p>
    <w:p>
      <w:pPr>
        <w:pStyle w:val="Body"/>
        <w:tabs>
          <w:tab w:val="left" w:pos="284"/>
        </w:tabs>
        <w:ind w:left="851" w:firstLine="0"/>
        <w:rPr>
          <w:ins w:id="4152" w:date="2019-06-17T11:03:34Z" w:author="Naveen"/>
          <w:rFonts w:ascii="Arial" w:cs="Arial" w:hAnsi="Arial" w:eastAsia="Arial"/>
        </w:rPr>
      </w:pPr>
      <w:ins w:id="4153" w:date="2019-06-17T11:03:34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4154" w:date="2019-06-17T11:03:34Z" w:author="Naveen"/>
          <w:rFonts w:ascii="Arial" w:cs="Arial" w:hAnsi="Arial" w:eastAsia="Arial"/>
          <w:b w:val="1"/>
          <w:bCs w:val="1"/>
        </w:rPr>
      </w:pPr>
    </w:p>
    <w:p>
      <w:pPr>
        <w:pStyle w:val="Body"/>
        <w:rPr>
          <w:ins w:id="4155" w:date="2019-06-17T11:03:34Z" w:author="Naveen"/>
          <w:rFonts w:ascii="Arial" w:cs="Arial" w:hAnsi="Arial" w:eastAsia="Arial"/>
          <w:b w:val="1"/>
          <w:bCs w:val="1"/>
        </w:rPr>
      </w:pPr>
    </w:p>
    <w:p>
      <w:pPr>
        <w:pStyle w:val="Body"/>
        <w:ind w:left="851" w:firstLine="0"/>
        <w:rPr>
          <w:ins w:id="4156" w:date="2019-06-17T11:03:34Z" w:author="Naveen"/>
          <w:rFonts w:ascii="Arial" w:cs="Arial" w:hAnsi="Arial" w:eastAsia="Arial"/>
        </w:rPr>
      </w:pPr>
      <w:ins w:id="4157" w:date="2019-06-17T11:03:34Z" w:author="Naveen">
        <w:r>
          <w:rPr>
            <w:rFonts w:ascii="Arial" w:hAnsi="Arial"/>
            <w:rtl w:val="0"/>
            <w:lang w:val="en-US"/>
          </w:rPr>
          <w:t>For each specific test scenario the test supplier shall:</w:t>
        </w:r>
      </w:ins>
    </w:p>
    <w:p>
      <w:pPr>
        <w:pStyle w:val="Body"/>
        <w:ind w:left="851" w:firstLine="0"/>
        <w:rPr>
          <w:ins w:id="4158" w:date="2019-06-17T11:03:34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4159" w:date="2019-06-17T11:03:34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4160" w:date="2019-06-17T11:03:34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4161" w:date="2019-06-17T11:03:34Z" w:author="Naveen">
        <w:r>
          <w:rPr>
            <w:rFonts w:ascii="Arial" w:hAnsi="Arial"/>
            <w:sz w:val="24"/>
            <w:szCs w:val="24"/>
            <w:rtl w:val="0"/>
            <w:lang w:val="en-US"/>
          </w:rPr>
          <w:t xml:space="preserve">A </w:t>
        </w:r>
      </w:ins>
      <w:ins w:id="4162" w:date="2019-06-17T11:03:34Z" w:author="Naveen">
        <w:r>
          <w:rPr>
            <w:rFonts w:ascii="Arial" w:hAnsi="Arial" w:hint="default"/>
            <w:sz w:val="24"/>
            <w:szCs w:val="24"/>
            <w:rtl w:val="0"/>
            <w:lang w:val="en-US"/>
          </w:rPr>
          <w:t>‘</w:t>
        </w:r>
      </w:ins>
      <w:ins w:id="4163" w:date="2019-06-17T11:03:34Z" w:author="Naveen">
        <w:r>
          <w:rPr>
            <w:rFonts w:ascii="Arial" w:hAnsi="Arial"/>
            <w:sz w:val="24"/>
            <w:szCs w:val="24"/>
            <w:rtl w:val="0"/>
            <w:lang w:val="en-US"/>
          </w:rPr>
          <w:t>Top Ten</w:t>
        </w:r>
      </w:ins>
      <w:ins w:id="4164" w:date="2019-06-17T11:03:34Z" w:author="Naveen">
        <w:r>
          <w:rPr>
            <w:rFonts w:ascii="Arial" w:hAnsi="Arial" w:hint="default"/>
            <w:sz w:val="24"/>
            <w:szCs w:val="24"/>
            <w:rtl w:val="0"/>
            <w:lang w:val="en-US"/>
          </w:rPr>
          <w:t xml:space="preserve">’ </w:t>
        </w:r>
      </w:ins>
      <w:ins w:id="4165" w:date="2019-06-17T11:03:34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4166" w:date="2019-06-17T11:03:34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4167" w:date="2019-06-17T11:03:34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4168" w:date="2019-06-17T11:03:34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4169" w:date="2019-06-17T11:03:34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4170" w:date="2019-06-17T11:03:34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4171" w:date="2019-06-17T11:03:34Z" w:author="Naveen"/>
          <w:rFonts w:ascii="Arial" w:cs="Arial" w:hAnsi="Arial" w:eastAsia="Arial"/>
          <w:sz w:val="24"/>
          <w:szCs w:val="24"/>
        </w:rPr>
      </w:pPr>
    </w:p>
    <w:p>
      <w:pPr>
        <w:pStyle w:val="Heading 2"/>
        <w:ind w:left="720" w:firstLine="0"/>
        <w:rPr>
          <w:ins w:id="4172" w:date="2019-06-17T11:03:34Z" w:author="Naveen"/>
          <w:rFonts w:ascii="Arial" w:cs="Arial" w:hAnsi="Arial" w:eastAsia="Arial"/>
          <w:b w:val="1"/>
          <w:bCs w:val="1"/>
          <w:color w:val="000000"/>
          <w:sz w:val="24"/>
          <w:szCs w:val="24"/>
          <w:u w:color="000000"/>
        </w:rPr>
      </w:pPr>
      <w:bookmarkStart w:name="_Toc124" w:id="4173"/>
      <w:ins w:id="4174" w:date="2019-06-17T11:03:34Z" w:author="Naveen">
        <w:r>
          <w:rPr>
            <w:rFonts w:ascii="Arial" w:hAnsi="Arial"/>
            <w:b w:val="1"/>
            <w:bCs w:val="1"/>
            <w:color w:val="000000"/>
            <w:sz w:val="24"/>
            <w:szCs w:val="24"/>
            <w:u w:color="000000"/>
            <w:rtl w:val="0"/>
            <w:lang w:val="en-US"/>
          </w:rPr>
          <w:t xml:space="preserve"> 4.3  Assumptions</w:t>
        </w:r>
      </w:ins>
      <w:bookmarkEnd w:id="4173"/>
    </w:p>
    <w:p>
      <w:pPr>
        <w:pStyle w:val="Body"/>
        <w:rPr>
          <w:ins w:id="4175" w:date="2019-06-17T11:03:34Z" w:author="Naveen"/>
        </w:rPr>
      </w:pPr>
    </w:p>
    <w:p>
      <w:pPr>
        <w:pStyle w:val="Body"/>
        <w:tabs>
          <w:tab w:val="left" w:pos="1560"/>
        </w:tabs>
        <w:ind w:left="851" w:firstLine="0"/>
        <w:rPr>
          <w:ins w:id="4176" w:date="2019-06-17T11:03:34Z" w:author="Naveen"/>
          <w:rFonts w:ascii="Arial" w:cs="Arial" w:hAnsi="Arial" w:eastAsia="Arial"/>
        </w:rPr>
      </w:pPr>
      <w:ins w:id="4177" w:date="2019-06-17T11:03:34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4178" w:date="2019-06-17T11:03:34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4179" w:date="2019-06-17T11:03:34Z" w:author="Naveen">
        <w:r>
          <w:rPr>
            <w:rFonts w:ascii="Arial" w:hAnsi="Arial"/>
            <w:sz w:val="24"/>
            <w:szCs w:val="24"/>
            <w:rtl w:val="0"/>
            <w:lang w:val="en-US"/>
          </w:rPr>
          <w:t>The Penetration Test</w:t>
        </w:r>
      </w:ins>
      <w:ins w:id="4180" w:date="2019-06-17T11:03:34Z" w:author="Naveen">
        <w:r>
          <w:rPr>
            <w:rFonts w:ascii="Arial" w:hAnsi="Arial"/>
            <w:b w:val="1"/>
            <w:bCs w:val="1"/>
            <w:sz w:val="24"/>
            <w:szCs w:val="24"/>
            <w:rtl w:val="0"/>
            <w:lang w:val="en-US"/>
          </w:rPr>
          <w:t xml:space="preserve"> </w:t>
        </w:r>
      </w:ins>
      <w:ins w:id="4181" w:date="2019-06-17T11:03:34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4182" w:date="2019-06-17T11:03:34Z" w:author="Naveen">
        <w:r>
          <w:rPr>
            <w:rFonts w:ascii="Arial" w:hAnsi="Arial"/>
            <w:sz w:val="24"/>
            <w:szCs w:val="24"/>
            <w:rtl w:val="0"/>
            <w:lang w:val="en-US"/>
          </w:rPr>
          <w:t>The Penetration Test</w:t>
        </w:r>
      </w:ins>
      <w:ins w:id="4183" w:date="2019-06-17T11:03:34Z" w:author="Naveen">
        <w:r>
          <w:rPr>
            <w:rFonts w:ascii="Arial" w:hAnsi="Arial"/>
            <w:b w:val="1"/>
            <w:bCs w:val="1"/>
            <w:sz w:val="24"/>
            <w:szCs w:val="24"/>
            <w:rtl w:val="0"/>
            <w:lang w:val="en-US"/>
          </w:rPr>
          <w:t xml:space="preserve"> </w:t>
        </w:r>
      </w:ins>
      <w:ins w:id="4184" w:date="2019-06-17T11:03:34Z" w:author="Naveen">
        <w:r>
          <w:rPr>
            <w:rFonts w:ascii="Arial" w:hAnsi="Arial"/>
            <w:sz w:val="24"/>
            <w:szCs w:val="24"/>
            <w:rtl w:val="0"/>
            <w:lang w:val="en-US"/>
          </w:rPr>
          <w:t xml:space="preserve">will be undertaken in both the Production and Development environments and is required to be a NCSC </w:t>
        </w:r>
      </w:ins>
      <w:ins w:id="4185" w:date="2019-06-17T11:03:34Z" w:author="Naveen">
        <w:r>
          <w:rPr>
            <w:rFonts w:ascii="Arial" w:hAnsi="Arial" w:hint="default"/>
            <w:sz w:val="24"/>
            <w:szCs w:val="24"/>
            <w:rtl w:val="0"/>
            <w:lang w:val="en-US"/>
          </w:rPr>
          <w:t>‘</w:t>
        </w:r>
      </w:ins>
      <w:ins w:id="4186" w:date="2019-06-17T11:03:34Z" w:author="Naveen">
        <w:r>
          <w:rPr>
            <w:rFonts w:ascii="Arial" w:hAnsi="Arial"/>
            <w:sz w:val="24"/>
            <w:szCs w:val="24"/>
            <w:rtl w:val="0"/>
            <w:lang w:val="en-US"/>
          </w:rPr>
          <w:t>Green light</w:t>
        </w:r>
      </w:ins>
      <w:ins w:id="4187" w:date="2019-06-17T11:03:34Z" w:author="Naveen">
        <w:r>
          <w:rPr>
            <w:rFonts w:ascii="Arial" w:hAnsi="Arial" w:hint="default"/>
            <w:sz w:val="24"/>
            <w:szCs w:val="24"/>
            <w:rtl w:val="0"/>
            <w:lang w:val="en-US"/>
          </w:rPr>
          <w:t xml:space="preserve">’ </w:t>
        </w:r>
      </w:ins>
      <w:ins w:id="4188" w:date="2019-06-17T11:03:34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4189" w:date="2019-06-17T11:03:34Z" w:author="Naveen">
        <w:r>
          <w:rPr>
            <w:rFonts w:ascii="Arial" w:hAnsi="Arial"/>
            <w:sz w:val="24"/>
            <w:szCs w:val="24"/>
            <w:rtl w:val="0"/>
            <w:lang w:val="en-US"/>
          </w:rPr>
          <w:t>The Penetration Test</w:t>
        </w:r>
      </w:ins>
      <w:ins w:id="4190" w:date="2019-06-17T11:03:34Z" w:author="Naveen">
        <w:r>
          <w:rPr>
            <w:rFonts w:ascii="Arial" w:hAnsi="Arial"/>
            <w:b w:val="1"/>
            <w:bCs w:val="1"/>
            <w:sz w:val="24"/>
            <w:szCs w:val="24"/>
            <w:rtl w:val="0"/>
            <w:lang w:val="en-US"/>
          </w:rPr>
          <w:t xml:space="preserve"> </w:t>
        </w:r>
      </w:ins>
      <w:ins w:id="4191" w:date="2019-06-17T11:03:34Z" w:author="Naveen">
        <w:r>
          <w:rPr>
            <w:rFonts w:ascii="Arial" w:hAnsi="Arial"/>
            <w:sz w:val="24"/>
            <w:szCs w:val="24"/>
            <w:rtl w:val="0"/>
            <w:lang w:val="en-US"/>
          </w:rPr>
          <w:t xml:space="preserve">will be an exploitation test </w:t>
        </w:r>
      </w:ins>
      <w:ins w:id="4192" w:date="2019-06-17T11:03:34Z" w:author="Naveen">
        <w:r>
          <w:rPr>
            <w:rFonts w:ascii="Arial" w:hAnsi="Arial" w:hint="default"/>
            <w:sz w:val="24"/>
            <w:szCs w:val="24"/>
            <w:rtl w:val="0"/>
            <w:lang w:val="en-US"/>
          </w:rPr>
          <w:t xml:space="preserve">– </w:t>
        </w:r>
      </w:ins>
      <w:ins w:id="4193" w:date="2019-06-17T11:03:34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4194"/>
      <w:ins w:id="4195" w:date="2019-06-17T11:03:34Z" w:author="Naveen">
        <w:r>
          <w:rPr>
            <w:rFonts w:ascii="Arial" w:hAnsi="Arial"/>
            <w:color w:val="0000ff"/>
            <w:u w:color="0000ff"/>
            <w:rtl w:val="0"/>
            <w:lang w:val="en-US"/>
          </w:rPr>
          <w:t>[</w:t>
        </w:r>
      </w:ins>
      <w:ins w:id="4196" w:date="2019-06-17T11:03:34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4194"/>
      <w:r>
        <w:commentReference w:id="4194"/>
      </w:r>
    </w:p>
    <w:p>
      <w:pPr>
        <w:pStyle w:val="List Paragraph"/>
        <w:numPr>
          <w:ilvl w:val="0"/>
          <w:numId w:val="24"/>
        </w:numPr>
        <w:bidi w:val="0"/>
        <w:ind w:right="0"/>
        <w:jc w:val="left"/>
        <w:rPr>
          <w:rFonts w:ascii="Arial" w:hAnsi="Arial"/>
          <w:sz w:val="24"/>
          <w:szCs w:val="24"/>
          <w:rtl w:val="0"/>
          <w:lang w:val="en-US"/>
        </w:rPr>
      </w:pPr>
      <w:ins w:id="4197" w:date="2019-06-17T11:03:34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4198" w:date="2019-06-17T11:03:34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4199" w:date="2019-06-17T11:03:34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4200" w:date="2019-06-17T11:03:34Z" w:author="Naveen">
        <w:r>
          <w:rPr>
            <w:rFonts w:ascii="Arial" w:hAnsi="Arial"/>
            <w:b w:val="1"/>
            <w:bCs w:val="1"/>
            <w:sz w:val="24"/>
            <w:szCs w:val="24"/>
            <w:rtl w:val="0"/>
            <w:lang w:val="en-US"/>
          </w:rPr>
          <w:t xml:space="preserve"> </w:t>
        </w:r>
      </w:ins>
      <w:ins w:id="4201" w:date="2019-06-17T11:03:34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4202" w:date="2019-06-17T11:03:34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4203" w:date="2019-06-17T11:03:34Z" w:author="Naveen"/>
          <w:rFonts w:ascii="Arial" w:cs="Arial" w:hAnsi="Arial" w:eastAsia="Arial"/>
        </w:rPr>
      </w:pPr>
    </w:p>
    <w:p>
      <w:pPr>
        <w:pStyle w:val="Body"/>
        <w:rPr>
          <w:ins w:id="4204" w:date="2019-06-17T11:03:34Z" w:author="Naveen"/>
          <w:rFonts w:ascii="Arial" w:cs="Arial" w:hAnsi="Arial" w:eastAsia="Arial"/>
        </w:rPr>
      </w:pPr>
    </w:p>
    <w:p>
      <w:pPr>
        <w:pStyle w:val="Body"/>
      </w:pPr>
      <w:ins w:id="4205" w:date="2019-06-17T11:03:34Z" w:author="Naveen">
        <w:r>
          <w:rPr>
            <w:rFonts w:ascii="Arial Unicode MS" w:cs="Arial Unicode MS" w:hAnsi="Arial Unicode MS" w:eastAsia="Arial Unicode MS"/>
            <w:b w:val="0"/>
            <w:bCs w:val="0"/>
            <w:i w:val="0"/>
            <w:iCs w:val="0"/>
          </w:rPr>
          <w:br w:type="page"/>
        </w:r>
      </w:ins>
    </w:p>
    <w:p>
      <w:pPr>
        <w:pStyle w:val="Heading"/>
        <w:ind w:firstLine="720"/>
        <w:rPr>
          <w:ins w:id="4206" w:date="2019-06-17T11:03:34Z" w:author="Naveen"/>
          <w:rFonts w:ascii="Arial" w:cs="Arial" w:hAnsi="Arial" w:eastAsia="Arial"/>
          <w:b w:val="1"/>
          <w:bCs w:val="1"/>
          <w:color w:val="000000"/>
          <w:sz w:val="24"/>
          <w:szCs w:val="24"/>
          <w:u w:color="000000"/>
        </w:rPr>
      </w:pPr>
      <w:bookmarkStart w:name="_Toc125" w:id="4207"/>
      <w:ins w:id="4208" w:date="2019-06-17T11:03:34Z" w:author="Naveen">
        <w:r>
          <w:rPr>
            <w:rFonts w:ascii="Arial" w:hAnsi="Arial"/>
            <w:b w:val="1"/>
            <w:bCs w:val="1"/>
            <w:color w:val="000000"/>
            <w:sz w:val="24"/>
            <w:szCs w:val="24"/>
            <w:u w:color="000000"/>
            <w:rtl w:val="0"/>
            <w:lang w:val="it-IT"/>
          </w:rPr>
          <w:t xml:space="preserve">Appendices </w:t>
        </w:r>
      </w:ins>
      <w:bookmarkEnd w:id="4207"/>
    </w:p>
    <w:p>
      <w:pPr>
        <w:pStyle w:val="Body"/>
        <w:rPr>
          <w:ins w:id="4209" w:date="2019-06-17T11:03:34Z" w:author="Naveen"/>
        </w:rPr>
      </w:pPr>
    </w:p>
    <w:p>
      <w:pPr>
        <w:pStyle w:val="Body"/>
        <w:ind w:left="720" w:firstLine="0"/>
        <w:rPr>
          <w:ins w:id="4210" w:date="2019-06-17T11:03:34Z" w:author="Naveen"/>
          <w:rFonts w:ascii="Arial" w:cs="Arial" w:hAnsi="Arial" w:eastAsia="Arial"/>
          <w:color w:val="0000ff"/>
          <w:u w:color="0000ff"/>
        </w:rPr>
      </w:pPr>
    </w:p>
    <w:p>
      <w:pPr>
        <w:pStyle w:val="Heading 2"/>
        <w:ind w:left="709" w:firstLine="11"/>
        <w:rPr>
          <w:ins w:id="4211" w:date="2019-06-17T11:03:34Z" w:author="Naveen"/>
          <w:rFonts w:ascii="Arial" w:cs="Arial" w:hAnsi="Arial" w:eastAsia="Arial"/>
          <w:b w:val="1"/>
          <w:bCs w:val="1"/>
          <w:color w:val="000000"/>
          <w:sz w:val="24"/>
          <w:szCs w:val="24"/>
          <w:u w:color="000000"/>
        </w:rPr>
      </w:pPr>
      <w:bookmarkStart w:name="_Toc126" w:id="4212"/>
      <w:commentRangeStart w:id="4213"/>
      <w:ins w:id="4214" w:date="2019-06-17T11:03:34Z" w:author="Naveen">
        <w:r>
          <w:rPr>
            <w:rFonts w:ascii="Arial" w:hAnsi="Arial"/>
            <w:b w:val="1"/>
            <w:bCs w:val="1"/>
            <w:color w:val="000000"/>
            <w:sz w:val="24"/>
            <w:szCs w:val="24"/>
            <w:u w:color="000000"/>
            <w:rtl w:val="0"/>
            <w:lang w:val="da-DK"/>
          </w:rPr>
          <w:t xml:space="preserve">Appendix 1 </w:t>
        </w:r>
      </w:ins>
      <w:ins w:id="4215" w:date="2019-06-17T11:03:34Z" w:author="Naveen">
        <w:r>
          <w:rPr>
            <w:rFonts w:ascii="Arial" w:hAnsi="Arial" w:hint="default"/>
            <w:b w:val="1"/>
            <w:bCs w:val="1"/>
            <w:color w:val="000000"/>
            <w:sz w:val="24"/>
            <w:szCs w:val="24"/>
            <w:u w:color="000000"/>
            <w:rtl w:val="0"/>
            <w:lang w:val="en-US"/>
          </w:rPr>
          <w:t xml:space="preserve">– </w:t>
        </w:r>
      </w:ins>
      <w:ins w:id="4216" w:date="2019-06-17T11:03:34Z" w:author="Naveen">
        <w:r>
          <w:rPr>
            <w:rFonts w:ascii="Arial" w:hAnsi="Arial"/>
            <w:b w:val="1"/>
            <w:bCs w:val="1"/>
            <w:color w:val="000000"/>
            <w:sz w:val="24"/>
            <w:szCs w:val="24"/>
            <w:u w:color="000000"/>
            <w:rtl w:val="0"/>
          </w:rPr>
          <w:t xml:space="preserve">NHSBSA </w:t>
        </w:r>
      </w:ins>
      <w:ins w:id="4217" w:date="2019-06-17T11:03:34Z" w:author="Naveen">
        <w:r>
          <w:rPr>
            <w:rFonts w:ascii="Arial" w:hAnsi="Arial"/>
            <w:i w:val="1"/>
            <w:iCs w:val="1"/>
            <w:color w:val="0000ff"/>
            <w:u w:color="0000ff"/>
            <w:rtl w:val="0"/>
            <w:lang w:val="en-US"/>
          </w:rPr>
          <w:t>[insert project or service name]</w:t>
        </w:r>
      </w:ins>
      <w:ins w:id="4218" w:date="2019-06-17T11:03:34Z" w:author="Naveen">
        <w:r>
          <w:rPr>
            <w:rFonts w:ascii="Arial" w:hAnsi="Arial"/>
            <w:rtl w:val="0"/>
          </w:rPr>
          <w:t xml:space="preserve"> </w:t>
        </w:r>
      </w:ins>
      <w:ins w:id="4219" w:date="2019-06-17T11:03:34Z" w:author="Naveen">
        <w:r>
          <w:rPr>
            <w:rFonts w:ascii="Arial" w:hAnsi="Arial"/>
            <w:b w:val="1"/>
            <w:bCs w:val="1"/>
            <w:color w:val="000000"/>
            <w:sz w:val="24"/>
            <w:szCs w:val="24"/>
            <w:u w:color="000000"/>
            <w:rtl w:val="0"/>
            <w:lang w:val="en-US"/>
          </w:rPr>
          <w:t>Firewall/Security Groups</w:t>
        </w:r>
      </w:ins>
      <w:commentRangeEnd w:id="4213"/>
      <w:r>
        <w:commentReference w:id="4213"/>
      </w:r>
      <w:bookmarkEnd w:id="4212"/>
    </w:p>
    <w:p>
      <w:pPr>
        <w:pStyle w:val="Body"/>
        <w:rPr>
          <w:ins w:id="4220" w:date="2019-06-17T11:03:34Z" w:author="Naveen"/>
        </w:rPr>
      </w:pPr>
    </w:p>
    <w:p>
      <w:pPr>
        <w:pStyle w:val="Body"/>
        <w:ind w:left="709" w:firstLine="0"/>
        <w:rPr>
          <w:ins w:id="4221" w:date="2019-06-17T11:03:34Z" w:author="Naveen"/>
          <w:rFonts w:ascii="Arial" w:cs="Arial" w:hAnsi="Arial" w:eastAsia="Arial"/>
        </w:rPr>
      </w:pPr>
      <w:ins w:id="4222" w:date="2019-06-17T11:03:34Z" w:author="Naveen">
        <w:r>
          <w:rPr>
            <w:rFonts w:ascii="Arial" w:hAnsi="Arial"/>
            <w:rtl w:val="0"/>
            <w:lang w:val="en-US"/>
          </w:rPr>
          <w:t xml:space="preserve">List of security groups with associated ports and IP restrictions for the </w:t>
        </w:r>
      </w:ins>
      <w:ins w:id="4223" w:date="2019-06-17T11:03:34Z" w:author="Naveen">
        <w:r>
          <w:rPr>
            <w:rFonts w:ascii="Arial" w:hAnsi="Arial"/>
            <w:i w:val="1"/>
            <w:iCs w:val="1"/>
            <w:color w:val="0000ff"/>
            <w:u w:color="0000ff"/>
            <w:rtl w:val="0"/>
            <w:lang w:val="en-US"/>
          </w:rPr>
          <w:t>[insert project or service name]</w:t>
        </w:r>
      </w:ins>
      <w:ins w:id="4224" w:date="2019-06-17T11:03:34Z" w:author="Naveen">
        <w:r>
          <w:rPr>
            <w:rFonts w:ascii="Arial" w:hAnsi="Arial"/>
            <w:rtl w:val="0"/>
            <w:lang w:val="en-US"/>
          </w:rPr>
          <w:t xml:space="preserve"> service</w:t>
        </w:r>
      </w:ins>
    </w:p>
    <w:p>
      <w:pPr>
        <w:pStyle w:val="Body"/>
        <w:rPr>
          <w:ins w:id="4225" w:date="2019-06-17T11:03:34Z" w:author="Naveen"/>
        </w:rPr>
      </w:pPr>
    </w:p>
    <w:p>
      <w:pPr>
        <w:pStyle w:val="Body"/>
        <w:rPr>
          <w:ins w:id="4226" w:date="2019-06-17T11:03:34Z" w:author="Naveen"/>
        </w:rPr>
      </w:pPr>
    </w:p>
    <w:p>
      <w:pPr>
        <w:pStyle w:val="Body"/>
        <w:rPr>
          <w:ins w:id="4227" w:date="2019-06-17T11:03:34Z" w:author="Naveen"/>
        </w:rPr>
      </w:pPr>
    </w:p>
    <w:p>
      <w:pPr>
        <w:pStyle w:val="Heading 2"/>
        <w:ind w:firstLine="709"/>
        <w:rPr>
          <w:ins w:id="4228" w:date="2019-06-17T11:03:34Z" w:author="Naveen"/>
          <w:rFonts w:ascii="Arial" w:cs="Arial" w:hAnsi="Arial" w:eastAsia="Arial"/>
          <w:b w:val="1"/>
          <w:bCs w:val="1"/>
          <w:color w:val="000000"/>
          <w:sz w:val="24"/>
          <w:szCs w:val="24"/>
          <w:u w:color="000000"/>
        </w:rPr>
      </w:pPr>
      <w:bookmarkStart w:name="_Toc127" w:id="4229"/>
      <w:commentRangeStart w:id="4230"/>
      <w:ins w:id="4231" w:date="2019-06-17T11:03:34Z" w:author="Naveen">
        <w:r>
          <w:rPr>
            <w:rFonts w:ascii="Arial" w:hAnsi="Arial"/>
            <w:b w:val="1"/>
            <w:bCs w:val="1"/>
            <w:color w:val="000000"/>
            <w:sz w:val="24"/>
            <w:szCs w:val="24"/>
            <w:u w:color="000000"/>
            <w:rtl w:val="0"/>
            <w:lang w:val="da-DK"/>
          </w:rPr>
          <w:t xml:space="preserve">Appendix 2 </w:t>
        </w:r>
      </w:ins>
      <w:ins w:id="4232" w:date="2019-06-17T11:03:34Z" w:author="Naveen">
        <w:r>
          <w:rPr>
            <w:rFonts w:ascii="Arial" w:hAnsi="Arial" w:hint="default"/>
            <w:b w:val="1"/>
            <w:bCs w:val="1"/>
            <w:color w:val="000000"/>
            <w:sz w:val="24"/>
            <w:szCs w:val="24"/>
            <w:u w:color="000000"/>
            <w:rtl w:val="0"/>
            <w:lang w:val="en-US"/>
          </w:rPr>
          <w:t xml:space="preserve">– </w:t>
        </w:r>
      </w:ins>
      <w:ins w:id="4233" w:date="2019-06-17T11:03:34Z" w:author="Naveen">
        <w:r>
          <w:rPr>
            <w:rFonts w:ascii="Arial" w:hAnsi="Arial"/>
            <w:b w:val="1"/>
            <w:bCs w:val="1"/>
            <w:color w:val="000000"/>
            <w:sz w:val="24"/>
            <w:szCs w:val="24"/>
            <w:u w:color="000000"/>
            <w:rtl w:val="0"/>
            <w:lang w:val="en-US"/>
          </w:rPr>
          <w:t>Application flows/user journey</w:t>
        </w:r>
      </w:ins>
      <w:commentRangeEnd w:id="4230"/>
      <w:r>
        <w:commentReference w:id="4230"/>
      </w:r>
      <w:bookmarkEnd w:id="4229"/>
    </w:p>
    <w:p>
      <w:pPr>
        <w:pStyle w:val="Heading 2"/>
        <w:ind w:firstLine="709"/>
        <w:rPr>
          <w:ins w:id="4234" w:date="2019-06-17T11:03:34Z" w:author="Naveen"/>
          <w:rFonts w:ascii="Arial" w:cs="Arial" w:hAnsi="Arial" w:eastAsia="Arial"/>
          <w:b w:val="1"/>
          <w:bCs w:val="1"/>
          <w:color w:val="000000"/>
          <w:sz w:val="24"/>
          <w:szCs w:val="24"/>
          <w:u w:color="000000"/>
        </w:rPr>
      </w:pPr>
    </w:p>
    <w:p>
      <w:pPr>
        <w:pStyle w:val="Body"/>
        <w:ind w:firstLine="720"/>
        <w:rPr>
          <w:ins w:id="4235" w:date="2019-06-17T11:03:34Z" w:author="Naveen"/>
          <w:rFonts w:ascii="Arial" w:cs="Arial" w:hAnsi="Arial" w:eastAsia="Arial"/>
          <w:b w:val="1"/>
          <w:bCs w:val="1"/>
          <w:color w:val="000000"/>
          <w:u w:color="000000"/>
        </w:rPr>
      </w:pPr>
    </w:p>
    <w:p>
      <w:pPr>
        <w:pStyle w:val="Body"/>
        <w:ind w:firstLine="720"/>
        <w:rPr>
          <w:ins w:id="4236" w:date="2019-06-17T11:03:34Z" w:author="Naveen"/>
          <w:rFonts w:ascii="Arial" w:cs="Arial" w:hAnsi="Arial" w:eastAsia="Arial"/>
          <w:b w:val="1"/>
          <w:bCs w:val="1"/>
          <w:color w:val="000000"/>
          <w:u w:color="000000"/>
        </w:rPr>
      </w:pPr>
    </w:p>
    <w:p>
      <w:pPr>
        <w:pStyle w:val="Body"/>
        <w:ind w:firstLine="720"/>
        <w:rPr>
          <w:ins w:id="4237" w:date="2019-06-17T11:03:34Z" w:author="Naveen"/>
          <w:rFonts w:ascii="Arial" w:cs="Arial" w:hAnsi="Arial" w:eastAsia="Arial"/>
          <w:b w:val="1"/>
          <w:bCs w:val="1"/>
          <w:color w:val="000000"/>
          <w:u w:color="000000"/>
        </w:rPr>
      </w:pPr>
      <w:ins w:id="4238" w:date="2019-06-17T11:03:34Z" w:author="Naveen">
        <w:r>
          <w:rPr>
            <w:rFonts w:ascii="Arial" w:cs="Arial" w:hAnsi="Arial" w:eastAsia="Arial"/>
            <w:b w:val="1"/>
            <w:bCs w:val="1"/>
            <w:color w:val="000000"/>
            <w:u w:color="000000"/>
          </w:rPr>
          <w:br w:type="textWrapping"/>
        </w:r>
      </w:ins>
      <w:commentRangeStart w:id="4239"/>
    </w:p>
    <w:p>
      <w:pPr>
        <w:pStyle w:val="Body"/>
        <w:ind w:firstLine="720"/>
        <w:rPr>
          <w:ins w:id="4240" w:date="2019-06-17T11:03:34Z" w:author="Naveen"/>
          <w:rFonts w:ascii="Arial" w:cs="Arial" w:hAnsi="Arial" w:eastAsia="Arial"/>
          <w:b w:val="1"/>
          <w:bCs w:val="1"/>
          <w:color w:val="000000"/>
          <w:u w:color="000000"/>
        </w:rPr>
      </w:pPr>
    </w:p>
    <w:p>
      <w:pPr>
        <w:pStyle w:val="Heading 2"/>
        <w:ind w:firstLine="709"/>
        <w:rPr>
          <w:ins w:id="4241" w:date="2019-06-17T11:03:34Z" w:author="Naveen"/>
          <w:rFonts w:ascii="Arial" w:cs="Arial" w:hAnsi="Arial" w:eastAsia="Arial"/>
          <w:b w:val="1"/>
          <w:bCs w:val="1"/>
          <w:color w:val="000000"/>
          <w:sz w:val="24"/>
          <w:szCs w:val="24"/>
          <w:u w:color="000000"/>
        </w:rPr>
      </w:pPr>
      <w:bookmarkStart w:name="_Toc128" w:id="4242"/>
      <w:ins w:id="4243" w:date="2019-06-17T11:03:34Z" w:author="Naveen">
        <w:r>
          <w:rPr>
            <w:rFonts w:ascii="Arial" w:hAnsi="Arial"/>
            <w:b w:val="1"/>
            <w:bCs w:val="1"/>
            <w:color w:val="000000"/>
            <w:sz w:val="24"/>
            <w:szCs w:val="24"/>
            <w:u w:color="000000"/>
            <w:rtl w:val="0"/>
            <w:lang w:val="da-DK"/>
          </w:rPr>
          <w:t xml:space="preserve">Appendix 3 </w:t>
        </w:r>
      </w:ins>
      <w:ins w:id="4244" w:date="2019-06-17T11:03:34Z" w:author="Naveen">
        <w:r>
          <w:rPr>
            <w:rFonts w:ascii="Arial" w:hAnsi="Arial" w:hint="default"/>
            <w:b w:val="1"/>
            <w:bCs w:val="1"/>
            <w:color w:val="000000"/>
            <w:sz w:val="24"/>
            <w:szCs w:val="24"/>
            <w:u w:color="000000"/>
            <w:rtl w:val="0"/>
            <w:lang w:val="en-US"/>
          </w:rPr>
          <w:t xml:space="preserve">– </w:t>
        </w:r>
      </w:ins>
      <w:ins w:id="4245" w:date="2019-06-17T11:03:34Z" w:author="Naveen">
        <w:r>
          <w:rPr>
            <w:rFonts w:ascii="Arial" w:hAnsi="Arial"/>
            <w:b w:val="1"/>
            <w:bCs w:val="1"/>
            <w:color w:val="000000"/>
            <w:sz w:val="24"/>
            <w:szCs w:val="24"/>
            <w:u w:color="000000"/>
            <w:rtl w:val="0"/>
            <w:lang w:val="en-US"/>
          </w:rPr>
          <w:t>Application screenshots</w:t>
        </w:r>
      </w:ins>
      <w:commentRangeEnd w:id="4239"/>
      <w:r>
        <w:commentReference w:id="4239"/>
      </w:r>
      <w:bookmarkEnd w:id="4242"/>
    </w:p>
    <w:p>
      <w:pPr>
        <w:pStyle w:val="Body"/>
        <w:rPr>
          <w:ins w:id="4246" w:date="2019-06-17T11:03:34Z" w:author="Naveen"/>
        </w:rPr>
      </w:pPr>
    </w:p>
    <w:p>
      <w:pPr>
        <w:pStyle w:val="Body"/>
        <w:rPr>
          <w:ins w:id="4247" w:date="2019-06-17T11:03:34Z" w:author="Naveen"/>
        </w:rPr>
      </w:pPr>
    </w:p>
    <w:p>
      <w:pPr>
        <w:pStyle w:val="Body"/>
        <w:rPr>
          <w:ins w:id="4248" w:date="2019-06-17T11:03:34Z" w:author="Naveen"/>
        </w:rPr>
      </w:pPr>
    </w:p>
    <w:p>
      <w:pPr>
        <w:pStyle w:val="Body"/>
        <w:rPr>
          <w:ins w:id="4249" w:date="2019-06-17T11:03:34Z" w:author="Naveen"/>
        </w:rPr>
      </w:pPr>
    </w:p>
    <w:p>
      <w:pPr>
        <w:pStyle w:val="Body"/>
        <w:rPr>
          <w:ins w:id="4250" w:date="2019-06-17T11:03:34Z" w:author="Naveen"/>
        </w:rPr>
      </w:pPr>
    </w:p>
    <w:p>
      <w:pPr>
        <w:pStyle w:val="Heading 2"/>
        <w:ind w:firstLine="709"/>
        <w:rPr>
          <w:ins w:id="4251" w:date="2019-06-17T11:03:34Z" w:author="Naveen"/>
          <w:rFonts w:ascii="Arial" w:cs="Arial" w:hAnsi="Arial" w:eastAsia="Arial"/>
          <w:b w:val="1"/>
          <w:bCs w:val="1"/>
          <w:color w:val="000000"/>
          <w:sz w:val="24"/>
          <w:szCs w:val="24"/>
          <w:u w:color="000000"/>
        </w:rPr>
      </w:pPr>
      <w:bookmarkStart w:name="_Toc129" w:id="4252"/>
      <w:commentRangeStart w:id="4253"/>
      <w:ins w:id="4254" w:date="2019-06-17T11:03:34Z" w:author="Naveen">
        <w:r>
          <w:rPr>
            <w:rFonts w:ascii="Arial" w:hAnsi="Arial"/>
            <w:b w:val="1"/>
            <w:bCs w:val="1"/>
            <w:color w:val="000000"/>
            <w:sz w:val="24"/>
            <w:szCs w:val="24"/>
            <w:u w:color="000000"/>
            <w:rtl w:val="0"/>
            <w:lang w:val="da-DK"/>
          </w:rPr>
          <w:t xml:space="preserve">Appendix 4 </w:t>
        </w:r>
      </w:ins>
      <w:ins w:id="4255" w:date="2019-06-17T11:03:34Z" w:author="Naveen">
        <w:r>
          <w:rPr>
            <w:rFonts w:ascii="Arial" w:hAnsi="Arial" w:hint="default"/>
            <w:b w:val="1"/>
            <w:bCs w:val="1"/>
            <w:color w:val="000000"/>
            <w:sz w:val="24"/>
            <w:szCs w:val="24"/>
            <w:u w:color="000000"/>
            <w:rtl w:val="0"/>
            <w:lang w:val="en-US"/>
          </w:rPr>
          <w:t xml:space="preserve">– </w:t>
        </w:r>
      </w:ins>
      <w:ins w:id="4256" w:date="2019-06-17T11:03:34Z" w:author="Naveen">
        <w:r>
          <w:rPr>
            <w:rFonts w:ascii="Arial" w:hAnsi="Arial"/>
            <w:b w:val="1"/>
            <w:bCs w:val="1"/>
            <w:color w:val="000000"/>
            <w:sz w:val="24"/>
            <w:szCs w:val="24"/>
            <w:u w:color="000000"/>
            <w:rtl w:val="0"/>
            <w:lang w:val="fr-FR"/>
          </w:rPr>
          <w:t>NTA Monitor scoping questionnaire</w:t>
        </w:r>
      </w:ins>
      <w:commentRangeEnd w:id="4253"/>
      <w:r>
        <w:commentReference w:id="4253"/>
      </w:r>
      <w:bookmarkEnd w:id="4252"/>
    </w:p>
    <w:p>
      <w:pPr>
        <w:pStyle w:val="Body"/>
        <w:ind w:firstLine="720"/>
        <w:rPr>
          <w:ins w:id="4257" w:date="2019-06-17T11:03:34Z" w:author="Naveen"/>
          <w:rFonts w:ascii="Arial" w:cs="Arial" w:hAnsi="Arial" w:eastAsia="Arial"/>
          <w:b w:val="1"/>
          <w:bCs w:val="1"/>
          <w:color w:val="000000"/>
          <w:u w:color="000000"/>
        </w:rPr>
      </w:pPr>
    </w:p>
    <w:p>
      <w:pPr>
        <w:pStyle w:val="Body"/>
        <w:ind w:firstLine="1701"/>
        <w:rPr>
          <w:ins w:id="4258" w:date="2019-06-17T11:03:34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4259" w:date="2019-06-17T11:03:34Z" w:author="Naveen"/>
          <w:rFonts w:ascii="Arial" w:cs="Arial" w:hAnsi="Arial" w:eastAsia="Arial"/>
          <w:b w:val="1"/>
          <w:bCs w:val="1"/>
          <w:color w:val="000000"/>
          <w:u w:color="000000"/>
        </w:rPr>
      </w:pPr>
    </w:p>
    <w:p>
      <w:pPr>
        <w:pStyle w:val="Body"/>
        <w:ind w:firstLine="1701"/>
        <w:rPr>
          <w:ins w:id="4260" w:date="2019-06-17T11:03:34Z" w:author="Naveen"/>
          <w:rFonts w:ascii="Arial" w:cs="Arial" w:hAnsi="Arial" w:eastAsia="Arial"/>
          <w:b w:val="1"/>
          <w:bCs w:val="1"/>
          <w:color w:val="000000"/>
          <w:u w:color="000000"/>
        </w:rPr>
      </w:pPr>
    </w:p>
    <w:p>
      <w:pPr>
        <w:pStyle w:val="Body"/>
        <w:ind w:firstLine="1701"/>
        <w:rPr>
          <w:ins w:id="4261" w:date="2019-06-17T11:03:34Z" w:author="Naveen"/>
          <w:rFonts w:ascii="Arial" w:cs="Arial" w:hAnsi="Arial" w:eastAsia="Arial"/>
          <w:b w:val="1"/>
          <w:bCs w:val="1"/>
          <w:color w:val="000000"/>
          <w:u w:color="000000"/>
        </w:rPr>
      </w:pPr>
    </w:p>
    <w:p>
      <w:pPr>
        <w:pStyle w:val="Heading 2"/>
        <w:ind w:left="1276" w:hanging="567"/>
        <w:rPr>
          <w:ins w:id="4262" w:date="2019-06-17T11:03:34Z" w:author="Naveen"/>
          <w:rFonts w:ascii="Arial" w:cs="Arial" w:hAnsi="Arial" w:eastAsia="Arial"/>
          <w:b w:val="1"/>
          <w:bCs w:val="1"/>
          <w:color w:val="000000"/>
          <w:sz w:val="24"/>
          <w:szCs w:val="24"/>
          <w:u w:color="000000"/>
        </w:rPr>
      </w:pPr>
      <w:bookmarkStart w:name="_Toc130" w:id="4263"/>
      <w:commentRangeStart w:id="4264"/>
      <w:ins w:id="4265" w:date="2019-06-17T11:03:34Z" w:author="Naveen">
        <w:r>
          <w:rPr>
            <w:rFonts w:ascii="Arial" w:hAnsi="Arial"/>
            <w:b w:val="1"/>
            <w:bCs w:val="1"/>
            <w:color w:val="000000"/>
            <w:sz w:val="24"/>
            <w:szCs w:val="24"/>
            <w:u w:color="000000"/>
            <w:rtl w:val="0"/>
            <w:lang w:val="da-DK"/>
          </w:rPr>
          <w:t xml:space="preserve">Appendix 5 </w:t>
        </w:r>
      </w:ins>
      <w:ins w:id="4266" w:date="2019-06-17T11:03:34Z" w:author="Naveen">
        <w:r>
          <w:rPr>
            <w:rFonts w:ascii="Arial" w:hAnsi="Arial" w:hint="default"/>
            <w:b w:val="1"/>
            <w:bCs w:val="1"/>
            <w:color w:val="000000"/>
            <w:sz w:val="24"/>
            <w:szCs w:val="24"/>
            <w:u w:color="000000"/>
            <w:rtl w:val="0"/>
            <w:lang w:val="en-US"/>
          </w:rPr>
          <w:t xml:space="preserve">– </w:t>
        </w:r>
      </w:ins>
      <w:ins w:id="4267" w:date="2019-06-17T11:03:34Z" w:author="Naveen">
        <w:r>
          <w:rPr>
            <w:rFonts w:ascii="Arial" w:hAnsi="Arial"/>
            <w:b w:val="1"/>
            <w:bCs w:val="1"/>
            <w:color w:val="000000"/>
            <w:sz w:val="24"/>
            <w:szCs w:val="24"/>
            <w:u w:color="000000"/>
            <w:rtl w:val="0"/>
          </w:rPr>
          <w:t>NTA Monitor test plan</w:t>
        </w:r>
      </w:ins>
      <w:commentRangeEnd w:id="4264"/>
      <w:r>
        <w:commentReference w:id="4264"/>
      </w:r>
      <w:bookmarkEnd w:id="4263"/>
    </w:p>
    <w:p>
      <w:pPr>
        <w:pStyle w:val="Body"/>
        <w:rPr>
          <w:ins w:id="4268" w:date="2019-06-17T11:03:34Z" w:author="Naveen"/>
        </w:rPr>
      </w:pPr>
    </w:p>
    <w:p>
      <w:pPr>
        <w:pStyle w:val="Body"/>
        <w:rPr>
          <w:ins w:id="4269" w:date="2019-06-17T11:03:34Z" w:author="Naveen"/>
        </w:rPr>
      </w:pPr>
    </w:p>
    <w:p>
      <w:pPr>
        <w:pStyle w:val="Body"/>
        <w:rPr>
          <w:ins w:id="4270" w:date="2019-06-17T11:03:34Z" w:author="Naveen"/>
        </w:rPr>
      </w:pPr>
    </w:p>
    <w:p>
      <w:pPr>
        <w:pStyle w:val="Body"/>
        <w:rPr>
          <w:ins w:id="4271" w:date="2019-06-17T11:03:34Z" w:author="Naveen"/>
        </w:rPr>
      </w:pPr>
    </w:p>
    <w:p>
      <w:pPr>
        <w:pStyle w:val="Body"/>
        <w:rPr>
          <w:ins w:id="4272" w:date="2019-06-17T11:03:34Z" w:author="Naveen"/>
        </w:rPr>
      </w:pPr>
      <w:ins w:id="4273" w:date="2019-06-17T11:03:34Z" w:author="Naveen">
        <w:r>
          <w:rPr/>
          <w:br w:type="textWrapping"/>
        </w:r>
      </w:ins>
      <w:commentRangeStart w:id="4274"/>
    </w:p>
    <w:p>
      <w:pPr>
        <w:pStyle w:val="Body"/>
        <w:ind w:left="709" w:firstLine="0"/>
        <w:rPr>
          <w:ins w:id="4275" w:date="2019-06-17T11:03:34Z" w:author="Naveen"/>
          <w:rFonts w:ascii="Arial" w:cs="Arial" w:hAnsi="Arial" w:eastAsia="Arial"/>
          <w:b w:val="1"/>
          <w:bCs w:val="1"/>
          <w:color w:val="000000"/>
          <w:u w:color="000000"/>
        </w:rPr>
      </w:pPr>
      <w:ins w:id="4276" w:date="2019-06-17T11:03:34Z" w:author="Naveen">
        <w:r>
          <w:rPr>
            <w:rFonts w:ascii="Arial" w:hAnsi="Arial"/>
            <w:b w:val="1"/>
            <w:bCs w:val="1"/>
            <w:color w:val="000000"/>
            <w:u w:color="000000"/>
            <w:rtl w:val="0"/>
            <w:lang w:val="da-DK"/>
          </w:rPr>
          <w:t>Appendix 6</w:t>
        </w:r>
      </w:ins>
      <w:ins w:id="4277" w:date="2019-06-17T11:03:34Z" w:author="Naveen">
        <w:r>
          <w:rPr>
            <w:rFonts w:ascii="Arial" w:hAnsi="Arial" w:hint="default"/>
            <w:b w:val="1"/>
            <w:bCs w:val="1"/>
            <w:color w:val="000000"/>
            <w:u w:color="000000"/>
            <w:rtl w:val="0"/>
            <w:lang w:val="en-US"/>
          </w:rPr>
          <w:t xml:space="preserve"> – </w:t>
        </w:r>
      </w:ins>
      <w:ins w:id="4278" w:date="2019-06-17T11:03:34Z" w:author="Naveen">
        <w:r>
          <w:rPr>
            <w:rFonts w:ascii="Arial" w:hAnsi="Arial"/>
            <w:b w:val="1"/>
            <w:bCs w:val="1"/>
            <w:color w:val="000000"/>
            <w:u w:color="000000"/>
            <w:rtl w:val="0"/>
            <w:lang w:val="en-US"/>
          </w:rPr>
          <w:t>Penetration tester user guide for NHSBSA AWS platform</w:t>
        </w:r>
      </w:ins>
      <w:commentRangeEnd w:id="4274"/>
      <w:r>
        <w:commentReference w:id="4274"/>
      </w:r>
    </w:p>
    <w:p>
      <w:pPr>
        <w:pStyle w:val="Body"/>
        <w:ind w:firstLine="720"/>
        <w:rPr>
          <w:ins w:id="4279" w:date="2019-06-17T11:03:34Z" w:author="Naveen"/>
          <w:b w:val="1"/>
          <w:bCs w:val="1"/>
          <w:color w:val="000000"/>
          <w:u w:color="000000"/>
        </w:rPr>
      </w:pPr>
    </w:p>
    <w:p>
      <w:pPr>
        <w:pStyle w:val="Body"/>
        <w:ind w:firstLine="720"/>
        <w:rPr>
          <w:ins w:id="4280" w:date="2019-06-17T11:03:34Z" w:author="Naveen"/>
          <w:b w:val="1"/>
          <w:bCs w:val="1"/>
          <w:color w:val="000000"/>
          <w:u w:color="000000"/>
        </w:rPr>
      </w:pPr>
      <w:r>
        <w:rPr>
          <w:b w:val="1"/>
          <w:bCs w:val="1"/>
          <w:color w:val="000000"/>
          <w:u w:color="000000"/>
        </w:rPr>
        <w:drawing>
          <wp:inline distT="0" distB="0" distL="0" distR="0">
            <wp:extent cx="1314450" cy="847725"/>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4281" w:date="2019-06-17T11:03:34Z" w:author="Naveen"/>
          <w:rFonts w:ascii="Arial" w:cs="Arial" w:hAnsi="Arial" w:eastAsia="Arial"/>
          <w:color w:val="000000"/>
          <w:u w:color="000000"/>
        </w:rPr>
      </w:pPr>
    </w:p>
    <w:p>
      <w:pPr>
        <w:pStyle w:val="Body"/>
        <w:ind w:left="709" w:firstLine="0"/>
        <w:rPr>
          <w:ins w:id="4282" w:date="2019-06-17T11:03:34Z" w:author="Naveen"/>
          <w:rFonts w:ascii="Arial" w:cs="Arial" w:hAnsi="Arial" w:eastAsia="Arial"/>
          <w:b w:val="1"/>
          <w:bCs w:val="1"/>
          <w:color w:val="000000"/>
          <w:u w:color="000000"/>
        </w:rPr>
      </w:pPr>
      <w:ins w:id="4283" w:date="2019-06-17T11:03:34Z" w:author="Naveen">
        <w:r>
          <w:rPr/>
          <w:tab/>
        </w:r>
      </w:ins>
      <w:commentRangeStart w:id="4284"/>
      <w:ins w:id="4285" w:date="2019-06-17T11:03:34Z" w:author="Naveen">
        <w:r>
          <w:rPr>
            <w:rFonts w:ascii="Arial" w:hAnsi="Arial"/>
            <w:b w:val="1"/>
            <w:bCs w:val="1"/>
            <w:color w:val="000000"/>
            <w:u w:color="000000"/>
            <w:rtl w:val="0"/>
            <w:lang w:val="da-DK"/>
          </w:rPr>
          <w:t>Appendix 7</w:t>
        </w:r>
      </w:ins>
      <w:ins w:id="4286" w:date="2019-06-17T11:03:34Z" w:author="Naveen">
        <w:r>
          <w:rPr>
            <w:rFonts w:ascii="Arial" w:hAnsi="Arial" w:hint="default"/>
            <w:b w:val="1"/>
            <w:bCs w:val="1"/>
            <w:color w:val="000000"/>
            <w:u w:color="000000"/>
            <w:rtl w:val="0"/>
            <w:lang w:val="en-US"/>
          </w:rPr>
          <w:t xml:space="preserve"> – </w:t>
        </w:r>
      </w:ins>
      <w:ins w:id="4287" w:date="2019-06-17T11:03:34Z" w:author="Naveen">
        <w:r>
          <w:rPr>
            <w:rFonts w:ascii="Arial" w:hAnsi="Arial"/>
            <w:b w:val="1"/>
            <w:bCs w:val="1"/>
            <w:color w:val="000000"/>
            <w:u w:color="000000"/>
            <w:rtl w:val="0"/>
            <w:lang w:val="en-US"/>
          </w:rPr>
          <w:t>Log in credentials</w:t>
        </w:r>
      </w:ins>
      <w:commentRangeEnd w:id="4284"/>
      <w:r>
        <w:commentReference w:id="4284"/>
      </w:r>
    </w:p>
    <w:p>
      <w:pPr>
        <w:pStyle w:val="Body"/>
        <w:rPr>
          <w:ins w:id="4288" w:date="2019-06-17T11:03:34Z" w:author="Naveen"/>
        </w:rPr>
      </w:pPr>
    </w:p>
    <w:p>
      <w:pPr>
        <w:pStyle w:val="Body"/>
        <w:ind w:firstLine="709"/>
        <w:rPr>
          <w:ins w:id="4289" w:date="2019-06-17T11:03:34Z" w:author="Naveen"/>
        </w:rPr>
      </w:pPr>
    </w:p>
    <w:p>
      <w:pPr>
        <w:pStyle w:val="Body"/>
      </w:pPr>
      <w:ins w:id="4290" w:date="2019-06-17T11:03:34Z" w:author="Naveen">
        <w:r>
          <w:rPr>
            <w:rFonts w:ascii="Arial Unicode MS" w:cs="Arial Unicode MS" w:hAnsi="Arial Unicode MS" w:eastAsia="Arial Unicode MS"/>
            <w:b w:val="0"/>
            <w:bCs w:val="0"/>
            <w:i w:val="0"/>
            <w:iCs w:val="0"/>
          </w:rPr>
          <w:br w:type="page"/>
        </w:r>
      </w:ins>
    </w:p>
    <w:p>
      <w:pPr>
        <w:pStyle w:val="Heading 2"/>
        <w:ind w:left="1276" w:hanging="567"/>
        <w:rPr>
          <w:ins w:id="4291" w:date="2019-06-17T11:03:34Z" w:author="Naveen"/>
          <w:rFonts w:ascii="Arial" w:cs="Arial" w:hAnsi="Arial" w:eastAsia="Arial"/>
          <w:b w:val="1"/>
          <w:bCs w:val="1"/>
          <w:color w:val="000000"/>
          <w:sz w:val="24"/>
          <w:szCs w:val="24"/>
          <w:u w:color="000000"/>
        </w:rPr>
      </w:pPr>
      <w:bookmarkStart w:name="_Toc131" w:id="4292"/>
      <w:ins w:id="4293" w:date="2019-06-17T11:03:34Z" w:author="Naveen">
        <w:r>
          <w:rPr>
            <w:rFonts w:ascii="Arial" w:hAnsi="Arial"/>
            <w:b w:val="1"/>
            <w:bCs w:val="1"/>
            <w:color w:val="000000"/>
            <w:sz w:val="24"/>
            <w:szCs w:val="24"/>
            <w:u w:color="000000"/>
            <w:rtl w:val="0"/>
            <w:lang w:val="en-US"/>
          </w:rPr>
          <w:t>Glossary:</w:t>
        </w:r>
      </w:ins>
      <w:bookmarkEnd w:id="4292"/>
    </w:p>
    <w:p>
      <w:pPr>
        <w:pStyle w:val="Body"/>
        <w:rPr>
          <w:ins w:id="4294" w:date="2019-06-17T11:03:34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295"/>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4296" w:date="2019-06-17T11:03:34Z" w:author="Naveen"/>
          <w:rFonts w:ascii="Arial" w:cs="Arial" w:hAnsi="Arial" w:eastAsia="Arial"/>
          <w:b w:val="1"/>
          <w:bCs w:val="1"/>
        </w:rPr>
      </w:pPr>
    </w:p>
    <w:p>
      <w:pPr>
        <w:pStyle w:val="Body"/>
        <w:tabs>
          <w:tab w:val="left" w:pos="8647"/>
        </w:tabs>
        <w:rPr>
          <w:ins w:id="4297" w:date="2019-06-17T11:03:34Z" w:author="Naveen"/>
        </w:rPr>
      </w:pPr>
      <w:ins w:id="4298" w:date="2019-06-17T11:03:34Z" w:author="Naveen">
        <w:r>
          <w:rPr>
            <w:rtl w:val="0"/>
          </w:rPr>
          <w:t xml:space="preserve"> </w:t>
        </w:r>
      </w:ins>
    </w:p>
    <w:p>
      <w:pPr>
        <w:pStyle w:val="Body"/>
        <w:rPr>
          <w:ins w:id="4299" w:date="2019-06-17T11:03:34Z" w:author="Naveen"/>
        </w:rPr>
      </w:pPr>
    </w:p>
    <w:p>
      <w:pPr>
        <w:pStyle w:val="Body"/>
        <w:rPr>
          <w:ins w:id="4300" w:date="2019-06-17T11:03:34Z" w:author="Naveen"/>
        </w:rPr>
      </w:pPr>
    </w:p>
    <w:p>
      <w:pPr>
        <w:pStyle w:val="Body"/>
        <w:rPr>
          <w:ins w:id="4301" w:date="2019-06-17T11:03:34Z" w:author="Naveen"/>
        </w:rPr>
      </w:pPr>
      <w:ins w:id="4302" w:date="2019-06-17T11:03:34Z" w:author="Naveen">
        <w:r>
          <w:rPr/>
          <w:br w:type="textWrapping"/>
        </w:r>
      </w:ins>
      <w:commentRangeStart w:id="4303"/>
    </w:p>
    <w:p>
      <w:pPr>
        <w:pStyle w:val="Body"/>
        <w:jc w:val="right"/>
        <w:rPr>
          <w:ins w:id="4304" w:date="2019-06-17T11:03:34Z" w:author="Naveen"/>
          <w:rFonts w:ascii="Arial" w:cs="Arial" w:hAnsi="Arial" w:eastAsia="Arial"/>
          <w:b w:val="1"/>
          <w:bCs w:val="1"/>
          <w:color w:val="0000ff"/>
          <w:sz w:val="28"/>
          <w:szCs w:val="28"/>
          <w:u w:color="0000ff"/>
        </w:rPr>
      </w:pPr>
      <w:ins w:id="4305" w:date="2019-06-17T11:03:34Z" w:author="Naveen">
        <w:r>
          <w:rPr>
            <w:rFonts w:ascii="Arial" w:hAnsi="Arial"/>
            <w:b w:val="1"/>
            <w:bCs w:val="1"/>
            <w:color w:val="0000ff"/>
            <w:sz w:val="28"/>
            <w:szCs w:val="28"/>
            <w:u w:color="0000ff"/>
            <w:rtl w:val="0"/>
            <w:lang w:val="en-US"/>
          </w:rPr>
          <w:t>[Insert PROJECT or Service Name]</w:t>
        </w:r>
      </w:ins>
      <w:commentRangeEnd w:id="4303"/>
      <w:r>
        <w:commentReference w:id="4303"/>
      </w:r>
    </w:p>
    <w:p>
      <w:pPr>
        <w:pStyle w:val="Body"/>
        <w:jc w:val="right"/>
        <w:rPr>
          <w:ins w:id="4306" w:date="2019-06-17T11:03:34Z" w:author="Naveen"/>
          <w:rFonts w:ascii="Arial" w:cs="Arial" w:hAnsi="Arial" w:eastAsia="Arial"/>
          <w:b w:val="1"/>
          <w:bCs w:val="1"/>
          <w:sz w:val="28"/>
          <w:szCs w:val="28"/>
        </w:rPr>
      </w:pPr>
      <w:ins w:id="4307" w:date="2019-06-17T11:03:34Z" w:author="Naveen">
        <w:r>
          <w:rPr>
            <w:rFonts w:ascii="Arial" w:hAnsi="Arial"/>
            <w:b w:val="1"/>
            <w:bCs w:val="1"/>
            <w:sz w:val="28"/>
            <w:szCs w:val="28"/>
            <w:rtl w:val="0"/>
            <w:lang w:val="en-US"/>
          </w:rPr>
          <w:t>Penetration Test</w:t>
        </w:r>
      </w:ins>
    </w:p>
    <w:p>
      <w:pPr>
        <w:pStyle w:val="Body"/>
        <w:jc w:val="right"/>
        <w:rPr>
          <w:ins w:id="4308" w:date="2019-06-17T11:03:34Z" w:author="Naveen"/>
          <w:rFonts w:ascii="Arial" w:cs="Arial" w:hAnsi="Arial" w:eastAsia="Arial"/>
          <w:sz w:val="28"/>
          <w:szCs w:val="28"/>
        </w:rPr>
      </w:pPr>
      <w:ins w:id="4309" w:date="2019-06-17T11:03:34Z" w:author="Naveen">
        <w:r>
          <w:rPr>
            <w:rFonts w:ascii="Arial" w:hAnsi="Arial"/>
            <w:b w:val="1"/>
            <w:bCs w:val="1"/>
            <w:sz w:val="28"/>
            <w:szCs w:val="28"/>
            <w:rtl w:val="0"/>
            <w:lang w:val="en-US"/>
          </w:rPr>
          <w:t>Scoping Document</w:t>
        </w:r>
      </w:ins>
    </w:p>
    <w:p>
      <w:pPr>
        <w:pStyle w:val="Body"/>
        <w:jc w:val="right"/>
        <w:rPr>
          <w:ins w:id="4310" w:date="2019-06-17T11:03:34Z" w:author="Naveen"/>
          <w:rFonts w:ascii="Arial" w:cs="Arial" w:hAnsi="Arial" w:eastAsia="Arial"/>
          <w:sz w:val="28"/>
          <w:szCs w:val="28"/>
        </w:rPr>
      </w:pPr>
    </w:p>
    <w:p>
      <w:pPr>
        <w:pStyle w:val="Body"/>
        <w:jc w:val="right"/>
        <w:rPr>
          <w:ins w:id="4311" w:date="2019-06-17T11:03:34Z" w:author="Naveen"/>
          <w:rFonts w:ascii="Arial" w:cs="Arial" w:hAnsi="Arial" w:eastAsia="Arial"/>
          <w:sz w:val="28"/>
          <w:szCs w:val="28"/>
        </w:rPr>
      </w:pPr>
    </w:p>
    <w:p>
      <w:pPr>
        <w:pStyle w:val="Body"/>
        <w:jc w:val="right"/>
        <w:rPr>
          <w:ins w:id="4312" w:date="2019-06-17T11:03:34Z" w:author="Naveen"/>
          <w:rFonts w:ascii="Arial" w:cs="Arial" w:hAnsi="Arial" w:eastAsia="Arial"/>
          <w:b w:val="1"/>
          <w:bCs w:val="1"/>
          <w:color w:val="0000ff"/>
          <w:u w:color="0000ff"/>
        </w:rPr>
      </w:pPr>
      <w:ins w:id="4313" w:date="2019-06-17T11:03:34Z" w:author="Naveen">
        <w:r>
          <w:rPr>
            <w:rFonts w:ascii="Arial" w:hAnsi="Arial"/>
            <w:b w:val="1"/>
            <w:bCs w:val="1"/>
            <w:rtl w:val="0"/>
            <w:lang w:val="en-US"/>
          </w:rPr>
          <w:t xml:space="preserve">Origin/Author(s): </w:t>
        </w:r>
      </w:ins>
      <w:commentRangeStart w:id="4314"/>
      <w:ins w:id="4315" w:date="2019-06-17T11:03:34Z" w:author="Naveen">
        <w:r>
          <w:rPr>
            <w:rFonts w:ascii="Arial" w:hAnsi="Arial"/>
            <w:b w:val="1"/>
            <w:bCs w:val="1"/>
            <w:color w:val="0000ff"/>
            <w:u w:color="0000ff"/>
            <w:rtl w:val="0"/>
            <w:lang w:val="en-US"/>
          </w:rPr>
          <w:t>[Insert Author of document]</w:t>
        </w:r>
      </w:ins>
      <w:commentRangeEnd w:id="4314"/>
      <w:r>
        <w:commentReference w:id="4314"/>
      </w:r>
    </w:p>
    <w:p>
      <w:pPr>
        <w:pStyle w:val="Body"/>
        <w:jc w:val="right"/>
        <w:rPr>
          <w:ins w:id="4316" w:date="2019-06-17T11:03:34Z" w:author="Naveen"/>
          <w:rFonts w:ascii="Arial" w:cs="Arial" w:hAnsi="Arial" w:eastAsia="Arial"/>
          <w:b w:val="1"/>
          <w:bCs w:val="1"/>
          <w:color w:val="0000ff"/>
          <w:u w:color="0000ff"/>
        </w:rPr>
      </w:pPr>
    </w:p>
    <w:p>
      <w:pPr>
        <w:pStyle w:val="Body"/>
        <w:jc w:val="right"/>
        <w:rPr>
          <w:ins w:id="4317" w:date="2019-06-17T11:03:34Z" w:author="Naveen"/>
          <w:rFonts w:ascii="Arial" w:cs="Arial" w:hAnsi="Arial" w:eastAsia="Arial"/>
          <w:b w:val="1"/>
          <w:bCs w:val="1"/>
        </w:rPr>
      </w:pPr>
    </w:p>
    <w:p>
      <w:pPr>
        <w:pStyle w:val="Body"/>
        <w:jc w:val="right"/>
        <w:rPr>
          <w:ins w:id="4318" w:date="2019-06-17T11:03:34Z" w:author="Naveen"/>
          <w:rFonts w:ascii="Arial" w:cs="Arial" w:hAnsi="Arial" w:eastAsia="Arial"/>
          <w:b w:val="1"/>
          <w:bCs w:val="1"/>
          <w:color w:val="0000ff"/>
          <w:u w:color="0000ff"/>
        </w:rPr>
      </w:pPr>
      <w:ins w:id="4319" w:date="2019-06-17T11:03:34Z" w:author="Naveen">
        <w:r>
          <w:rPr>
            <w:rFonts w:ascii="Arial" w:hAnsi="Arial"/>
            <w:b w:val="1"/>
            <w:bCs w:val="1"/>
            <w:rtl w:val="0"/>
            <w:lang w:val="en-US"/>
          </w:rPr>
          <w:t xml:space="preserve">Date Approved: </w:t>
        </w:r>
      </w:ins>
      <w:commentRangeStart w:id="4320"/>
      <w:ins w:id="4321" w:date="2019-06-17T11:03:34Z" w:author="Naveen">
        <w:r>
          <w:rPr>
            <w:rFonts w:ascii="Arial" w:hAnsi="Arial"/>
            <w:b w:val="1"/>
            <w:bCs w:val="1"/>
            <w:color w:val="0000ff"/>
            <w:u w:color="0000ff"/>
            <w:rtl w:val="0"/>
            <w:lang w:val="en-US"/>
          </w:rPr>
          <w:t>[Insert approved date]</w:t>
        </w:r>
      </w:ins>
      <w:commentRangeEnd w:id="4320"/>
      <w:r>
        <w:commentReference w:id="4320"/>
      </w:r>
    </w:p>
    <w:p>
      <w:pPr>
        <w:pStyle w:val="Body"/>
        <w:jc w:val="right"/>
        <w:rPr>
          <w:ins w:id="4322" w:date="2019-06-17T11:03:34Z" w:author="Naveen"/>
          <w:rFonts w:ascii="Arial" w:cs="Arial" w:hAnsi="Arial" w:eastAsia="Arial"/>
          <w:b w:val="1"/>
          <w:bCs w:val="1"/>
        </w:rPr>
      </w:pPr>
    </w:p>
    <w:p>
      <w:pPr>
        <w:pStyle w:val="Body"/>
        <w:jc w:val="right"/>
        <w:rPr>
          <w:ins w:id="4323" w:date="2019-06-17T11:03:34Z" w:author="Naveen"/>
          <w:rFonts w:ascii="Arial" w:cs="Arial" w:hAnsi="Arial" w:eastAsia="Arial"/>
          <w:b w:val="1"/>
          <w:bCs w:val="1"/>
        </w:rPr>
      </w:pPr>
    </w:p>
    <w:p>
      <w:pPr>
        <w:pStyle w:val="Body"/>
        <w:jc w:val="right"/>
        <w:rPr>
          <w:ins w:id="4324" w:date="2019-06-17T11:03:34Z" w:author="Naveen"/>
          <w:rFonts w:ascii="Arial" w:cs="Arial" w:hAnsi="Arial" w:eastAsia="Arial"/>
          <w:b w:val="1"/>
          <w:bCs w:val="1"/>
        </w:rPr>
      </w:pPr>
      <w:ins w:id="4325" w:date="2019-06-17T11:03:34Z" w:author="Naveen">
        <w:r>
          <w:rPr>
            <w:rFonts w:ascii="Arial" w:hAnsi="Arial"/>
            <w:b w:val="1"/>
            <w:bCs w:val="1"/>
            <w:rtl w:val="0"/>
            <w:lang w:val="de-DE"/>
          </w:rPr>
          <w:t xml:space="preserve">Version: </w:t>
        </w:r>
      </w:ins>
      <w:commentRangeStart w:id="4326"/>
      <w:ins w:id="4327" w:date="2019-06-17T11:03:34Z" w:author="Naveen">
        <w:r>
          <w:rPr>
            <w:rFonts w:ascii="Arial" w:hAnsi="Arial"/>
            <w:b w:val="1"/>
            <w:bCs w:val="1"/>
            <w:color w:val="0000ff"/>
            <w:u w:color="0000ff"/>
            <w:rtl w:val="0"/>
            <w:lang w:val="en-US"/>
          </w:rPr>
          <w:t>[insert version number, this should reflect the change on page 3</w:t>
        </w:r>
      </w:ins>
      <w:commentRangeEnd w:id="4326"/>
      <w:r>
        <w:commentReference w:id="4326"/>
      </w:r>
      <w:ins w:id="4328" w:date="2019-06-17T11:03:34Z" w:author="Naveen">
        <w:r>
          <w:rPr>
            <w:rFonts w:ascii="Arial" w:hAnsi="Arial"/>
            <w:b w:val="1"/>
            <w:bCs w:val="1"/>
            <w:color w:val="0000ff"/>
            <w:u w:color="0000ff"/>
            <w:rtl w:val="0"/>
          </w:rPr>
          <w:t>]</w:t>
        </w:r>
      </w:ins>
    </w:p>
    <w:p>
      <w:pPr>
        <w:pStyle w:val="Body"/>
        <w:jc w:val="right"/>
        <w:rPr>
          <w:ins w:id="4329" w:date="2019-06-17T11:03:34Z" w:author="Naveen"/>
          <w:rFonts w:ascii="Arial" w:cs="Arial" w:hAnsi="Arial" w:eastAsia="Arial"/>
          <w:b w:val="1"/>
          <w:bCs w:val="1"/>
        </w:rPr>
      </w:pPr>
    </w:p>
    <w:p>
      <w:pPr>
        <w:pStyle w:val="Body"/>
        <w:jc w:val="right"/>
        <w:rPr>
          <w:ins w:id="4330" w:date="2019-06-17T11:03:34Z" w:author="Naveen"/>
          <w:rFonts w:ascii="Arial" w:cs="Arial" w:hAnsi="Arial" w:eastAsia="Arial"/>
          <w:b w:val="1"/>
          <w:bCs w:val="1"/>
        </w:rPr>
      </w:pPr>
    </w:p>
    <w:p>
      <w:pPr>
        <w:pStyle w:val="Body"/>
        <w:jc w:val="right"/>
        <w:rPr>
          <w:ins w:id="4331" w:date="2019-06-17T11:03:34Z" w:author="Naveen"/>
          <w:rFonts w:ascii="Arial" w:cs="Arial" w:hAnsi="Arial" w:eastAsia="Arial"/>
          <w:b w:val="1"/>
          <w:bCs w:val="1"/>
        </w:rPr>
      </w:pPr>
    </w:p>
    <w:p>
      <w:pPr>
        <w:pStyle w:val="Body"/>
        <w:jc w:val="right"/>
        <w:rPr>
          <w:ins w:id="4332" w:date="2019-06-17T11:03:34Z" w:author="Naveen"/>
          <w:rFonts w:ascii="Arial" w:cs="Arial" w:hAnsi="Arial" w:eastAsia="Arial"/>
          <w:b w:val="1"/>
          <w:bCs w:val="1"/>
        </w:rPr>
      </w:pPr>
    </w:p>
    <w:p>
      <w:pPr>
        <w:pStyle w:val="Body"/>
        <w:jc w:val="right"/>
        <w:rPr>
          <w:ins w:id="4333" w:date="2019-06-17T11:03:34Z" w:author="Naveen"/>
          <w:rFonts w:ascii="Arial" w:cs="Arial" w:hAnsi="Arial" w:eastAsia="Arial"/>
          <w:b w:val="1"/>
          <w:bCs w:val="1"/>
        </w:rPr>
      </w:pPr>
    </w:p>
    <w:p>
      <w:pPr>
        <w:pStyle w:val="Body"/>
        <w:jc w:val="right"/>
        <w:rPr>
          <w:ins w:id="4334" w:date="2019-06-17T11:03:34Z" w:author="Naveen"/>
          <w:rFonts w:ascii="Arial" w:cs="Arial" w:hAnsi="Arial" w:eastAsia="Arial"/>
          <w:b w:val="1"/>
          <w:bCs w:val="1"/>
        </w:rPr>
      </w:pPr>
    </w:p>
    <w:p>
      <w:pPr>
        <w:pStyle w:val="Body"/>
        <w:jc w:val="right"/>
        <w:rPr>
          <w:ins w:id="4335" w:date="2019-06-17T11:03:34Z" w:author="Naveen"/>
          <w:rFonts w:ascii="Arial" w:cs="Arial" w:hAnsi="Arial" w:eastAsia="Arial"/>
          <w:b w:val="1"/>
          <w:bCs w:val="1"/>
        </w:rPr>
      </w:pPr>
    </w:p>
    <w:p>
      <w:pPr>
        <w:pStyle w:val="Body"/>
        <w:jc w:val="right"/>
        <w:rPr>
          <w:ins w:id="4336" w:date="2019-06-17T11:03:34Z" w:author="Naveen"/>
          <w:rFonts w:ascii="Arial" w:cs="Arial" w:hAnsi="Arial" w:eastAsia="Arial"/>
          <w:b w:val="1"/>
          <w:bCs w:val="1"/>
        </w:rPr>
      </w:pPr>
    </w:p>
    <w:p>
      <w:pPr>
        <w:pStyle w:val="Body"/>
        <w:jc w:val="right"/>
        <w:rPr>
          <w:ins w:id="4337" w:date="2019-06-17T11:03:34Z" w:author="Naveen"/>
          <w:rFonts w:ascii="Arial" w:cs="Arial" w:hAnsi="Arial" w:eastAsia="Arial"/>
          <w:b w:val="1"/>
          <w:bCs w:val="1"/>
        </w:rPr>
      </w:pPr>
    </w:p>
    <w:p>
      <w:pPr>
        <w:pStyle w:val="Body"/>
        <w:jc w:val="right"/>
        <w:rPr>
          <w:ins w:id="4338" w:date="2019-06-17T11:03:34Z" w:author="Naveen"/>
          <w:rFonts w:ascii="Arial" w:cs="Arial" w:hAnsi="Arial" w:eastAsia="Arial"/>
          <w:b w:val="1"/>
          <w:bCs w:val="1"/>
        </w:rPr>
      </w:pPr>
    </w:p>
    <w:p>
      <w:pPr>
        <w:pStyle w:val="Body"/>
        <w:jc w:val="right"/>
        <w:rPr>
          <w:ins w:id="4339" w:date="2019-06-17T11:03:34Z" w:author="Naveen"/>
          <w:rFonts w:ascii="Arial" w:cs="Arial" w:hAnsi="Arial" w:eastAsia="Arial"/>
          <w:b w:val="1"/>
          <w:bCs w:val="1"/>
        </w:rPr>
      </w:pPr>
    </w:p>
    <w:p>
      <w:pPr>
        <w:pStyle w:val="Body"/>
        <w:jc w:val="right"/>
        <w:rPr>
          <w:ins w:id="4340" w:date="2019-06-17T11:03:34Z" w:author="Naveen"/>
          <w:rFonts w:ascii="Arial" w:cs="Arial" w:hAnsi="Arial" w:eastAsia="Arial"/>
          <w:b w:val="1"/>
          <w:bCs w:val="1"/>
        </w:rPr>
      </w:pPr>
    </w:p>
    <w:p>
      <w:pPr>
        <w:pStyle w:val="Body"/>
      </w:pPr>
      <w:ins w:id="4341" w:date="2019-06-17T11:03:34Z" w:author="Naveen">
        <w:r>
          <w:rPr>
            <w:rFonts w:ascii="Arial Unicode MS" w:cs="Arial Unicode MS" w:hAnsi="Arial Unicode MS" w:eastAsia="Arial Unicode MS"/>
            <w:b w:val="0"/>
            <w:bCs w:val="0"/>
            <w:i w:val="0"/>
            <w:iCs w:val="0"/>
          </w:rPr>
          <w:br w:type="page"/>
        </w:r>
      </w:ins>
    </w:p>
    <w:p>
      <w:pPr>
        <w:pStyle w:val="Body"/>
        <w:jc w:val="right"/>
        <w:rPr>
          <w:ins w:id="4342" w:date="2019-06-17T11:03:34Z" w:author="Naveen"/>
          <w:rFonts w:ascii="Arial" w:cs="Arial" w:hAnsi="Arial" w:eastAsia="Arial"/>
          <w:b w:val="1"/>
          <w:bCs w:val="1"/>
        </w:rPr>
      </w:pPr>
    </w:p>
    <w:p>
      <w:pPr>
        <w:pStyle w:val="Body"/>
        <w:jc w:val="right"/>
        <w:rPr>
          <w:ins w:id="4343" w:date="2019-06-17T11:03:34Z" w:author="Naveen"/>
          <w:rFonts w:ascii="Arial" w:cs="Arial" w:hAnsi="Arial" w:eastAsia="Arial"/>
          <w:b w:val="1"/>
          <w:bCs w:val="1"/>
        </w:rPr>
      </w:pPr>
    </w:p>
    <w:p>
      <w:pPr>
        <w:pStyle w:val="TOC Heading"/>
        <w:rPr>
          <w:ins w:id="4344" w:date="2019-06-17T11:03:34Z" w:author="Naveen"/>
          <w:rFonts w:ascii="Helvetica" w:cs="Helvetica" w:hAnsi="Helvetica" w:eastAsia="Helvetica"/>
          <w:b w:val="1"/>
          <w:bCs w:val="1"/>
          <w:color w:val="000000"/>
          <w:u w:color="000000"/>
        </w:rPr>
      </w:pPr>
      <w:ins w:id="4345" w:date="2019-06-17T11:03:34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4346" w:date="2019-06-17T11:03:34Z" w:author="Naveen"/>
          <w:rFonts w:ascii="Calibri" w:cs="Calibri" w:hAnsi="Calibri" w:eastAsia="Calibri"/>
          <w:caps w:val="0"/>
          <w:smallCaps w:val="0"/>
        </w:rPr>
      </w:pPr>
      <w:r>
        <w:rPr>
          <w:b w:val="1"/>
          <w:bCs w:val="1"/>
          <w:color w:val="000000"/>
          <w:u w:color="000000"/>
        </w:rPr>
        <w:fldChar w:fldCharType="end" w:fldLock="0"/>
      </w:r>
    </w:p>
    <w:p>
      <w:pPr>
        <w:pStyle w:val="Body"/>
        <w:jc w:val="right"/>
        <w:rPr>
          <w:ins w:id="4347" w:date="2019-06-17T11:03:34Z" w:author="Naveen"/>
          <w:rFonts w:ascii="Arial" w:cs="Arial" w:hAnsi="Arial" w:eastAsia="Arial"/>
          <w:b w:val="1"/>
          <w:bCs w:val="1"/>
        </w:rPr>
      </w:pPr>
    </w:p>
    <w:p>
      <w:pPr>
        <w:pStyle w:val="Body"/>
        <w:jc w:val="right"/>
      </w:pPr>
      <w:ins w:id="4348" w:date="2019-06-17T11:03:34Z" w:author="Naveen">
        <w:r>
          <w:rPr>
            <w:rFonts w:ascii="Arial Unicode MS" w:cs="Arial Unicode MS" w:hAnsi="Arial Unicode MS" w:eastAsia="Arial Unicode MS"/>
            <w:b w:val="0"/>
            <w:bCs w:val="0"/>
            <w:i w:val="0"/>
            <w:iCs w:val="0"/>
          </w:rPr>
          <w:br w:type="page"/>
        </w:r>
      </w:ins>
    </w:p>
    <w:p>
      <w:pPr>
        <w:pStyle w:val="Body"/>
        <w:jc w:val="right"/>
        <w:rPr>
          <w:ins w:id="4349" w:date="2019-06-17T11:03:34Z" w:author="Naveen"/>
          <w:rFonts w:ascii="Arial" w:cs="Arial" w:hAnsi="Arial" w:eastAsia="Arial"/>
          <w:b w:val="1"/>
          <w:bCs w:val="1"/>
        </w:rPr>
      </w:pPr>
    </w:p>
    <w:p>
      <w:pPr>
        <w:pStyle w:val="Heading"/>
        <w:rPr>
          <w:ins w:id="4350" w:date="2019-06-17T11:03:34Z" w:author="Naveen"/>
          <w:rFonts w:ascii="Helvetica" w:cs="Helvetica" w:hAnsi="Helvetica" w:eastAsia="Helvetica"/>
          <w:b w:val="1"/>
          <w:bCs w:val="1"/>
          <w:color w:val="000000"/>
          <w:u w:color="000000"/>
        </w:rPr>
      </w:pPr>
      <w:bookmarkStart w:name="_Toc132" w:id="4351"/>
      <w:ins w:id="4352" w:date="2019-06-17T11:03:34Z" w:author="Naveen">
        <w:r>
          <w:rPr>
            <w:rFonts w:ascii="Arial" w:hAnsi="Arial"/>
            <w:b w:val="1"/>
            <w:bCs w:val="1"/>
            <w:color w:val="000000"/>
            <w:sz w:val="24"/>
            <w:szCs w:val="24"/>
            <w:u w:color="000000"/>
            <w:rtl w:val="0"/>
            <w:lang w:val="fr-FR"/>
          </w:rPr>
          <w:t>Document control</w:t>
        </w:r>
      </w:ins>
      <w:ins w:id="4353" w:date="2019-06-17T11:03:34Z" w:author="Naveen">
        <w:r>
          <w:rPr>
            <w:rFonts w:ascii="Helvetica" w:cs="Helvetica" w:hAnsi="Helvetica" w:eastAsia="Helvetica"/>
            <w:b w:val="1"/>
            <w:bCs w:val="1"/>
            <w:color w:val="000000"/>
            <w:u w:color="000000"/>
          </w:rPr>
          <w:br w:type="textWrapping"/>
        </w:r>
      </w:ins>
      <w:bookmarkEnd w:id="4351"/>
    </w:p>
    <w:p>
      <w:pPr>
        <w:pStyle w:val="Body"/>
        <w:rPr>
          <w:ins w:id="4354" w:date="2019-06-17T11:03:34Z" w:author="Naveen"/>
          <w:rFonts w:ascii="Arial" w:cs="Arial" w:hAnsi="Arial" w:eastAsia="Arial"/>
          <w:b w:val="1"/>
          <w:bCs w:val="1"/>
        </w:rPr>
      </w:pPr>
      <w:ins w:id="4355" w:date="2019-06-17T11:03:34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356"/>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357"/>
            </w:r>
            <w:r>
              <w:rPr>
                <w:rFonts w:ascii="Arial" w:hAnsi="Arial"/>
                <w:color w:val="0000ff"/>
                <w:u w:color="0000ff"/>
                <w:rtl w:val="0"/>
                <w:lang w:val="en-US"/>
              </w:rPr>
              <w:t>[Draft or Approved]</w:t>
            </w:r>
          </w:p>
        </w:tc>
      </w:tr>
    </w:tbl>
    <w:p>
      <w:pPr>
        <w:pStyle w:val="Body"/>
        <w:widowControl w:val="0"/>
        <w:rPr>
          <w:ins w:id="4358" w:date="2019-06-17T11:03:34Z" w:author="Naveen"/>
          <w:rFonts w:ascii="Arial" w:cs="Arial" w:hAnsi="Arial" w:eastAsia="Arial"/>
          <w:b w:val="1"/>
          <w:bCs w:val="1"/>
        </w:rPr>
      </w:pPr>
    </w:p>
    <w:p>
      <w:pPr>
        <w:pStyle w:val="Body"/>
        <w:rPr>
          <w:ins w:id="4359" w:date="2019-06-17T11:03:34Z" w:author="Naveen"/>
          <w:rFonts w:ascii="Arial" w:cs="Arial" w:hAnsi="Arial" w:eastAsia="Arial"/>
        </w:rPr>
      </w:pPr>
    </w:p>
    <w:p>
      <w:pPr>
        <w:pStyle w:val="Body"/>
        <w:rPr>
          <w:ins w:id="4360" w:date="2019-06-17T11:03:34Z" w:author="Naveen"/>
          <w:rFonts w:ascii="Arial" w:cs="Arial" w:hAnsi="Arial" w:eastAsia="Arial"/>
          <w:b w:val="1"/>
          <w:bCs w:val="1"/>
        </w:rPr>
      </w:pPr>
      <w:ins w:id="4361" w:date="2019-06-17T11:03:34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362"/>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363"/>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4364" w:date="2019-06-17T11:03:34Z" w:author="Naveen"/>
          <w:rFonts w:ascii="Arial" w:cs="Arial" w:hAnsi="Arial" w:eastAsia="Arial"/>
          <w:b w:val="1"/>
          <w:bCs w:val="1"/>
        </w:rPr>
      </w:pPr>
    </w:p>
    <w:p>
      <w:pPr>
        <w:pStyle w:val="Body"/>
        <w:rPr>
          <w:ins w:id="4365" w:date="2019-06-17T11:03:34Z" w:author="Naveen"/>
          <w:rFonts w:ascii="Arial" w:cs="Arial" w:hAnsi="Arial" w:eastAsia="Arial"/>
        </w:rPr>
      </w:pPr>
    </w:p>
    <w:p>
      <w:pPr>
        <w:pStyle w:val="Body"/>
        <w:rPr>
          <w:ins w:id="4366" w:date="2019-06-17T11:03:34Z" w:author="Naveen"/>
          <w:rFonts w:ascii="Arial" w:cs="Arial" w:hAnsi="Arial" w:eastAsia="Arial"/>
          <w:b w:val="1"/>
          <w:bCs w:val="1"/>
        </w:rPr>
      </w:pPr>
    </w:p>
    <w:p>
      <w:pPr>
        <w:pStyle w:val="Body"/>
        <w:rPr>
          <w:ins w:id="4367" w:date="2019-06-17T11:03:34Z" w:author="Naveen"/>
          <w:rFonts w:ascii="Arial" w:cs="Arial" w:hAnsi="Arial" w:eastAsia="Arial"/>
          <w:b w:val="1"/>
          <w:bCs w:val="1"/>
        </w:rPr>
      </w:pPr>
    </w:p>
    <w:p>
      <w:pPr>
        <w:pStyle w:val="Body"/>
        <w:rPr>
          <w:ins w:id="4368" w:date="2019-06-17T11:03:34Z" w:author="Naveen"/>
          <w:rFonts w:ascii="Arial" w:cs="Arial" w:hAnsi="Arial" w:eastAsia="Arial"/>
          <w:b w:val="1"/>
          <w:bCs w:val="1"/>
        </w:rPr>
      </w:pPr>
      <w:ins w:id="4369" w:date="2019-06-17T11:03:34Z" w:author="Naveen">
        <w:r>
          <w:rPr>
            <w:rFonts w:ascii="Arial" w:cs="Arial" w:hAnsi="Arial" w:eastAsia="Arial"/>
            <w:b w:val="1"/>
            <w:bCs w:val="1"/>
          </w:rPr>
          <w:br w:type="textWrapping"/>
        </w:r>
      </w:ins>
      <w:commentRangeStart w:id="4370"/>
    </w:p>
    <w:p>
      <w:pPr>
        <w:pStyle w:val="Body"/>
        <w:rPr>
          <w:ins w:id="4371" w:date="2019-06-17T11:03:34Z" w:author="Naveen"/>
          <w:rFonts w:ascii="Arial" w:cs="Arial" w:hAnsi="Arial" w:eastAsia="Arial"/>
          <w:color w:val="0000ff"/>
          <w:u w:color="0000ff"/>
        </w:rPr>
      </w:pPr>
      <w:ins w:id="4372" w:date="2019-06-17T11:03:34Z" w:author="Naveen">
        <w:r>
          <w:rPr>
            <w:rFonts w:ascii="Arial" w:hAnsi="Arial"/>
            <w:color w:val="0000ff"/>
            <w:u w:color="0000ff"/>
            <w:rtl w:val="0"/>
            <w:lang w:val="en-US"/>
          </w:rPr>
          <w:t>Template completion instructions</w:t>
        </w:r>
      </w:ins>
    </w:p>
    <w:p>
      <w:pPr>
        <w:pStyle w:val="Body"/>
        <w:rPr>
          <w:ins w:id="4373" w:date="2019-06-17T11:03:34Z" w:author="Naveen"/>
          <w:rFonts w:ascii="Arial" w:cs="Arial" w:hAnsi="Arial" w:eastAsia="Arial"/>
          <w:color w:val="0000ff"/>
          <w:u w:color="0000ff"/>
        </w:rPr>
      </w:pPr>
    </w:p>
    <w:p>
      <w:pPr>
        <w:pStyle w:val="Body"/>
        <w:rPr>
          <w:ins w:id="4374" w:date="2019-06-17T11:03:34Z" w:author="Naveen"/>
          <w:rFonts w:ascii="Arial" w:cs="Arial" w:hAnsi="Arial" w:eastAsia="Arial"/>
          <w:color w:val="0000ff"/>
          <w:u w:color="0000ff"/>
        </w:rPr>
      </w:pPr>
      <w:ins w:id="4375" w:date="2019-06-17T11:03:34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4376" w:date="2019-06-17T11:03:34Z" w:author="Naveen"/>
          <w:rFonts w:ascii="Arial" w:cs="Arial" w:hAnsi="Arial" w:eastAsia="Arial"/>
          <w:color w:val="0000ff"/>
          <w:u w:color="0000ff"/>
        </w:rPr>
      </w:pPr>
    </w:p>
    <w:p>
      <w:pPr>
        <w:pStyle w:val="Body"/>
        <w:rPr>
          <w:ins w:id="4377" w:date="2019-06-17T11:03:34Z" w:author="Naveen"/>
          <w:rFonts w:ascii="Arial" w:cs="Arial" w:hAnsi="Arial" w:eastAsia="Arial"/>
          <w:color w:val="0000ff"/>
          <w:u w:color="0000ff"/>
        </w:rPr>
      </w:pPr>
      <w:ins w:id="4378" w:date="2019-06-17T11:03:34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4370"/>
      <w:r>
        <w:commentReference w:id="4370"/>
      </w:r>
    </w:p>
    <w:p>
      <w:pPr>
        <w:pStyle w:val="Body"/>
        <w:rPr>
          <w:ins w:id="4379" w:date="2019-06-17T11:03:34Z" w:author="Naveen"/>
          <w:rFonts w:ascii="Arial" w:cs="Arial" w:hAnsi="Arial" w:eastAsia="Arial"/>
          <w:color w:val="0000ff"/>
          <w:u w:color="0000ff"/>
        </w:rPr>
      </w:pPr>
    </w:p>
    <w:p>
      <w:pPr>
        <w:pStyle w:val="Body"/>
        <w:rPr>
          <w:ins w:id="4380" w:date="2019-06-17T11:03:34Z" w:author="Naveen"/>
          <w:rFonts w:ascii="Arial" w:cs="Arial" w:hAnsi="Arial" w:eastAsia="Arial"/>
        </w:rPr>
      </w:pPr>
    </w:p>
    <w:p>
      <w:pPr>
        <w:pStyle w:val="Body"/>
      </w:pPr>
      <w:ins w:id="4381" w:date="2019-06-17T11:03:34Z" w:author="Naveen">
        <w:r>
          <w:rPr>
            <w:rFonts w:ascii="Arial Unicode MS" w:cs="Arial Unicode MS" w:hAnsi="Arial Unicode MS" w:eastAsia="Arial Unicode MS"/>
            <w:b w:val="0"/>
            <w:bCs w:val="0"/>
            <w:i w:val="0"/>
            <w:iCs w:val="0"/>
          </w:rPr>
          <w:br w:type="page"/>
        </w:r>
      </w:ins>
    </w:p>
    <w:p>
      <w:pPr>
        <w:pStyle w:val="Heading"/>
        <w:rPr>
          <w:ins w:id="4382" w:date="2019-06-17T11:03:34Z" w:author="Naveen"/>
          <w:rFonts w:ascii="Arial" w:cs="Arial" w:hAnsi="Arial" w:eastAsia="Arial"/>
          <w:b w:val="1"/>
          <w:bCs w:val="1"/>
          <w:color w:val="000000"/>
          <w:sz w:val="24"/>
          <w:szCs w:val="24"/>
          <w:u w:color="000000"/>
        </w:rPr>
      </w:pPr>
      <w:bookmarkStart w:name="_Toc133" w:id="4383"/>
      <w:ins w:id="4384" w:date="2019-06-17T11:03:34Z" w:author="Naveen">
        <w:r>
          <w:rPr>
            <w:rFonts w:ascii="Arial" w:hAnsi="Arial"/>
            <w:b w:val="1"/>
            <w:bCs w:val="1"/>
            <w:color w:val="000000"/>
            <w:sz w:val="24"/>
            <w:szCs w:val="24"/>
            <w:u w:color="000000"/>
            <w:rtl w:val="0"/>
            <w:lang w:val="en-US"/>
          </w:rPr>
          <w:t>1.  Introduction</w:t>
        </w:r>
      </w:ins>
      <w:ins w:id="4385" w:date="2019-06-17T11:03:34Z" w:author="Naveen">
        <w:r>
          <w:rPr>
            <w:rFonts w:ascii="Arial Unicode MS" w:cs="Arial Unicode MS" w:hAnsi="Arial Unicode MS" w:eastAsia="Arial Unicode MS"/>
            <w:b w:val="0"/>
            <w:bCs w:val="0"/>
            <w:i w:val="0"/>
            <w:iCs w:val="0"/>
            <w:color w:val="000000"/>
            <w:sz w:val="24"/>
            <w:szCs w:val="24"/>
            <w:u w:color="000000"/>
          </w:rPr>
          <w:br w:type="textWrapping"/>
        </w:r>
      </w:ins>
      <w:bookmarkEnd w:id="4383"/>
    </w:p>
    <w:p>
      <w:pPr>
        <w:pStyle w:val="Heading 2"/>
        <w:rPr>
          <w:ins w:id="4386" w:date="2019-06-17T11:03:34Z" w:author="Naveen"/>
          <w:rFonts w:ascii="Arial" w:cs="Arial" w:hAnsi="Arial" w:eastAsia="Arial"/>
          <w:b w:val="1"/>
          <w:bCs w:val="1"/>
          <w:color w:val="000000"/>
          <w:sz w:val="24"/>
          <w:szCs w:val="24"/>
          <w:u w:color="000000"/>
        </w:rPr>
      </w:pPr>
      <w:bookmarkStart w:name="_Toc134" w:id="4387"/>
      <w:ins w:id="4388" w:date="2019-06-17T11:03:34Z" w:author="Naveen">
        <w:r>
          <w:rPr>
            <w:rFonts w:ascii="Arial" w:hAnsi="Arial"/>
            <w:b w:val="1"/>
            <w:bCs w:val="1"/>
            <w:color w:val="000000"/>
            <w:sz w:val="24"/>
            <w:szCs w:val="24"/>
            <w:u w:color="000000"/>
            <w:rtl w:val="0"/>
            <w:lang w:val="en-US"/>
          </w:rPr>
          <w:t>1.1  Overview</w:t>
        </w:r>
      </w:ins>
      <w:bookmarkEnd w:id="4387"/>
    </w:p>
    <w:p>
      <w:pPr>
        <w:pStyle w:val="Body"/>
        <w:rPr>
          <w:ins w:id="4389" w:date="2019-06-17T11:03:34Z" w:author="Naveen"/>
        </w:rPr>
      </w:pPr>
    </w:p>
    <w:p>
      <w:pPr>
        <w:pStyle w:val="Body"/>
        <w:rPr>
          <w:ins w:id="4390" w:date="2019-06-17T11:03:34Z" w:author="Naveen"/>
          <w:rFonts w:ascii="Arial" w:cs="Arial" w:hAnsi="Arial" w:eastAsia="Arial"/>
          <w:color w:val="0000ff"/>
          <w:u w:color="0000ff"/>
        </w:rPr>
      </w:pPr>
      <w:ins w:id="4391" w:date="2019-06-17T11:03:34Z" w:author="Naveen">
        <w:r>
          <w:rPr>
            <w:rFonts w:ascii="Arial" w:hAnsi="Arial"/>
            <w:rtl w:val="0"/>
            <w:lang w:val="en-US"/>
          </w:rPr>
          <w:t xml:space="preserve">This document defines the scope of the Penetration Test on </w:t>
        </w:r>
      </w:ins>
      <w:ins w:id="4392" w:date="2019-06-17T11:03:34Z" w:author="Naveen">
        <w:r>
          <w:rPr>
            <w:rFonts w:ascii="Arial" w:hAnsi="Arial"/>
            <w:color w:val="0000ff"/>
            <w:u w:color="0000ff"/>
            <w:rtl w:val="0"/>
          </w:rPr>
          <w:t>[</w:t>
        </w:r>
      </w:ins>
      <w:commentRangeStart w:id="4393"/>
      <w:ins w:id="4394" w:date="2019-06-17T11:03:34Z" w:author="Naveen">
        <w:r>
          <w:rPr>
            <w:rFonts w:ascii="Arial" w:hAnsi="Arial"/>
            <w:color w:val="0000ff"/>
            <w:u w:color="0000ff"/>
            <w:rtl w:val="0"/>
            <w:lang w:val="en-US"/>
          </w:rPr>
          <w:t>insert Project or Service name]</w:t>
        </w:r>
      </w:ins>
      <w:commentRangeEnd w:id="4393"/>
      <w:r>
        <w:commentReference w:id="4393"/>
      </w:r>
    </w:p>
    <w:p>
      <w:pPr>
        <w:pStyle w:val="Body"/>
        <w:rPr>
          <w:ins w:id="4395" w:date="2019-06-17T11:03:34Z" w:author="Naveen"/>
          <w:rFonts w:ascii="Arial" w:cs="Arial" w:hAnsi="Arial" w:eastAsia="Arial"/>
        </w:rPr>
      </w:pPr>
    </w:p>
    <w:p>
      <w:pPr>
        <w:pStyle w:val="Heading 2"/>
        <w:rPr>
          <w:ins w:id="4396" w:date="2019-06-17T11:03:34Z" w:author="Naveen"/>
          <w:rFonts w:ascii="Arial" w:cs="Arial" w:hAnsi="Arial" w:eastAsia="Arial"/>
          <w:b w:val="1"/>
          <w:bCs w:val="1"/>
          <w:color w:val="000000"/>
          <w:sz w:val="24"/>
          <w:szCs w:val="24"/>
          <w:u w:color="000000"/>
        </w:rPr>
      </w:pPr>
      <w:bookmarkStart w:name="_Toc135" w:id="4397"/>
      <w:ins w:id="4398" w:date="2019-06-17T11:03:34Z" w:author="Naveen">
        <w:r>
          <w:rPr>
            <w:rFonts w:ascii="Arial" w:hAnsi="Arial"/>
            <w:b w:val="1"/>
            <w:bCs w:val="1"/>
            <w:color w:val="000000"/>
            <w:sz w:val="24"/>
            <w:szCs w:val="24"/>
            <w:u w:color="000000"/>
            <w:rtl w:val="0"/>
            <w:lang w:val="en-US"/>
          </w:rPr>
          <w:t>1.2  Location</w:t>
        </w:r>
      </w:ins>
      <w:bookmarkEnd w:id="4397"/>
    </w:p>
    <w:p>
      <w:pPr>
        <w:pStyle w:val="Body"/>
        <w:rPr>
          <w:ins w:id="4399" w:date="2019-06-17T11:03:34Z" w:author="Naveen"/>
          <w:rFonts w:ascii="Arial" w:cs="Arial" w:hAnsi="Arial" w:eastAsia="Arial"/>
        </w:rPr>
      </w:pPr>
    </w:p>
    <w:p>
      <w:pPr>
        <w:pStyle w:val="Body"/>
        <w:rPr>
          <w:ins w:id="4400" w:date="2019-06-17T11:03:34Z" w:author="Naveen"/>
          <w:rFonts w:ascii="Arial" w:cs="Arial" w:hAnsi="Arial" w:eastAsia="Arial"/>
        </w:rPr>
      </w:pPr>
      <w:ins w:id="4401" w:date="2019-06-17T11:03:34Z" w:author="Naveen">
        <w:r>
          <w:rPr>
            <w:rFonts w:ascii="Arial" w:hAnsi="Arial"/>
            <w:rtl w:val="0"/>
            <w:lang w:val="en-US"/>
          </w:rPr>
          <w:t>The testing will take place from the offices of the test company.</w:t>
        </w:r>
      </w:ins>
    </w:p>
    <w:p>
      <w:pPr>
        <w:pStyle w:val="Body"/>
        <w:rPr>
          <w:ins w:id="4402" w:date="2019-06-17T11:03:34Z" w:author="Naveen"/>
          <w:rFonts w:ascii="Arial" w:cs="Arial" w:hAnsi="Arial" w:eastAsia="Arial"/>
        </w:rPr>
      </w:pPr>
      <w:ins w:id="4403" w:date="2019-06-17T11:03:34Z" w:author="Naveen">
        <w:r>
          <w:rPr>
            <w:rFonts w:ascii="Arial" w:cs="Arial" w:hAnsi="Arial" w:eastAsia="Arial"/>
          </w:rPr>
          <w:br w:type="textWrapping"/>
        </w:r>
      </w:ins>
      <w:commentRangeStart w:id="4404"/>
    </w:p>
    <w:p>
      <w:pPr>
        <w:pStyle w:val="Body"/>
        <w:rPr>
          <w:ins w:id="4405" w:date="2019-06-17T11:03:34Z" w:author="Naveen"/>
          <w:rFonts w:ascii="Arial" w:cs="Arial" w:hAnsi="Arial" w:eastAsia="Arial"/>
        </w:rPr>
      </w:pPr>
      <w:ins w:id="4406" w:date="2019-06-17T11:03:34Z" w:author="Naveen">
        <w:r>
          <w:rPr>
            <w:rFonts w:ascii="Arial" w:hAnsi="Arial"/>
            <w:rtl w:val="0"/>
            <w:lang w:val="en-US"/>
          </w:rPr>
          <w:t>13-15 Railway Street</w:t>
        </w:r>
      </w:ins>
    </w:p>
    <w:p>
      <w:pPr>
        <w:pStyle w:val="Body"/>
        <w:rPr>
          <w:ins w:id="4407" w:date="2019-06-17T11:03:34Z" w:author="Naveen"/>
          <w:rFonts w:ascii="Arial" w:cs="Arial" w:hAnsi="Arial" w:eastAsia="Arial"/>
        </w:rPr>
      </w:pPr>
      <w:ins w:id="4408" w:date="2019-06-17T11:03:34Z" w:author="Naveen">
        <w:r>
          <w:rPr>
            <w:rFonts w:ascii="Arial" w:hAnsi="Arial"/>
            <w:rtl w:val="0"/>
            <w:lang w:val="en-US"/>
          </w:rPr>
          <w:t>Chatham</w:t>
        </w:r>
      </w:ins>
    </w:p>
    <w:p>
      <w:pPr>
        <w:pStyle w:val="Body"/>
        <w:rPr>
          <w:ins w:id="4409" w:date="2019-06-17T11:03:34Z" w:author="Naveen"/>
          <w:rFonts w:ascii="Arial" w:cs="Arial" w:hAnsi="Arial" w:eastAsia="Arial"/>
        </w:rPr>
      </w:pPr>
      <w:ins w:id="4410" w:date="2019-06-17T11:03:34Z" w:author="Naveen">
        <w:r>
          <w:rPr>
            <w:rFonts w:ascii="Arial" w:hAnsi="Arial"/>
            <w:rtl w:val="0"/>
          </w:rPr>
          <w:t>Kent</w:t>
        </w:r>
      </w:ins>
    </w:p>
    <w:p>
      <w:pPr>
        <w:pStyle w:val="Body"/>
        <w:rPr>
          <w:ins w:id="4411" w:date="2019-06-17T11:03:34Z" w:author="Naveen"/>
          <w:rFonts w:ascii="Arial" w:cs="Arial" w:hAnsi="Arial" w:eastAsia="Arial"/>
        </w:rPr>
      </w:pPr>
      <w:ins w:id="4412" w:date="2019-06-17T11:03:34Z" w:author="Naveen">
        <w:r>
          <w:rPr>
            <w:rFonts w:ascii="Arial" w:hAnsi="Arial"/>
            <w:rtl w:val="0"/>
          </w:rPr>
          <w:t>ME4 4HU</w:t>
        </w:r>
      </w:ins>
      <w:commentRangeEnd w:id="4404"/>
      <w:r>
        <w:commentReference w:id="4404"/>
      </w:r>
    </w:p>
    <w:p>
      <w:pPr>
        <w:pStyle w:val="Body"/>
        <w:rPr>
          <w:ins w:id="4413" w:date="2019-06-17T11:03:34Z" w:author="Naveen"/>
          <w:rFonts w:ascii="Arial" w:cs="Arial" w:hAnsi="Arial" w:eastAsia="Arial"/>
        </w:rPr>
      </w:pPr>
    </w:p>
    <w:p>
      <w:pPr>
        <w:pStyle w:val="Body"/>
        <w:rPr>
          <w:ins w:id="4414" w:date="2019-06-17T11:03:34Z" w:author="Naveen"/>
          <w:rFonts w:ascii="Arial" w:cs="Arial" w:hAnsi="Arial" w:eastAsia="Arial"/>
        </w:rPr>
      </w:pPr>
    </w:p>
    <w:p>
      <w:pPr>
        <w:pStyle w:val="Heading 2"/>
        <w:rPr>
          <w:ins w:id="4415" w:date="2019-06-17T11:03:34Z" w:author="Naveen"/>
          <w:rFonts w:ascii="Arial" w:cs="Arial" w:hAnsi="Arial" w:eastAsia="Arial"/>
          <w:b w:val="1"/>
          <w:bCs w:val="1"/>
          <w:color w:val="000000"/>
          <w:sz w:val="24"/>
          <w:szCs w:val="24"/>
          <w:u w:color="000000"/>
        </w:rPr>
      </w:pPr>
      <w:bookmarkStart w:name="_Toc136" w:id="4416"/>
      <w:ins w:id="4417" w:date="2019-06-17T11:03:34Z" w:author="Naveen">
        <w:r>
          <w:rPr>
            <w:rFonts w:ascii="Arial" w:hAnsi="Arial"/>
            <w:b w:val="1"/>
            <w:bCs w:val="1"/>
            <w:color w:val="000000"/>
            <w:sz w:val="24"/>
            <w:szCs w:val="24"/>
            <w:u w:color="000000"/>
            <w:rtl w:val="0"/>
            <w:lang w:val="en-US"/>
          </w:rPr>
          <w:t>1.3  Dates of Testing</w:t>
        </w:r>
      </w:ins>
      <w:bookmarkEnd w:id="4416"/>
    </w:p>
    <w:p>
      <w:pPr>
        <w:pStyle w:val="Body"/>
        <w:rPr>
          <w:ins w:id="4418" w:date="2019-06-17T11:03:34Z" w:author="Naveen"/>
        </w:rPr>
      </w:pPr>
    </w:p>
    <w:p>
      <w:pPr>
        <w:pStyle w:val="Body"/>
        <w:rPr>
          <w:ins w:id="4419" w:date="2019-06-17T11:03:34Z" w:author="Naveen"/>
          <w:rFonts w:ascii="Arial" w:cs="Arial" w:hAnsi="Arial" w:eastAsia="Arial"/>
          <w:color w:val="0000ff"/>
          <w:u w:color="0000ff"/>
        </w:rPr>
      </w:pPr>
      <w:ins w:id="4420" w:date="2019-06-17T11:03:34Z" w:author="Naveen">
        <w:r>
          <w:rPr>
            <w:rFonts w:ascii="Arial" w:hAnsi="Arial"/>
            <w:rtl w:val="0"/>
            <w:lang w:val="en-US"/>
          </w:rPr>
          <w:t xml:space="preserve">The Penetration Test will take place from </w:t>
        </w:r>
      </w:ins>
      <w:commentRangeStart w:id="4421"/>
      <w:ins w:id="4422" w:date="2019-06-17T11:03:34Z" w:author="Naveen">
        <w:r>
          <w:rPr>
            <w:rFonts w:ascii="Arial" w:hAnsi="Arial"/>
            <w:color w:val="0000ff"/>
            <w:u w:color="0000ff"/>
            <w:rtl w:val="0"/>
            <w:lang w:val="en-US"/>
          </w:rPr>
          <w:t>[Insert required start and end dates of testing]</w:t>
        </w:r>
      </w:ins>
      <w:commentRangeEnd w:id="4421"/>
      <w:r>
        <w:commentReference w:id="4421"/>
      </w:r>
    </w:p>
    <w:p>
      <w:pPr>
        <w:pStyle w:val="Body"/>
        <w:rPr>
          <w:ins w:id="4423" w:date="2019-06-17T11:03:34Z" w:author="Naveen"/>
          <w:rFonts w:ascii="Arial" w:cs="Arial" w:hAnsi="Arial" w:eastAsia="Arial"/>
          <w:color w:val="0000ff"/>
          <w:u w:color="0000ff"/>
        </w:rPr>
      </w:pPr>
      <w:ins w:id="4424" w:date="2019-06-17T11:03:34Z" w:author="Naveen">
        <w:r>
          <w:rPr>
            <w:rFonts w:ascii="Arial Unicode MS" w:cs="Arial Unicode MS" w:hAnsi="Arial Unicode MS" w:eastAsia="Arial Unicode MS"/>
            <w:b w:val="0"/>
            <w:bCs w:val="0"/>
            <w:i w:val="0"/>
            <w:iCs w:val="0"/>
          </w:rPr>
          <w:br w:type="textWrapping"/>
        </w:r>
      </w:ins>
      <w:ins w:id="4425" w:date="2019-06-17T11:03:34Z" w:author="Naveen">
        <w:r>
          <w:rPr>
            <w:rFonts w:ascii="Arial" w:hAnsi="Arial"/>
            <w:rtl w:val="0"/>
            <w:lang w:val="en-US"/>
          </w:rPr>
          <w:t xml:space="preserve">Testing will be conducted </w:t>
        </w:r>
      </w:ins>
      <w:commentRangeStart w:id="4426"/>
      <w:ins w:id="4427" w:date="2019-06-17T11:03:34Z" w:author="Naveen">
        <w:r>
          <w:rPr>
            <w:rFonts w:ascii="Arial" w:hAnsi="Arial"/>
            <w:color w:val="0000ff"/>
            <w:u w:color="0000ff"/>
            <w:rtl w:val="0"/>
            <w:lang w:val="en-US"/>
          </w:rPr>
          <w:t>[during business hours 9-5pm / out of hours 5pm -8am, weekend]</w:t>
        </w:r>
      </w:ins>
      <w:commentRangeEnd w:id="4426"/>
      <w:r>
        <w:commentReference w:id="4426"/>
      </w:r>
    </w:p>
    <w:p>
      <w:pPr>
        <w:pStyle w:val="Body"/>
        <w:rPr>
          <w:ins w:id="4428" w:date="2019-06-17T11:03:34Z" w:author="Naveen"/>
          <w:rFonts w:ascii="Arial" w:cs="Arial" w:hAnsi="Arial" w:eastAsia="Arial"/>
        </w:rPr>
      </w:pPr>
    </w:p>
    <w:p>
      <w:pPr>
        <w:pStyle w:val="Body"/>
        <w:rPr>
          <w:ins w:id="4429" w:date="2019-06-17T11:03:34Z" w:author="Naveen"/>
          <w:rFonts w:ascii="Arial" w:cs="Arial" w:hAnsi="Arial" w:eastAsia="Arial"/>
        </w:rPr>
      </w:pPr>
    </w:p>
    <w:p>
      <w:pPr>
        <w:pStyle w:val="Heading 2"/>
        <w:rPr>
          <w:ins w:id="4430" w:date="2019-06-17T11:03:34Z" w:author="Naveen"/>
          <w:rFonts w:ascii="Arial" w:cs="Arial" w:hAnsi="Arial" w:eastAsia="Arial"/>
          <w:b w:val="1"/>
          <w:bCs w:val="1"/>
          <w:color w:val="000000"/>
          <w:sz w:val="24"/>
          <w:szCs w:val="24"/>
          <w:u w:color="000000"/>
        </w:rPr>
      </w:pPr>
      <w:bookmarkStart w:name="_Toc137" w:id="4431"/>
      <w:ins w:id="4432" w:date="2019-06-17T11:03:34Z" w:author="Naveen">
        <w:r>
          <w:rPr>
            <w:rFonts w:ascii="Arial" w:hAnsi="Arial"/>
            <w:b w:val="1"/>
            <w:bCs w:val="1"/>
            <w:color w:val="000000"/>
            <w:sz w:val="24"/>
            <w:szCs w:val="24"/>
            <w:u w:color="000000"/>
            <w:rtl w:val="0"/>
            <w:lang w:val="de-DE"/>
          </w:rPr>
          <w:t xml:space="preserve">1.4  General </w:t>
        </w:r>
      </w:ins>
      <w:bookmarkEnd w:id="4431"/>
    </w:p>
    <w:p>
      <w:pPr>
        <w:pStyle w:val="Body"/>
        <w:rPr>
          <w:ins w:id="4433" w:date="2019-06-17T11:03:34Z" w:author="Naveen"/>
        </w:rPr>
      </w:pPr>
    </w:p>
    <w:p>
      <w:pPr>
        <w:pStyle w:val="Body"/>
        <w:rPr>
          <w:ins w:id="4434" w:date="2019-06-17T11:03:34Z" w:author="Naveen"/>
          <w:rFonts w:ascii="Arial" w:cs="Arial" w:hAnsi="Arial" w:eastAsia="Arial"/>
        </w:rPr>
      </w:pPr>
    </w:p>
    <w:p>
      <w:pPr>
        <w:pStyle w:val="Body"/>
        <w:rPr>
          <w:ins w:id="4435" w:date="2019-06-17T11:03:34Z" w:author="Naveen"/>
          <w:rFonts w:ascii="Arial" w:cs="Arial" w:hAnsi="Arial" w:eastAsia="Arial"/>
        </w:rPr>
      </w:pPr>
      <w:ins w:id="4436" w:date="2019-06-17T11:03:34Z" w:author="Naveen">
        <w:r>
          <w:rPr>
            <w:rFonts w:ascii="Arial" w:hAnsi="Arial"/>
            <w:rtl w:val="0"/>
            <w:lang w:val="en-US"/>
          </w:rPr>
          <w:t xml:space="preserve">The NHSBSA Dev Ops Engineer  contact is: </w:t>
        </w:r>
      </w:ins>
    </w:p>
    <w:p>
      <w:pPr>
        <w:pStyle w:val="Body"/>
        <w:rPr>
          <w:ins w:id="4437" w:date="2019-06-17T11:03:34Z" w:author="Naveen"/>
          <w:rFonts w:ascii="Arial" w:cs="Arial" w:hAnsi="Arial" w:eastAsia="Arial"/>
        </w:rPr>
      </w:pPr>
      <w:ins w:id="4438" w:date="2019-06-17T11:03:34Z" w:author="Naveen">
        <w:r>
          <w:rPr>
            <w:rFonts w:ascii="Arial" w:hAnsi="Arial"/>
            <w:rtl w:val="0"/>
          </w:rPr>
          <w:t>[</w:t>
        </w:r>
      </w:ins>
      <w:commentRangeStart w:id="4439"/>
      <w:ins w:id="4440" w:date="2019-06-17T11:03:34Z" w:author="Naveen">
        <w:r>
          <w:rPr>
            <w:rFonts w:ascii="Arial" w:hAnsi="Arial"/>
            <w:rtl w:val="0"/>
            <w:lang w:val="en-US"/>
          </w:rPr>
          <w:t>supply name and contact number of the DevOps person dealing with the migration of your service to the Production environment]</w:t>
        </w:r>
      </w:ins>
      <w:commentRangeEnd w:id="4439"/>
      <w:r>
        <w:commentReference w:id="4439"/>
      </w:r>
    </w:p>
    <w:p>
      <w:pPr>
        <w:pStyle w:val="Body"/>
        <w:rPr>
          <w:ins w:id="4441" w:date="2019-06-17T11:03:34Z" w:author="Naveen"/>
          <w:rFonts w:ascii="Arial" w:cs="Arial" w:hAnsi="Arial" w:eastAsia="Arial"/>
        </w:rPr>
      </w:pPr>
    </w:p>
    <w:p>
      <w:pPr>
        <w:pStyle w:val="Body"/>
        <w:rPr>
          <w:ins w:id="4442" w:date="2019-06-17T11:03:34Z" w:author="Naveen"/>
          <w:rFonts w:ascii="Arial" w:cs="Arial" w:hAnsi="Arial" w:eastAsia="Arial"/>
        </w:rPr>
      </w:pPr>
      <w:ins w:id="4443" w:date="2019-06-17T11:03:34Z" w:author="Naveen">
        <w:r>
          <w:rPr>
            <w:rFonts w:ascii="Arial" w:hAnsi="Arial"/>
            <w:rtl w:val="0"/>
            <w:lang w:val="en-US"/>
          </w:rPr>
          <w:t xml:space="preserve">The Technical Contact during the test is: </w:t>
        </w:r>
      </w:ins>
    </w:p>
    <w:p>
      <w:pPr>
        <w:pStyle w:val="Body"/>
        <w:rPr>
          <w:ins w:id="4444" w:date="2019-06-17T11:03:34Z" w:author="Naveen"/>
          <w:rFonts w:ascii="Arial" w:cs="Arial" w:hAnsi="Arial" w:eastAsia="Arial"/>
        </w:rPr>
      </w:pPr>
      <w:ins w:id="4445" w:date="2019-06-17T11:03:34Z" w:author="Naveen">
        <w:r>
          <w:rPr>
            <w:rFonts w:ascii="Arial" w:hAnsi="Arial"/>
            <w:rtl w:val="0"/>
          </w:rPr>
          <w:t>[</w:t>
        </w:r>
      </w:ins>
      <w:commentRangeStart w:id="4446"/>
      <w:ins w:id="4447" w:date="2019-06-17T11:03:34Z" w:author="Naveen">
        <w:r>
          <w:rPr>
            <w:rFonts w:ascii="Arial" w:hAnsi="Arial"/>
            <w:rtl w:val="0"/>
            <w:lang w:val="en-US"/>
          </w:rPr>
          <w:t>supply name and contact number, maybe project senior developer and /or technical architect?]</w:t>
        </w:r>
      </w:ins>
      <w:commentRangeEnd w:id="4446"/>
      <w:r>
        <w:commentReference w:id="4446"/>
      </w:r>
    </w:p>
    <w:p>
      <w:pPr>
        <w:pStyle w:val="Body"/>
        <w:rPr>
          <w:ins w:id="4448" w:date="2019-06-17T11:03:34Z" w:author="Naveen"/>
          <w:rFonts w:ascii="Arial" w:cs="Arial" w:hAnsi="Arial" w:eastAsia="Arial"/>
        </w:rPr>
      </w:pPr>
    </w:p>
    <w:p>
      <w:pPr>
        <w:pStyle w:val="Body"/>
        <w:rPr>
          <w:ins w:id="4449" w:date="2019-06-17T11:03:34Z" w:author="Naveen"/>
          <w:rFonts w:ascii="Arial" w:cs="Arial" w:hAnsi="Arial" w:eastAsia="Arial"/>
        </w:rPr>
      </w:pPr>
      <w:ins w:id="4450" w:date="2019-06-17T11:03:34Z" w:author="Naveen">
        <w:r>
          <w:rPr>
            <w:rFonts w:ascii="Arial" w:hAnsi="Arial"/>
            <w:rtl w:val="0"/>
            <w:lang w:val="en-US"/>
          </w:rPr>
          <w:t xml:space="preserve">The Escalation point for any unresolved queries or issues are: </w:t>
        </w:r>
      </w:ins>
    </w:p>
    <w:p>
      <w:pPr>
        <w:pStyle w:val="Body"/>
        <w:rPr>
          <w:ins w:id="4451" w:date="2019-06-17T11:03:34Z" w:author="Naveen"/>
          <w:rFonts w:ascii="Arial" w:cs="Arial" w:hAnsi="Arial" w:eastAsia="Arial"/>
        </w:rPr>
      </w:pPr>
    </w:p>
    <w:p>
      <w:pPr>
        <w:pStyle w:val="Body"/>
        <w:ind w:left="720" w:firstLine="0"/>
        <w:rPr>
          <w:ins w:id="4452" w:date="2019-06-17T11:03:34Z" w:author="Naveen"/>
          <w:rFonts w:ascii="Arial" w:cs="Arial" w:hAnsi="Arial" w:eastAsia="Arial"/>
        </w:rPr>
      </w:pPr>
      <w:ins w:id="4453" w:date="2019-06-17T11:03:34Z" w:author="Naveen">
        <w:r>
          <w:rPr>
            <w:rFonts w:ascii="Arial" w:hAnsi="Arial"/>
            <w:rtl w:val="0"/>
            <w:lang w:val="en-US"/>
          </w:rPr>
          <w:t>The Project Manager is:</w:t>
          <w:br w:type="textWrapping"/>
        </w:r>
      </w:ins>
      <w:commentRangeStart w:id="4454"/>
    </w:p>
    <w:p>
      <w:pPr>
        <w:pStyle w:val="Body"/>
        <w:ind w:left="720" w:firstLine="0"/>
        <w:rPr>
          <w:ins w:id="4455" w:date="2019-06-17T11:03:34Z" w:author="Naveen"/>
          <w:rFonts w:ascii="Arial" w:cs="Arial" w:hAnsi="Arial" w:eastAsia="Arial"/>
        </w:rPr>
      </w:pPr>
      <w:ins w:id="4456" w:date="2019-06-17T11:03:34Z" w:author="Naveen">
        <w:r>
          <w:rPr>
            <w:rFonts w:ascii="Arial" w:hAnsi="Arial"/>
            <w:rtl w:val="0"/>
            <w:lang w:val="en-US"/>
          </w:rPr>
          <w:t>[supply name and contact number, maybe Project Manager?]</w:t>
        </w:r>
      </w:ins>
      <w:commentRangeEnd w:id="4454"/>
      <w:r>
        <w:commentReference w:id="4454"/>
      </w:r>
    </w:p>
    <w:p>
      <w:pPr>
        <w:pStyle w:val="Body"/>
        <w:ind w:left="1571" w:firstLine="0"/>
        <w:rPr>
          <w:ins w:id="4457" w:date="2019-06-17T11:03:34Z" w:author="Naveen"/>
          <w:rFonts w:ascii="Arial" w:cs="Arial" w:hAnsi="Arial" w:eastAsia="Arial"/>
          <w:b w:val="1"/>
          <w:bCs w:val="1"/>
        </w:rPr>
      </w:pPr>
    </w:p>
    <w:p>
      <w:pPr>
        <w:pStyle w:val="Body"/>
        <w:ind w:left="720" w:firstLine="0"/>
        <w:rPr>
          <w:ins w:id="4458" w:date="2019-06-17T11:03:34Z" w:author="Naveen"/>
          <w:rFonts w:ascii="Arial" w:cs="Arial" w:hAnsi="Arial" w:eastAsia="Arial"/>
        </w:rPr>
      </w:pPr>
      <w:ins w:id="4459" w:date="2019-06-17T11:03:34Z" w:author="Naveen">
        <w:r>
          <w:rPr>
            <w:rFonts w:ascii="Arial" w:hAnsi="Arial"/>
            <w:rtl w:val="0"/>
            <w:lang w:val="en-US"/>
          </w:rPr>
          <w:t>The NHSBSA Vulnerability Management Team contact is:</w:t>
        </w:r>
      </w:ins>
    </w:p>
    <w:p>
      <w:pPr>
        <w:pStyle w:val="Body"/>
        <w:ind w:left="720" w:firstLine="0"/>
        <w:rPr>
          <w:ins w:id="4460" w:date="2019-06-17T11:03:34Z" w:author="Naveen"/>
          <w:rFonts w:ascii="Arial" w:cs="Arial" w:hAnsi="Arial" w:eastAsia="Arial"/>
        </w:rPr>
      </w:pPr>
      <w:ins w:id="4461" w:date="2019-06-17T11:03:34Z" w:author="Naveen">
        <w:r>
          <w:rPr>
            <w:rFonts w:ascii="Arial" w:hAnsi="Arial"/>
            <w:rtl w:val="0"/>
          </w:rPr>
          <w:t>[</w:t>
        </w:r>
      </w:ins>
      <w:commentRangeStart w:id="4462"/>
      <w:ins w:id="4463" w:date="2019-06-17T11:03:34Z" w:author="Naveen">
        <w:r>
          <w:rPr>
            <w:rFonts w:ascii="Arial" w:hAnsi="Arial"/>
            <w:rtl w:val="0"/>
            <w:lang w:val="en-US"/>
          </w:rPr>
          <w:t>supply name and contact number of whoever s leading your pen test from an Information Security (IS) point of view, speak to IS if unsure]</w:t>
        </w:r>
      </w:ins>
      <w:commentRangeEnd w:id="4462"/>
      <w:r>
        <w:commentReference w:id="4462"/>
      </w:r>
    </w:p>
    <w:p>
      <w:pPr>
        <w:pStyle w:val="Body"/>
      </w:pPr>
      <w:ins w:id="4464" w:date="2019-06-17T11:03:34Z" w:author="Naveen">
        <w:r>
          <w:rPr>
            <w:rFonts w:ascii="Arial Unicode MS" w:cs="Arial Unicode MS" w:hAnsi="Arial Unicode MS" w:eastAsia="Arial Unicode MS"/>
            <w:b w:val="0"/>
            <w:bCs w:val="0"/>
            <w:i w:val="0"/>
            <w:iCs w:val="0"/>
          </w:rPr>
          <w:br w:type="page"/>
        </w:r>
      </w:ins>
    </w:p>
    <w:p>
      <w:pPr>
        <w:pStyle w:val="Heading"/>
        <w:rPr>
          <w:ins w:id="4465" w:date="2019-06-17T11:03:34Z" w:author="Naveen"/>
          <w:rFonts w:ascii="Arial" w:cs="Arial" w:hAnsi="Arial" w:eastAsia="Arial"/>
          <w:b w:val="1"/>
          <w:bCs w:val="1"/>
          <w:color w:val="000000"/>
          <w:sz w:val="24"/>
          <w:szCs w:val="24"/>
          <w:u w:color="000000"/>
        </w:rPr>
      </w:pPr>
      <w:bookmarkStart w:name="_Toc138" w:id="4466"/>
      <w:ins w:id="4467" w:date="2019-06-17T11:03:34Z" w:author="Naveen">
        <w:r>
          <w:rPr>
            <w:rFonts w:ascii="Arial" w:hAnsi="Arial"/>
            <w:b w:val="1"/>
            <w:bCs w:val="1"/>
            <w:color w:val="000000"/>
            <w:sz w:val="24"/>
            <w:szCs w:val="24"/>
            <w:u w:color="000000"/>
            <w:rtl w:val="0"/>
            <w:lang w:val="en-US"/>
          </w:rPr>
          <w:t>2.  Background &amp; technical Information</w:t>
        </w:r>
      </w:ins>
      <w:bookmarkEnd w:id="4466"/>
    </w:p>
    <w:p>
      <w:pPr>
        <w:pStyle w:val="Body"/>
        <w:rPr>
          <w:ins w:id="4468" w:date="2019-06-17T11:03:34Z" w:author="Naveen"/>
        </w:rPr>
      </w:pPr>
    </w:p>
    <w:p>
      <w:pPr>
        <w:pStyle w:val="Body"/>
        <w:rPr>
          <w:ins w:id="4469" w:date="2019-06-17T11:03:34Z" w:author="Naveen"/>
          <w:rFonts w:ascii="Arial" w:cs="Arial" w:hAnsi="Arial" w:eastAsia="Arial"/>
        </w:rPr>
      </w:pPr>
      <w:ins w:id="4470" w:date="2019-06-17T11:03:34Z" w:author="Naveen">
        <w:r>
          <w:rPr>
            <w:rFonts w:ascii="Arial" w:hAnsi="Arial"/>
            <w:rtl w:val="0"/>
            <w:lang w:val="en-US"/>
          </w:rPr>
          <w:t>The NHSBSA is a Special Health Authority which provides a range of essential central services to NHS organisations</w:t>
        </w:r>
      </w:ins>
      <w:ins w:id="4471" w:date="2019-06-17T11:03:34Z" w:author="Naveen">
        <w:r>
          <w:rPr>
            <w:rFonts w:ascii="Arial" w:hAnsi="Arial" w:hint="default"/>
            <w:rtl w:val="0"/>
            <w:lang w:val="en-US"/>
          </w:rPr>
          <w:t>’</w:t>
        </w:r>
      </w:ins>
      <w:ins w:id="4472" w:date="2019-06-17T11:03:34Z" w:author="Naveen">
        <w:r>
          <w:rPr>
            <w:rFonts w:ascii="Arial" w:hAnsi="Arial"/>
            <w:rtl w:val="0"/>
            <w:lang w:val="en-US"/>
          </w:rPr>
          <w:t xml:space="preserve">, NHS contractors, patients and the public.  </w:t>
        </w:r>
      </w:ins>
    </w:p>
    <w:p>
      <w:pPr>
        <w:pStyle w:val="List Paragraph"/>
        <w:tabs>
          <w:tab w:val="left" w:pos="1800"/>
        </w:tabs>
        <w:ind w:left="0" w:firstLine="0"/>
        <w:rPr>
          <w:ins w:id="4473" w:date="2019-06-17T11:03:34Z" w:author="Naveen"/>
          <w:rFonts w:ascii="Arial" w:cs="Arial" w:hAnsi="Arial" w:eastAsia="Arial"/>
          <w:sz w:val="24"/>
          <w:szCs w:val="24"/>
        </w:rPr>
      </w:pPr>
      <w:ins w:id="4474" w:date="2019-06-17T11:03:34Z" w:author="Naveen">
        <w:r>
          <w:rPr>
            <w:rFonts w:ascii="Arial" w:cs="Arial" w:hAnsi="Arial" w:eastAsia="Arial"/>
            <w:sz w:val="24"/>
            <w:szCs w:val="24"/>
          </w:rPr>
          <w:br w:type="textWrapping"/>
        </w:r>
      </w:ins>
      <w:commentRangeStart w:id="4475"/>
    </w:p>
    <w:p>
      <w:pPr>
        <w:pStyle w:val="Body"/>
        <w:rPr>
          <w:ins w:id="4476" w:date="2019-06-17T11:03:34Z" w:author="Naveen"/>
          <w:rFonts w:ascii="Arial" w:cs="Arial" w:hAnsi="Arial" w:eastAsia="Arial"/>
          <w:color w:val="0000ff"/>
          <w:u w:color="0000ff"/>
        </w:rPr>
      </w:pPr>
      <w:ins w:id="4477" w:date="2019-06-17T11:03:34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4478" w:date="2019-06-17T11:03:34Z" w:author="Naveen"/>
          <w:rFonts w:ascii="Arial" w:cs="Arial" w:hAnsi="Arial" w:eastAsia="Arial"/>
          <w:color w:val="0000ff"/>
          <w:u w:color="0000ff"/>
        </w:rPr>
      </w:pPr>
      <w:ins w:id="4479" w:date="2019-06-17T11:03:34Z" w:author="Naveen">
        <w:r>
          <w:rPr>
            <w:rFonts w:ascii="Arial" w:hAnsi="Arial"/>
            <w:color w:val="0000ff"/>
            <w:u w:color="0000ff"/>
            <w:rtl w:val="0"/>
            <w:lang w:val="en-US"/>
          </w:rPr>
          <w:t>If testing is to be carried out across multiple VLANS or segregated networks, then you will need to advise the number of VLANs]</w:t>
        </w:r>
      </w:ins>
      <w:commentRangeEnd w:id="4475"/>
      <w:r>
        <w:commentReference w:id="4475"/>
      </w:r>
    </w:p>
    <w:p>
      <w:pPr>
        <w:pStyle w:val="List Paragraph"/>
        <w:tabs>
          <w:tab w:val="left" w:pos="1800"/>
        </w:tabs>
        <w:ind w:left="0" w:firstLine="0"/>
      </w:pPr>
      <w:ins w:id="4480" w:date="2019-06-17T11:03:34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4481" w:date="2019-06-17T11:03:34Z" w:author="Naveen"/>
          <w:rFonts w:ascii="Arial" w:cs="Arial" w:hAnsi="Arial" w:eastAsia="Arial"/>
          <w:sz w:val="24"/>
          <w:szCs w:val="24"/>
        </w:rPr>
      </w:pPr>
    </w:p>
    <w:p>
      <w:pPr>
        <w:pStyle w:val="Heading"/>
        <w:rPr>
          <w:ins w:id="4482" w:date="2019-06-17T11:03:34Z" w:author="Naveen"/>
          <w:rFonts w:ascii="Helvetica" w:cs="Helvetica" w:hAnsi="Helvetica" w:eastAsia="Helvetica"/>
          <w:b w:val="1"/>
          <w:bCs w:val="1"/>
          <w:color w:val="000000"/>
          <w:u w:color="000000"/>
        </w:rPr>
      </w:pPr>
      <w:bookmarkStart w:name="_Toc139" w:id="4483"/>
      <w:ins w:id="4484" w:date="2019-06-17T11:03:34Z" w:author="Naveen">
        <w:r>
          <w:rPr>
            <w:rFonts w:ascii="Arial" w:hAnsi="Arial"/>
            <w:b w:val="1"/>
            <w:bCs w:val="1"/>
            <w:color w:val="000000"/>
            <w:sz w:val="24"/>
            <w:szCs w:val="24"/>
            <w:u w:color="000000"/>
            <w:rtl w:val="0"/>
            <w:lang w:val="it-IT"/>
          </w:rPr>
          <w:t>3.  Scope</w:t>
        </w:r>
      </w:ins>
      <w:ins w:id="4485" w:date="2019-06-17T11:03:34Z" w:author="Naveen">
        <w:r>
          <w:rPr>
            <w:rFonts w:ascii="Arial Unicode MS" w:cs="Arial Unicode MS" w:hAnsi="Arial Unicode MS" w:eastAsia="Arial Unicode MS"/>
            <w:b w:val="0"/>
            <w:bCs w:val="0"/>
            <w:i w:val="0"/>
            <w:iCs w:val="0"/>
            <w:color w:val="000000"/>
            <w:sz w:val="24"/>
            <w:szCs w:val="24"/>
            <w:u w:color="000000"/>
          </w:rPr>
          <w:br w:type="textWrapping"/>
        </w:r>
      </w:ins>
      <w:bookmarkEnd w:id="4483"/>
    </w:p>
    <w:p>
      <w:pPr>
        <w:pStyle w:val="Body"/>
        <w:rPr>
          <w:ins w:id="4486" w:date="2019-06-17T11:03:34Z" w:author="Naveen"/>
          <w:rFonts w:ascii="Arial" w:cs="Arial" w:hAnsi="Arial" w:eastAsia="Arial"/>
        </w:rPr>
      </w:pPr>
      <w:ins w:id="4487" w:date="2019-06-17T11:03:34Z" w:author="Naveen">
        <w:r>
          <w:rPr>
            <w:rFonts w:ascii="Arial" w:hAnsi="Arial"/>
            <w:rtl w:val="0"/>
            <w:lang w:val="en-US"/>
          </w:rPr>
          <w:t xml:space="preserve">The scope of this Penetration Test is targeted at the hosts being deployed for the </w:t>
        </w:r>
      </w:ins>
      <w:commentRangeStart w:id="4488"/>
      <w:ins w:id="4489" w:date="2019-06-17T11:03:34Z" w:author="Naveen">
        <w:r>
          <w:rPr>
            <w:rFonts w:ascii="Arial" w:hAnsi="Arial"/>
            <w:color w:val="0000ff"/>
            <w:u w:color="0000ff"/>
            <w:rtl w:val="0"/>
            <w:lang w:val="en-US"/>
          </w:rPr>
          <w:t>[insert Project or Service name]</w:t>
        </w:r>
      </w:ins>
      <w:ins w:id="4490" w:date="2019-06-17T11:03:34Z" w:author="Naveen">
        <w:r>
          <w:rPr>
            <w:rFonts w:ascii="Arial" w:hAnsi="Arial"/>
            <w:b w:val="1"/>
            <w:bCs w:val="1"/>
            <w:color w:val="0000ff"/>
            <w:u w:color="0000ff"/>
            <w:rtl w:val="0"/>
          </w:rPr>
          <w:t xml:space="preserve"> </w:t>
        </w:r>
      </w:ins>
      <w:commentRangeEnd w:id="4488"/>
      <w:r>
        <w:commentReference w:id="4488"/>
      </w:r>
      <w:ins w:id="4491" w:date="2019-06-17T11:03:34Z" w:author="Naveen">
        <w:r>
          <w:rPr>
            <w:rFonts w:ascii="Arial" w:hAnsi="Arial"/>
            <w:rtl w:val="0"/>
          </w:rPr>
          <w:t>services.</w:t>
        </w:r>
      </w:ins>
    </w:p>
    <w:p>
      <w:pPr>
        <w:pStyle w:val="Body"/>
        <w:rPr>
          <w:ins w:id="4492" w:date="2019-06-17T11:03:34Z" w:author="Naveen"/>
          <w:rFonts w:ascii="Arial" w:cs="Arial" w:hAnsi="Arial" w:eastAsia="Arial"/>
        </w:rPr>
      </w:pPr>
    </w:p>
    <w:p>
      <w:pPr>
        <w:pStyle w:val="Body"/>
        <w:rPr>
          <w:ins w:id="4493" w:date="2019-06-17T11:03:34Z" w:author="Naveen"/>
          <w:rFonts w:ascii="Arial" w:cs="Arial" w:hAnsi="Arial" w:eastAsia="Arial"/>
          <w:color w:val="0000ff"/>
          <w:u w:color="0000ff"/>
        </w:rPr>
      </w:pPr>
      <w:ins w:id="4494" w:date="2019-06-17T11:03:34Z" w:author="Naveen">
        <w:r>
          <w:rPr>
            <w:rFonts w:ascii="Arial" w:hAnsi="Arial"/>
            <w:rtl w:val="0"/>
            <w:lang w:val="en-US"/>
          </w:rPr>
          <w:t xml:space="preserve">The test would consist of the following distinct components: </w:t>
        </w:r>
      </w:ins>
      <w:commentRangeStart w:id="4495"/>
      <w:ins w:id="4496" w:date="2019-06-17T11:03:34Z" w:author="Naveen">
        <w:r>
          <w:rPr>
            <w:rFonts w:ascii="Arial" w:hAnsi="Arial"/>
            <w:color w:val="0000ff"/>
            <w:u w:color="0000ff"/>
            <w:rtl w:val="0"/>
            <w:lang w:val="en-US"/>
          </w:rPr>
          <w:t>[Please delete component sections that are not required]</w:t>
        </w:r>
      </w:ins>
      <w:commentRangeEnd w:id="4495"/>
      <w:r>
        <w:commentReference w:id="4495"/>
      </w:r>
    </w:p>
    <w:p>
      <w:pPr>
        <w:pStyle w:val="Body"/>
        <w:rPr>
          <w:ins w:id="4497" w:date="2019-06-17T11:03:34Z" w:author="Naveen"/>
          <w:rFonts w:ascii="Arial" w:cs="Arial" w:hAnsi="Arial" w:eastAsia="Arial"/>
        </w:rPr>
      </w:pPr>
    </w:p>
    <w:p>
      <w:pPr>
        <w:pStyle w:val="Body"/>
        <w:rPr>
          <w:ins w:id="4498" w:date="2019-06-17T11:03:34Z" w:author="Naveen"/>
          <w:rFonts w:ascii="Arial" w:cs="Arial" w:hAnsi="Arial" w:eastAsia="Arial"/>
        </w:rPr>
      </w:pPr>
    </w:p>
    <w:p>
      <w:pPr>
        <w:pStyle w:val="Body"/>
        <w:tabs>
          <w:tab w:val="left" w:pos="426"/>
        </w:tabs>
        <w:rPr>
          <w:ins w:id="4499" w:date="2019-06-17T11:03:34Z" w:author="Naveen"/>
          <w:rFonts w:ascii="Arial" w:cs="Arial" w:hAnsi="Arial" w:eastAsia="Arial"/>
        </w:rPr>
      </w:pPr>
      <w:ins w:id="4500" w:date="2019-06-17T11:03:34Z" w:author="Naveen">
        <w:r>
          <w:rPr>
            <w:rFonts w:ascii="Arial" w:cs="Arial" w:hAnsi="Arial" w:eastAsia="Arial"/>
          </w:rPr>
          <w:tab/>
        </w:r>
      </w:ins>
      <w:ins w:id="4501" w:date="2019-06-17T11:03:34Z" w:author="Naveen">
        <w:r>
          <w:rPr>
            <w:rFonts w:ascii="Arial" w:hAnsi="Arial"/>
            <w:b w:val="1"/>
            <w:bCs w:val="1"/>
            <w:rtl w:val="0"/>
            <w:lang w:val="en-US"/>
          </w:rPr>
          <w:t>3.A.</w:t>
          <w:tab/>
          <w:t>Exposure testing</w:t>
        </w:r>
      </w:ins>
    </w:p>
    <w:p>
      <w:pPr>
        <w:pStyle w:val="Body"/>
        <w:tabs>
          <w:tab w:val="left" w:pos="426"/>
          <w:tab w:val="left" w:pos="720"/>
        </w:tabs>
        <w:ind w:left="426" w:firstLine="0"/>
        <w:rPr>
          <w:ins w:id="4502" w:date="2019-06-17T11:03:34Z" w:author="Naveen"/>
          <w:rFonts w:ascii="Arial" w:cs="Arial" w:hAnsi="Arial" w:eastAsia="Arial"/>
        </w:rPr>
      </w:pPr>
      <w:ins w:id="4503" w:date="2019-06-17T11:03:34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4504" w:date="2019-06-17T11:03:34Z" w:author="Naveen"/>
          <w:rFonts w:ascii="Arial" w:cs="Arial" w:hAnsi="Arial" w:eastAsia="Arial"/>
        </w:rPr>
      </w:pPr>
    </w:p>
    <w:p>
      <w:pPr>
        <w:pStyle w:val="Body"/>
        <w:tabs>
          <w:tab w:val="left" w:pos="426"/>
          <w:tab w:val="left" w:pos="720"/>
        </w:tabs>
        <w:ind w:left="426" w:firstLine="0"/>
        <w:rPr>
          <w:ins w:id="4505" w:date="2019-06-17T11:03:34Z" w:author="Naveen"/>
          <w:rFonts w:ascii="Arial" w:cs="Arial" w:hAnsi="Arial" w:eastAsia="Arial"/>
        </w:rPr>
      </w:pPr>
    </w:p>
    <w:p>
      <w:pPr>
        <w:pStyle w:val="Body"/>
        <w:tabs>
          <w:tab w:val="left" w:pos="426"/>
          <w:tab w:val="left" w:pos="720"/>
        </w:tabs>
        <w:ind w:left="426" w:firstLine="0"/>
        <w:rPr>
          <w:ins w:id="4506" w:date="2019-06-17T11:03:34Z" w:author="Naveen"/>
          <w:rFonts w:ascii="Arial" w:cs="Arial" w:hAnsi="Arial" w:eastAsia="Arial"/>
          <w:b w:val="1"/>
          <w:bCs w:val="1"/>
        </w:rPr>
      </w:pPr>
      <w:ins w:id="4507" w:date="2019-06-17T11:03:34Z" w:author="Naveen">
        <w:r>
          <w:rPr>
            <w:rFonts w:ascii="Arial" w:hAnsi="Arial"/>
            <w:b w:val="1"/>
            <w:bCs w:val="1"/>
            <w:rtl w:val="0"/>
            <w:lang w:val="en-US"/>
          </w:rPr>
          <w:t>3.B.</w:t>
          <w:tab/>
          <w:t>Server build review</w:t>
        </w:r>
      </w:ins>
    </w:p>
    <w:p>
      <w:pPr>
        <w:pStyle w:val="Body"/>
        <w:tabs>
          <w:tab w:val="left" w:pos="426"/>
          <w:tab w:val="left" w:pos="720"/>
        </w:tabs>
        <w:ind w:left="426" w:firstLine="0"/>
        <w:rPr>
          <w:ins w:id="4508" w:date="2019-06-17T11:03:34Z" w:author="Naveen"/>
          <w:rFonts w:ascii="Arial" w:cs="Arial" w:hAnsi="Arial" w:eastAsia="Arial"/>
        </w:rPr>
      </w:pPr>
      <w:ins w:id="4509" w:date="2019-06-17T11:03:34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4510" w:date="2019-06-17T11:03:34Z" w:author="Naveen"/>
          <w:rFonts w:ascii="Arial" w:cs="Arial" w:hAnsi="Arial" w:eastAsia="Arial"/>
          <w:sz w:val="24"/>
          <w:szCs w:val="24"/>
        </w:rPr>
      </w:pPr>
    </w:p>
    <w:p>
      <w:pPr>
        <w:pStyle w:val="Body"/>
        <w:tabs>
          <w:tab w:val="left" w:pos="426"/>
          <w:tab w:val="left" w:pos="720"/>
        </w:tabs>
        <w:ind w:left="426" w:firstLine="0"/>
        <w:rPr>
          <w:ins w:id="4511" w:date="2019-06-17T11:03:34Z" w:author="Naveen"/>
          <w:rFonts w:ascii="Arial" w:cs="Arial" w:hAnsi="Arial" w:eastAsia="Arial"/>
          <w:b w:val="1"/>
          <w:bCs w:val="1"/>
        </w:rPr>
      </w:pPr>
    </w:p>
    <w:p>
      <w:pPr>
        <w:pStyle w:val="Body"/>
        <w:tabs>
          <w:tab w:val="left" w:pos="426"/>
          <w:tab w:val="left" w:pos="720"/>
        </w:tabs>
        <w:ind w:left="426" w:firstLine="0"/>
        <w:rPr>
          <w:ins w:id="4512" w:date="2019-06-17T11:03:34Z" w:author="Naveen"/>
          <w:rFonts w:ascii="Arial" w:cs="Arial" w:hAnsi="Arial" w:eastAsia="Arial"/>
        </w:rPr>
      </w:pPr>
      <w:ins w:id="4513" w:date="2019-06-17T11:03:34Z" w:author="Naveen">
        <w:r>
          <w:rPr>
            <w:rFonts w:ascii="Arial" w:hAnsi="Arial"/>
            <w:b w:val="1"/>
            <w:bCs w:val="1"/>
            <w:rtl w:val="0"/>
            <w:lang w:val="en-US"/>
          </w:rPr>
          <w:t>3.C.</w:t>
          <w:tab/>
          <w:t>Firewall review</w:t>
        </w:r>
      </w:ins>
    </w:p>
    <w:p>
      <w:pPr>
        <w:pStyle w:val="Body"/>
        <w:tabs>
          <w:tab w:val="left" w:pos="426"/>
          <w:tab w:val="left" w:pos="720"/>
        </w:tabs>
        <w:ind w:left="426" w:firstLine="0"/>
        <w:rPr>
          <w:ins w:id="4514" w:date="2019-06-17T11:03:34Z" w:author="Naveen"/>
          <w:rFonts w:ascii="Arial" w:cs="Arial" w:hAnsi="Arial" w:eastAsia="Arial"/>
        </w:rPr>
      </w:pPr>
      <w:ins w:id="4515" w:date="2019-06-17T11:03:34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4516" w:date="2019-06-17T11:03:34Z" w:author="Naveen"/>
          <w:rFonts w:ascii="Arial" w:cs="Arial" w:hAnsi="Arial" w:eastAsia="Arial"/>
        </w:rPr>
      </w:pPr>
      <w:ins w:id="4517" w:date="2019-06-17T11:03:34Z" w:author="Naveen">
        <w:r>
          <w:rPr>
            <w:rFonts w:ascii="Arial" w:cs="Arial" w:hAnsi="Arial" w:eastAsia="Arial"/>
          </w:rPr>
          <w:br w:type="textWrapping"/>
        </w:r>
      </w:ins>
      <w:commentRangeStart w:id="4518"/>
    </w:p>
    <w:p>
      <w:pPr>
        <w:pStyle w:val="Body"/>
        <w:tabs>
          <w:tab w:val="left" w:pos="426"/>
          <w:tab w:val="left" w:pos="720"/>
        </w:tabs>
        <w:ind w:left="426" w:firstLine="0"/>
        <w:rPr>
          <w:ins w:id="4519" w:date="2019-06-17T11:03:34Z" w:author="Naveen"/>
          <w:rFonts w:ascii="Arial" w:cs="Arial" w:hAnsi="Arial" w:eastAsia="Arial"/>
          <w:color w:val="0000ff"/>
          <w:u w:color="0000ff"/>
        </w:rPr>
      </w:pPr>
      <w:ins w:id="4520" w:date="2019-06-17T11:03:34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4521" w:date="2019-06-17T11:03:34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4522" w:date="2019-06-17T11:03:34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4523" w:date="2019-06-17T11:03:34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4524" w:date="2019-06-17T11:03:34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4525" w:date="2019-06-17T11:03:34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4526" w:date="2019-06-17T11:03:34Z" w:author="Naveen"/>
          <w:rFonts w:ascii="Arial" w:cs="Arial" w:hAnsi="Arial" w:eastAsia="Arial"/>
        </w:rPr>
      </w:pPr>
    </w:p>
    <w:p>
      <w:pPr>
        <w:pStyle w:val="Body"/>
        <w:tabs>
          <w:tab w:val="left" w:pos="426"/>
          <w:tab w:val="left" w:pos="720"/>
        </w:tabs>
        <w:ind w:left="426" w:firstLine="0"/>
        <w:rPr>
          <w:ins w:id="4527" w:date="2019-06-17T11:03:34Z" w:author="Naveen"/>
          <w:rFonts w:ascii="Arial" w:cs="Arial" w:hAnsi="Arial" w:eastAsia="Arial"/>
          <w:color w:val="0000ff"/>
          <w:u w:color="0000ff"/>
        </w:rPr>
      </w:pPr>
      <w:ins w:id="4528" w:date="2019-06-17T11:03:34Z" w:author="Naveen">
        <w:r>
          <w:rPr>
            <w:rFonts w:ascii="Arial" w:cs="Arial" w:hAnsi="Arial" w:eastAsia="Arial"/>
            <w:color w:val="0000ff"/>
            <w:u w:color="0000ff"/>
            <w:rtl w:val="0"/>
            <w:lang w:val="en-US"/>
          </w:rPr>
          <w:tab/>
          <w:t>The firewall rule set/security rules should be attached at Appendix 1.</w:t>
        </w:r>
      </w:ins>
      <w:commentRangeEnd w:id="4518"/>
      <w:r>
        <w:commentReference w:id="4518"/>
      </w:r>
    </w:p>
    <w:p>
      <w:pPr>
        <w:pStyle w:val="Body"/>
        <w:tabs>
          <w:tab w:val="left" w:pos="426"/>
          <w:tab w:val="left" w:pos="720"/>
        </w:tabs>
        <w:rPr>
          <w:ins w:id="4529" w:date="2019-06-17T11:03:34Z" w:author="Naveen"/>
          <w:rFonts w:ascii="Arial" w:cs="Arial" w:hAnsi="Arial" w:eastAsia="Arial"/>
          <w:b w:val="1"/>
          <w:bCs w:val="1"/>
        </w:rPr>
      </w:pPr>
    </w:p>
    <w:p>
      <w:pPr>
        <w:pStyle w:val="Body"/>
        <w:tabs>
          <w:tab w:val="left" w:pos="426"/>
          <w:tab w:val="left" w:pos="720"/>
        </w:tabs>
        <w:rPr>
          <w:ins w:id="4530" w:date="2019-06-17T11:03:34Z" w:author="Naveen"/>
          <w:rFonts w:ascii="Arial" w:cs="Arial" w:hAnsi="Arial" w:eastAsia="Arial"/>
          <w:b w:val="1"/>
          <w:bCs w:val="1"/>
        </w:rPr>
      </w:pPr>
    </w:p>
    <w:p>
      <w:pPr>
        <w:pStyle w:val="Body"/>
        <w:tabs>
          <w:tab w:val="left" w:pos="426"/>
          <w:tab w:val="left" w:pos="720"/>
        </w:tabs>
        <w:rPr>
          <w:ins w:id="4531" w:date="2019-06-17T11:03:34Z" w:author="Naveen"/>
          <w:rFonts w:ascii="Arial" w:cs="Arial" w:hAnsi="Arial" w:eastAsia="Arial"/>
          <w:b w:val="1"/>
          <w:bCs w:val="1"/>
        </w:rPr>
      </w:pPr>
      <w:ins w:id="4532" w:date="2019-06-17T11:03:34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4533" w:date="2019-06-17T11:03:34Z" w:author="Naveen"/>
          <w:rFonts w:ascii="Arial" w:cs="Arial" w:hAnsi="Arial" w:eastAsia="Arial"/>
          <w:b w:val="1"/>
          <w:bCs w:val="1"/>
        </w:rPr>
      </w:pPr>
    </w:p>
    <w:p>
      <w:pPr>
        <w:pStyle w:val="Body"/>
        <w:tabs>
          <w:tab w:val="left" w:pos="426"/>
          <w:tab w:val="left" w:pos="720"/>
        </w:tabs>
        <w:ind w:left="426" w:firstLine="0"/>
        <w:rPr>
          <w:ins w:id="4534" w:date="2019-06-17T11:03:34Z" w:author="Naveen"/>
          <w:rFonts w:ascii="Arial" w:cs="Arial" w:hAnsi="Arial" w:eastAsia="Arial"/>
        </w:rPr>
      </w:pPr>
      <w:ins w:id="4535" w:date="2019-06-17T11:03:34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4536" w:date="2019-06-17T11:03:34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4537" w:date="2019-06-17T11:03:34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4538" w:date="2019-06-17T11:03:34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4539" w:date="2019-06-17T11:03:34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4540" w:date="2019-06-17T11:03:34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4541" w:date="2019-06-17T11:03:34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4542" w:date="2019-06-17T11:03:34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4543" w:date="2019-06-17T11:03:34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4544" w:date="2019-06-17T11:03:34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4545" w:date="2019-06-17T11:03:34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4546" w:date="2019-06-17T11:03:34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4547" w:date="2019-06-17T11:03:34Z" w:author="Naveen">
        <w:r>
          <w:rPr>
            <w:rFonts w:ascii="Arial" w:hAnsi="Arial"/>
            <w:sz w:val="24"/>
            <w:szCs w:val="24"/>
            <w:rtl w:val="0"/>
            <w:lang w:val="en-US"/>
          </w:rPr>
          <w:t>Logging and audit policies</w:t>
        </w:r>
      </w:ins>
    </w:p>
    <w:p>
      <w:pPr>
        <w:pStyle w:val="Body"/>
        <w:tabs>
          <w:tab w:val="left" w:pos="426"/>
        </w:tabs>
        <w:rPr>
          <w:ins w:id="4548" w:date="2019-06-17T11:03:34Z" w:author="Naveen"/>
          <w:rFonts w:ascii="Arial" w:cs="Arial" w:hAnsi="Arial" w:eastAsia="Arial"/>
          <w:b w:val="1"/>
          <w:bCs w:val="1"/>
        </w:rPr>
      </w:pPr>
      <w:ins w:id="4549" w:date="2019-06-17T11:03:34Z" w:author="Naveen">
        <w:r>
          <w:rPr>
            <w:rFonts w:ascii="Arial" w:cs="Arial" w:hAnsi="Arial" w:eastAsia="Arial"/>
            <w:b w:val="1"/>
            <w:bCs w:val="1"/>
          </w:rPr>
          <w:tab/>
        </w:r>
      </w:ins>
    </w:p>
    <w:p>
      <w:pPr>
        <w:pStyle w:val="Body"/>
        <w:tabs>
          <w:tab w:val="left" w:pos="426"/>
          <w:tab w:val="left" w:pos="720"/>
        </w:tabs>
        <w:rPr>
          <w:ins w:id="4550" w:date="2019-06-17T11:03:34Z" w:author="Naveen"/>
          <w:rFonts w:ascii="Arial" w:cs="Arial" w:hAnsi="Arial" w:eastAsia="Arial"/>
          <w:b w:val="1"/>
          <w:bCs w:val="1"/>
        </w:rPr>
      </w:pPr>
      <w:ins w:id="4551" w:date="2019-06-17T11:03:34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4552" w:date="2019-06-17T11:03:34Z" w:author="Naveen"/>
          <w:rFonts w:ascii="Arial" w:cs="Arial" w:hAnsi="Arial" w:eastAsia="Arial"/>
        </w:rPr>
      </w:pPr>
      <w:ins w:id="4553" w:date="2019-06-17T11:03:34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4554" w:date="2019-06-17T11:03:34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4555" w:date="2019-06-17T11:03:34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4556" w:date="2019-06-17T11:03:34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4557" w:date="2019-06-17T11:03:34Z" w:author="Naveen">
        <w:r>
          <w:rPr>
            <w:rFonts w:ascii="Arial" w:hAnsi="Arial"/>
            <w:sz w:val="24"/>
            <w:szCs w:val="24"/>
            <w:rtl w:val="0"/>
            <w:lang w:val="en-US"/>
          </w:rPr>
          <w:t xml:space="preserve">Input validation </w:t>
        </w:r>
      </w:ins>
      <w:ins w:id="4558" w:date="2019-06-17T11:03:34Z" w:author="Naveen">
        <w:r>
          <w:rPr>
            <w:rFonts w:ascii="Arial" w:hAnsi="Arial" w:hint="default"/>
            <w:sz w:val="24"/>
            <w:szCs w:val="24"/>
            <w:rtl w:val="0"/>
            <w:lang w:val="en-US"/>
          </w:rPr>
          <w:t xml:space="preserve">– </w:t>
        </w:r>
      </w:ins>
      <w:ins w:id="4559" w:date="2019-06-17T11:03:34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4560" w:date="2019-06-17T11:03:34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4561" w:date="2019-06-17T11:03:34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4562" w:date="2019-06-17T11:03:34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4563" w:date="2019-06-17T11:03:34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4564" w:date="2019-06-17T11:03:34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4565" w:date="2019-06-17T11:03:34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4566" w:date="2019-06-17T11:03:34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4567" w:date="2019-06-17T11:03:34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4568" w:date="2019-06-17T11:03:34Z" w:author="Naveen">
        <w:r>
          <w:rPr>
            <w:rFonts w:ascii="Arial" w:hAnsi="Arial"/>
            <w:sz w:val="24"/>
            <w:szCs w:val="24"/>
            <w:rtl w:val="0"/>
            <w:lang w:val="en-US"/>
          </w:rPr>
          <w:t xml:space="preserve">Exposure testing </w:t>
        </w:r>
      </w:ins>
      <w:ins w:id="4569" w:date="2019-06-17T11:03:34Z" w:author="Naveen">
        <w:r>
          <w:rPr>
            <w:rFonts w:ascii="Arial" w:hAnsi="Arial"/>
            <w:color w:val="0000ff"/>
            <w:sz w:val="24"/>
            <w:szCs w:val="24"/>
            <w:u w:color="0000ff"/>
            <w:rtl w:val="0"/>
            <w:lang w:val="en-US"/>
          </w:rPr>
          <w:t>[especially if the application is internet facing]</w:t>
        </w:r>
      </w:ins>
      <w:ins w:id="4570" w:date="2019-06-17T11:03:34Z" w:author="Naveen">
        <w:r>
          <w:rPr>
            <w:rFonts w:ascii="Arial" w:cs="Arial" w:hAnsi="Arial" w:eastAsia="Arial"/>
            <w:sz w:val="24"/>
            <w:szCs w:val="24"/>
          </w:rPr>
          <w:br w:type="textWrapping"/>
        </w:r>
      </w:ins>
      <w:commentRangeStart w:id="4571"/>
    </w:p>
    <w:p>
      <w:pPr>
        <w:pStyle w:val="Body"/>
        <w:tabs>
          <w:tab w:val="left" w:pos="426"/>
          <w:tab w:val="left" w:pos="720"/>
        </w:tabs>
        <w:ind w:left="426" w:firstLine="0"/>
        <w:rPr>
          <w:ins w:id="4572" w:date="2019-06-17T11:03:34Z" w:author="Naveen"/>
          <w:rFonts w:ascii="Arial" w:cs="Arial" w:hAnsi="Arial" w:eastAsia="Arial"/>
          <w:color w:val="0000ff"/>
          <w:u w:color="0000ff"/>
        </w:rPr>
      </w:pPr>
      <w:ins w:id="4573" w:date="2019-06-17T11:03:34Z" w:author="Naveen">
        <w:r>
          <w:rPr>
            <w:rFonts w:ascii="Arial" w:hAnsi="Arial"/>
            <w:color w:val="0000ff"/>
            <w:u w:color="0000ff"/>
            <w:rtl w:val="0"/>
            <w:lang w:val="en-US"/>
          </w:rPr>
          <w:t xml:space="preserve">[If Application testing is required you must include the following detail in section 2 </w:t>
        </w:r>
      </w:ins>
      <w:ins w:id="4574" w:date="2019-06-17T11:03:34Z" w:author="Naveen">
        <w:r>
          <w:rPr>
            <w:rFonts w:ascii="Arial" w:hAnsi="Arial" w:hint="default"/>
            <w:color w:val="0000ff"/>
            <w:u w:color="0000ff"/>
            <w:rtl w:val="0"/>
            <w:lang w:val="en-US"/>
          </w:rPr>
          <w:t>‘</w:t>
        </w:r>
      </w:ins>
      <w:ins w:id="4575" w:date="2019-06-17T11:03:34Z" w:author="Naveen">
        <w:r>
          <w:rPr>
            <w:rFonts w:ascii="Arial" w:hAnsi="Arial"/>
            <w:color w:val="0000ff"/>
            <w:u w:color="0000ff"/>
            <w:rtl w:val="0"/>
            <w:lang w:val="en-US"/>
          </w:rPr>
          <w:t>Background &amp; technical Information</w:t>
        </w:r>
      </w:ins>
      <w:ins w:id="4576" w:date="2019-06-17T11:03:34Z" w:author="Naveen">
        <w:r>
          <w:rPr>
            <w:rFonts w:ascii="Arial" w:hAnsi="Arial" w:hint="default"/>
            <w:color w:val="0000ff"/>
            <w:u w:color="0000ff"/>
            <w:rtl w:val="0"/>
            <w:lang w:val="en-US"/>
          </w:rPr>
          <w:t>’</w:t>
        </w:r>
      </w:ins>
      <w:ins w:id="4577" w:date="2019-06-17T11:03:34Z" w:author="Naveen">
        <w:r>
          <w:rPr>
            <w:rFonts w:ascii="Arial" w:hAnsi="Arial"/>
            <w:color w:val="0000ff"/>
            <w:u w:color="0000ff"/>
            <w:rtl w:val="0"/>
          </w:rPr>
          <w:t>:</w:t>
        </w:r>
      </w:ins>
    </w:p>
    <w:p>
      <w:pPr>
        <w:pStyle w:val="Body"/>
        <w:tabs>
          <w:tab w:val="left" w:pos="426"/>
          <w:tab w:val="left" w:pos="720"/>
        </w:tabs>
        <w:rPr>
          <w:ins w:id="4578" w:date="2019-06-17T11:03:34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4579" w:date="2019-06-17T11:03:34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4580" w:date="2019-06-17T11:03:34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4581" w:date="2019-06-17T11:03:34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4582" w:date="2019-06-17T11:03:34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4583" w:date="2019-06-17T11:03:34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4584" w:date="2019-06-17T11:03:34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4585" w:date="2019-06-17T11:03:34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4586" w:date="2019-06-17T11:03:34Z" w:author="Naveen"/>
          <w:rFonts w:ascii="Arial" w:cs="Arial" w:hAnsi="Arial" w:eastAsia="Arial"/>
          <w:color w:val="0000ff"/>
          <w:u w:color="0000ff"/>
        </w:rPr>
      </w:pPr>
      <w:ins w:id="4587" w:date="2019-06-17T11:03:34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4571"/>
      <w:r>
        <w:commentReference w:id="4571"/>
      </w:r>
    </w:p>
    <w:p>
      <w:pPr>
        <w:pStyle w:val="Body"/>
        <w:rPr>
          <w:ins w:id="4588" w:date="2019-06-17T11:03:34Z" w:author="Naveen"/>
          <w:rFonts w:ascii="Arial" w:cs="Arial" w:hAnsi="Arial" w:eastAsia="Arial"/>
          <w:b w:val="1"/>
          <w:bCs w:val="1"/>
          <w:color w:val="0000ff"/>
          <w:u w:color="0000ff"/>
        </w:rPr>
      </w:pPr>
    </w:p>
    <w:p>
      <w:pPr>
        <w:pStyle w:val="Body"/>
        <w:tabs>
          <w:tab w:val="left" w:pos="426"/>
        </w:tabs>
        <w:ind w:left="426" w:firstLine="0"/>
        <w:rPr>
          <w:ins w:id="4589" w:date="2019-06-17T11:03:34Z" w:author="Naveen"/>
          <w:rFonts w:ascii="Arial" w:cs="Arial" w:hAnsi="Arial" w:eastAsia="Arial"/>
          <w:b w:val="1"/>
          <w:bCs w:val="1"/>
        </w:rPr>
      </w:pPr>
      <w:ins w:id="4590" w:date="2019-06-17T11:03:34Z" w:author="Naveen">
        <w:r>
          <w:rPr>
            <w:rFonts w:ascii="Arial" w:hAnsi="Arial"/>
            <w:b w:val="1"/>
            <w:bCs w:val="1"/>
            <w:rtl w:val="0"/>
            <w:lang w:val="en-US"/>
          </w:rPr>
          <w:t>3.F.</w:t>
          <w:tab/>
          <w:t>Web service testing</w:t>
        </w:r>
      </w:ins>
    </w:p>
    <w:p>
      <w:pPr>
        <w:pStyle w:val="Body"/>
        <w:tabs>
          <w:tab w:val="left" w:pos="426"/>
        </w:tabs>
        <w:ind w:left="426" w:firstLine="0"/>
        <w:rPr>
          <w:ins w:id="4591" w:date="2019-06-17T11:03:34Z" w:author="Naveen"/>
          <w:rFonts w:ascii="Arial" w:cs="Arial" w:hAnsi="Arial" w:eastAsia="Arial"/>
        </w:rPr>
      </w:pPr>
      <w:ins w:id="4592" w:date="2019-06-17T11:03:34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4593" w:date="2019-06-17T11:03:34Z" w:author="Naveen"/>
          <w:rFonts w:ascii="Arial" w:cs="Arial" w:hAnsi="Arial" w:eastAsia="Arial"/>
        </w:rPr>
      </w:pPr>
      <w:ins w:id="4594" w:date="2019-06-17T11:03:34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4595" w:date="2019-06-17T11:03:34Z" w:author="Naveen"/>
          <w:rFonts w:ascii="Arial" w:cs="Arial" w:hAnsi="Arial" w:eastAsia="Arial"/>
        </w:rPr>
      </w:pPr>
    </w:p>
    <w:p>
      <w:pPr>
        <w:pStyle w:val="Body"/>
        <w:tabs>
          <w:tab w:val="left" w:pos="426"/>
        </w:tabs>
        <w:ind w:left="426" w:firstLine="0"/>
        <w:rPr>
          <w:ins w:id="4596" w:date="2019-06-17T11:03:34Z" w:author="Naveen"/>
          <w:rFonts w:ascii="Arial" w:cs="Arial" w:hAnsi="Arial" w:eastAsia="Arial"/>
          <w:b w:val="1"/>
          <w:bCs w:val="1"/>
        </w:rPr>
      </w:pPr>
      <w:ins w:id="4597" w:date="2019-06-17T11:03:34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4598" w:date="2019-06-17T11:03:34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4599" w:date="2019-06-17T11:03:34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4600" w:date="2019-06-17T11:03:34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4601" w:date="2019-06-17T11:03:34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4602" w:date="2019-06-17T11:03:34Z" w:author="Naveen">
        <w:r>
          <w:rPr>
            <w:rFonts w:ascii="Arial" w:hAnsi="Arial"/>
            <w:sz w:val="24"/>
            <w:szCs w:val="24"/>
            <w:rtl w:val="0"/>
            <w:lang w:val="en-US"/>
          </w:rPr>
          <w:t>Replay attacks</w:t>
        </w:r>
      </w:ins>
    </w:p>
    <w:p>
      <w:pPr>
        <w:pStyle w:val="Body"/>
        <w:tabs>
          <w:tab w:val="left" w:pos="426"/>
        </w:tabs>
        <w:rPr>
          <w:ins w:id="4603" w:date="2019-06-17T11:03:34Z" w:author="Naveen"/>
          <w:rFonts w:ascii="Arial" w:cs="Arial" w:hAnsi="Arial" w:eastAsia="Arial"/>
          <w:b w:val="1"/>
          <w:bCs w:val="1"/>
        </w:rPr>
      </w:pPr>
      <w:ins w:id="4604" w:date="2019-06-17T11:03:34Z" w:author="Naveen">
        <w:r>
          <w:rPr>
            <w:rFonts w:ascii="Arial" w:cs="Arial" w:hAnsi="Arial" w:eastAsia="Arial"/>
          </w:rPr>
          <w:tab/>
        </w:r>
      </w:ins>
      <w:ins w:id="4605" w:date="2019-06-17T11:03:34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4606" w:date="2019-06-17T11:03:34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4607" w:date="2019-06-17T11:03:34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4608" w:date="2019-06-17T11:03:34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4609" w:date="2019-06-17T11:03:34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4610" w:date="2019-06-17T11:03:34Z" w:author="Naveen">
        <w:r>
          <w:rPr>
            <w:rFonts w:ascii="Arial" w:hAnsi="Arial"/>
            <w:sz w:val="24"/>
            <w:szCs w:val="24"/>
            <w:rtl w:val="0"/>
            <w:lang w:val="en-US"/>
          </w:rPr>
          <w:t>Session information leakage</w:t>
        </w:r>
      </w:ins>
    </w:p>
    <w:p>
      <w:pPr>
        <w:pStyle w:val="Body"/>
        <w:tabs>
          <w:tab w:val="left" w:pos="426"/>
        </w:tabs>
        <w:rPr>
          <w:ins w:id="4611" w:date="2019-06-17T11:03:34Z" w:author="Naveen"/>
          <w:rFonts w:ascii="Arial" w:cs="Arial" w:hAnsi="Arial" w:eastAsia="Arial"/>
          <w:b w:val="1"/>
          <w:bCs w:val="1"/>
        </w:rPr>
      </w:pPr>
      <w:ins w:id="4612" w:date="2019-06-17T11:03:34Z" w:author="Naveen">
        <w:r>
          <w:rPr>
            <w:rFonts w:ascii="Arial" w:cs="Arial" w:hAnsi="Arial" w:eastAsia="Arial"/>
          </w:rPr>
          <w:tab/>
        </w:r>
      </w:ins>
      <w:ins w:id="4613" w:date="2019-06-17T11:03:34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4614" w:date="2019-06-17T11:03:34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4615" w:date="2019-06-17T11:03:34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4616" w:date="2019-06-17T11:03:34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4617" w:date="2019-06-17T11:03:34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4618" w:date="2019-06-17T11:03:34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4619" w:date="2019-06-17T11:03:34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4620" w:date="2019-06-17T11:03:34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4621" w:date="2019-06-17T11:03:34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4622" w:date="2019-06-17T11:03:34Z" w:author="Naveen">
        <w:r>
          <w:rPr>
            <w:rFonts w:ascii="Arial" w:hAnsi="Arial"/>
            <w:sz w:val="24"/>
            <w:szCs w:val="24"/>
            <w:rtl w:val="0"/>
            <w:lang w:val="en-US"/>
          </w:rPr>
          <w:t>Sessions tampering</w:t>
        </w:r>
      </w:ins>
    </w:p>
    <w:p>
      <w:pPr>
        <w:pStyle w:val="Body"/>
        <w:tabs>
          <w:tab w:val="left" w:pos="426"/>
        </w:tabs>
        <w:ind w:left="360" w:firstLine="0"/>
        <w:rPr>
          <w:ins w:id="4623" w:date="2019-06-17T11:03:34Z" w:author="Naveen"/>
          <w:rFonts w:ascii="Arial" w:cs="Arial" w:hAnsi="Arial" w:eastAsia="Arial"/>
          <w:color w:val="0000ff"/>
          <w:u w:color="0000ff"/>
        </w:rPr>
      </w:pPr>
      <w:ins w:id="4624" w:date="2019-06-17T11:03:34Z" w:author="Naveen">
        <w:r>
          <w:rPr>
            <w:rFonts w:ascii="Arial" w:cs="Arial" w:hAnsi="Arial" w:eastAsia="Arial"/>
            <w:b w:val="1"/>
            <w:bCs w:val="1"/>
            <w:color w:val="0000ff"/>
            <w:u w:color="0000ff"/>
          </w:rPr>
          <w:tab/>
        </w:r>
      </w:ins>
      <w:commentRangeStart w:id="4625"/>
      <w:ins w:id="4626" w:date="2019-06-17T11:03:34Z" w:author="Naveen">
        <w:r>
          <w:rPr>
            <w:rFonts w:ascii="Arial" w:hAnsi="Arial"/>
            <w:b w:val="1"/>
            <w:bCs w:val="1"/>
            <w:color w:val="0000ff"/>
            <w:u w:color="0000ff"/>
            <w:rtl w:val="0"/>
          </w:rPr>
          <w:t>[</w:t>
        </w:r>
      </w:ins>
      <w:ins w:id="4627" w:date="2019-06-17T11:03:34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4628" w:date="2019-06-17T11:03:34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4629" w:date="2019-06-17T11:03:34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4630" w:date="2019-06-17T11:03:34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4631" w:date="2019-06-17T11:03:34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4632" w:date="2019-06-17T11:03:34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4633" w:date="2019-06-17T11:03:34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4634" w:date="2019-06-17T11:03:34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4635" w:date="2019-06-17T11:03:34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4625"/>
      <w:r>
        <w:commentReference w:id="4625"/>
      </w:r>
    </w:p>
    <w:p>
      <w:pPr>
        <w:pStyle w:val="Body"/>
        <w:ind w:left="426" w:firstLine="0"/>
        <w:rPr>
          <w:ins w:id="4636" w:date="2019-06-17T11:03:34Z" w:author="Naveen"/>
          <w:rFonts w:ascii="Arial" w:cs="Arial" w:hAnsi="Arial" w:eastAsia="Arial"/>
          <w:b w:val="1"/>
          <w:bCs w:val="1"/>
          <w:color w:val="0000ff"/>
          <w:u w:color="0000ff"/>
        </w:rPr>
      </w:pPr>
    </w:p>
    <w:p>
      <w:pPr>
        <w:pStyle w:val="Body"/>
        <w:tabs>
          <w:tab w:val="left" w:pos="426"/>
        </w:tabs>
        <w:rPr>
          <w:ins w:id="4637" w:date="2019-06-17T11:03:34Z" w:author="Naveen"/>
          <w:rFonts w:ascii="Arial" w:cs="Arial" w:hAnsi="Arial" w:eastAsia="Arial"/>
          <w:b w:val="1"/>
          <w:bCs w:val="1"/>
        </w:rPr>
      </w:pPr>
      <w:ins w:id="4638" w:date="2019-06-17T11:03:34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4639" w:date="2019-06-17T11:03:34Z" w:author="Naveen"/>
          <w:rFonts w:ascii="Arial" w:cs="Arial" w:hAnsi="Arial" w:eastAsia="Arial"/>
        </w:rPr>
      </w:pPr>
      <w:ins w:id="4640" w:date="2019-06-17T11:03:34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4641" w:date="2019-06-17T11:03:34Z" w:author="Naveen"/>
          <w:rFonts w:ascii="Arial" w:cs="Arial" w:hAnsi="Arial" w:eastAsia="Arial"/>
        </w:rPr>
      </w:pPr>
    </w:p>
    <w:p>
      <w:pPr>
        <w:pStyle w:val="Body"/>
        <w:tabs>
          <w:tab w:val="left" w:pos="426"/>
        </w:tabs>
        <w:ind w:left="426" w:firstLine="0"/>
        <w:rPr>
          <w:ins w:id="4642" w:date="2019-06-17T11:03:34Z" w:author="Naveen"/>
          <w:rFonts w:ascii="Arial" w:cs="Arial" w:hAnsi="Arial" w:eastAsia="Arial"/>
        </w:rPr>
      </w:pPr>
      <w:ins w:id="4643" w:date="2019-06-17T11:03:34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4644" w:date="2019-06-17T11:03:34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4645" w:date="2019-06-17T11:03:34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4646" w:date="2019-06-17T11:03:34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4647" w:date="2019-06-17T11:03:34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4648" w:date="2019-06-17T11:03:34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4649" w:date="2019-06-17T11:03:34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4650" w:date="2019-06-17T11:03:34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4651" w:date="2019-06-17T11:03:34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4652" w:date="2019-06-17T11:03:34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4653" w:date="2019-06-17T11:03:34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4654" w:date="2019-06-17T11:03:34Z" w:author="Naveen">
        <w:r>
          <w:rPr>
            <w:rFonts w:ascii="Arial" w:hAnsi="Arial"/>
            <w:sz w:val="24"/>
            <w:szCs w:val="24"/>
            <w:rtl w:val="0"/>
            <w:lang w:val="en-US"/>
          </w:rPr>
          <w:t>Denial of service</w:t>
        </w:r>
      </w:ins>
    </w:p>
    <w:p>
      <w:pPr>
        <w:pStyle w:val="Body"/>
        <w:tabs>
          <w:tab w:val="left" w:pos="426"/>
        </w:tabs>
        <w:ind w:left="360" w:firstLine="0"/>
        <w:rPr>
          <w:ins w:id="4655" w:date="2019-06-17T11:03:34Z" w:author="Naveen"/>
          <w:rFonts w:ascii="Arial" w:cs="Arial" w:hAnsi="Arial" w:eastAsia="Arial"/>
          <w:color w:val="0000ff"/>
          <w:u w:color="0000ff"/>
        </w:rPr>
      </w:pPr>
      <w:ins w:id="4656" w:date="2019-06-17T11:03:34Z" w:author="Naveen">
        <w:r>
          <w:rPr>
            <w:rFonts w:ascii="Arial" w:cs="Arial" w:hAnsi="Arial" w:eastAsia="Arial"/>
            <w:b w:val="1"/>
            <w:bCs w:val="1"/>
            <w:color w:val="0000ff"/>
            <w:u w:color="0000ff"/>
          </w:rPr>
          <w:tab/>
        </w:r>
      </w:ins>
      <w:commentRangeStart w:id="4657"/>
      <w:ins w:id="4658" w:date="2019-06-17T11:03:34Z" w:author="Naveen">
        <w:r>
          <w:rPr>
            <w:rFonts w:ascii="Arial" w:hAnsi="Arial"/>
            <w:color w:val="0000ff"/>
            <w:u w:color="0000ff"/>
            <w:rtl w:val="0"/>
            <w:lang w:val="en-US"/>
          </w:rPr>
          <w:t xml:space="preserve">[If Static source code analysis is required then you must include the following detail in section 2 </w:t>
        </w:r>
      </w:ins>
      <w:ins w:id="4659" w:date="2019-06-17T11:03:34Z" w:author="Naveen">
        <w:r>
          <w:rPr>
            <w:rFonts w:ascii="Arial" w:hAnsi="Arial" w:hint="default"/>
            <w:color w:val="0000ff"/>
            <w:u w:color="0000ff"/>
            <w:rtl w:val="0"/>
            <w:lang w:val="en-US"/>
          </w:rPr>
          <w:t>‘</w:t>
        </w:r>
      </w:ins>
      <w:ins w:id="4660" w:date="2019-06-17T11:03:34Z" w:author="Naveen">
        <w:r>
          <w:rPr>
            <w:rFonts w:ascii="Arial" w:hAnsi="Arial"/>
            <w:color w:val="0000ff"/>
            <w:u w:color="0000ff"/>
            <w:rtl w:val="0"/>
            <w:lang w:val="en-US"/>
          </w:rPr>
          <w:t>Background &amp; technical Information</w:t>
        </w:r>
      </w:ins>
      <w:ins w:id="4661" w:date="2019-06-17T11:03:34Z" w:author="Naveen">
        <w:r>
          <w:rPr>
            <w:rFonts w:ascii="Arial" w:hAnsi="Arial" w:hint="default"/>
            <w:color w:val="0000ff"/>
            <w:u w:color="0000ff"/>
            <w:rtl w:val="0"/>
            <w:lang w:val="en-US"/>
          </w:rPr>
          <w:t>’</w:t>
        </w:r>
      </w:ins>
      <w:ins w:id="4662" w:date="2019-06-17T11:03:34Z" w:author="Naveen">
        <w:r>
          <w:rPr>
            <w:rFonts w:ascii="Arial" w:hAnsi="Arial"/>
            <w:color w:val="0000ff"/>
            <w:u w:color="0000ff"/>
            <w:rtl w:val="0"/>
          </w:rPr>
          <w:t>:</w:t>
        </w:r>
      </w:ins>
    </w:p>
    <w:p>
      <w:pPr>
        <w:pStyle w:val="Body"/>
        <w:tabs>
          <w:tab w:val="left" w:pos="426"/>
        </w:tabs>
        <w:ind w:left="360" w:firstLine="0"/>
        <w:rPr>
          <w:ins w:id="4663" w:date="2019-06-17T11:03:34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4664" w:date="2019-06-17T11:03:34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4665" w:date="2019-06-17T11:03:34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4666" w:date="2019-06-17T11:03:34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4667" w:date="2019-06-17T11:03:34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4668" w:date="2019-06-17T11:03:34Z" w:author="Naveen">
        <w:r>
          <w:rPr>
            <w:rFonts w:ascii="Arial" w:hAnsi="Arial" w:hint="default"/>
            <w:color w:val="0000ff"/>
            <w:sz w:val="24"/>
            <w:szCs w:val="24"/>
            <w:u w:color="0000ff"/>
            <w:rtl w:val="0"/>
            <w:lang w:val="en-US"/>
          </w:rPr>
          <w:t>‘</w:t>
        </w:r>
      </w:ins>
      <w:ins w:id="4669" w:date="2019-06-17T11:03:34Z" w:author="Naveen">
        <w:r>
          <w:rPr>
            <w:rFonts w:ascii="Arial" w:hAnsi="Arial"/>
            <w:color w:val="0000ff"/>
            <w:sz w:val="24"/>
            <w:szCs w:val="24"/>
            <w:u w:color="0000ff"/>
            <w:rtl w:val="0"/>
            <w:lang w:val="en-US"/>
          </w:rPr>
          <w:t>launcher</w:t>
        </w:r>
      </w:ins>
      <w:ins w:id="4670" w:date="2019-06-17T11:03:34Z" w:author="Naveen">
        <w:r>
          <w:rPr>
            <w:rFonts w:ascii="Arial" w:hAnsi="Arial" w:hint="default"/>
            <w:color w:val="0000ff"/>
            <w:sz w:val="24"/>
            <w:szCs w:val="24"/>
            <w:u w:color="0000ff"/>
            <w:rtl w:val="0"/>
            <w:lang w:val="en-US"/>
          </w:rPr>
          <w:t xml:space="preserve">’ </w:t>
        </w:r>
      </w:ins>
      <w:ins w:id="4671" w:date="2019-06-17T11:03:34Z" w:author="Naveen">
        <w:r>
          <w:rPr>
            <w:rFonts w:ascii="Arial" w:hAnsi="Arial"/>
            <w:color w:val="0000ff"/>
            <w:sz w:val="24"/>
            <w:szCs w:val="24"/>
            <w:u w:color="0000ff"/>
            <w:rtl w:val="0"/>
            <w:lang w:val="en-US"/>
          </w:rPr>
          <w:t>scripts]</w:t>
        </w:r>
      </w:ins>
      <w:commentRangeEnd w:id="4657"/>
      <w:r>
        <w:commentReference w:id="4657"/>
      </w:r>
    </w:p>
    <w:p>
      <w:pPr>
        <w:pStyle w:val="Body"/>
        <w:tabs>
          <w:tab w:val="left" w:pos="426"/>
        </w:tabs>
        <w:rPr>
          <w:ins w:id="4672" w:date="2019-06-17T11:03:34Z" w:author="Naveen"/>
          <w:rFonts w:ascii="Arial" w:cs="Arial" w:hAnsi="Arial" w:eastAsia="Arial"/>
          <w:b w:val="1"/>
          <w:bCs w:val="1"/>
        </w:rPr>
      </w:pPr>
      <w:ins w:id="4673" w:date="2019-06-17T11:03:34Z" w:author="Naveen">
        <w:r>
          <w:rPr>
            <w:rFonts w:ascii="Arial" w:cs="Arial" w:hAnsi="Arial" w:eastAsia="Arial"/>
            <w:b w:val="1"/>
            <w:bCs w:val="1"/>
          </w:rPr>
          <w:br w:type="textWrapping"/>
        </w:r>
      </w:ins>
      <w:commentRangeStart w:id="4674"/>
    </w:p>
    <w:p>
      <w:pPr>
        <w:pStyle w:val="Body"/>
        <w:tabs>
          <w:tab w:val="left" w:pos="426"/>
        </w:tabs>
        <w:rPr>
          <w:ins w:id="4675" w:date="2019-06-17T11:03:34Z" w:author="Naveen"/>
          <w:rFonts w:ascii="Arial" w:cs="Arial" w:hAnsi="Arial" w:eastAsia="Arial"/>
          <w:b w:val="1"/>
          <w:bCs w:val="1"/>
          <w:color w:val="000000"/>
          <w:u w:color="000000"/>
        </w:rPr>
      </w:pPr>
      <w:ins w:id="4676" w:date="2019-06-17T11:03:34Z" w:author="Naveen">
        <w:r>
          <w:rPr>
            <w:rFonts w:ascii="Arial" w:hAnsi="Arial"/>
            <w:b w:val="1"/>
            <w:bCs w:val="1"/>
            <w:color w:val="000000"/>
            <w:u w:color="000000"/>
            <w:rtl w:val="0"/>
            <w:lang w:val="en-US"/>
          </w:rPr>
          <w:t xml:space="preserve">Application flows/user journey can be seen in Appendix 2 </w:t>
        </w:r>
      </w:ins>
      <w:commentRangeEnd w:id="4674"/>
      <w:r>
        <w:commentReference w:id="4674"/>
      </w:r>
    </w:p>
    <w:p>
      <w:pPr>
        <w:pStyle w:val="Body"/>
        <w:tabs>
          <w:tab w:val="left" w:pos="426"/>
        </w:tabs>
        <w:rPr>
          <w:ins w:id="4677" w:date="2019-06-17T11:03:34Z" w:author="Naveen"/>
          <w:rFonts w:ascii="Arial" w:cs="Arial" w:hAnsi="Arial" w:eastAsia="Arial"/>
          <w:b w:val="1"/>
          <w:bCs w:val="1"/>
          <w:color w:val="000000"/>
          <w:u w:color="000000"/>
        </w:rPr>
      </w:pPr>
      <w:ins w:id="4678" w:date="2019-06-17T11:03:34Z" w:author="Naveen">
        <w:r>
          <w:rPr>
            <w:rFonts w:ascii="Arial" w:cs="Arial" w:hAnsi="Arial" w:eastAsia="Arial"/>
            <w:b w:val="1"/>
            <w:bCs w:val="1"/>
            <w:color w:val="000000"/>
            <w:u w:color="000000"/>
          </w:rPr>
          <w:br w:type="textWrapping"/>
        </w:r>
      </w:ins>
      <w:commentRangeStart w:id="4679"/>
    </w:p>
    <w:p>
      <w:pPr>
        <w:pStyle w:val="Body"/>
        <w:tabs>
          <w:tab w:val="left" w:pos="426"/>
        </w:tabs>
      </w:pPr>
      <w:ins w:id="4680" w:date="2019-06-17T11:03:34Z" w:author="Naveen">
        <w:r>
          <w:rPr>
            <w:rFonts w:ascii="Arial" w:hAnsi="Arial"/>
            <w:b w:val="1"/>
            <w:bCs w:val="1"/>
            <w:color w:val="000000"/>
            <w:u w:color="000000"/>
            <w:rtl w:val="0"/>
            <w:lang w:val="en-US"/>
          </w:rPr>
          <w:t xml:space="preserve">Application screenshots are provided in Appendix 3 </w:t>
        </w:r>
      </w:ins>
      <w:commentRangeEnd w:id="4679"/>
      <w:r>
        <w:commentReference w:id="4679"/>
      </w:r>
      <w:ins w:id="4681" w:date="2019-06-17T11:03:34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4682" w:date="2019-06-17T11:03:34Z" w:author="Naveen">
        <w:r>
          <w:rPr>
            <w:rFonts w:ascii="Arial" w:cs="Arial" w:hAnsi="Arial" w:eastAsia="Arial"/>
            <w:b w:val="1"/>
            <w:bCs w:val="1"/>
          </w:rPr>
          <w:br w:type="page"/>
        </w:r>
      </w:ins>
    </w:p>
    <w:p>
      <w:pPr>
        <w:pStyle w:val="Heading 2"/>
        <w:tabs>
          <w:tab w:val="left" w:pos="709"/>
        </w:tabs>
        <w:ind w:left="851" w:hanging="142"/>
        <w:rPr>
          <w:ins w:id="4683" w:date="2019-06-17T11:03:34Z" w:author="Naveen"/>
          <w:rFonts w:ascii="Arial" w:cs="Arial" w:hAnsi="Arial" w:eastAsia="Arial"/>
          <w:b w:val="1"/>
          <w:bCs w:val="1"/>
          <w:color w:val="000000"/>
          <w:sz w:val="24"/>
          <w:szCs w:val="24"/>
          <w:u w:color="000000"/>
        </w:rPr>
      </w:pPr>
      <w:bookmarkStart w:name="_Toc140" w:id="4684"/>
      <w:ins w:id="4685" w:date="2019-06-17T11:03:34Z" w:author="Naveen">
        <w:r>
          <w:rPr>
            <w:rFonts w:ascii="Arial" w:hAnsi="Arial"/>
            <w:b w:val="1"/>
            <w:bCs w:val="1"/>
            <w:color w:val="000000"/>
            <w:sz w:val="24"/>
            <w:szCs w:val="24"/>
            <w:u w:color="000000"/>
            <w:rtl w:val="0"/>
          </w:rPr>
          <w:t>3.1  Target Area List</w:t>
        </w:r>
      </w:ins>
      <w:bookmarkEnd w:id="4684"/>
    </w:p>
    <w:p>
      <w:pPr>
        <w:pStyle w:val="Body"/>
        <w:rPr>
          <w:ins w:id="4686" w:date="2019-06-17T11:03:34Z" w:author="Naveen"/>
        </w:rPr>
      </w:pPr>
    </w:p>
    <w:p>
      <w:pPr>
        <w:pStyle w:val="Body"/>
        <w:tabs>
          <w:tab w:val="left" w:pos="709"/>
        </w:tabs>
        <w:ind w:left="709" w:firstLine="0"/>
        <w:rPr>
          <w:ins w:id="4687" w:date="2019-06-17T11:03:34Z" w:author="Naveen"/>
          <w:rFonts w:ascii="Arial" w:cs="Arial" w:hAnsi="Arial" w:eastAsia="Arial"/>
        </w:rPr>
      </w:pPr>
      <w:ins w:id="4688" w:date="2019-06-17T11:03:34Z" w:author="Naveen">
        <w:r>
          <w:rPr>
            <w:rFonts w:ascii="Arial" w:hAnsi="Arial"/>
            <w:rtl w:val="0"/>
            <w:lang w:val="en-US"/>
          </w:rPr>
          <w:t>The details of the target devices in the scope of this Penetration Test</w:t>
        </w:r>
      </w:ins>
      <w:ins w:id="4689" w:date="2019-06-17T11:03:34Z" w:author="Naveen">
        <w:r>
          <w:rPr>
            <w:rFonts w:ascii="Arial" w:hAnsi="Arial"/>
            <w:b w:val="1"/>
            <w:bCs w:val="1"/>
            <w:rtl w:val="0"/>
          </w:rPr>
          <w:t xml:space="preserve"> </w:t>
        </w:r>
      </w:ins>
      <w:ins w:id="4690" w:date="2019-06-17T11:03:34Z" w:author="Naveen">
        <w:r>
          <w:rPr>
            <w:rFonts w:ascii="Arial" w:hAnsi="Arial"/>
            <w:rtl w:val="0"/>
            <w:lang w:val="en-US"/>
          </w:rPr>
          <w:t>are provided in the table below:</w:t>
        </w:r>
      </w:ins>
    </w:p>
    <w:p>
      <w:pPr>
        <w:pStyle w:val="Body"/>
        <w:tabs>
          <w:tab w:val="left" w:pos="426"/>
        </w:tabs>
        <w:rPr>
          <w:ins w:id="4691" w:date="2019-06-17T11:03:34Z" w:author="Naveen"/>
          <w:rFonts w:ascii="Arial" w:cs="Arial" w:hAnsi="Arial" w:eastAsia="Arial"/>
        </w:rPr>
      </w:pPr>
    </w:p>
    <w:p>
      <w:pPr>
        <w:pStyle w:val="Body"/>
        <w:tabs>
          <w:tab w:val="left" w:pos="709"/>
        </w:tabs>
        <w:ind w:left="709" w:firstLine="0"/>
        <w:rPr>
          <w:ins w:id="4692" w:date="2019-06-17T11:03:34Z" w:author="Naveen"/>
          <w:rFonts w:ascii="Arial" w:cs="Arial" w:hAnsi="Arial" w:eastAsia="Arial"/>
          <w:color w:val="0000ff"/>
          <w:u w:color="0000ff"/>
        </w:rPr>
      </w:pPr>
      <w:ins w:id="4693" w:date="2019-06-17T11:03:34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4694" w:date="2019-06-17T11:03:34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4695" w:date="2019-06-17T11:03:34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4696" w:date="2019-06-17T11:03:34Z" w:author="Naveen">
        <w:r>
          <w:rPr>
            <w:rFonts w:ascii="Arial" w:cs="Arial" w:hAnsi="Arial" w:eastAsia="Arial"/>
            <w:color w:val="0000ff"/>
            <w:u w:color="0000ff"/>
          </w:rPr>
          <w:br w:type="page"/>
        </w:r>
      </w:ins>
    </w:p>
    <w:p>
      <w:pPr>
        <w:pStyle w:val="Body"/>
        <w:tabs>
          <w:tab w:val="left" w:pos="426"/>
        </w:tabs>
        <w:rPr>
          <w:ins w:id="4697" w:date="2019-06-17T11:03:34Z" w:author="Naveen"/>
          <w:rFonts w:ascii="Arial" w:cs="Arial" w:hAnsi="Arial" w:eastAsia="Arial"/>
        </w:rPr>
      </w:pPr>
    </w:p>
    <w:p>
      <w:pPr>
        <w:pStyle w:val="Body"/>
        <w:tabs>
          <w:tab w:val="left" w:pos="426"/>
        </w:tabs>
        <w:rPr>
          <w:ins w:id="4698" w:date="2019-06-17T11:03:34Z" w:author="Naveen"/>
          <w:rFonts w:ascii="Arial" w:cs="Arial" w:hAnsi="Arial" w:eastAsia="Arial"/>
        </w:rPr>
      </w:pPr>
    </w:p>
    <w:p>
      <w:pPr>
        <w:pStyle w:val="Heading 2"/>
        <w:ind w:left="720" w:firstLine="0"/>
        <w:rPr>
          <w:ins w:id="4699" w:date="2019-06-17T11:03:34Z" w:author="Naveen"/>
          <w:rFonts w:ascii="Arial" w:cs="Arial" w:hAnsi="Arial" w:eastAsia="Arial"/>
          <w:b w:val="1"/>
          <w:bCs w:val="1"/>
          <w:color w:val="000000"/>
          <w:sz w:val="24"/>
          <w:szCs w:val="24"/>
          <w:u w:color="000000"/>
        </w:rPr>
      </w:pPr>
      <w:bookmarkStart w:name="_Toc141" w:id="4700"/>
      <w:ins w:id="4701" w:date="2019-06-17T11:03:34Z" w:author="Naveen">
        <w:r>
          <w:rPr>
            <w:rFonts w:ascii="Arial" w:hAnsi="Arial"/>
            <w:b w:val="1"/>
            <w:bCs w:val="1"/>
            <w:color w:val="000000"/>
            <w:sz w:val="24"/>
            <w:szCs w:val="24"/>
            <w:u w:color="000000"/>
            <w:rtl w:val="0"/>
            <w:lang w:val="en-US"/>
          </w:rPr>
          <w:t>3.2  Security targets out-of-scope</w:t>
        </w:r>
      </w:ins>
      <w:bookmarkEnd w:id="4700"/>
    </w:p>
    <w:p>
      <w:pPr>
        <w:pStyle w:val="Body"/>
        <w:rPr>
          <w:ins w:id="4702" w:date="2019-06-17T11:03:34Z" w:author="Naveen"/>
        </w:rPr>
      </w:pPr>
    </w:p>
    <w:p>
      <w:pPr>
        <w:pStyle w:val="Body"/>
        <w:ind w:left="709" w:firstLine="0"/>
        <w:rPr>
          <w:ins w:id="4703" w:date="2019-06-17T11:03:34Z" w:author="Naveen"/>
          <w:rFonts w:ascii="Arial" w:cs="Arial" w:hAnsi="Arial" w:eastAsia="Arial"/>
        </w:rPr>
      </w:pPr>
      <w:ins w:id="4704" w:date="2019-06-17T11:03:34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4705" w:date="2019-06-17T11:03:34Z" w:author="Naveen"/>
          <w:rFonts w:ascii="Arial" w:cs="Arial" w:hAnsi="Arial" w:eastAsia="Arial"/>
          <w:color w:val="000000"/>
          <w:sz w:val="24"/>
          <w:szCs w:val="24"/>
          <w:u w:color="000000"/>
        </w:rPr>
      </w:pPr>
    </w:p>
    <w:p>
      <w:pPr>
        <w:pStyle w:val="Heading 2"/>
        <w:ind w:left="720" w:firstLine="0"/>
        <w:rPr>
          <w:ins w:id="4706" w:date="2019-06-17T11:03:34Z" w:author="Naveen"/>
          <w:rFonts w:ascii="Arial" w:cs="Arial" w:hAnsi="Arial" w:eastAsia="Arial"/>
          <w:b w:val="1"/>
          <w:bCs w:val="1"/>
          <w:color w:val="000000"/>
          <w:sz w:val="24"/>
          <w:szCs w:val="24"/>
          <w:u w:color="000000"/>
        </w:rPr>
      </w:pPr>
      <w:bookmarkStart w:name="_Toc142" w:id="4707"/>
      <w:ins w:id="4708" w:date="2019-06-17T11:03:34Z" w:author="Naveen">
        <w:r>
          <w:rPr>
            <w:rFonts w:ascii="Arial" w:hAnsi="Arial"/>
            <w:b w:val="1"/>
            <w:bCs w:val="1"/>
            <w:color w:val="000000"/>
            <w:sz w:val="24"/>
            <w:szCs w:val="24"/>
            <w:u w:color="000000"/>
            <w:rtl w:val="0"/>
            <w:lang w:val="en-US"/>
          </w:rPr>
          <w:t>3.3  Principle security concerns</w:t>
        </w:r>
      </w:ins>
      <w:bookmarkEnd w:id="4707"/>
    </w:p>
    <w:p>
      <w:pPr>
        <w:pStyle w:val="Body"/>
        <w:rPr>
          <w:ins w:id="4709" w:date="2019-06-17T11:03:34Z" w:author="Naveen"/>
        </w:rPr>
      </w:pPr>
    </w:p>
    <w:p>
      <w:pPr>
        <w:pStyle w:val="Body"/>
        <w:ind w:left="709" w:firstLine="0"/>
        <w:rPr>
          <w:ins w:id="4710" w:date="2019-06-17T11:03:34Z" w:author="Naveen"/>
          <w:rFonts w:ascii="Arial" w:cs="Arial" w:hAnsi="Arial" w:eastAsia="Arial"/>
        </w:rPr>
      </w:pPr>
      <w:ins w:id="4711" w:date="2019-06-17T11:03:34Z" w:author="Naveen">
        <w:r>
          <w:rPr>
            <w:rFonts w:ascii="Arial" w:hAnsi="Arial"/>
            <w:rtl w:val="0"/>
            <w:lang w:val="en-US"/>
          </w:rPr>
          <w:t xml:space="preserve">To support the provisioning of the Penetration Test against </w:t>
        </w:r>
      </w:ins>
      <w:commentRangeStart w:id="4712"/>
      <w:ins w:id="4713" w:date="2019-06-17T11:03:34Z" w:author="Naveen">
        <w:r>
          <w:rPr>
            <w:rFonts w:ascii="Arial" w:hAnsi="Arial"/>
            <w:color w:val="0000ff"/>
            <w:u w:color="0000ff"/>
            <w:rtl w:val="0"/>
            <w:lang w:val="en-US"/>
          </w:rPr>
          <w:t xml:space="preserve">[insert Project or Service name] </w:t>
        </w:r>
      </w:ins>
      <w:commentRangeEnd w:id="4712"/>
      <w:r>
        <w:commentReference w:id="4712"/>
      </w:r>
      <w:ins w:id="4714" w:date="2019-06-17T11:03:34Z" w:author="Naveen">
        <w:r>
          <w:rPr>
            <w:rFonts w:ascii="Arial" w:hAnsi="Arial"/>
            <w:rtl w:val="0"/>
            <w:lang w:val="en-US"/>
          </w:rPr>
          <w:t>the following Principle Security Concerns (PSCs) have been identified:</w:t>
        </w:r>
      </w:ins>
    </w:p>
    <w:p>
      <w:pPr>
        <w:pStyle w:val="Body"/>
        <w:rPr>
          <w:ins w:id="4715" w:date="2019-06-17T11:03:34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2"/>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2"/>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2"/>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716"/>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4717" w:date="2019-06-17T11:03:34Z" w:author="Naveen"/>
          <w:rFonts w:ascii="Arial" w:cs="Arial" w:hAnsi="Arial" w:eastAsia="Arial"/>
          <w:b w:val="1"/>
          <w:bCs w:val="1"/>
        </w:rPr>
      </w:pPr>
    </w:p>
    <w:p>
      <w:pPr>
        <w:pStyle w:val="Body"/>
      </w:pPr>
      <w:ins w:id="4718" w:date="2019-06-17T11:03:34Z" w:author="Naveen">
        <w:r>
          <w:rPr>
            <w:rFonts w:ascii="Arial Unicode MS" w:cs="Arial Unicode MS" w:hAnsi="Arial Unicode MS" w:eastAsia="Arial Unicode MS"/>
            <w:b w:val="0"/>
            <w:bCs w:val="0"/>
            <w:i w:val="0"/>
            <w:iCs w:val="0"/>
          </w:rPr>
          <w:br w:type="page"/>
        </w:r>
      </w:ins>
    </w:p>
    <w:p>
      <w:pPr>
        <w:pStyle w:val="Heading"/>
        <w:ind w:left="720" w:firstLine="0"/>
        <w:rPr>
          <w:ins w:id="4719" w:date="2019-06-17T11:03:34Z" w:author="Naveen"/>
          <w:rFonts w:ascii="Arial" w:cs="Arial" w:hAnsi="Arial" w:eastAsia="Arial"/>
          <w:b w:val="1"/>
          <w:bCs w:val="1"/>
          <w:color w:val="000000"/>
          <w:sz w:val="24"/>
          <w:szCs w:val="24"/>
          <w:u w:color="000000"/>
        </w:rPr>
      </w:pPr>
      <w:bookmarkStart w:name="_Toc143" w:id="4720"/>
      <w:ins w:id="4721" w:date="2019-06-17T11:03:34Z" w:author="Naveen">
        <w:r>
          <w:rPr>
            <w:rFonts w:ascii="Arial" w:hAnsi="Arial"/>
            <w:b w:val="1"/>
            <w:bCs w:val="1"/>
            <w:color w:val="000000"/>
            <w:sz w:val="24"/>
            <w:szCs w:val="24"/>
            <w:u w:color="000000"/>
            <w:rtl w:val="0"/>
            <w:lang w:val="en-US"/>
          </w:rPr>
          <w:t>4. Test specifics</w:t>
        </w:r>
      </w:ins>
      <w:bookmarkEnd w:id="4720"/>
    </w:p>
    <w:p>
      <w:pPr>
        <w:pStyle w:val="Body"/>
        <w:rPr>
          <w:ins w:id="4722" w:date="2019-06-17T11:03:34Z" w:author="Naveen"/>
        </w:rPr>
      </w:pPr>
    </w:p>
    <w:p>
      <w:pPr>
        <w:pStyle w:val="Body"/>
        <w:tabs>
          <w:tab w:val="left" w:pos="284"/>
        </w:tabs>
        <w:ind w:left="851" w:firstLine="0"/>
        <w:rPr>
          <w:ins w:id="4723" w:date="2019-06-17T11:03:34Z" w:author="Naveen"/>
          <w:rFonts w:ascii="Arial" w:cs="Arial" w:hAnsi="Arial" w:eastAsia="Arial"/>
        </w:rPr>
      </w:pPr>
      <w:ins w:id="4724" w:date="2019-06-17T11:03:34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4725" w:date="2019-06-17T11:03:34Z" w:author="Naveen"/>
          <w:rFonts w:ascii="Arial" w:cs="Arial" w:hAnsi="Arial" w:eastAsia="Arial"/>
        </w:rPr>
      </w:pPr>
    </w:p>
    <w:p>
      <w:pPr>
        <w:pStyle w:val="Body"/>
        <w:tabs>
          <w:tab w:val="left" w:pos="284"/>
        </w:tabs>
        <w:ind w:left="851" w:firstLine="0"/>
        <w:rPr>
          <w:ins w:id="4726" w:date="2019-06-17T11:03:34Z" w:author="Naveen"/>
          <w:rFonts w:ascii="Arial" w:cs="Arial" w:hAnsi="Arial" w:eastAsia="Arial"/>
        </w:rPr>
      </w:pPr>
      <w:ins w:id="4727" w:date="2019-06-17T11:03:34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4728"/>
      <w:ins w:id="4729" w:date="2019-06-17T11:03:34Z" w:author="Naveen">
        <w:r>
          <w:rPr>
            <w:rFonts w:ascii="Arial" w:hAnsi="Arial"/>
            <w:i w:val="1"/>
            <w:iCs w:val="1"/>
            <w:color w:val="0000ff"/>
            <w:u w:color="0000ff"/>
            <w:rtl w:val="0"/>
            <w:lang w:val="en-US"/>
          </w:rPr>
          <w:t>[insert project or service name]</w:t>
        </w:r>
      </w:ins>
      <w:ins w:id="4730" w:date="2019-06-17T11:03:34Z" w:author="Naveen">
        <w:r>
          <w:rPr>
            <w:rFonts w:ascii="Arial" w:hAnsi="Arial"/>
            <w:rtl w:val="0"/>
          </w:rPr>
          <w:t>.</w:t>
        </w:r>
      </w:ins>
      <w:commentRangeEnd w:id="4728"/>
      <w:r>
        <w:commentReference w:id="4728"/>
      </w:r>
      <w:ins w:id="4731" w:date="2019-06-17T11:03:34Z" w:author="Naveen">
        <w:r>
          <w:rPr>
            <w:rFonts w:ascii="Arial" w:hAnsi="Arial"/>
            <w:i w:val="1"/>
            <w:iCs w:val="1"/>
            <w:rtl w:val="0"/>
          </w:rPr>
          <w:t xml:space="preserve">  </w:t>
        </w:r>
      </w:ins>
      <w:ins w:id="4732" w:date="2019-06-17T11:03:34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4733" w:date="2019-06-17T11:03:34Z" w:author="Naveen"/>
          <w:rFonts w:ascii="Arial" w:cs="Arial" w:hAnsi="Arial" w:eastAsia="Arial"/>
        </w:rPr>
      </w:pPr>
    </w:p>
    <w:p>
      <w:pPr>
        <w:pStyle w:val="Body"/>
        <w:tabs>
          <w:tab w:val="left" w:pos="284"/>
        </w:tabs>
        <w:ind w:left="851" w:firstLine="0"/>
        <w:rPr>
          <w:ins w:id="4734" w:date="2019-06-17T11:03:34Z" w:author="Naveen"/>
          <w:rFonts w:ascii="Arial" w:cs="Arial" w:hAnsi="Arial" w:eastAsia="Arial"/>
        </w:rPr>
      </w:pPr>
      <w:ins w:id="4735" w:date="2019-06-17T11:03:34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4736" w:date="2019-06-17T11:03:34Z" w:author="Naveen"/>
          <w:rFonts w:ascii="Arial" w:cs="Arial" w:hAnsi="Arial" w:eastAsia="Arial"/>
        </w:rPr>
      </w:pPr>
    </w:p>
    <w:p>
      <w:pPr>
        <w:pStyle w:val="Body"/>
        <w:tabs>
          <w:tab w:val="left" w:pos="284"/>
        </w:tabs>
        <w:ind w:left="851" w:firstLine="0"/>
        <w:rPr>
          <w:ins w:id="4737" w:date="2019-06-17T11:03:34Z" w:author="Naveen"/>
          <w:rFonts w:ascii="Arial" w:cs="Arial" w:hAnsi="Arial" w:eastAsia="Arial"/>
        </w:rPr>
      </w:pPr>
      <w:ins w:id="4738" w:date="2019-06-17T11:03:34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4739" w:date="2019-06-17T11:03:34Z" w:author="Naveen"/>
          <w:rFonts w:ascii="Arial" w:cs="Arial" w:hAnsi="Arial" w:eastAsia="Arial"/>
        </w:rPr>
      </w:pPr>
    </w:p>
    <w:p>
      <w:pPr>
        <w:pStyle w:val="Body"/>
        <w:tabs>
          <w:tab w:val="left" w:pos="284"/>
        </w:tabs>
        <w:ind w:left="851" w:firstLine="0"/>
        <w:rPr>
          <w:ins w:id="4740" w:date="2019-06-17T11:03:34Z" w:author="Naveen"/>
          <w:rFonts w:ascii="Arial" w:cs="Arial" w:hAnsi="Arial" w:eastAsia="Arial"/>
        </w:rPr>
      </w:pPr>
      <w:ins w:id="4741" w:date="2019-06-17T11:03:34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4742" w:date="2019-06-17T11:03:34Z" w:author="Naveen"/>
          <w:rFonts w:ascii="Arial" w:cs="Arial" w:hAnsi="Arial" w:eastAsia="Arial"/>
        </w:rPr>
      </w:pPr>
    </w:p>
    <w:p>
      <w:pPr>
        <w:pStyle w:val="Body"/>
        <w:tabs>
          <w:tab w:val="left" w:pos="284"/>
        </w:tabs>
        <w:ind w:left="851" w:firstLine="0"/>
        <w:rPr>
          <w:ins w:id="4743" w:date="2019-06-17T11:03:34Z" w:author="Naveen"/>
          <w:rFonts w:ascii="Arial" w:cs="Arial" w:hAnsi="Arial" w:eastAsia="Arial"/>
        </w:rPr>
      </w:pPr>
      <w:ins w:id="4744" w:date="2019-06-17T11:03:34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4745" w:date="2019-06-17T11:03:34Z" w:author="Naveen"/>
          <w:rFonts w:ascii="Arial" w:cs="Arial" w:hAnsi="Arial" w:eastAsia="Arial"/>
          <w:b w:val="1"/>
          <w:bCs w:val="1"/>
        </w:rPr>
      </w:pPr>
    </w:p>
    <w:p>
      <w:pPr>
        <w:pStyle w:val="Heading 2"/>
        <w:ind w:left="851" w:firstLine="0"/>
        <w:rPr>
          <w:ins w:id="4746" w:date="2019-06-17T11:03:34Z" w:author="Naveen"/>
          <w:rFonts w:ascii="Arial" w:cs="Arial" w:hAnsi="Arial" w:eastAsia="Arial"/>
          <w:b w:val="1"/>
          <w:bCs w:val="1"/>
          <w:color w:val="000000"/>
          <w:sz w:val="24"/>
          <w:szCs w:val="24"/>
          <w:u w:color="000000"/>
        </w:rPr>
      </w:pPr>
      <w:bookmarkStart w:name="_Toc144" w:id="4747"/>
      <w:ins w:id="4748" w:date="2019-06-17T11:03:34Z" w:author="Naveen">
        <w:r>
          <w:rPr>
            <w:rFonts w:ascii="Arial" w:hAnsi="Arial"/>
            <w:b w:val="1"/>
            <w:bCs w:val="1"/>
            <w:color w:val="000000"/>
            <w:sz w:val="24"/>
            <w:szCs w:val="24"/>
            <w:u w:color="000000"/>
            <w:rtl w:val="0"/>
            <w:lang w:val="en-US"/>
          </w:rPr>
          <w:t>4.1  Daily reporting</w:t>
        </w:r>
      </w:ins>
      <w:bookmarkEnd w:id="4747"/>
    </w:p>
    <w:p>
      <w:pPr>
        <w:pStyle w:val="Body"/>
        <w:rPr>
          <w:ins w:id="4749" w:date="2019-06-17T11:03:34Z" w:author="Naveen"/>
        </w:rPr>
      </w:pPr>
    </w:p>
    <w:p>
      <w:pPr>
        <w:pStyle w:val="Body"/>
        <w:tabs>
          <w:tab w:val="left" w:pos="284"/>
        </w:tabs>
        <w:ind w:left="851" w:firstLine="0"/>
        <w:rPr>
          <w:ins w:id="4750" w:date="2019-06-17T11:03:34Z" w:author="Naveen"/>
          <w:rFonts w:ascii="Arial" w:cs="Arial" w:hAnsi="Arial" w:eastAsia="Arial"/>
        </w:rPr>
      </w:pPr>
      <w:ins w:id="4751" w:date="2019-06-17T11:03:34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4752" w:date="2019-06-17T11:03:34Z" w:author="Naveen"/>
          <w:rFonts w:ascii="Arial" w:cs="Arial" w:hAnsi="Arial" w:eastAsia="Arial"/>
        </w:rPr>
      </w:pPr>
    </w:p>
    <w:p>
      <w:pPr>
        <w:pStyle w:val="Body"/>
        <w:tabs>
          <w:tab w:val="left" w:pos="284"/>
        </w:tabs>
        <w:ind w:left="851" w:firstLine="0"/>
        <w:rPr>
          <w:ins w:id="4753" w:date="2019-06-17T11:03:34Z" w:author="Naveen"/>
          <w:rFonts w:ascii="Arial" w:cs="Arial" w:hAnsi="Arial" w:eastAsia="Arial"/>
        </w:rPr>
      </w:pPr>
      <w:ins w:id="4754" w:date="2019-06-17T11:03:34Z" w:author="Naveen">
        <w:r>
          <w:rPr>
            <w:rFonts w:ascii="Arial" w:hAnsi="Arial"/>
            <w:rtl w:val="0"/>
            <w:lang w:val="en-US"/>
          </w:rPr>
          <w:t>The test supplier shall take part in a daily wash-up meeting where the day</w:t>
        </w:r>
      </w:ins>
      <w:ins w:id="4755" w:date="2019-06-17T11:03:34Z" w:author="Naveen">
        <w:r>
          <w:rPr>
            <w:rFonts w:ascii="Arial" w:hAnsi="Arial" w:hint="default"/>
            <w:rtl w:val="0"/>
            <w:lang w:val="en-US"/>
          </w:rPr>
          <w:t>’</w:t>
        </w:r>
      </w:ins>
      <w:ins w:id="4756" w:date="2019-06-17T11:03:34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4757" w:date="2019-06-17T11:03:34Z" w:author="Naveen"/>
          <w:rFonts w:ascii="Arial" w:cs="Arial" w:hAnsi="Arial" w:eastAsia="Arial"/>
          <w:b w:val="1"/>
          <w:bCs w:val="1"/>
        </w:rPr>
      </w:pPr>
    </w:p>
    <w:p>
      <w:pPr>
        <w:pStyle w:val="Heading 2"/>
        <w:ind w:left="720" w:firstLine="0"/>
        <w:rPr>
          <w:ins w:id="4758" w:date="2019-06-17T11:03:34Z" w:author="Naveen"/>
          <w:rFonts w:ascii="Arial" w:cs="Arial" w:hAnsi="Arial" w:eastAsia="Arial"/>
          <w:b w:val="1"/>
          <w:bCs w:val="1"/>
          <w:color w:val="000000"/>
          <w:sz w:val="24"/>
          <w:szCs w:val="24"/>
          <w:u w:color="000000"/>
        </w:rPr>
      </w:pPr>
      <w:bookmarkStart w:name="_Toc145" w:id="4759"/>
      <w:ins w:id="4760" w:date="2019-06-17T11:03:34Z" w:author="Naveen">
        <w:r>
          <w:rPr>
            <w:rFonts w:ascii="Arial" w:hAnsi="Arial"/>
            <w:b w:val="1"/>
            <w:bCs w:val="1"/>
            <w:color w:val="000000"/>
            <w:sz w:val="24"/>
            <w:szCs w:val="24"/>
            <w:u w:color="000000"/>
            <w:rtl w:val="0"/>
          </w:rPr>
          <w:t>4.2  Final report</w:t>
        </w:r>
      </w:ins>
      <w:bookmarkEnd w:id="4759"/>
    </w:p>
    <w:p>
      <w:pPr>
        <w:pStyle w:val="Body"/>
        <w:rPr>
          <w:ins w:id="4761" w:date="2019-06-17T11:03:34Z" w:author="Naveen"/>
        </w:rPr>
      </w:pPr>
    </w:p>
    <w:p>
      <w:pPr>
        <w:pStyle w:val="Body"/>
        <w:tabs>
          <w:tab w:val="left" w:pos="284"/>
        </w:tabs>
        <w:ind w:left="851" w:firstLine="0"/>
        <w:rPr>
          <w:ins w:id="4762" w:date="2019-06-17T11:03:34Z" w:author="Naveen"/>
          <w:rFonts w:ascii="Arial" w:cs="Arial" w:hAnsi="Arial" w:eastAsia="Arial"/>
        </w:rPr>
      </w:pPr>
      <w:ins w:id="4763" w:date="2019-06-17T11:03:34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4764" w:date="2019-06-17T11:03:34Z" w:author="Naveen"/>
          <w:rFonts w:ascii="Arial" w:cs="Arial" w:hAnsi="Arial" w:eastAsia="Arial"/>
        </w:rPr>
      </w:pPr>
    </w:p>
    <w:p>
      <w:pPr>
        <w:pStyle w:val="Body"/>
        <w:tabs>
          <w:tab w:val="left" w:pos="284"/>
        </w:tabs>
        <w:ind w:left="851" w:firstLine="0"/>
        <w:rPr>
          <w:ins w:id="4765" w:date="2019-06-17T11:03:34Z" w:author="Naveen"/>
          <w:rFonts w:ascii="Arial" w:cs="Arial" w:hAnsi="Arial" w:eastAsia="Arial"/>
        </w:rPr>
      </w:pPr>
      <w:ins w:id="4766" w:date="2019-06-17T11:03:34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4767" w:date="2019-06-17T11:03:34Z" w:author="Naveen"/>
          <w:rFonts w:ascii="Arial" w:cs="Arial" w:hAnsi="Arial" w:eastAsia="Arial"/>
        </w:rPr>
      </w:pPr>
    </w:p>
    <w:p>
      <w:pPr>
        <w:pStyle w:val="Body"/>
        <w:tabs>
          <w:tab w:val="left" w:pos="284"/>
        </w:tabs>
        <w:ind w:left="851" w:firstLine="0"/>
        <w:rPr>
          <w:ins w:id="4768" w:date="2019-06-17T11:03:34Z" w:author="Naveen"/>
          <w:rFonts w:ascii="Arial" w:cs="Arial" w:hAnsi="Arial" w:eastAsia="Arial"/>
        </w:rPr>
      </w:pPr>
      <w:ins w:id="4769" w:date="2019-06-17T11:03:34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4770" w:date="2019-06-17T11:03:34Z" w:author="Naveen"/>
          <w:rFonts w:ascii="Arial" w:cs="Arial" w:hAnsi="Arial" w:eastAsia="Arial"/>
          <w:b w:val="1"/>
          <w:bCs w:val="1"/>
        </w:rPr>
      </w:pPr>
    </w:p>
    <w:p>
      <w:pPr>
        <w:pStyle w:val="Body"/>
        <w:rPr>
          <w:ins w:id="4771" w:date="2019-06-17T11:03:34Z" w:author="Naveen"/>
          <w:rFonts w:ascii="Arial" w:cs="Arial" w:hAnsi="Arial" w:eastAsia="Arial"/>
          <w:b w:val="1"/>
          <w:bCs w:val="1"/>
        </w:rPr>
      </w:pPr>
    </w:p>
    <w:p>
      <w:pPr>
        <w:pStyle w:val="Body"/>
        <w:ind w:left="851" w:firstLine="0"/>
        <w:rPr>
          <w:ins w:id="4772" w:date="2019-06-17T11:03:34Z" w:author="Naveen"/>
          <w:rFonts w:ascii="Arial" w:cs="Arial" w:hAnsi="Arial" w:eastAsia="Arial"/>
        </w:rPr>
      </w:pPr>
      <w:ins w:id="4773" w:date="2019-06-17T11:03:34Z" w:author="Naveen">
        <w:r>
          <w:rPr>
            <w:rFonts w:ascii="Arial" w:hAnsi="Arial"/>
            <w:rtl w:val="0"/>
            <w:lang w:val="en-US"/>
          </w:rPr>
          <w:t>For each specific test scenario the test supplier shall:</w:t>
        </w:r>
      </w:ins>
    </w:p>
    <w:p>
      <w:pPr>
        <w:pStyle w:val="Body"/>
        <w:ind w:left="851" w:firstLine="0"/>
        <w:rPr>
          <w:ins w:id="4774" w:date="2019-06-17T11:03:34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4775" w:date="2019-06-17T11:03:34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4776" w:date="2019-06-17T11:03:34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4777" w:date="2019-06-17T11:03:34Z" w:author="Naveen">
        <w:r>
          <w:rPr>
            <w:rFonts w:ascii="Arial" w:hAnsi="Arial"/>
            <w:sz w:val="24"/>
            <w:szCs w:val="24"/>
            <w:rtl w:val="0"/>
            <w:lang w:val="en-US"/>
          </w:rPr>
          <w:t xml:space="preserve">A </w:t>
        </w:r>
      </w:ins>
      <w:ins w:id="4778" w:date="2019-06-17T11:03:34Z" w:author="Naveen">
        <w:r>
          <w:rPr>
            <w:rFonts w:ascii="Arial" w:hAnsi="Arial" w:hint="default"/>
            <w:sz w:val="24"/>
            <w:szCs w:val="24"/>
            <w:rtl w:val="0"/>
            <w:lang w:val="en-US"/>
          </w:rPr>
          <w:t>‘</w:t>
        </w:r>
      </w:ins>
      <w:ins w:id="4779" w:date="2019-06-17T11:03:34Z" w:author="Naveen">
        <w:r>
          <w:rPr>
            <w:rFonts w:ascii="Arial" w:hAnsi="Arial"/>
            <w:sz w:val="24"/>
            <w:szCs w:val="24"/>
            <w:rtl w:val="0"/>
            <w:lang w:val="en-US"/>
          </w:rPr>
          <w:t>Top Ten</w:t>
        </w:r>
      </w:ins>
      <w:ins w:id="4780" w:date="2019-06-17T11:03:34Z" w:author="Naveen">
        <w:r>
          <w:rPr>
            <w:rFonts w:ascii="Arial" w:hAnsi="Arial" w:hint="default"/>
            <w:sz w:val="24"/>
            <w:szCs w:val="24"/>
            <w:rtl w:val="0"/>
            <w:lang w:val="en-US"/>
          </w:rPr>
          <w:t xml:space="preserve">’ </w:t>
        </w:r>
      </w:ins>
      <w:ins w:id="4781" w:date="2019-06-17T11:03:34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4782" w:date="2019-06-17T11:03:34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4783" w:date="2019-06-17T11:03:34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4784" w:date="2019-06-17T11:03:34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4785" w:date="2019-06-17T11:03:34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4786" w:date="2019-06-17T11:03:34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4787" w:date="2019-06-17T11:03:34Z" w:author="Naveen"/>
          <w:rFonts w:ascii="Arial" w:cs="Arial" w:hAnsi="Arial" w:eastAsia="Arial"/>
          <w:sz w:val="24"/>
          <w:szCs w:val="24"/>
        </w:rPr>
      </w:pPr>
    </w:p>
    <w:p>
      <w:pPr>
        <w:pStyle w:val="Heading 2"/>
        <w:ind w:left="720" w:firstLine="0"/>
        <w:rPr>
          <w:ins w:id="4788" w:date="2019-06-17T11:03:34Z" w:author="Naveen"/>
          <w:rFonts w:ascii="Arial" w:cs="Arial" w:hAnsi="Arial" w:eastAsia="Arial"/>
          <w:b w:val="1"/>
          <w:bCs w:val="1"/>
          <w:color w:val="000000"/>
          <w:sz w:val="24"/>
          <w:szCs w:val="24"/>
          <w:u w:color="000000"/>
        </w:rPr>
      </w:pPr>
      <w:bookmarkStart w:name="_Toc146" w:id="4789"/>
      <w:ins w:id="4790" w:date="2019-06-17T11:03:34Z" w:author="Naveen">
        <w:r>
          <w:rPr>
            <w:rFonts w:ascii="Arial" w:hAnsi="Arial"/>
            <w:b w:val="1"/>
            <w:bCs w:val="1"/>
            <w:color w:val="000000"/>
            <w:sz w:val="24"/>
            <w:szCs w:val="24"/>
            <w:u w:color="000000"/>
            <w:rtl w:val="0"/>
            <w:lang w:val="en-US"/>
          </w:rPr>
          <w:t xml:space="preserve"> 4.3  Assumptions</w:t>
        </w:r>
      </w:ins>
      <w:bookmarkEnd w:id="4789"/>
    </w:p>
    <w:p>
      <w:pPr>
        <w:pStyle w:val="Body"/>
        <w:rPr>
          <w:ins w:id="4791" w:date="2019-06-17T11:03:34Z" w:author="Naveen"/>
        </w:rPr>
      </w:pPr>
    </w:p>
    <w:p>
      <w:pPr>
        <w:pStyle w:val="Body"/>
        <w:tabs>
          <w:tab w:val="left" w:pos="1560"/>
        </w:tabs>
        <w:ind w:left="851" w:firstLine="0"/>
        <w:rPr>
          <w:ins w:id="4792" w:date="2019-06-17T11:03:34Z" w:author="Naveen"/>
          <w:rFonts w:ascii="Arial" w:cs="Arial" w:hAnsi="Arial" w:eastAsia="Arial"/>
        </w:rPr>
      </w:pPr>
      <w:ins w:id="4793" w:date="2019-06-17T11:03:34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4794" w:date="2019-06-17T11:03:34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4795" w:date="2019-06-17T11:03:34Z" w:author="Naveen">
        <w:r>
          <w:rPr>
            <w:rFonts w:ascii="Arial" w:hAnsi="Arial"/>
            <w:sz w:val="24"/>
            <w:szCs w:val="24"/>
            <w:rtl w:val="0"/>
            <w:lang w:val="en-US"/>
          </w:rPr>
          <w:t>The Penetration Test</w:t>
        </w:r>
      </w:ins>
      <w:ins w:id="4796" w:date="2019-06-17T11:03:34Z" w:author="Naveen">
        <w:r>
          <w:rPr>
            <w:rFonts w:ascii="Arial" w:hAnsi="Arial"/>
            <w:b w:val="1"/>
            <w:bCs w:val="1"/>
            <w:sz w:val="24"/>
            <w:szCs w:val="24"/>
            <w:rtl w:val="0"/>
            <w:lang w:val="en-US"/>
          </w:rPr>
          <w:t xml:space="preserve"> </w:t>
        </w:r>
      </w:ins>
      <w:ins w:id="4797" w:date="2019-06-17T11:03:34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4798" w:date="2019-06-17T11:03:34Z" w:author="Naveen">
        <w:r>
          <w:rPr>
            <w:rFonts w:ascii="Arial" w:hAnsi="Arial"/>
            <w:sz w:val="24"/>
            <w:szCs w:val="24"/>
            <w:rtl w:val="0"/>
            <w:lang w:val="en-US"/>
          </w:rPr>
          <w:t>The Penetration Test</w:t>
        </w:r>
      </w:ins>
      <w:ins w:id="4799" w:date="2019-06-17T11:03:34Z" w:author="Naveen">
        <w:r>
          <w:rPr>
            <w:rFonts w:ascii="Arial" w:hAnsi="Arial"/>
            <w:b w:val="1"/>
            <w:bCs w:val="1"/>
            <w:sz w:val="24"/>
            <w:szCs w:val="24"/>
            <w:rtl w:val="0"/>
            <w:lang w:val="en-US"/>
          </w:rPr>
          <w:t xml:space="preserve"> </w:t>
        </w:r>
      </w:ins>
      <w:ins w:id="4800" w:date="2019-06-17T11:03:34Z" w:author="Naveen">
        <w:r>
          <w:rPr>
            <w:rFonts w:ascii="Arial" w:hAnsi="Arial"/>
            <w:sz w:val="24"/>
            <w:szCs w:val="24"/>
            <w:rtl w:val="0"/>
            <w:lang w:val="en-US"/>
          </w:rPr>
          <w:t xml:space="preserve">will be undertaken in both the Production and Development environments and is required to be a NCSC </w:t>
        </w:r>
      </w:ins>
      <w:ins w:id="4801" w:date="2019-06-17T11:03:34Z" w:author="Naveen">
        <w:r>
          <w:rPr>
            <w:rFonts w:ascii="Arial" w:hAnsi="Arial" w:hint="default"/>
            <w:sz w:val="24"/>
            <w:szCs w:val="24"/>
            <w:rtl w:val="0"/>
            <w:lang w:val="en-US"/>
          </w:rPr>
          <w:t>‘</w:t>
        </w:r>
      </w:ins>
      <w:ins w:id="4802" w:date="2019-06-17T11:03:34Z" w:author="Naveen">
        <w:r>
          <w:rPr>
            <w:rFonts w:ascii="Arial" w:hAnsi="Arial"/>
            <w:sz w:val="24"/>
            <w:szCs w:val="24"/>
            <w:rtl w:val="0"/>
            <w:lang w:val="en-US"/>
          </w:rPr>
          <w:t>Green light</w:t>
        </w:r>
      </w:ins>
      <w:ins w:id="4803" w:date="2019-06-17T11:03:34Z" w:author="Naveen">
        <w:r>
          <w:rPr>
            <w:rFonts w:ascii="Arial" w:hAnsi="Arial" w:hint="default"/>
            <w:sz w:val="24"/>
            <w:szCs w:val="24"/>
            <w:rtl w:val="0"/>
            <w:lang w:val="en-US"/>
          </w:rPr>
          <w:t xml:space="preserve">’ </w:t>
        </w:r>
      </w:ins>
      <w:ins w:id="4804" w:date="2019-06-17T11:03:34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4805" w:date="2019-06-17T11:03:34Z" w:author="Naveen">
        <w:r>
          <w:rPr>
            <w:rFonts w:ascii="Arial" w:hAnsi="Arial"/>
            <w:sz w:val="24"/>
            <w:szCs w:val="24"/>
            <w:rtl w:val="0"/>
            <w:lang w:val="en-US"/>
          </w:rPr>
          <w:t>The Penetration Test</w:t>
        </w:r>
      </w:ins>
      <w:ins w:id="4806" w:date="2019-06-17T11:03:34Z" w:author="Naveen">
        <w:r>
          <w:rPr>
            <w:rFonts w:ascii="Arial" w:hAnsi="Arial"/>
            <w:b w:val="1"/>
            <w:bCs w:val="1"/>
            <w:sz w:val="24"/>
            <w:szCs w:val="24"/>
            <w:rtl w:val="0"/>
            <w:lang w:val="en-US"/>
          </w:rPr>
          <w:t xml:space="preserve"> </w:t>
        </w:r>
      </w:ins>
      <w:ins w:id="4807" w:date="2019-06-17T11:03:34Z" w:author="Naveen">
        <w:r>
          <w:rPr>
            <w:rFonts w:ascii="Arial" w:hAnsi="Arial"/>
            <w:sz w:val="24"/>
            <w:szCs w:val="24"/>
            <w:rtl w:val="0"/>
            <w:lang w:val="en-US"/>
          </w:rPr>
          <w:t xml:space="preserve">will be an exploitation test </w:t>
        </w:r>
      </w:ins>
      <w:ins w:id="4808" w:date="2019-06-17T11:03:34Z" w:author="Naveen">
        <w:r>
          <w:rPr>
            <w:rFonts w:ascii="Arial" w:hAnsi="Arial" w:hint="default"/>
            <w:sz w:val="24"/>
            <w:szCs w:val="24"/>
            <w:rtl w:val="0"/>
            <w:lang w:val="en-US"/>
          </w:rPr>
          <w:t xml:space="preserve">– </w:t>
        </w:r>
      </w:ins>
      <w:ins w:id="4809" w:date="2019-06-17T11:03:34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4810"/>
      <w:ins w:id="4811" w:date="2019-06-17T11:03:34Z" w:author="Naveen">
        <w:r>
          <w:rPr>
            <w:rFonts w:ascii="Arial" w:hAnsi="Arial"/>
            <w:color w:val="0000ff"/>
            <w:u w:color="0000ff"/>
            <w:rtl w:val="0"/>
            <w:lang w:val="en-US"/>
          </w:rPr>
          <w:t>[</w:t>
        </w:r>
      </w:ins>
      <w:ins w:id="4812" w:date="2019-06-17T11:03:34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4810"/>
      <w:r>
        <w:commentReference w:id="4810"/>
      </w:r>
    </w:p>
    <w:p>
      <w:pPr>
        <w:pStyle w:val="List Paragraph"/>
        <w:numPr>
          <w:ilvl w:val="0"/>
          <w:numId w:val="24"/>
        </w:numPr>
        <w:bidi w:val="0"/>
        <w:ind w:right="0"/>
        <w:jc w:val="left"/>
        <w:rPr>
          <w:rFonts w:ascii="Arial" w:hAnsi="Arial"/>
          <w:sz w:val="24"/>
          <w:szCs w:val="24"/>
          <w:rtl w:val="0"/>
          <w:lang w:val="en-US"/>
        </w:rPr>
      </w:pPr>
      <w:ins w:id="4813" w:date="2019-06-17T11:03:34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4814" w:date="2019-06-17T11:03:34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4815" w:date="2019-06-17T11:03:34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4816" w:date="2019-06-17T11:03:34Z" w:author="Naveen">
        <w:r>
          <w:rPr>
            <w:rFonts w:ascii="Arial" w:hAnsi="Arial"/>
            <w:b w:val="1"/>
            <w:bCs w:val="1"/>
            <w:sz w:val="24"/>
            <w:szCs w:val="24"/>
            <w:rtl w:val="0"/>
            <w:lang w:val="en-US"/>
          </w:rPr>
          <w:t xml:space="preserve"> </w:t>
        </w:r>
      </w:ins>
      <w:ins w:id="4817" w:date="2019-06-17T11:03:34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4818" w:date="2019-06-17T11:03:34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4819" w:date="2019-06-17T11:03:34Z" w:author="Naveen"/>
          <w:rFonts w:ascii="Arial" w:cs="Arial" w:hAnsi="Arial" w:eastAsia="Arial"/>
        </w:rPr>
      </w:pPr>
    </w:p>
    <w:p>
      <w:pPr>
        <w:pStyle w:val="Body"/>
        <w:rPr>
          <w:ins w:id="4820" w:date="2019-06-17T11:03:34Z" w:author="Naveen"/>
          <w:rFonts w:ascii="Arial" w:cs="Arial" w:hAnsi="Arial" w:eastAsia="Arial"/>
        </w:rPr>
      </w:pPr>
    </w:p>
    <w:p>
      <w:pPr>
        <w:pStyle w:val="Body"/>
      </w:pPr>
      <w:ins w:id="4821" w:date="2019-06-17T11:03:34Z" w:author="Naveen">
        <w:r>
          <w:rPr>
            <w:rFonts w:ascii="Arial Unicode MS" w:cs="Arial Unicode MS" w:hAnsi="Arial Unicode MS" w:eastAsia="Arial Unicode MS"/>
            <w:b w:val="0"/>
            <w:bCs w:val="0"/>
            <w:i w:val="0"/>
            <w:iCs w:val="0"/>
          </w:rPr>
          <w:br w:type="page"/>
        </w:r>
      </w:ins>
    </w:p>
    <w:p>
      <w:pPr>
        <w:pStyle w:val="Heading"/>
        <w:ind w:firstLine="720"/>
        <w:rPr>
          <w:ins w:id="4822" w:date="2019-06-17T11:03:34Z" w:author="Naveen"/>
          <w:rFonts w:ascii="Arial" w:cs="Arial" w:hAnsi="Arial" w:eastAsia="Arial"/>
          <w:b w:val="1"/>
          <w:bCs w:val="1"/>
          <w:color w:val="000000"/>
          <w:sz w:val="24"/>
          <w:szCs w:val="24"/>
          <w:u w:color="000000"/>
        </w:rPr>
      </w:pPr>
      <w:bookmarkStart w:name="_Toc147" w:id="4823"/>
      <w:ins w:id="4824" w:date="2019-06-17T11:03:34Z" w:author="Naveen">
        <w:r>
          <w:rPr>
            <w:rFonts w:ascii="Arial" w:hAnsi="Arial"/>
            <w:b w:val="1"/>
            <w:bCs w:val="1"/>
            <w:color w:val="000000"/>
            <w:sz w:val="24"/>
            <w:szCs w:val="24"/>
            <w:u w:color="000000"/>
            <w:rtl w:val="0"/>
            <w:lang w:val="it-IT"/>
          </w:rPr>
          <w:t xml:space="preserve">Appendices </w:t>
        </w:r>
      </w:ins>
      <w:bookmarkEnd w:id="4823"/>
    </w:p>
    <w:p>
      <w:pPr>
        <w:pStyle w:val="Body"/>
        <w:rPr>
          <w:ins w:id="4825" w:date="2019-06-17T11:03:34Z" w:author="Naveen"/>
        </w:rPr>
      </w:pPr>
    </w:p>
    <w:p>
      <w:pPr>
        <w:pStyle w:val="Body"/>
        <w:ind w:left="720" w:firstLine="0"/>
        <w:rPr>
          <w:ins w:id="4826" w:date="2019-06-17T11:03:34Z" w:author="Naveen"/>
          <w:rFonts w:ascii="Arial" w:cs="Arial" w:hAnsi="Arial" w:eastAsia="Arial"/>
          <w:color w:val="0000ff"/>
          <w:u w:color="0000ff"/>
        </w:rPr>
      </w:pPr>
    </w:p>
    <w:p>
      <w:pPr>
        <w:pStyle w:val="Heading 2"/>
        <w:ind w:left="709" w:firstLine="11"/>
        <w:rPr>
          <w:ins w:id="4827" w:date="2019-06-17T11:03:34Z" w:author="Naveen"/>
          <w:rFonts w:ascii="Arial" w:cs="Arial" w:hAnsi="Arial" w:eastAsia="Arial"/>
          <w:b w:val="1"/>
          <w:bCs w:val="1"/>
          <w:color w:val="000000"/>
          <w:sz w:val="24"/>
          <w:szCs w:val="24"/>
          <w:u w:color="000000"/>
        </w:rPr>
      </w:pPr>
      <w:bookmarkStart w:name="_Toc148" w:id="4828"/>
      <w:commentRangeStart w:id="4829"/>
      <w:ins w:id="4830" w:date="2019-06-17T11:03:34Z" w:author="Naveen">
        <w:r>
          <w:rPr>
            <w:rFonts w:ascii="Arial" w:hAnsi="Arial"/>
            <w:b w:val="1"/>
            <w:bCs w:val="1"/>
            <w:color w:val="000000"/>
            <w:sz w:val="24"/>
            <w:szCs w:val="24"/>
            <w:u w:color="000000"/>
            <w:rtl w:val="0"/>
            <w:lang w:val="da-DK"/>
          </w:rPr>
          <w:t xml:space="preserve">Appendix 1 </w:t>
        </w:r>
      </w:ins>
      <w:ins w:id="4831" w:date="2019-06-17T11:03:34Z" w:author="Naveen">
        <w:r>
          <w:rPr>
            <w:rFonts w:ascii="Arial" w:hAnsi="Arial" w:hint="default"/>
            <w:b w:val="1"/>
            <w:bCs w:val="1"/>
            <w:color w:val="000000"/>
            <w:sz w:val="24"/>
            <w:szCs w:val="24"/>
            <w:u w:color="000000"/>
            <w:rtl w:val="0"/>
            <w:lang w:val="en-US"/>
          </w:rPr>
          <w:t xml:space="preserve">– </w:t>
        </w:r>
      </w:ins>
      <w:ins w:id="4832" w:date="2019-06-17T11:03:34Z" w:author="Naveen">
        <w:r>
          <w:rPr>
            <w:rFonts w:ascii="Arial" w:hAnsi="Arial"/>
            <w:b w:val="1"/>
            <w:bCs w:val="1"/>
            <w:color w:val="000000"/>
            <w:sz w:val="24"/>
            <w:szCs w:val="24"/>
            <w:u w:color="000000"/>
            <w:rtl w:val="0"/>
          </w:rPr>
          <w:t xml:space="preserve">NHSBSA </w:t>
        </w:r>
      </w:ins>
      <w:ins w:id="4833" w:date="2019-06-17T11:03:34Z" w:author="Naveen">
        <w:r>
          <w:rPr>
            <w:rFonts w:ascii="Arial" w:hAnsi="Arial"/>
            <w:i w:val="1"/>
            <w:iCs w:val="1"/>
            <w:color w:val="0000ff"/>
            <w:u w:color="0000ff"/>
            <w:rtl w:val="0"/>
            <w:lang w:val="en-US"/>
          </w:rPr>
          <w:t>[insert project or service name]</w:t>
        </w:r>
      </w:ins>
      <w:ins w:id="4834" w:date="2019-06-17T11:03:34Z" w:author="Naveen">
        <w:r>
          <w:rPr>
            <w:rFonts w:ascii="Arial" w:hAnsi="Arial"/>
            <w:rtl w:val="0"/>
          </w:rPr>
          <w:t xml:space="preserve"> </w:t>
        </w:r>
      </w:ins>
      <w:ins w:id="4835" w:date="2019-06-17T11:03:34Z" w:author="Naveen">
        <w:r>
          <w:rPr>
            <w:rFonts w:ascii="Arial" w:hAnsi="Arial"/>
            <w:b w:val="1"/>
            <w:bCs w:val="1"/>
            <w:color w:val="000000"/>
            <w:sz w:val="24"/>
            <w:szCs w:val="24"/>
            <w:u w:color="000000"/>
            <w:rtl w:val="0"/>
            <w:lang w:val="en-US"/>
          </w:rPr>
          <w:t>Firewall/Security Groups</w:t>
        </w:r>
      </w:ins>
      <w:commentRangeEnd w:id="4829"/>
      <w:r>
        <w:commentReference w:id="4829"/>
      </w:r>
      <w:bookmarkEnd w:id="4828"/>
    </w:p>
    <w:p>
      <w:pPr>
        <w:pStyle w:val="Body"/>
        <w:rPr>
          <w:ins w:id="4836" w:date="2019-06-17T11:03:34Z" w:author="Naveen"/>
        </w:rPr>
      </w:pPr>
    </w:p>
    <w:p>
      <w:pPr>
        <w:pStyle w:val="Body"/>
        <w:ind w:left="709" w:firstLine="0"/>
        <w:rPr>
          <w:ins w:id="4837" w:date="2019-06-17T11:03:34Z" w:author="Naveen"/>
          <w:rFonts w:ascii="Arial" w:cs="Arial" w:hAnsi="Arial" w:eastAsia="Arial"/>
        </w:rPr>
      </w:pPr>
      <w:ins w:id="4838" w:date="2019-06-17T11:03:34Z" w:author="Naveen">
        <w:r>
          <w:rPr>
            <w:rFonts w:ascii="Arial" w:hAnsi="Arial"/>
            <w:rtl w:val="0"/>
            <w:lang w:val="en-US"/>
          </w:rPr>
          <w:t xml:space="preserve">List of security groups with associated ports and IP restrictions for the </w:t>
        </w:r>
      </w:ins>
      <w:ins w:id="4839" w:date="2019-06-17T11:03:34Z" w:author="Naveen">
        <w:r>
          <w:rPr>
            <w:rFonts w:ascii="Arial" w:hAnsi="Arial"/>
            <w:i w:val="1"/>
            <w:iCs w:val="1"/>
            <w:color w:val="0000ff"/>
            <w:u w:color="0000ff"/>
            <w:rtl w:val="0"/>
            <w:lang w:val="en-US"/>
          </w:rPr>
          <w:t>[insert project or service name]</w:t>
        </w:r>
      </w:ins>
      <w:ins w:id="4840" w:date="2019-06-17T11:03:34Z" w:author="Naveen">
        <w:r>
          <w:rPr>
            <w:rFonts w:ascii="Arial" w:hAnsi="Arial"/>
            <w:rtl w:val="0"/>
            <w:lang w:val="en-US"/>
          </w:rPr>
          <w:t xml:space="preserve"> service</w:t>
        </w:r>
      </w:ins>
    </w:p>
    <w:p>
      <w:pPr>
        <w:pStyle w:val="Body"/>
        <w:rPr>
          <w:ins w:id="4841" w:date="2019-06-17T11:03:34Z" w:author="Naveen"/>
        </w:rPr>
      </w:pPr>
    </w:p>
    <w:p>
      <w:pPr>
        <w:pStyle w:val="Body"/>
        <w:rPr>
          <w:ins w:id="4842" w:date="2019-06-17T11:03:34Z" w:author="Naveen"/>
        </w:rPr>
      </w:pPr>
    </w:p>
    <w:p>
      <w:pPr>
        <w:pStyle w:val="Body"/>
        <w:rPr>
          <w:ins w:id="4843" w:date="2019-06-17T11:03:34Z" w:author="Naveen"/>
        </w:rPr>
      </w:pPr>
    </w:p>
    <w:p>
      <w:pPr>
        <w:pStyle w:val="Heading 2"/>
        <w:ind w:firstLine="709"/>
        <w:rPr>
          <w:ins w:id="4844" w:date="2019-06-17T11:03:34Z" w:author="Naveen"/>
          <w:rFonts w:ascii="Arial" w:cs="Arial" w:hAnsi="Arial" w:eastAsia="Arial"/>
          <w:b w:val="1"/>
          <w:bCs w:val="1"/>
          <w:color w:val="000000"/>
          <w:sz w:val="24"/>
          <w:szCs w:val="24"/>
          <w:u w:color="000000"/>
        </w:rPr>
      </w:pPr>
      <w:bookmarkStart w:name="_Toc149" w:id="4845"/>
      <w:commentRangeStart w:id="4846"/>
      <w:ins w:id="4847" w:date="2019-06-17T11:03:34Z" w:author="Naveen">
        <w:r>
          <w:rPr>
            <w:rFonts w:ascii="Arial" w:hAnsi="Arial"/>
            <w:b w:val="1"/>
            <w:bCs w:val="1"/>
            <w:color w:val="000000"/>
            <w:sz w:val="24"/>
            <w:szCs w:val="24"/>
            <w:u w:color="000000"/>
            <w:rtl w:val="0"/>
            <w:lang w:val="da-DK"/>
          </w:rPr>
          <w:t xml:space="preserve">Appendix 2 </w:t>
        </w:r>
      </w:ins>
      <w:ins w:id="4848" w:date="2019-06-17T11:03:34Z" w:author="Naveen">
        <w:r>
          <w:rPr>
            <w:rFonts w:ascii="Arial" w:hAnsi="Arial" w:hint="default"/>
            <w:b w:val="1"/>
            <w:bCs w:val="1"/>
            <w:color w:val="000000"/>
            <w:sz w:val="24"/>
            <w:szCs w:val="24"/>
            <w:u w:color="000000"/>
            <w:rtl w:val="0"/>
            <w:lang w:val="en-US"/>
          </w:rPr>
          <w:t xml:space="preserve">– </w:t>
        </w:r>
      </w:ins>
      <w:ins w:id="4849" w:date="2019-06-17T11:03:34Z" w:author="Naveen">
        <w:r>
          <w:rPr>
            <w:rFonts w:ascii="Arial" w:hAnsi="Arial"/>
            <w:b w:val="1"/>
            <w:bCs w:val="1"/>
            <w:color w:val="000000"/>
            <w:sz w:val="24"/>
            <w:szCs w:val="24"/>
            <w:u w:color="000000"/>
            <w:rtl w:val="0"/>
            <w:lang w:val="en-US"/>
          </w:rPr>
          <w:t>Application flows/user journey</w:t>
        </w:r>
      </w:ins>
      <w:commentRangeEnd w:id="4846"/>
      <w:r>
        <w:commentReference w:id="4846"/>
      </w:r>
      <w:bookmarkEnd w:id="4845"/>
    </w:p>
    <w:p>
      <w:pPr>
        <w:pStyle w:val="Heading 2"/>
        <w:ind w:firstLine="709"/>
        <w:rPr>
          <w:ins w:id="4850" w:date="2019-06-17T11:03:34Z" w:author="Naveen"/>
          <w:rFonts w:ascii="Arial" w:cs="Arial" w:hAnsi="Arial" w:eastAsia="Arial"/>
          <w:b w:val="1"/>
          <w:bCs w:val="1"/>
          <w:color w:val="000000"/>
          <w:sz w:val="24"/>
          <w:szCs w:val="24"/>
          <w:u w:color="000000"/>
        </w:rPr>
      </w:pPr>
    </w:p>
    <w:p>
      <w:pPr>
        <w:pStyle w:val="Body"/>
        <w:ind w:firstLine="720"/>
        <w:rPr>
          <w:ins w:id="4851" w:date="2019-06-17T11:03:34Z" w:author="Naveen"/>
          <w:rFonts w:ascii="Arial" w:cs="Arial" w:hAnsi="Arial" w:eastAsia="Arial"/>
          <w:b w:val="1"/>
          <w:bCs w:val="1"/>
          <w:color w:val="000000"/>
          <w:u w:color="000000"/>
        </w:rPr>
      </w:pPr>
    </w:p>
    <w:p>
      <w:pPr>
        <w:pStyle w:val="Body"/>
        <w:ind w:firstLine="720"/>
        <w:rPr>
          <w:ins w:id="4852" w:date="2019-06-17T11:03:34Z" w:author="Naveen"/>
          <w:rFonts w:ascii="Arial" w:cs="Arial" w:hAnsi="Arial" w:eastAsia="Arial"/>
          <w:b w:val="1"/>
          <w:bCs w:val="1"/>
          <w:color w:val="000000"/>
          <w:u w:color="000000"/>
        </w:rPr>
      </w:pPr>
    </w:p>
    <w:p>
      <w:pPr>
        <w:pStyle w:val="Body"/>
        <w:ind w:firstLine="720"/>
        <w:rPr>
          <w:ins w:id="4853" w:date="2019-06-17T11:03:34Z" w:author="Naveen"/>
          <w:rFonts w:ascii="Arial" w:cs="Arial" w:hAnsi="Arial" w:eastAsia="Arial"/>
          <w:b w:val="1"/>
          <w:bCs w:val="1"/>
          <w:color w:val="000000"/>
          <w:u w:color="000000"/>
        </w:rPr>
      </w:pPr>
      <w:ins w:id="4854" w:date="2019-06-17T11:03:34Z" w:author="Naveen">
        <w:r>
          <w:rPr>
            <w:rFonts w:ascii="Arial" w:cs="Arial" w:hAnsi="Arial" w:eastAsia="Arial"/>
            <w:b w:val="1"/>
            <w:bCs w:val="1"/>
            <w:color w:val="000000"/>
            <w:u w:color="000000"/>
          </w:rPr>
          <w:br w:type="textWrapping"/>
        </w:r>
      </w:ins>
      <w:commentRangeStart w:id="4855"/>
    </w:p>
    <w:p>
      <w:pPr>
        <w:pStyle w:val="Body"/>
        <w:ind w:firstLine="720"/>
        <w:rPr>
          <w:ins w:id="4856" w:date="2019-06-17T11:03:34Z" w:author="Naveen"/>
          <w:rFonts w:ascii="Arial" w:cs="Arial" w:hAnsi="Arial" w:eastAsia="Arial"/>
          <w:b w:val="1"/>
          <w:bCs w:val="1"/>
          <w:color w:val="000000"/>
          <w:u w:color="000000"/>
        </w:rPr>
      </w:pPr>
    </w:p>
    <w:p>
      <w:pPr>
        <w:pStyle w:val="Heading 2"/>
        <w:ind w:firstLine="709"/>
        <w:rPr>
          <w:ins w:id="4857" w:date="2019-06-17T11:03:34Z" w:author="Naveen"/>
          <w:rFonts w:ascii="Arial" w:cs="Arial" w:hAnsi="Arial" w:eastAsia="Arial"/>
          <w:b w:val="1"/>
          <w:bCs w:val="1"/>
          <w:color w:val="000000"/>
          <w:sz w:val="24"/>
          <w:szCs w:val="24"/>
          <w:u w:color="000000"/>
        </w:rPr>
      </w:pPr>
      <w:bookmarkStart w:name="_Toc150" w:id="4858"/>
      <w:ins w:id="4859" w:date="2019-06-17T11:03:34Z" w:author="Naveen">
        <w:r>
          <w:rPr>
            <w:rFonts w:ascii="Arial" w:hAnsi="Arial"/>
            <w:b w:val="1"/>
            <w:bCs w:val="1"/>
            <w:color w:val="000000"/>
            <w:sz w:val="24"/>
            <w:szCs w:val="24"/>
            <w:u w:color="000000"/>
            <w:rtl w:val="0"/>
            <w:lang w:val="da-DK"/>
          </w:rPr>
          <w:t xml:space="preserve">Appendix 3 </w:t>
        </w:r>
      </w:ins>
      <w:ins w:id="4860" w:date="2019-06-17T11:03:34Z" w:author="Naveen">
        <w:r>
          <w:rPr>
            <w:rFonts w:ascii="Arial" w:hAnsi="Arial" w:hint="default"/>
            <w:b w:val="1"/>
            <w:bCs w:val="1"/>
            <w:color w:val="000000"/>
            <w:sz w:val="24"/>
            <w:szCs w:val="24"/>
            <w:u w:color="000000"/>
            <w:rtl w:val="0"/>
            <w:lang w:val="en-US"/>
          </w:rPr>
          <w:t xml:space="preserve">– </w:t>
        </w:r>
      </w:ins>
      <w:ins w:id="4861" w:date="2019-06-17T11:03:34Z" w:author="Naveen">
        <w:r>
          <w:rPr>
            <w:rFonts w:ascii="Arial" w:hAnsi="Arial"/>
            <w:b w:val="1"/>
            <w:bCs w:val="1"/>
            <w:color w:val="000000"/>
            <w:sz w:val="24"/>
            <w:szCs w:val="24"/>
            <w:u w:color="000000"/>
            <w:rtl w:val="0"/>
            <w:lang w:val="en-US"/>
          </w:rPr>
          <w:t>Application screenshots</w:t>
        </w:r>
      </w:ins>
      <w:commentRangeEnd w:id="4855"/>
      <w:r>
        <w:commentReference w:id="4855"/>
      </w:r>
      <w:bookmarkEnd w:id="4858"/>
    </w:p>
    <w:p>
      <w:pPr>
        <w:pStyle w:val="Body"/>
        <w:rPr>
          <w:ins w:id="4862" w:date="2019-06-17T11:03:34Z" w:author="Naveen"/>
        </w:rPr>
      </w:pPr>
    </w:p>
    <w:p>
      <w:pPr>
        <w:pStyle w:val="Body"/>
        <w:rPr>
          <w:ins w:id="4863" w:date="2019-06-17T11:03:34Z" w:author="Naveen"/>
        </w:rPr>
      </w:pPr>
    </w:p>
    <w:p>
      <w:pPr>
        <w:pStyle w:val="Body"/>
        <w:rPr>
          <w:ins w:id="4864" w:date="2019-06-17T11:03:34Z" w:author="Naveen"/>
        </w:rPr>
      </w:pPr>
    </w:p>
    <w:p>
      <w:pPr>
        <w:pStyle w:val="Body"/>
        <w:rPr>
          <w:ins w:id="4865" w:date="2019-06-17T11:03:34Z" w:author="Naveen"/>
        </w:rPr>
      </w:pPr>
    </w:p>
    <w:p>
      <w:pPr>
        <w:pStyle w:val="Body"/>
        <w:rPr>
          <w:ins w:id="4866" w:date="2019-06-17T11:03:34Z" w:author="Naveen"/>
        </w:rPr>
      </w:pPr>
    </w:p>
    <w:p>
      <w:pPr>
        <w:pStyle w:val="Heading 2"/>
        <w:ind w:firstLine="709"/>
        <w:rPr>
          <w:ins w:id="4867" w:date="2019-06-17T11:03:34Z" w:author="Naveen"/>
          <w:rFonts w:ascii="Arial" w:cs="Arial" w:hAnsi="Arial" w:eastAsia="Arial"/>
          <w:b w:val="1"/>
          <w:bCs w:val="1"/>
          <w:color w:val="000000"/>
          <w:sz w:val="24"/>
          <w:szCs w:val="24"/>
          <w:u w:color="000000"/>
        </w:rPr>
      </w:pPr>
      <w:bookmarkStart w:name="_Toc151" w:id="4868"/>
      <w:commentRangeStart w:id="4869"/>
      <w:ins w:id="4870" w:date="2019-06-17T11:03:34Z" w:author="Naveen">
        <w:r>
          <w:rPr>
            <w:rFonts w:ascii="Arial" w:hAnsi="Arial"/>
            <w:b w:val="1"/>
            <w:bCs w:val="1"/>
            <w:color w:val="000000"/>
            <w:sz w:val="24"/>
            <w:szCs w:val="24"/>
            <w:u w:color="000000"/>
            <w:rtl w:val="0"/>
            <w:lang w:val="da-DK"/>
          </w:rPr>
          <w:t xml:space="preserve">Appendix 4 </w:t>
        </w:r>
      </w:ins>
      <w:ins w:id="4871" w:date="2019-06-17T11:03:34Z" w:author="Naveen">
        <w:r>
          <w:rPr>
            <w:rFonts w:ascii="Arial" w:hAnsi="Arial" w:hint="default"/>
            <w:b w:val="1"/>
            <w:bCs w:val="1"/>
            <w:color w:val="000000"/>
            <w:sz w:val="24"/>
            <w:szCs w:val="24"/>
            <w:u w:color="000000"/>
            <w:rtl w:val="0"/>
            <w:lang w:val="en-US"/>
          </w:rPr>
          <w:t xml:space="preserve">– </w:t>
        </w:r>
      </w:ins>
      <w:ins w:id="4872" w:date="2019-06-17T11:03:34Z" w:author="Naveen">
        <w:r>
          <w:rPr>
            <w:rFonts w:ascii="Arial" w:hAnsi="Arial"/>
            <w:b w:val="1"/>
            <w:bCs w:val="1"/>
            <w:color w:val="000000"/>
            <w:sz w:val="24"/>
            <w:szCs w:val="24"/>
            <w:u w:color="000000"/>
            <w:rtl w:val="0"/>
            <w:lang w:val="fr-FR"/>
          </w:rPr>
          <w:t>NTA Monitor scoping questionnaire</w:t>
        </w:r>
      </w:ins>
      <w:commentRangeEnd w:id="4869"/>
      <w:r>
        <w:commentReference w:id="4869"/>
      </w:r>
      <w:bookmarkEnd w:id="4868"/>
    </w:p>
    <w:p>
      <w:pPr>
        <w:pStyle w:val="Body"/>
        <w:ind w:firstLine="720"/>
        <w:rPr>
          <w:ins w:id="4873" w:date="2019-06-17T11:03:34Z" w:author="Naveen"/>
          <w:rFonts w:ascii="Arial" w:cs="Arial" w:hAnsi="Arial" w:eastAsia="Arial"/>
          <w:b w:val="1"/>
          <w:bCs w:val="1"/>
          <w:color w:val="000000"/>
          <w:u w:color="000000"/>
        </w:rPr>
      </w:pPr>
    </w:p>
    <w:p>
      <w:pPr>
        <w:pStyle w:val="Body"/>
        <w:ind w:firstLine="1701"/>
        <w:rPr>
          <w:ins w:id="4874" w:date="2019-06-17T11:03:34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4875" w:date="2019-06-17T11:03:34Z" w:author="Naveen"/>
          <w:rFonts w:ascii="Arial" w:cs="Arial" w:hAnsi="Arial" w:eastAsia="Arial"/>
          <w:b w:val="1"/>
          <w:bCs w:val="1"/>
          <w:color w:val="000000"/>
          <w:u w:color="000000"/>
        </w:rPr>
      </w:pPr>
    </w:p>
    <w:p>
      <w:pPr>
        <w:pStyle w:val="Body"/>
        <w:ind w:firstLine="1701"/>
        <w:rPr>
          <w:ins w:id="4876" w:date="2019-06-17T11:03:34Z" w:author="Naveen"/>
          <w:rFonts w:ascii="Arial" w:cs="Arial" w:hAnsi="Arial" w:eastAsia="Arial"/>
          <w:b w:val="1"/>
          <w:bCs w:val="1"/>
          <w:color w:val="000000"/>
          <w:u w:color="000000"/>
        </w:rPr>
      </w:pPr>
    </w:p>
    <w:p>
      <w:pPr>
        <w:pStyle w:val="Body"/>
        <w:ind w:firstLine="1701"/>
        <w:rPr>
          <w:ins w:id="4877" w:date="2019-06-17T11:03:34Z" w:author="Naveen"/>
          <w:rFonts w:ascii="Arial" w:cs="Arial" w:hAnsi="Arial" w:eastAsia="Arial"/>
          <w:b w:val="1"/>
          <w:bCs w:val="1"/>
          <w:color w:val="000000"/>
          <w:u w:color="000000"/>
        </w:rPr>
      </w:pPr>
    </w:p>
    <w:p>
      <w:pPr>
        <w:pStyle w:val="Heading 2"/>
        <w:ind w:left="1276" w:hanging="567"/>
        <w:rPr>
          <w:ins w:id="4878" w:date="2019-06-17T11:03:34Z" w:author="Naveen"/>
          <w:rFonts w:ascii="Arial" w:cs="Arial" w:hAnsi="Arial" w:eastAsia="Arial"/>
          <w:b w:val="1"/>
          <w:bCs w:val="1"/>
          <w:color w:val="000000"/>
          <w:sz w:val="24"/>
          <w:szCs w:val="24"/>
          <w:u w:color="000000"/>
        </w:rPr>
      </w:pPr>
      <w:bookmarkStart w:name="_Toc152" w:id="4879"/>
      <w:commentRangeStart w:id="4880"/>
      <w:ins w:id="4881" w:date="2019-06-17T11:03:34Z" w:author="Naveen">
        <w:r>
          <w:rPr>
            <w:rFonts w:ascii="Arial" w:hAnsi="Arial"/>
            <w:b w:val="1"/>
            <w:bCs w:val="1"/>
            <w:color w:val="000000"/>
            <w:sz w:val="24"/>
            <w:szCs w:val="24"/>
            <w:u w:color="000000"/>
            <w:rtl w:val="0"/>
            <w:lang w:val="da-DK"/>
          </w:rPr>
          <w:t xml:space="preserve">Appendix 5 </w:t>
        </w:r>
      </w:ins>
      <w:ins w:id="4882" w:date="2019-06-17T11:03:34Z" w:author="Naveen">
        <w:r>
          <w:rPr>
            <w:rFonts w:ascii="Arial" w:hAnsi="Arial" w:hint="default"/>
            <w:b w:val="1"/>
            <w:bCs w:val="1"/>
            <w:color w:val="000000"/>
            <w:sz w:val="24"/>
            <w:szCs w:val="24"/>
            <w:u w:color="000000"/>
            <w:rtl w:val="0"/>
            <w:lang w:val="en-US"/>
          </w:rPr>
          <w:t xml:space="preserve">– </w:t>
        </w:r>
      </w:ins>
      <w:ins w:id="4883" w:date="2019-06-17T11:03:34Z" w:author="Naveen">
        <w:r>
          <w:rPr>
            <w:rFonts w:ascii="Arial" w:hAnsi="Arial"/>
            <w:b w:val="1"/>
            <w:bCs w:val="1"/>
            <w:color w:val="000000"/>
            <w:sz w:val="24"/>
            <w:szCs w:val="24"/>
            <w:u w:color="000000"/>
            <w:rtl w:val="0"/>
          </w:rPr>
          <w:t>NTA Monitor test plan</w:t>
        </w:r>
      </w:ins>
      <w:commentRangeEnd w:id="4880"/>
      <w:r>
        <w:commentReference w:id="4880"/>
      </w:r>
      <w:bookmarkEnd w:id="4879"/>
    </w:p>
    <w:p>
      <w:pPr>
        <w:pStyle w:val="Body"/>
        <w:rPr>
          <w:ins w:id="4884" w:date="2019-06-17T11:03:34Z" w:author="Naveen"/>
        </w:rPr>
      </w:pPr>
    </w:p>
    <w:p>
      <w:pPr>
        <w:pStyle w:val="Body"/>
        <w:rPr>
          <w:ins w:id="4885" w:date="2019-06-17T11:03:34Z" w:author="Naveen"/>
        </w:rPr>
      </w:pPr>
    </w:p>
    <w:p>
      <w:pPr>
        <w:pStyle w:val="Body"/>
        <w:rPr>
          <w:ins w:id="4886" w:date="2019-06-17T11:03:34Z" w:author="Naveen"/>
        </w:rPr>
      </w:pPr>
    </w:p>
    <w:p>
      <w:pPr>
        <w:pStyle w:val="Body"/>
        <w:rPr>
          <w:ins w:id="4887" w:date="2019-06-17T11:03:34Z" w:author="Naveen"/>
        </w:rPr>
      </w:pPr>
    </w:p>
    <w:p>
      <w:pPr>
        <w:pStyle w:val="Body"/>
        <w:rPr>
          <w:ins w:id="4888" w:date="2019-06-17T11:03:34Z" w:author="Naveen"/>
        </w:rPr>
      </w:pPr>
      <w:ins w:id="4889" w:date="2019-06-17T11:03:34Z" w:author="Naveen">
        <w:r>
          <w:rPr/>
          <w:br w:type="textWrapping"/>
        </w:r>
      </w:ins>
      <w:commentRangeStart w:id="4890"/>
    </w:p>
    <w:p>
      <w:pPr>
        <w:pStyle w:val="Body"/>
        <w:ind w:left="709" w:firstLine="0"/>
        <w:rPr>
          <w:ins w:id="4891" w:date="2019-06-17T11:03:34Z" w:author="Naveen"/>
          <w:rFonts w:ascii="Arial" w:cs="Arial" w:hAnsi="Arial" w:eastAsia="Arial"/>
          <w:b w:val="1"/>
          <w:bCs w:val="1"/>
          <w:color w:val="000000"/>
          <w:u w:color="000000"/>
        </w:rPr>
      </w:pPr>
      <w:ins w:id="4892" w:date="2019-06-17T11:03:34Z" w:author="Naveen">
        <w:r>
          <w:rPr>
            <w:rFonts w:ascii="Arial" w:hAnsi="Arial"/>
            <w:b w:val="1"/>
            <w:bCs w:val="1"/>
            <w:color w:val="000000"/>
            <w:u w:color="000000"/>
            <w:rtl w:val="0"/>
            <w:lang w:val="da-DK"/>
          </w:rPr>
          <w:t>Appendix 6</w:t>
        </w:r>
      </w:ins>
      <w:ins w:id="4893" w:date="2019-06-17T11:03:34Z" w:author="Naveen">
        <w:r>
          <w:rPr>
            <w:rFonts w:ascii="Arial" w:hAnsi="Arial" w:hint="default"/>
            <w:b w:val="1"/>
            <w:bCs w:val="1"/>
            <w:color w:val="000000"/>
            <w:u w:color="000000"/>
            <w:rtl w:val="0"/>
            <w:lang w:val="en-US"/>
          </w:rPr>
          <w:t xml:space="preserve"> – </w:t>
        </w:r>
      </w:ins>
      <w:ins w:id="4894" w:date="2019-06-17T11:03:34Z" w:author="Naveen">
        <w:r>
          <w:rPr>
            <w:rFonts w:ascii="Arial" w:hAnsi="Arial"/>
            <w:b w:val="1"/>
            <w:bCs w:val="1"/>
            <w:color w:val="000000"/>
            <w:u w:color="000000"/>
            <w:rtl w:val="0"/>
            <w:lang w:val="en-US"/>
          </w:rPr>
          <w:t>Penetration tester user guide for NHSBSA AWS platform</w:t>
        </w:r>
      </w:ins>
      <w:commentRangeEnd w:id="4890"/>
      <w:r>
        <w:commentReference w:id="4890"/>
      </w:r>
    </w:p>
    <w:p>
      <w:pPr>
        <w:pStyle w:val="Body"/>
        <w:ind w:firstLine="720"/>
        <w:rPr>
          <w:ins w:id="4895" w:date="2019-06-17T11:03:34Z" w:author="Naveen"/>
          <w:b w:val="1"/>
          <w:bCs w:val="1"/>
          <w:color w:val="000000"/>
          <w:u w:color="000000"/>
        </w:rPr>
      </w:pPr>
    </w:p>
    <w:p>
      <w:pPr>
        <w:pStyle w:val="Body"/>
        <w:ind w:firstLine="720"/>
        <w:rPr>
          <w:ins w:id="4896" w:date="2019-06-17T11:03:34Z" w:author="Naveen"/>
          <w:b w:val="1"/>
          <w:bCs w:val="1"/>
          <w:color w:val="000000"/>
          <w:u w:color="000000"/>
        </w:rPr>
      </w:pPr>
      <w:r>
        <w:rPr>
          <w:b w:val="1"/>
          <w:bCs w:val="1"/>
          <w:color w:val="000000"/>
          <w:u w:color="000000"/>
        </w:rPr>
        <w:drawing>
          <wp:inline distT="0" distB="0" distL="0" distR="0">
            <wp:extent cx="1314450" cy="847725"/>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4897" w:date="2019-06-17T11:03:34Z" w:author="Naveen"/>
          <w:rFonts w:ascii="Arial" w:cs="Arial" w:hAnsi="Arial" w:eastAsia="Arial"/>
          <w:color w:val="000000"/>
          <w:u w:color="000000"/>
        </w:rPr>
      </w:pPr>
    </w:p>
    <w:p>
      <w:pPr>
        <w:pStyle w:val="Body"/>
        <w:ind w:left="709" w:firstLine="0"/>
        <w:rPr>
          <w:ins w:id="4898" w:date="2019-06-17T11:03:34Z" w:author="Naveen"/>
          <w:rFonts w:ascii="Arial" w:cs="Arial" w:hAnsi="Arial" w:eastAsia="Arial"/>
          <w:b w:val="1"/>
          <w:bCs w:val="1"/>
          <w:color w:val="000000"/>
          <w:u w:color="000000"/>
        </w:rPr>
      </w:pPr>
      <w:ins w:id="4899" w:date="2019-06-17T11:03:34Z" w:author="Naveen">
        <w:r>
          <w:rPr/>
          <w:tab/>
        </w:r>
      </w:ins>
      <w:commentRangeStart w:id="4900"/>
      <w:ins w:id="4901" w:date="2019-06-17T11:03:34Z" w:author="Naveen">
        <w:r>
          <w:rPr>
            <w:rFonts w:ascii="Arial" w:hAnsi="Arial"/>
            <w:b w:val="1"/>
            <w:bCs w:val="1"/>
            <w:color w:val="000000"/>
            <w:u w:color="000000"/>
            <w:rtl w:val="0"/>
            <w:lang w:val="da-DK"/>
          </w:rPr>
          <w:t>Appendix 7</w:t>
        </w:r>
      </w:ins>
      <w:ins w:id="4902" w:date="2019-06-17T11:03:34Z" w:author="Naveen">
        <w:r>
          <w:rPr>
            <w:rFonts w:ascii="Arial" w:hAnsi="Arial" w:hint="default"/>
            <w:b w:val="1"/>
            <w:bCs w:val="1"/>
            <w:color w:val="000000"/>
            <w:u w:color="000000"/>
            <w:rtl w:val="0"/>
            <w:lang w:val="en-US"/>
          </w:rPr>
          <w:t xml:space="preserve"> – </w:t>
        </w:r>
      </w:ins>
      <w:ins w:id="4903" w:date="2019-06-17T11:03:34Z" w:author="Naveen">
        <w:r>
          <w:rPr>
            <w:rFonts w:ascii="Arial" w:hAnsi="Arial"/>
            <w:b w:val="1"/>
            <w:bCs w:val="1"/>
            <w:color w:val="000000"/>
            <w:u w:color="000000"/>
            <w:rtl w:val="0"/>
            <w:lang w:val="en-US"/>
          </w:rPr>
          <w:t>Log in credentials</w:t>
        </w:r>
      </w:ins>
      <w:commentRangeEnd w:id="4900"/>
      <w:r>
        <w:commentReference w:id="4900"/>
      </w:r>
    </w:p>
    <w:p>
      <w:pPr>
        <w:pStyle w:val="Body"/>
        <w:rPr>
          <w:ins w:id="4904" w:date="2019-06-17T11:03:34Z" w:author="Naveen"/>
        </w:rPr>
      </w:pPr>
    </w:p>
    <w:p>
      <w:pPr>
        <w:pStyle w:val="Body"/>
        <w:ind w:firstLine="709"/>
        <w:rPr>
          <w:ins w:id="4905" w:date="2019-06-17T11:03:34Z" w:author="Naveen"/>
        </w:rPr>
      </w:pPr>
    </w:p>
    <w:p>
      <w:pPr>
        <w:pStyle w:val="Body"/>
      </w:pPr>
      <w:ins w:id="4906" w:date="2019-06-17T11:03:34Z" w:author="Naveen">
        <w:r>
          <w:rPr>
            <w:rFonts w:ascii="Arial Unicode MS" w:cs="Arial Unicode MS" w:hAnsi="Arial Unicode MS" w:eastAsia="Arial Unicode MS"/>
            <w:b w:val="0"/>
            <w:bCs w:val="0"/>
            <w:i w:val="0"/>
            <w:iCs w:val="0"/>
          </w:rPr>
          <w:br w:type="page"/>
        </w:r>
      </w:ins>
    </w:p>
    <w:p>
      <w:pPr>
        <w:pStyle w:val="Heading 2"/>
        <w:ind w:left="1276" w:hanging="567"/>
        <w:rPr>
          <w:ins w:id="4907" w:date="2019-06-17T11:03:34Z" w:author="Naveen"/>
          <w:rFonts w:ascii="Arial" w:cs="Arial" w:hAnsi="Arial" w:eastAsia="Arial"/>
          <w:b w:val="1"/>
          <w:bCs w:val="1"/>
          <w:color w:val="000000"/>
          <w:sz w:val="24"/>
          <w:szCs w:val="24"/>
          <w:u w:color="000000"/>
        </w:rPr>
      </w:pPr>
      <w:bookmarkStart w:name="_Toc153" w:id="4908"/>
      <w:ins w:id="4909" w:date="2019-06-17T11:03:34Z" w:author="Naveen">
        <w:r>
          <w:rPr>
            <w:rFonts w:ascii="Arial" w:hAnsi="Arial"/>
            <w:b w:val="1"/>
            <w:bCs w:val="1"/>
            <w:color w:val="000000"/>
            <w:sz w:val="24"/>
            <w:szCs w:val="24"/>
            <w:u w:color="000000"/>
            <w:rtl w:val="0"/>
            <w:lang w:val="en-US"/>
          </w:rPr>
          <w:t>Glossary:</w:t>
        </w:r>
      </w:ins>
      <w:bookmarkEnd w:id="4908"/>
    </w:p>
    <w:p>
      <w:pPr>
        <w:pStyle w:val="Body"/>
        <w:rPr>
          <w:ins w:id="4910" w:date="2019-06-17T11:03:34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911"/>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4912" w:date="2019-06-17T11:03:35Z" w:author="Naveen"/>
          <w:rFonts w:ascii="Arial" w:cs="Arial" w:hAnsi="Arial" w:eastAsia="Arial"/>
          <w:b w:val="1"/>
          <w:bCs w:val="1"/>
        </w:rPr>
      </w:pPr>
    </w:p>
    <w:p>
      <w:pPr>
        <w:pStyle w:val="Body"/>
        <w:tabs>
          <w:tab w:val="left" w:pos="8647"/>
        </w:tabs>
        <w:rPr>
          <w:ins w:id="4913" w:date="2019-06-17T11:03:35Z" w:author="Naveen"/>
        </w:rPr>
      </w:pPr>
      <w:ins w:id="4914" w:date="2019-06-17T11:03:35Z" w:author="Naveen">
        <w:r>
          <w:rPr>
            <w:rtl w:val="0"/>
          </w:rPr>
          <w:t xml:space="preserve"> </w:t>
        </w:r>
      </w:ins>
    </w:p>
    <w:p>
      <w:pPr>
        <w:pStyle w:val="Body"/>
        <w:rPr>
          <w:ins w:id="4915" w:date="2019-06-17T11:03:35Z" w:author="Naveen"/>
        </w:rPr>
      </w:pPr>
    </w:p>
    <w:p>
      <w:pPr>
        <w:pStyle w:val="Body"/>
        <w:rPr>
          <w:ins w:id="4916" w:date="2019-06-17T11:03:35Z" w:author="Naveen"/>
        </w:rPr>
      </w:pPr>
    </w:p>
    <w:p>
      <w:pPr>
        <w:pStyle w:val="Body"/>
        <w:rPr>
          <w:ins w:id="4917" w:date="2019-06-17T11:03:35Z" w:author="Naveen"/>
        </w:rPr>
      </w:pPr>
      <w:ins w:id="4918" w:date="2019-06-17T11:03:35Z" w:author="Naveen">
        <w:r>
          <w:rPr/>
          <w:br w:type="textWrapping"/>
        </w:r>
      </w:ins>
      <w:commentRangeStart w:id="4919"/>
    </w:p>
    <w:p>
      <w:pPr>
        <w:pStyle w:val="Body"/>
        <w:jc w:val="right"/>
        <w:rPr>
          <w:ins w:id="4920" w:date="2019-06-17T11:03:35Z" w:author="Naveen"/>
          <w:rFonts w:ascii="Arial" w:cs="Arial" w:hAnsi="Arial" w:eastAsia="Arial"/>
          <w:b w:val="1"/>
          <w:bCs w:val="1"/>
          <w:color w:val="0000ff"/>
          <w:sz w:val="28"/>
          <w:szCs w:val="28"/>
          <w:u w:color="0000ff"/>
        </w:rPr>
      </w:pPr>
      <w:ins w:id="4921" w:date="2019-06-17T11:03:35Z" w:author="Naveen">
        <w:r>
          <w:rPr>
            <w:rFonts w:ascii="Arial" w:hAnsi="Arial"/>
            <w:b w:val="1"/>
            <w:bCs w:val="1"/>
            <w:color w:val="0000ff"/>
            <w:sz w:val="28"/>
            <w:szCs w:val="28"/>
            <w:u w:color="0000ff"/>
            <w:rtl w:val="0"/>
            <w:lang w:val="en-US"/>
          </w:rPr>
          <w:t>[Insert PROJECT or Service Name]</w:t>
        </w:r>
      </w:ins>
      <w:commentRangeEnd w:id="4919"/>
      <w:r>
        <w:commentReference w:id="4919"/>
      </w:r>
    </w:p>
    <w:p>
      <w:pPr>
        <w:pStyle w:val="Body"/>
        <w:jc w:val="right"/>
        <w:rPr>
          <w:ins w:id="4922" w:date="2019-06-17T11:03:35Z" w:author="Naveen"/>
          <w:rFonts w:ascii="Arial" w:cs="Arial" w:hAnsi="Arial" w:eastAsia="Arial"/>
          <w:b w:val="1"/>
          <w:bCs w:val="1"/>
          <w:sz w:val="28"/>
          <w:szCs w:val="28"/>
        </w:rPr>
      </w:pPr>
      <w:ins w:id="4923" w:date="2019-06-17T11:03:35Z" w:author="Naveen">
        <w:r>
          <w:rPr>
            <w:rFonts w:ascii="Arial" w:hAnsi="Arial"/>
            <w:b w:val="1"/>
            <w:bCs w:val="1"/>
            <w:sz w:val="28"/>
            <w:szCs w:val="28"/>
            <w:rtl w:val="0"/>
            <w:lang w:val="en-US"/>
          </w:rPr>
          <w:t>Penetration Test</w:t>
        </w:r>
      </w:ins>
    </w:p>
    <w:p>
      <w:pPr>
        <w:pStyle w:val="Body"/>
        <w:jc w:val="right"/>
        <w:rPr>
          <w:ins w:id="4924" w:date="2019-06-17T11:03:35Z" w:author="Naveen"/>
          <w:rFonts w:ascii="Arial" w:cs="Arial" w:hAnsi="Arial" w:eastAsia="Arial"/>
          <w:sz w:val="28"/>
          <w:szCs w:val="28"/>
        </w:rPr>
      </w:pPr>
      <w:ins w:id="4925" w:date="2019-06-17T11:03:35Z" w:author="Naveen">
        <w:r>
          <w:rPr>
            <w:rFonts w:ascii="Arial" w:hAnsi="Arial"/>
            <w:b w:val="1"/>
            <w:bCs w:val="1"/>
            <w:sz w:val="28"/>
            <w:szCs w:val="28"/>
            <w:rtl w:val="0"/>
            <w:lang w:val="en-US"/>
          </w:rPr>
          <w:t>Scoping Document</w:t>
        </w:r>
      </w:ins>
    </w:p>
    <w:p>
      <w:pPr>
        <w:pStyle w:val="Body"/>
        <w:jc w:val="right"/>
        <w:rPr>
          <w:ins w:id="4926" w:date="2019-06-17T11:03:35Z" w:author="Naveen"/>
          <w:rFonts w:ascii="Arial" w:cs="Arial" w:hAnsi="Arial" w:eastAsia="Arial"/>
          <w:sz w:val="28"/>
          <w:szCs w:val="28"/>
        </w:rPr>
      </w:pPr>
    </w:p>
    <w:p>
      <w:pPr>
        <w:pStyle w:val="Body"/>
        <w:jc w:val="right"/>
        <w:rPr>
          <w:ins w:id="4927" w:date="2019-06-17T11:03:35Z" w:author="Naveen"/>
          <w:rFonts w:ascii="Arial" w:cs="Arial" w:hAnsi="Arial" w:eastAsia="Arial"/>
          <w:sz w:val="28"/>
          <w:szCs w:val="28"/>
        </w:rPr>
      </w:pPr>
    </w:p>
    <w:p>
      <w:pPr>
        <w:pStyle w:val="Body"/>
        <w:jc w:val="right"/>
        <w:rPr>
          <w:ins w:id="4928" w:date="2019-06-17T11:03:35Z" w:author="Naveen"/>
          <w:rFonts w:ascii="Arial" w:cs="Arial" w:hAnsi="Arial" w:eastAsia="Arial"/>
          <w:b w:val="1"/>
          <w:bCs w:val="1"/>
          <w:color w:val="0000ff"/>
          <w:u w:color="0000ff"/>
        </w:rPr>
      </w:pPr>
      <w:ins w:id="4929" w:date="2019-06-17T11:03:35Z" w:author="Naveen">
        <w:r>
          <w:rPr>
            <w:rFonts w:ascii="Arial" w:hAnsi="Arial"/>
            <w:b w:val="1"/>
            <w:bCs w:val="1"/>
            <w:rtl w:val="0"/>
            <w:lang w:val="en-US"/>
          </w:rPr>
          <w:t xml:space="preserve">Origin/Author(s): </w:t>
        </w:r>
      </w:ins>
      <w:commentRangeStart w:id="4930"/>
      <w:ins w:id="4931" w:date="2019-06-17T11:03:35Z" w:author="Naveen">
        <w:r>
          <w:rPr>
            <w:rFonts w:ascii="Arial" w:hAnsi="Arial"/>
            <w:b w:val="1"/>
            <w:bCs w:val="1"/>
            <w:color w:val="0000ff"/>
            <w:u w:color="0000ff"/>
            <w:rtl w:val="0"/>
            <w:lang w:val="en-US"/>
          </w:rPr>
          <w:t>[Insert Author of document]</w:t>
        </w:r>
      </w:ins>
      <w:commentRangeEnd w:id="4930"/>
      <w:r>
        <w:commentReference w:id="4930"/>
      </w:r>
    </w:p>
    <w:p>
      <w:pPr>
        <w:pStyle w:val="Body"/>
        <w:jc w:val="right"/>
        <w:rPr>
          <w:ins w:id="4932" w:date="2019-06-17T11:03:35Z" w:author="Naveen"/>
          <w:rFonts w:ascii="Arial" w:cs="Arial" w:hAnsi="Arial" w:eastAsia="Arial"/>
          <w:b w:val="1"/>
          <w:bCs w:val="1"/>
          <w:color w:val="0000ff"/>
          <w:u w:color="0000ff"/>
        </w:rPr>
      </w:pPr>
    </w:p>
    <w:p>
      <w:pPr>
        <w:pStyle w:val="Body"/>
        <w:jc w:val="right"/>
        <w:rPr>
          <w:ins w:id="4933" w:date="2019-06-17T11:03:35Z" w:author="Naveen"/>
          <w:rFonts w:ascii="Arial" w:cs="Arial" w:hAnsi="Arial" w:eastAsia="Arial"/>
          <w:b w:val="1"/>
          <w:bCs w:val="1"/>
        </w:rPr>
      </w:pPr>
    </w:p>
    <w:p>
      <w:pPr>
        <w:pStyle w:val="Body"/>
        <w:jc w:val="right"/>
        <w:rPr>
          <w:ins w:id="4934" w:date="2019-06-17T11:03:35Z" w:author="Naveen"/>
          <w:rFonts w:ascii="Arial" w:cs="Arial" w:hAnsi="Arial" w:eastAsia="Arial"/>
          <w:b w:val="1"/>
          <w:bCs w:val="1"/>
          <w:color w:val="0000ff"/>
          <w:u w:color="0000ff"/>
        </w:rPr>
      </w:pPr>
      <w:ins w:id="4935" w:date="2019-06-17T11:03:35Z" w:author="Naveen">
        <w:r>
          <w:rPr>
            <w:rFonts w:ascii="Arial" w:hAnsi="Arial"/>
            <w:b w:val="1"/>
            <w:bCs w:val="1"/>
            <w:rtl w:val="0"/>
            <w:lang w:val="en-US"/>
          </w:rPr>
          <w:t xml:space="preserve">Date Approved: </w:t>
        </w:r>
      </w:ins>
      <w:commentRangeStart w:id="4936"/>
      <w:ins w:id="4937" w:date="2019-06-17T11:03:35Z" w:author="Naveen">
        <w:r>
          <w:rPr>
            <w:rFonts w:ascii="Arial" w:hAnsi="Arial"/>
            <w:b w:val="1"/>
            <w:bCs w:val="1"/>
            <w:color w:val="0000ff"/>
            <w:u w:color="0000ff"/>
            <w:rtl w:val="0"/>
            <w:lang w:val="en-US"/>
          </w:rPr>
          <w:t>[Insert approved date]</w:t>
        </w:r>
      </w:ins>
      <w:commentRangeEnd w:id="4936"/>
      <w:r>
        <w:commentReference w:id="4936"/>
      </w:r>
    </w:p>
    <w:p>
      <w:pPr>
        <w:pStyle w:val="Body"/>
        <w:jc w:val="right"/>
        <w:rPr>
          <w:ins w:id="4938" w:date="2019-06-17T11:03:35Z" w:author="Naveen"/>
          <w:rFonts w:ascii="Arial" w:cs="Arial" w:hAnsi="Arial" w:eastAsia="Arial"/>
          <w:b w:val="1"/>
          <w:bCs w:val="1"/>
        </w:rPr>
      </w:pPr>
    </w:p>
    <w:p>
      <w:pPr>
        <w:pStyle w:val="Body"/>
        <w:jc w:val="right"/>
        <w:rPr>
          <w:ins w:id="4939" w:date="2019-06-17T11:03:35Z" w:author="Naveen"/>
          <w:rFonts w:ascii="Arial" w:cs="Arial" w:hAnsi="Arial" w:eastAsia="Arial"/>
          <w:b w:val="1"/>
          <w:bCs w:val="1"/>
        </w:rPr>
      </w:pPr>
    </w:p>
    <w:p>
      <w:pPr>
        <w:pStyle w:val="Body"/>
        <w:jc w:val="right"/>
        <w:rPr>
          <w:ins w:id="4940" w:date="2019-06-17T11:03:35Z" w:author="Naveen"/>
          <w:rFonts w:ascii="Arial" w:cs="Arial" w:hAnsi="Arial" w:eastAsia="Arial"/>
          <w:b w:val="1"/>
          <w:bCs w:val="1"/>
        </w:rPr>
      </w:pPr>
      <w:ins w:id="4941" w:date="2019-06-17T11:03:35Z" w:author="Naveen">
        <w:r>
          <w:rPr>
            <w:rFonts w:ascii="Arial" w:hAnsi="Arial"/>
            <w:b w:val="1"/>
            <w:bCs w:val="1"/>
            <w:rtl w:val="0"/>
            <w:lang w:val="de-DE"/>
          </w:rPr>
          <w:t xml:space="preserve">Version: </w:t>
        </w:r>
      </w:ins>
      <w:commentRangeStart w:id="4942"/>
      <w:ins w:id="4943" w:date="2019-06-17T11:03:35Z" w:author="Naveen">
        <w:r>
          <w:rPr>
            <w:rFonts w:ascii="Arial" w:hAnsi="Arial"/>
            <w:b w:val="1"/>
            <w:bCs w:val="1"/>
            <w:color w:val="0000ff"/>
            <w:u w:color="0000ff"/>
            <w:rtl w:val="0"/>
            <w:lang w:val="en-US"/>
          </w:rPr>
          <w:t>[insert version number, this should reflect the change on page 3</w:t>
        </w:r>
      </w:ins>
      <w:commentRangeEnd w:id="4942"/>
      <w:r>
        <w:commentReference w:id="4942"/>
      </w:r>
      <w:ins w:id="4944" w:date="2019-06-17T11:03:35Z" w:author="Naveen">
        <w:r>
          <w:rPr>
            <w:rFonts w:ascii="Arial" w:hAnsi="Arial"/>
            <w:b w:val="1"/>
            <w:bCs w:val="1"/>
            <w:color w:val="0000ff"/>
            <w:u w:color="0000ff"/>
            <w:rtl w:val="0"/>
          </w:rPr>
          <w:t>]</w:t>
        </w:r>
      </w:ins>
    </w:p>
    <w:p>
      <w:pPr>
        <w:pStyle w:val="Body"/>
        <w:jc w:val="right"/>
        <w:rPr>
          <w:ins w:id="4945" w:date="2019-06-17T11:03:35Z" w:author="Naveen"/>
          <w:rFonts w:ascii="Arial" w:cs="Arial" w:hAnsi="Arial" w:eastAsia="Arial"/>
          <w:b w:val="1"/>
          <w:bCs w:val="1"/>
        </w:rPr>
      </w:pPr>
    </w:p>
    <w:p>
      <w:pPr>
        <w:pStyle w:val="Body"/>
        <w:jc w:val="right"/>
        <w:rPr>
          <w:ins w:id="4946" w:date="2019-06-17T11:03:35Z" w:author="Naveen"/>
          <w:rFonts w:ascii="Arial" w:cs="Arial" w:hAnsi="Arial" w:eastAsia="Arial"/>
          <w:b w:val="1"/>
          <w:bCs w:val="1"/>
        </w:rPr>
      </w:pPr>
    </w:p>
    <w:p>
      <w:pPr>
        <w:pStyle w:val="Body"/>
        <w:jc w:val="right"/>
        <w:rPr>
          <w:ins w:id="4947" w:date="2019-06-17T11:03:35Z" w:author="Naveen"/>
          <w:rFonts w:ascii="Arial" w:cs="Arial" w:hAnsi="Arial" w:eastAsia="Arial"/>
          <w:b w:val="1"/>
          <w:bCs w:val="1"/>
        </w:rPr>
      </w:pPr>
    </w:p>
    <w:p>
      <w:pPr>
        <w:pStyle w:val="Body"/>
        <w:jc w:val="right"/>
        <w:rPr>
          <w:ins w:id="4948" w:date="2019-06-17T11:03:35Z" w:author="Naveen"/>
          <w:rFonts w:ascii="Arial" w:cs="Arial" w:hAnsi="Arial" w:eastAsia="Arial"/>
          <w:b w:val="1"/>
          <w:bCs w:val="1"/>
        </w:rPr>
      </w:pPr>
    </w:p>
    <w:p>
      <w:pPr>
        <w:pStyle w:val="Body"/>
        <w:jc w:val="right"/>
        <w:rPr>
          <w:ins w:id="4949" w:date="2019-06-17T11:03:35Z" w:author="Naveen"/>
          <w:rFonts w:ascii="Arial" w:cs="Arial" w:hAnsi="Arial" w:eastAsia="Arial"/>
          <w:b w:val="1"/>
          <w:bCs w:val="1"/>
        </w:rPr>
      </w:pPr>
    </w:p>
    <w:p>
      <w:pPr>
        <w:pStyle w:val="Body"/>
        <w:jc w:val="right"/>
        <w:rPr>
          <w:ins w:id="4950" w:date="2019-06-17T11:03:35Z" w:author="Naveen"/>
          <w:rFonts w:ascii="Arial" w:cs="Arial" w:hAnsi="Arial" w:eastAsia="Arial"/>
          <w:b w:val="1"/>
          <w:bCs w:val="1"/>
        </w:rPr>
      </w:pPr>
    </w:p>
    <w:p>
      <w:pPr>
        <w:pStyle w:val="Body"/>
        <w:jc w:val="right"/>
        <w:rPr>
          <w:ins w:id="4951" w:date="2019-06-17T11:03:35Z" w:author="Naveen"/>
          <w:rFonts w:ascii="Arial" w:cs="Arial" w:hAnsi="Arial" w:eastAsia="Arial"/>
          <w:b w:val="1"/>
          <w:bCs w:val="1"/>
        </w:rPr>
      </w:pPr>
    </w:p>
    <w:p>
      <w:pPr>
        <w:pStyle w:val="Body"/>
        <w:jc w:val="right"/>
        <w:rPr>
          <w:ins w:id="4952" w:date="2019-06-17T11:03:35Z" w:author="Naveen"/>
          <w:rFonts w:ascii="Arial" w:cs="Arial" w:hAnsi="Arial" w:eastAsia="Arial"/>
          <w:b w:val="1"/>
          <w:bCs w:val="1"/>
        </w:rPr>
      </w:pPr>
    </w:p>
    <w:p>
      <w:pPr>
        <w:pStyle w:val="Body"/>
        <w:jc w:val="right"/>
        <w:rPr>
          <w:ins w:id="4953" w:date="2019-06-17T11:03:35Z" w:author="Naveen"/>
          <w:rFonts w:ascii="Arial" w:cs="Arial" w:hAnsi="Arial" w:eastAsia="Arial"/>
          <w:b w:val="1"/>
          <w:bCs w:val="1"/>
        </w:rPr>
      </w:pPr>
    </w:p>
    <w:p>
      <w:pPr>
        <w:pStyle w:val="Body"/>
        <w:jc w:val="right"/>
        <w:rPr>
          <w:ins w:id="4954" w:date="2019-06-17T11:03:35Z" w:author="Naveen"/>
          <w:rFonts w:ascii="Arial" w:cs="Arial" w:hAnsi="Arial" w:eastAsia="Arial"/>
          <w:b w:val="1"/>
          <w:bCs w:val="1"/>
        </w:rPr>
      </w:pPr>
    </w:p>
    <w:p>
      <w:pPr>
        <w:pStyle w:val="Body"/>
        <w:jc w:val="right"/>
        <w:rPr>
          <w:ins w:id="4955" w:date="2019-06-17T11:03:35Z" w:author="Naveen"/>
          <w:rFonts w:ascii="Arial" w:cs="Arial" w:hAnsi="Arial" w:eastAsia="Arial"/>
          <w:b w:val="1"/>
          <w:bCs w:val="1"/>
        </w:rPr>
      </w:pPr>
    </w:p>
    <w:p>
      <w:pPr>
        <w:pStyle w:val="Body"/>
        <w:jc w:val="right"/>
        <w:rPr>
          <w:ins w:id="4956" w:date="2019-06-17T11:03:35Z" w:author="Naveen"/>
          <w:rFonts w:ascii="Arial" w:cs="Arial" w:hAnsi="Arial" w:eastAsia="Arial"/>
          <w:b w:val="1"/>
          <w:bCs w:val="1"/>
        </w:rPr>
      </w:pPr>
    </w:p>
    <w:p>
      <w:pPr>
        <w:pStyle w:val="Body"/>
      </w:pPr>
      <w:ins w:id="4957" w:date="2019-06-17T11:03:35Z" w:author="Naveen">
        <w:r>
          <w:rPr>
            <w:rFonts w:ascii="Arial Unicode MS" w:cs="Arial Unicode MS" w:hAnsi="Arial Unicode MS" w:eastAsia="Arial Unicode MS"/>
            <w:b w:val="0"/>
            <w:bCs w:val="0"/>
            <w:i w:val="0"/>
            <w:iCs w:val="0"/>
          </w:rPr>
          <w:br w:type="page"/>
        </w:r>
      </w:ins>
    </w:p>
    <w:p>
      <w:pPr>
        <w:pStyle w:val="Body"/>
        <w:jc w:val="right"/>
        <w:rPr>
          <w:ins w:id="4958" w:date="2019-06-17T11:03:35Z" w:author="Naveen"/>
          <w:rFonts w:ascii="Arial" w:cs="Arial" w:hAnsi="Arial" w:eastAsia="Arial"/>
          <w:b w:val="1"/>
          <w:bCs w:val="1"/>
        </w:rPr>
      </w:pPr>
    </w:p>
    <w:p>
      <w:pPr>
        <w:pStyle w:val="Body"/>
        <w:jc w:val="right"/>
        <w:rPr>
          <w:ins w:id="4959" w:date="2019-06-17T11:03:35Z" w:author="Naveen"/>
          <w:rFonts w:ascii="Arial" w:cs="Arial" w:hAnsi="Arial" w:eastAsia="Arial"/>
          <w:b w:val="1"/>
          <w:bCs w:val="1"/>
        </w:rPr>
      </w:pPr>
    </w:p>
    <w:p>
      <w:pPr>
        <w:pStyle w:val="TOC Heading"/>
        <w:rPr>
          <w:ins w:id="4960" w:date="2019-06-17T11:03:35Z" w:author="Naveen"/>
          <w:rFonts w:ascii="Helvetica" w:cs="Helvetica" w:hAnsi="Helvetica" w:eastAsia="Helvetica"/>
          <w:b w:val="1"/>
          <w:bCs w:val="1"/>
          <w:color w:val="000000"/>
          <w:u w:color="000000"/>
        </w:rPr>
      </w:pPr>
      <w:ins w:id="4961" w:date="2019-06-17T11:03:35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4962" w:date="2019-06-17T11:03:35Z" w:author="Naveen"/>
          <w:rFonts w:ascii="Calibri" w:cs="Calibri" w:hAnsi="Calibri" w:eastAsia="Calibri"/>
          <w:caps w:val="0"/>
          <w:smallCaps w:val="0"/>
        </w:rPr>
      </w:pPr>
      <w:r>
        <w:rPr>
          <w:b w:val="1"/>
          <w:bCs w:val="1"/>
          <w:color w:val="000000"/>
          <w:u w:color="000000"/>
        </w:rPr>
        <w:fldChar w:fldCharType="end" w:fldLock="0"/>
      </w:r>
    </w:p>
    <w:p>
      <w:pPr>
        <w:pStyle w:val="Body"/>
        <w:jc w:val="right"/>
        <w:rPr>
          <w:ins w:id="4963" w:date="2019-06-17T11:03:35Z" w:author="Naveen"/>
          <w:rFonts w:ascii="Arial" w:cs="Arial" w:hAnsi="Arial" w:eastAsia="Arial"/>
          <w:b w:val="1"/>
          <w:bCs w:val="1"/>
        </w:rPr>
      </w:pPr>
    </w:p>
    <w:p>
      <w:pPr>
        <w:pStyle w:val="Body"/>
        <w:jc w:val="right"/>
      </w:pPr>
      <w:ins w:id="4964" w:date="2019-06-17T11:03:35Z" w:author="Naveen">
        <w:r>
          <w:rPr>
            <w:rFonts w:ascii="Arial Unicode MS" w:cs="Arial Unicode MS" w:hAnsi="Arial Unicode MS" w:eastAsia="Arial Unicode MS"/>
            <w:b w:val="0"/>
            <w:bCs w:val="0"/>
            <w:i w:val="0"/>
            <w:iCs w:val="0"/>
          </w:rPr>
          <w:br w:type="page"/>
        </w:r>
      </w:ins>
    </w:p>
    <w:p>
      <w:pPr>
        <w:pStyle w:val="Body"/>
        <w:jc w:val="right"/>
        <w:rPr>
          <w:ins w:id="4965" w:date="2019-06-17T11:03:35Z" w:author="Naveen"/>
          <w:rFonts w:ascii="Arial" w:cs="Arial" w:hAnsi="Arial" w:eastAsia="Arial"/>
          <w:b w:val="1"/>
          <w:bCs w:val="1"/>
        </w:rPr>
      </w:pPr>
    </w:p>
    <w:p>
      <w:pPr>
        <w:pStyle w:val="Heading"/>
        <w:rPr>
          <w:ins w:id="4966" w:date="2019-06-17T11:03:35Z" w:author="Naveen"/>
          <w:rFonts w:ascii="Helvetica" w:cs="Helvetica" w:hAnsi="Helvetica" w:eastAsia="Helvetica"/>
          <w:b w:val="1"/>
          <w:bCs w:val="1"/>
          <w:color w:val="000000"/>
          <w:u w:color="000000"/>
        </w:rPr>
      </w:pPr>
      <w:bookmarkStart w:name="_Toc154" w:id="4967"/>
      <w:ins w:id="4968" w:date="2019-06-17T11:03:35Z" w:author="Naveen">
        <w:r>
          <w:rPr>
            <w:rFonts w:ascii="Arial" w:hAnsi="Arial"/>
            <w:b w:val="1"/>
            <w:bCs w:val="1"/>
            <w:color w:val="000000"/>
            <w:sz w:val="24"/>
            <w:szCs w:val="24"/>
            <w:u w:color="000000"/>
            <w:rtl w:val="0"/>
            <w:lang w:val="fr-FR"/>
          </w:rPr>
          <w:t>Document control</w:t>
        </w:r>
      </w:ins>
      <w:ins w:id="4969" w:date="2019-06-17T11:03:35Z" w:author="Naveen">
        <w:r>
          <w:rPr>
            <w:rFonts w:ascii="Helvetica" w:cs="Helvetica" w:hAnsi="Helvetica" w:eastAsia="Helvetica"/>
            <w:b w:val="1"/>
            <w:bCs w:val="1"/>
            <w:color w:val="000000"/>
            <w:u w:color="000000"/>
          </w:rPr>
          <w:br w:type="textWrapping"/>
        </w:r>
      </w:ins>
      <w:bookmarkEnd w:id="4967"/>
    </w:p>
    <w:p>
      <w:pPr>
        <w:pStyle w:val="Body"/>
        <w:rPr>
          <w:ins w:id="4970" w:date="2019-06-17T11:03:35Z" w:author="Naveen"/>
          <w:rFonts w:ascii="Arial" w:cs="Arial" w:hAnsi="Arial" w:eastAsia="Arial"/>
          <w:b w:val="1"/>
          <w:bCs w:val="1"/>
        </w:rPr>
      </w:pPr>
      <w:ins w:id="4971" w:date="2019-06-17T11:03:35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972"/>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973"/>
            </w:r>
            <w:r>
              <w:rPr>
                <w:rFonts w:ascii="Arial" w:hAnsi="Arial"/>
                <w:color w:val="0000ff"/>
                <w:u w:color="0000ff"/>
                <w:rtl w:val="0"/>
                <w:lang w:val="en-US"/>
              </w:rPr>
              <w:t>[Draft or Approved]</w:t>
            </w:r>
          </w:p>
        </w:tc>
      </w:tr>
    </w:tbl>
    <w:p>
      <w:pPr>
        <w:pStyle w:val="Body"/>
        <w:widowControl w:val="0"/>
        <w:rPr>
          <w:ins w:id="4974" w:date="2019-06-17T11:03:35Z" w:author="Naveen"/>
          <w:rFonts w:ascii="Arial" w:cs="Arial" w:hAnsi="Arial" w:eastAsia="Arial"/>
          <w:b w:val="1"/>
          <w:bCs w:val="1"/>
        </w:rPr>
      </w:pPr>
    </w:p>
    <w:p>
      <w:pPr>
        <w:pStyle w:val="Body"/>
        <w:rPr>
          <w:ins w:id="4975" w:date="2019-06-17T11:03:35Z" w:author="Naveen"/>
          <w:rFonts w:ascii="Arial" w:cs="Arial" w:hAnsi="Arial" w:eastAsia="Arial"/>
        </w:rPr>
      </w:pPr>
    </w:p>
    <w:p>
      <w:pPr>
        <w:pStyle w:val="Body"/>
        <w:rPr>
          <w:ins w:id="4976" w:date="2019-06-17T11:03:35Z" w:author="Naveen"/>
          <w:rFonts w:ascii="Arial" w:cs="Arial" w:hAnsi="Arial" w:eastAsia="Arial"/>
          <w:b w:val="1"/>
          <w:bCs w:val="1"/>
        </w:rPr>
      </w:pPr>
      <w:ins w:id="4977" w:date="2019-06-17T11:03:35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978"/>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4979"/>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4980" w:date="2019-06-17T11:03:35Z" w:author="Naveen"/>
          <w:rFonts w:ascii="Arial" w:cs="Arial" w:hAnsi="Arial" w:eastAsia="Arial"/>
          <w:b w:val="1"/>
          <w:bCs w:val="1"/>
        </w:rPr>
      </w:pPr>
    </w:p>
    <w:p>
      <w:pPr>
        <w:pStyle w:val="Body"/>
        <w:rPr>
          <w:ins w:id="4981" w:date="2019-06-17T11:03:35Z" w:author="Naveen"/>
          <w:rFonts w:ascii="Arial" w:cs="Arial" w:hAnsi="Arial" w:eastAsia="Arial"/>
        </w:rPr>
      </w:pPr>
    </w:p>
    <w:p>
      <w:pPr>
        <w:pStyle w:val="Body"/>
        <w:rPr>
          <w:ins w:id="4982" w:date="2019-06-17T11:03:35Z" w:author="Naveen"/>
          <w:rFonts w:ascii="Arial" w:cs="Arial" w:hAnsi="Arial" w:eastAsia="Arial"/>
          <w:b w:val="1"/>
          <w:bCs w:val="1"/>
        </w:rPr>
      </w:pPr>
    </w:p>
    <w:p>
      <w:pPr>
        <w:pStyle w:val="Body"/>
        <w:rPr>
          <w:ins w:id="4983" w:date="2019-06-17T11:03:35Z" w:author="Naveen"/>
          <w:rFonts w:ascii="Arial" w:cs="Arial" w:hAnsi="Arial" w:eastAsia="Arial"/>
          <w:b w:val="1"/>
          <w:bCs w:val="1"/>
        </w:rPr>
      </w:pPr>
    </w:p>
    <w:p>
      <w:pPr>
        <w:pStyle w:val="Body"/>
        <w:rPr>
          <w:ins w:id="4984" w:date="2019-06-17T11:03:35Z" w:author="Naveen"/>
          <w:rFonts w:ascii="Arial" w:cs="Arial" w:hAnsi="Arial" w:eastAsia="Arial"/>
          <w:b w:val="1"/>
          <w:bCs w:val="1"/>
        </w:rPr>
      </w:pPr>
      <w:ins w:id="4985" w:date="2019-06-17T11:03:35Z" w:author="Naveen">
        <w:r>
          <w:rPr>
            <w:rFonts w:ascii="Arial" w:cs="Arial" w:hAnsi="Arial" w:eastAsia="Arial"/>
            <w:b w:val="1"/>
            <w:bCs w:val="1"/>
          </w:rPr>
          <w:br w:type="textWrapping"/>
        </w:r>
      </w:ins>
      <w:commentRangeStart w:id="4986"/>
    </w:p>
    <w:p>
      <w:pPr>
        <w:pStyle w:val="Body"/>
        <w:rPr>
          <w:ins w:id="4987" w:date="2019-06-17T11:03:35Z" w:author="Naveen"/>
          <w:rFonts w:ascii="Arial" w:cs="Arial" w:hAnsi="Arial" w:eastAsia="Arial"/>
          <w:color w:val="0000ff"/>
          <w:u w:color="0000ff"/>
        </w:rPr>
      </w:pPr>
      <w:ins w:id="4988" w:date="2019-06-17T11:03:35Z" w:author="Naveen">
        <w:r>
          <w:rPr>
            <w:rFonts w:ascii="Arial" w:hAnsi="Arial"/>
            <w:color w:val="0000ff"/>
            <w:u w:color="0000ff"/>
            <w:rtl w:val="0"/>
            <w:lang w:val="en-US"/>
          </w:rPr>
          <w:t>Template completion instructions</w:t>
        </w:r>
      </w:ins>
    </w:p>
    <w:p>
      <w:pPr>
        <w:pStyle w:val="Body"/>
        <w:rPr>
          <w:ins w:id="4989" w:date="2019-06-17T11:03:35Z" w:author="Naveen"/>
          <w:rFonts w:ascii="Arial" w:cs="Arial" w:hAnsi="Arial" w:eastAsia="Arial"/>
          <w:color w:val="0000ff"/>
          <w:u w:color="0000ff"/>
        </w:rPr>
      </w:pPr>
    </w:p>
    <w:p>
      <w:pPr>
        <w:pStyle w:val="Body"/>
        <w:rPr>
          <w:ins w:id="4990" w:date="2019-06-17T11:03:35Z" w:author="Naveen"/>
          <w:rFonts w:ascii="Arial" w:cs="Arial" w:hAnsi="Arial" w:eastAsia="Arial"/>
          <w:color w:val="0000ff"/>
          <w:u w:color="0000ff"/>
        </w:rPr>
      </w:pPr>
      <w:ins w:id="4991" w:date="2019-06-17T11:03:35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4992" w:date="2019-06-17T11:03:35Z" w:author="Naveen"/>
          <w:rFonts w:ascii="Arial" w:cs="Arial" w:hAnsi="Arial" w:eastAsia="Arial"/>
          <w:color w:val="0000ff"/>
          <w:u w:color="0000ff"/>
        </w:rPr>
      </w:pPr>
    </w:p>
    <w:p>
      <w:pPr>
        <w:pStyle w:val="Body"/>
        <w:rPr>
          <w:ins w:id="4993" w:date="2019-06-17T11:03:35Z" w:author="Naveen"/>
          <w:rFonts w:ascii="Arial" w:cs="Arial" w:hAnsi="Arial" w:eastAsia="Arial"/>
          <w:color w:val="0000ff"/>
          <w:u w:color="0000ff"/>
        </w:rPr>
      </w:pPr>
      <w:ins w:id="4994" w:date="2019-06-17T11:03:35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4986"/>
      <w:r>
        <w:commentReference w:id="4986"/>
      </w:r>
    </w:p>
    <w:p>
      <w:pPr>
        <w:pStyle w:val="Body"/>
        <w:rPr>
          <w:ins w:id="4995" w:date="2019-06-17T11:03:35Z" w:author="Naveen"/>
          <w:rFonts w:ascii="Arial" w:cs="Arial" w:hAnsi="Arial" w:eastAsia="Arial"/>
          <w:color w:val="0000ff"/>
          <w:u w:color="0000ff"/>
        </w:rPr>
      </w:pPr>
    </w:p>
    <w:p>
      <w:pPr>
        <w:pStyle w:val="Body"/>
        <w:rPr>
          <w:ins w:id="4996" w:date="2019-06-17T11:03:35Z" w:author="Naveen"/>
          <w:rFonts w:ascii="Arial" w:cs="Arial" w:hAnsi="Arial" w:eastAsia="Arial"/>
        </w:rPr>
      </w:pPr>
    </w:p>
    <w:p>
      <w:pPr>
        <w:pStyle w:val="Body"/>
      </w:pPr>
      <w:ins w:id="4997" w:date="2019-06-17T11:03:35Z" w:author="Naveen">
        <w:r>
          <w:rPr>
            <w:rFonts w:ascii="Arial Unicode MS" w:cs="Arial Unicode MS" w:hAnsi="Arial Unicode MS" w:eastAsia="Arial Unicode MS"/>
            <w:b w:val="0"/>
            <w:bCs w:val="0"/>
            <w:i w:val="0"/>
            <w:iCs w:val="0"/>
          </w:rPr>
          <w:br w:type="page"/>
        </w:r>
      </w:ins>
    </w:p>
    <w:p>
      <w:pPr>
        <w:pStyle w:val="Heading"/>
        <w:rPr>
          <w:ins w:id="4998" w:date="2019-06-17T11:03:35Z" w:author="Naveen"/>
          <w:rFonts w:ascii="Arial" w:cs="Arial" w:hAnsi="Arial" w:eastAsia="Arial"/>
          <w:b w:val="1"/>
          <w:bCs w:val="1"/>
          <w:color w:val="000000"/>
          <w:sz w:val="24"/>
          <w:szCs w:val="24"/>
          <w:u w:color="000000"/>
        </w:rPr>
      </w:pPr>
      <w:bookmarkStart w:name="_Toc155" w:id="4999"/>
      <w:ins w:id="5000" w:date="2019-06-17T11:03:35Z" w:author="Naveen">
        <w:r>
          <w:rPr>
            <w:rFonts w:ascii="Arial" w:hAnsi="Arial"/>
            <w:b w:val="1"/>
            <w:bCs w:val="1"/>
            <w:color w:val="000000"/>
            <w:sz w:val="24"/>
            <w:szCs w:val="24"/>
            <w:u w:color="000000"/>
            <w:rtl w:val="0"/>
            <w:lang w:val="en-US"/>
          </w:rPr>
          <w:t>1.  Introduction</w:t>
        </w:r>
      </w:ins>
      <w:ins w:id="5001" w:date="2019-06-17T11:03:35Z" w:author="Naveen">
        <w:r>
          <w:rPr>
            <w:rFonts w:ascii="Arial Unicode MS" w:cs="Arial Unicode MS" w:hAnsi="Arial Unicode MS" w:eastAsia="Arial Unicode MS"/>
            <w:b w:val="0"/>
            <w:bCs w:val="0"/>
            <w:i w:val="0"/>
            <w:iCs w:val="0"/>
            <w:color w:val="000000"/>
            <w:sz w:val="24"/>
            <w:szCs w:val="24"/>
            <w:u w:color="000000"/>
          </w:rPr>
          <w:br w:type="textWrapping"/>
        </w:r>
      </w:ins>
      <w:bookmarkEnd w:id="4999"/>
    </w:p>
    <w:p>
      <w:pPr>
        <w:pStyle w:val="Heading 2"/>
        <w:rPr>
          <w:ins w:id="5002" w:date="2019-06-17T11:03:35Z" w:author="Naveen"/>
          <w:rFonts w:ascii="Arial" w:cs="Arial" w:hAnsi="Arial" w:eastAsia="Arial"/>
          <w:b w:val="1"/>
          <w:bCs w:val="1"/>
          <w:color w:val="000000"/>
          <w:sz w:val="24"/>
          <w:szCs w:val="24"/>
          <w:u w:color="000000"/>
        </w:rPr>
      </w:pPr>
      <w:bookmarkStart w:name="_Toc156" w:id="5003"/>
      <w:ins w:id="5004" w:date="2019-06-17T11:03:35Z" w:author="Naveen">
        <w:r>
          <w:rPr>
            <w:rFonts w:ascii="Arial" w:hAnsi="Arial"/>
            <w:b w:val="1"/>
            <w:bCs w:val="1"/>
            <w:color w:val="000000"/>
            <w:sz w:val="24"/>
            <w:szCs w:val="24"/>
            <w:u w:color="000000"/>
            <w:rtl w:val="0"/>
            <w:lang w:val="en-US"/>
          </w:rPr>
          <w:t>1.1  Overview</w:t>
        </w:r>
      </w:ins>
      <w:bookmarkEnd w:id="5003"/>
    </w:p>
    <w:p>
      <w:pPr>
        <w:pStyle w:val="Body"/>
        <w:rPr>
          <w:ins w:id="5005" w:date="2019-06-17T11:03:35Z" w:author="Naveen"/>
        </w:rPr>
      </w:pPr>
    </w:p>
    <w:p>
      <w:pPr>
        <w:pStyle w:val="Body"/>
        <w:rPr>
          <w:ins w:id="5006" w:date="2019-06-17T11:03:35Z" w:author="Naveen"/>
          <w:rFonts w:ascii="Arial" w:cs="Arial" w:hAnsi="Arial" w:eastAsia="Arial"/>
          <w:color w:val="0000ff"/>
          <w:u w:color="0000ff"/>
        </w:rPr>
      </w:pPr>
      <w:ins w:id="5007" w:date="2019-06-17T11:03:35Z" w:author="Naveen">
        <w:r>
          <w:rPr>
            <w:rFonts w:ascii="Arial" w:hAnsi="Arial"/>
            <w:rtl w:val="0"/>
            <w:lang w:val="en-US"/>
          </w:rPr>
          <w:t xml:space="preserve">This document defines the scope of the Penetration Test on </w:t>
        </w:r>
      </w:ins>
      <w:ins w:id="5008" w:date="2019-06-17T11:03:35Z" w:author="Naveen">
        <w:r>
          <w:rPr>
            <w:rFonts w:ascii="Arial" w:hAnsi="Arial"/>
            <w:color w:val="0000ff"/>
            <w:u w:color="0000ff"/>
            <w:rtl w:val="0"/>
          </w:rPr>
          <w:t>[</w:t>
        </w:r>
      </w:ins>
      <w:commentRangeStart w:id="5009"/>
      <w:ins w:id="5010" w:date="2019-06-17T11:03:35Z" w:author="Naveen">
        <w:r>
          <w:rPr>
            <w:rFonts w:ascii="Arial" w:hAnsi="Arial"/>
            <w:color w:val="0000ff"/>
            <w:u w:color="0000ff"/>
            <w:rtl w:val="0"/>
            <w:lang w:val="en-US"/>
          </w:rPr>
          <w:t>insert Project or Service name]</w:t>
        </w:r>
      </w:ins>
      <w:commentRangeEnd w:id="5009"/>
      <w:r>
        <w:commentReference w:id="5009"/>
      </w:r>
    </w:p>
    <w:p>
      <w:pPr>
        <w:pStyle w:val="Body"/>
        <w:rPr>
          <w:ins w:id="5011" w:date="2019-06-17T11:03:35Z" w:author="Naveen"/>
          <w:rFonts w:ascii="Arial" w:cs="Arial" w:hAnsi="Arial" w:eastAsia="Arial"/>
        </w:rPr>
      </w:pPr>
    </w:p>
    <w:p>
      <w:pPr>
        <w:pStyle w:val="Heading 2"/>
        <w:rPr>
          <w:ins w:id="5012" w:date="2019-06-17T11:03:35Z" w:author="Naveen"/>
          <w:rFonts w:ascii="Arial" w:cs="Arial" w:hAnsi="Arial" w:eastAsia="Arial"/>
          <w:b w:val="1"/>
          <w:bCs w:val="1"/>
          <w:color w:val="000000"/>
          <w:sz w:val="24"/>
          <w:szCs w:val="24"/>
          <w:u w:color="000000"/>
        </w:rPr>
      </w:pPr>
      <w:bookmarkStart w:name="_Toc157" w:id="5013"/>
      <w:ins w:id="5014" w:date="2019-06-17T11:03:35Z" w:author="Naveen">
        <w:r>
          <w:rPr>
            <w:rFonts w:ascii="Arial" w:hAnsi="Arial"/>
            <w:b w:val="1"/>
            <w:bCs w:val="1"/>
            <w:color w:val="000000"/>
            <w:sz w:val="24"/>
            <w:szCs w:val="24"/>
            <w:u w:color="000000"/>
            <w:rtl w:val="0"/>
            <w:lang w:val="en-US"/>
          </w:rPr>
          <w:t>1.2  Location</w:t>
        </w:r>
      </w:ins>
      <w:bookmarkEnd w:id="5013"/>
    </w:p>
    <w:p>
      <w:pPr>
        <w:pStyle w:val="Body"/>
        <w:rPr>
          <w:ins w:id="5015" w:date="2019-06-17T11:03:35Z" w:author="Naveen"/>
          <w:rFonts w:ascii="Arial" w:cs="Arial" w:hAnsi="Arial" w:eastAsia="Arial"/>
        </w:rPr>
      </w:pPr>
    </w:p>
    <w:p>
      <w:pPr>
        <w:pStyle w:val="Body"/>
        <w:rPr>
          <w:ins w:id="5016" w:date="2019-06-17T11:03:35Z" w:author="Naveen"/>
          <w:rFonts w:ascii="Arial" w:cs="Arial" w:hAnsi="Arial" w:eastAsia="Arial"/>
        </w:rPr>
      </w:pPr>
      <w:ins w:id="5017" w:date="2019-06-17T11:03:35Z" w:author="Naveen">
        <w:r>
          <w:rPr>
            <w:rFonts w:ascii="Arial" w:hAnsi="Arial"/>
            <w:rtl w:val="0"/>
            <w:lang w:val="en-US"/>
          </w:rPr>
          <w:t>The testing will take place from the offices of the test company.</w:t>
        </w:r>
      </w:ins>
    </w:p>
    <w:p>
      <w:pPr>
        <w:pStyle w:val="Body"/>
        <w:rPr>
          <w:ins w:id="5018" w:date="2019-06-17T11:03:35Z" w:author="Naveen"/>
          <w:rFonts w:ascii="Arial" w:cs="Arial" w:hAnsi="Arial" w:eastAsia="Arial"/>
        </w:rPr>
      </w:pPr>
      <w:ins w:id="5019" w:date="2019-06-17T11:03:35Z" w:author="Naveen">
        <w:r>
          <w:rPr>
            <w:rFonts w:ascii="Arial" w:cs="Arial" w:hAnsi="Arial" w:eastAsia="Arial"/>
          </w:rPr>
          <w:br w:type="textWrapping"/>
        </w:r>
      </w:ins>
      <w:commentRangeStart w:id="5020"/>
    </w:p>
    <w:p>
      <w:pPr>
        <w:pStyle w:val="Body"/>
        <w:rPr>
          <w:ins w:id="5021" w:date="2019-06-17T11:03:35Z" w:author="Naveen"/>
          <w:rFonts w:ascii="Arial" w:cs="Arial" w:hAnsi="Arial" w:eastAsia="Arial"/>
        </w:rPr>
      </w:pPr>
      <w:ins w:id="5022" w:date="2019-06-17T11:03:35Z" w:author="Naveen">
        <w:r>
          <w:rPr>
            <w:rFonts w:ascii="Arial" w:hAnsi="Arial"/>
            <w:rtl w:val="0"/>
            <w:lang w:val="en-US"/>
          </w:rPr>
          <w:t>13-15 Railway Street</w:t>
        </w:r>
      </w:ins>
    </w:p>
    <w:p>
      <w:pPr>
        <w:pStyle w:val="Body"/>
        <w:rPr>
          <w:ins w:id="5023" w:date="2019-06-17T11:03:35Z" w:author="Naveen"/>
          <w:rFonts w:ascii="Arial" w:cs="Arial" w:hAnsi="Arial" w:eastAsia="Arial"/>
        </w:rPr>
      </w:pPr>
      <w:ins w:id="5024" w:date="2019-06-17T11:03:35Z" w:author="Naveen">
        <w:r>
          <w:rPr>
            <w:rFonts w:ascii="Arial" w:hAnsi="Arial"/>
            <w:rtl w:val="0"/>
            <w:lang w:val="en-US"/>
          </w:rPr>
          <w:t>Chatham</w:t>
        </w:r>
      </w:ins>
    </w:p>
    <w:p>
      <w:pPr>
        <w:pStyle w:val="Body"/>
        <w:rPr>
          <w:ins w:id="5025" w:date="2019-06-17T11:03:35Z" w:author="Naveen"/>
          <w:rFonts w:ascii="Arial" w:cs="Arial" w:hAnsi="Arial" w:eastAsia="Arial"/>
        </w:rPr>
      </w:pPr>
      <w:ins w:id="5026" w:date="2019-06-17T11:03:35Z" w:author="Naveen">
        <w:r>
          <w:rPr>
            <w:rFonts w:ascii="Arial" w:hAnsi="Arial"/>
            <w:rtl w:val="0"/>
          </w:rPr>
          <w:t>Kent</w:t>
        </w:r>
      </w:ins>
    </w:p>
    <w:p>
      <w:pPr>
        <w:pStyle w:val="Body"/>
        <w:rPr>
          <w:ins w:id="5027" w:date="2019-06-17T11:03:35Z" w:author="Naveen"/>
          <w:rFonts w:ascii="Arial" w:cs="Arial" w:hAnsi="Arial" w:eastAsia="Arial"/>
        </w:rPr>
      </w:pPr>
      <w:ins w:id="5028" w:date="2019-06-17T11:03:35Z" w:author="Naveen">
        <w:r>
          <w:rPr>
            <w:rFonts w:ascii="Arial" w:hAnsi="Arial"/>
            <w:rtl w:val="0"/>
          </w:rPr>
          <w:t>ME4 4HU</w:t>
        </w:r>
      </w:ins>
      <w:commentRangeEnd w:id="5020"/>
      <w:r>
        <w:commentReference w:id="5020"/>
      </w:r>
    </w:p>
    <w:p>
      <w:pPr>
        <w:pStyle w:val="Body"/>
        <w:rPr>
          <w:ins w:id="5029" w:date="2019-06-17T11:03:35Z" w:author="Naveen"/>
          <w:rFonts w:ascii="Arial" w:cs="Arial" w:hAnsi="Arial" w:eastAsia="Arial"/>
        </w:rPr>
      </w:pPr>
    </w:p>
    <w:p>
      <w:pPr>
        <w:pStyle w:val="Body"/>
        <w:rPr>
          <w:ins w:id="5030" w:date="2019-06-17T11:03:35Z" w:author="Naveen"/>
          <w:rFonts w:ascii="Arial" w:cs="Arial" w:hAnsi="Arial" w:eastAsia="Arial"/>
        </w:rPr>
      </w:pPr>
    </w:p>
    <w:p>
      <w:pPr>
        <w:pStyle w:val="Heading 2"/>
        <w:rPr>
          <w:ins w:id="5031" w:date="2019-06-17T11:03:35Z" w:author="Naveen"/>
          <w:rFonts w:ascii="Arial" w:cs="Arial" w:hAnsi="Arial" w:eastAsia="Arial"/>
          <w:b w:val="1"/>
          <w:bCs w:val="1"/>
          <w:color w:val="000000"/>
          <w:sz w:val="24"/>
          <w:szCs w:val="24"/>
          <w:u w:color="000000"/>
        </w:rPr>
      </w:pPr>
      <w:bookmarkStart w:name="_Toc158" w:id="5032"/>
      <w:ins w:id="5033" w:date="2019-06-17T11:03:35Z" w:author="Naveen">
        <w:r>
          <w:rPr>
            <w:rFonts w:ascii="Arial" w:hAnsi="Arial"/>
            <w:b w:val="1"/>
            <w:bCs w:val="1"/>
            <w:color w:val="000000"/>
            <w:sz w:val="24"/>
            <w:szCs w:val="24"/>
            <w:u w:color="000000"/>
            <w:rtl w:val="0"/>
            <w:lang w:val="en-US"/>
          </w:rPr>
          <w:t>1.3  Dates of Testing</w:t>
        </w:r>
      </w:ins>
      <w:bookmarkEnd w:id="5032"/>
    </w:p>
    <w:p>
      <w:pPr>
        <w:pStyle w:val="Body"/>
        <w:rPr>
          <w:ins w:id="5034" w:date="2019-06-17T11:03:35Z" w:author="Naveen"/>
        </w:rPr>
      </w:pPr>
    </w:p>
    <w:p>
      <w:pPr>
        <w:pStyle w:val="Body"/>
        <w:rPr>
          <w:ins w:id="5035" w:date="2019-06-17T11:03:35Z" w:author="Naveen"/>
          <w:rFonts w:ascii="Arial" w:cs="Arial" w:hAnsi="Arial" w:eastAsia="Arial"/>
          <w:color w:val="0000ff"/>
          <w:u w:color="0000ff"/>
        </w:rPr>
      </w:pPr>
      <w:ins w:id="5036" w:date="2019-06-17T11:03:35Z" w:author="Naveen">
        <w:r>
          <w:rPr>
            <w:rFonts w:ascii="Arial" w:hAnsi="Arial"/>
            <w:rtl w:val="0"/>
            <w:lang w:val="en-US"/>
          </w:rPr>
          <w:t xml:space="preserve">The Penetration Test will take place from </w:t>
        </w:r>
      </w:ins>
      <w:commentRangeStart w:id="5037"/>
      <w:ins w:id="5038" w:date="2019-06-17T11:03:35Z" w:author="Naveen">
        <w:r>
          <w:rPr>
            <w:rFonts w:ascii="Arial" w:hAnsi="Arial"/>
            <w:color w:val="0000ff"/>
            <w:u w:color="0000ff"/>
            <w:rtl w:val="0"/>
            <w:lang w:val="en-US"/>
          </w:rPr>
          <w:t>[Insert required start and end dates of testing]</w:t>
        </w:r>
      </w:ins>
      <w:commentRangeEnd w:id="5037"/>
      <w:r>
        <w:commentReference w:id="5037"/>
      </w:r>
    </w:p>
    <w:p>
      <w:pPr>
        <w:pStyle w:val="Body"/>
        <w:rPr>
          <w:ins w:id="5039" w:date="2019-06-17T11:03:35Z" w:author="Naveen"/>
          <w:rFonts w:ascii="Arial" w:cs="Arial" w:hAnsi="Arial" w:eastAsia="Arial"/>
          <w:color w:val="0000ff"/>
          <w:u w:color="0000ff"/>
        </w:rPr>
      </w:pPr>
      <w:ins w:id="5040" w:date="2019-06-17T11:03:35Z" w:author="Naveen">
        <w:r>
          <w:rPr>
            <w:rFonts w:ascii="Arial Unicode MS" w:cs="Arial Unicode MS" w:hAnsi="Arial Unicode MS" w:eastAsia="Arial Unicode MS"/>
            <w:b w:val="0"/>
            <w:bCs w:val="0"/>
            <w:i w:val="0"/>
            <w:iCs w:val="0"/>
          </w:rPr>
          <w:br w:type="textWrapping"/>
        </w:r>
      </w:ins>
      <w:ins w:id="5041" w:date="2019-06-17T11:03:35Z" w:author="Naveen">
        <w:r>
          <w:rPr>
            <w:rFonts w:ascii="Arial" w:hAnsi="Arial"/>
            <w:rtl w:val="0"/>
            <w:lang w:val="en-US"/>
          </w:rPr>
          <w:t xml:space="preserve">Testing will be conducted </w:t>
        </w:r>
      </w:ins>
      <w:commentRangeStart w:id="5042"/>
      <w:ins w:id="5043" w:date="2019-06-17T11:03:35Z" w:author="Naveen">
        <w:r>
          <w:rPr>
            <w:rFonts w:ascii="Arial" w:hAnsi="Arial"/>
            <w:color w:val="0000ff"/>
            <w:u w:color="0000ff"/>
            <w:rtl w:val="0"/>
            <w:lang w:val="en-US"/>
          </w:rPr>
          <w:t>[during business hours 9-5pm / out of hours 5pm -8am, weekend]</w:t>
        </w:r>
      </w:ins>
      <w:commentRangeEnd w:id="5042"/>
      <w:r>
        <w:commentReference w:id="5042"/>
      </w:r>
    </w:p>
    <w:p>
      <w:pPr>
        <w:pStyle w:val="Body"/>
        <w:rPr>
          <w:ins w:id="5044" w:date="2019-06-17T11:03:35Z" w:author="Naveen"/>
          <w:rFonts w:ascii="Arial" w:cs="Arial" w:hAnsi="Arial" w:eastAsia="Arial"/>
        </w:rPr>
      </w:pPr>
    </w:p>
    <w:p>
      <w:pPr>
        <w:pStyle w:val="Body"/>
        <w:rPr>
          <w:ins w:id="5045" w:date="2019-06-17T11:03:35Z" w:author="Naveen"/>
          <w:rFonts w:ascii="Arial" w:cs="Arial" w:hAnsi="Arial" w:eastAsia="Arial"/>
        </w:rPr>
      </w:pPr>
    </w:p>
    <w:p>
      <w:pPr>
        <w:pStyle w:val="Heading 2"/>
        <w:rPr>
          <w:ins w:id="5046" w:date="2019-06-17T11:03:35Z" w:author="Naveen"/>
          <w:rFonts w:ascii="Arial" w:cs="Arial" w:hAnsi="Arial" w:eastAsia="Arial"/>
          <w:b w:val="1"/>
          <w:bCs w:val="1"/>
          <w:color w:val="000000"/>
          <w:sz w:val="24"/>
          <w:szCs w:val="24"/>
          <w:u w:color="000000"/>
        </w:rPr>
      </w:pPr>
      <w:bookmarkStart w:name="_Toc159" w:id="5047"/>
      <w:ins w:id="5048" w:date="2019-06-17T11:03:35Z" w:author="Naveen">
        <w:r>
          <w:rPr>
            <w:rFonts w:ascii="Arial" w:hAnsi="Arial"/>
            <w:b w:val="1"/>
            <w:bCs w:val="1"/>
            <w:color w:val="000000"/>
            <w:sz w:val="24"/>
            <w:szCs w:val="24"/>
            <w:u w:color="000000"/>
            <w:rtl w:val="0"/>
            <w:lang w:val="de-DE"/>
          </w:rPr>
          <w:t xml:space="preserve">1.4  General </w:t>
        </w:r>
      </w:ins>
      <w:bookmarkEnd w:id="5047"/>
    </w:p>
    <w:p>
      <w:pPr>
        <w:pStyle w:val="Body"/>
        <w:rPr>
          <w:ins w:id="5049" w:date="2019-06-17T11:03:35Z" w:author="Naveen"/>
        </w:rPr>
      </w:pPr>
    </w:p>
    <w:p>
      <w:pPr>
        <w:pStyle w:val="Body"/>
        <w:rPr>
          <w:ins w:id="5050" w:date="2019-06-17T11:03:35Z" w:author="Naveen"/>
          <w:rFonts w:ascii="Arial" w:cs="Arial" w:hAnsi="Arial" w:eastAsia="Arial"/>
        </w:rPr>
      </w:pPr>
    </w:p>
    <w:p>
      <w:pPr>
        <w:pStyle w:val="Body"/>
        <w:rPr>
          <w:ins w:id="5051" w:date="2019-06-17T11:03:35Z" w:author="Naveen"/>
          <w:rFonts w:ascii="Arial" w:cs="Arial" w:hAnsi="Arial" w:eastAsia="Arial"/>
        </w:rPr>
      </w:pPr>
      <w:ins w:id="5052" w:date="2019-06-17T11:03:35Z" w:author="Naveen">
        <w:r>
          <w:rPr>
            <w:rFonts w:ascii="Arial" w:hAnsi="Arial"/>
            <w:rtl w:val="0"/>
            <w:lang w:val="en-US"/>
          </w:rPr>
          <w:t xml:space="preserve">The NHSBSA Dev Ops Engineer  contact is: </w:t>
        </w:r>
      </w:ins>
    </w:p>
    <w:p>
      <w:pPr>
        <w:pStyle w:val="Body"/>
        <w:rPr>
          <w:ins w:id="5053" w:date="2019-06-17T11:03:35Z" w:author="Naveen"/>
          <w:rFonts w:ascii="Arial" w:cs="Arial" w:hAnsi="Arial" w:eastAsia="Arial"/>
        </w:rPr>
      </w:pPr>
      <w:ins w:id="5054" w:date="2019-06-17T11:03:35Z" w:author="Naveen">
        <w:r>
          <w:rPr>
            <w:rFonts w:ascii="Arial" w:hAnsi="Arial"/>
            <w:rtl w:val="0"/>
          </w:rPr>
          <w:t>[</w:t>
        </w:r>
      </w:ins>
      <w:commentRangeStart w:id="5055"/>
      <w:ins w:id="5056" w:date="2019-06-17T11:03:35Z" w:author="Naveen">
        <w:r>
          <w:rPr>
            <w:rFonts w:ascii="Arial" w:hAnsi="Arial"/>
            <w:rtl w:val="0"/>
            <w:lang w:val="en-US"/>
          </w:rPr>
          <w:t>supply name and contact number of the DevOps person dealing with the migration of your service to the Production environment]</w:t>
        </w:r>
      </w:ins>
      <w:commentRangeEnd w:id="5055"/>
      <w:r>
        <w:commentReference w:id="5055"/>
      </w:r>
    </w:p>
    <w:p>
      <w:pPr>
        <w:pStyle w:val="Body"/>
        <w:rPr>
          <w:ins w:id="5057" w:date="2019-06-17T11:03:35Z" w:author="Naveen"/>
          <w:rFonts w:ascii="Arial" w:cs="Arial" w:hAnsi="Arial" w:eastAsia="Arial"/>
        </w:rPr>
      </w:pPr>
    </w:p>
    <w:p>
      <w:pPr>
        <w:pStyle w:val="Body"/>
        <w:rPr>
          <w:ins w:id="5058" w:date="2019-06-17T11:03:35Z" w:author="Naveen"/>
          <w:rFonts w:ascii="Arial" w:cs="Arial" w:hAnsi="Arial" w:eastAsia="Arial"/>
        </w:rPr>
      </w:pPr>
      <w:ins w:id="5059" w:date="2019-06-17T11:03:35Z" w:author="Naveen">
        <w:r>
          <w:rPr>
            <w:rFonts w:ascii="Arial" w:hAnsi="Arial"/>
            <w:rtl w:val="0"/>
            <w:lang w:val="en-US"/>
          </w:rPr>
          <w:t xml:space="preserve">The Technical Contact during the test is: </w:t>
        </w:r>
      </w:ins>
    </w:p>
    <w:p>
      <w:pPr>
        <w:pStyle w:val="Body"/>
        <w:rPr>
          <w:ins w:id="5060" w:date="2019-06-17T11:03:35Z" w:author="Naveen"/>
          <w:rFonts w:ascii="Arial" w:cs="Arial" w:hAnsi="Arial" w:eastAsia="Arial"/>
        </w:rPr>
      </w:pPr>
      <w:ins w:id="5061" w:date="2019-06-17T11:03:35Z" w:author="Naveen">
        <w:r>
          <w:rPr>
            <w:rFonts w:ascii="Arial" w:hAnsi="Arial"/>
            <w:rtl w:val="0"/>
          </w:rPr>
          <w:t>[</w:t>
        </w:r>
      </w:ins>
      <w:commentRangeStart w:id="5062"/>
      <w:ins w:id="5063" w:date="2019-06-17T11:03:35Z" w:author="Naveen">
        <w:r>
          <w:rPr>
            <w:rFonts w:ascii="Arial" w:hAnsi="Arial"/>
            <w:rtl w:val="0"/>
            <w:lang w:val="en-US"/>
          </w:rPr>
          <w:t>supply name and contact number, maybe project senior developer and /or technical architect?]</w:t>
        </w:r>
      </w:ins>
      <w:commentRangeEnd w:id="5062"/>
      <w:r>
        <w:commentReference w:id="5062"/>
      </w:r>
    </w:p>
    <w:p>
      <w:pPr>
        <w:pStyle w:val="Body"/>
        <w:rPr>
          <w:ins w:id="5064" w:date="2019-06-17T11:03:35Z" w:author="Naveen"/>
          <w:rFonts w:ascii="Arial" w:cs="Arial" w:hAnsi="Arial" w:eastAsia="Arial"/>
        </w:rPr>
      </w:pPr>
    </w:p>
    <w:p>
      <w:pPr>
        <w:pStyle w:val="Body"/>
        <w:rPr>
          <w:ins w:id="5065" w:date="2019-06-17T11:03:35Z" w:author="Naveen"/>
          <w:rFonts w:ascii="Arial" w:cs="Arial" w:hAnsi="Arial" w:eastAsia="Arial"/>
        </w:rPr>
      </w:pPr>
      <w:ins w:id="5066" w:date="2019-06-17T11:03:35Z" w:author="Naveen">
        <w:r>
          <w:rPr>
            <w:rFonts w:ascii="Arial" w:hAnsi="Arial"/>
            <w:rtl w:val="0"/>
            <w:lang w:val="en-US"/>
          </w:rPr>
          <w:t xml:space="preserve">The Escalation point for any unresolved queries or issues are: </w:t>
        </w:r>
      </w:ins>
    </w:p>
    <w:p>
      <w:pPr>
        <w:pStyle w:val="Body"/>
        <w:rPr>
          <w:ins w:id="5067" w:date="2019-06-17T11:03:35Z" w:author="Naveen"/>
          <w:rFonts w:ascii="Arial" w:cs="Arial" w:hAnsi="Arial" w:eastAsia="Arial"/>
        </w:rPr>
      </w:pPr>
    </w:p>
    <w:p>
      <w:pPr>
        <w:pStyle w:val="Body"/>
        <w:ind w:left="720" w:firstLine="0"/>
        <w:rPr>
          <w:ins w:id="5068" w:date="2019-06-17T11:03:35Z" w:author="Naveen"/>
          <w:rFonts w:ascii="Arial" w:cs="Arial" w:hAnsi="Arial" w:eastAsia="Arial"/>
        </w:rPr>
      </w:pPr>
      <w:ins w:id="5069" w:date="2019-06-17T11:03:35Z" w:author="Naveen">
        <w:r>
          <w:rPr>
            <w:rFonts w:ascii="Arial" w:hAnsi="Arial"/>
            <w:rtl w:val="0"/>
            <w:lang w:val="en-US"/>
          </w:rPr>
          <w:t>The Project Manager is:</w:t>
          <w:br w:type="textWrapping"/>
        </w:r>
      </w:ins>
      <w:commentRangeStart w:id="5070"/>
    </w:p>
    <w:p>
      <w:pPr>
        <w:pStyle w:val="Body"/>
        <w:ind w:left="720" w:firstLine="0"/>
        <w:rPr>
          <w:ins w:id="5071" w:date="2019-06-17T11:03:35Z" w:author="Naveen"/>
          <w:rFonts w:ascii="Arial" w:cs="Arial" w:hAnsi="Arial" w:eastAsia="Arial"/>
        </w:rPr>
      </w:pPr>
      <w:ins w:id="5072" w:date="2019-06-17T11:03:35Z" w:author="Naveen">
        <w:r>
          <w:rPr>
            <w:rFonts w:ascii="Arial" w:hAnsi="Arial"/>
            <w:rtl w:val="0"/>
            <w:lang w:val="en-US"/>
          </w:rPr>
          <w:t>[supply name and contact number, maybe Project Manager?]</w:t>
        </w:r>
      </w:ins>
      <w:commentRangeEnd w:id="5070"/>
      <w:r>
        <w:commentReference w:id="5070"/>
      </w:r>
    </w:p>
    <w:p>
      <w:pPr>
        <w:pStyle w:val="Body"/>
        <w:ind w:left="1571" w:firstLine="0"/>
        <w:rPr>
          <w:ins w:id="5073" w:date="2019-06-17T11:03:35Z" w:author="Naveen"/>
          <w:rFonts w:ascii="Arial" w:cs="Arial" w:hAnsi="Arial" w:eastAsia="Arial"/>
          <w:b w:val="1"/>
          <w:bCs w:val="1"/>
        </w:rPr>
      </w:pPr>
    </w:p>
    <w:p>
      <w:pPr>
        <w:pStyle w:val="Body"/>
        <w:ind w:left="720" w:firstLine="0"/>
        <w:rPr>
          <w:ins w:id="5074" w:date="2019-06-17T11:03:35Z" w:author="Naveen"/>
          <w:rFonts w:ascii="Arial" w:cs="Arial" w:hAnsi="Arial" w:eastAsia="Arial"/>
        </w:rPr>
      </w:pPr>
      <w:ins w:id="5075" w:date="2019-06-17T11:03:35Z" w:author="Naveen">
        <w:r>
          <w:rPr>
            <w:rFonts w:ascii="Arial" w:hAnsi="Arial"/>
            <w:rtl w:val="0"/>
            <w:lang w:val="en-US"/>
          </w:rPr>
          <w:t>The NHSBSA Vulnerability Management Team contact is:</w:t>
        </w:r>
      </w:ins>
    </w:p>
    <w:p>
      <w:pPr>
        <w:pStyle w:val="Body"/>
        <w:ind w:left="720" w:firstLine="0"/>
        <w:rPr>
          <w:ins w:id="5076" w:date="2019-06-17T11:03:35Z" w:author="Naveen"/>
          <w:rFonts w:ascii="Arial" w:cs="Arial" w:hAnsi="Arial" w:eastAsia="Arial"/>
        </w:rPr>
      </w:pPr>
      <w:ins w:id="5077" w:date="2019-06-17T11:03:35Z" w:author="Naveen">
        <w:r>
          <w:rPr>
            <w:rFonts w:ascii="Arial" w:hAnsi="Arial"/>
            <w:rtl w:val="0"/>
          </w:rPr>
          <w:t>[</w:t>
        </w:r>
      </w:ins>
      <w:commentRangeStart w:id="5078"/>
      <w:ins w:id="5079" w:date="2019-06-17T11:03:35Z" w:author="Naveen">
        <w:r>
          <w:rPr>
            <w:rFonts w:ascii="Arial" w:hAnsi="Arial"/>
            <w:rtl w:val="0"/>
            <w:lang w:val="en-US"/>
          </w:rPr>
          <w:t>supply name and contact number of whoever s leading your pen test from an Information Security (IS) point of view, speak to IS if unsure]</w:t>
        </w:r>
      </w:ins>
      <w:commentRangeEnd w:id="5078"/>
      <w:r>
        <w:commentReference w:id="5078"/>
      </w:r>
    </w:p>
    <w:p>
      <w:pPr>
        <w:pStyle w:val="Body"/>
      </w:pPr>
      <w:ins w:id="5080" w:date="2019-06-17T11:03:35Z" w:author="Naveen">
        <w:r>
          <w:rPr>
            <w:rFonts w:ascii="Arial Unicode MS" w:cs="Arial Unicode MS" w:hAnsi="Arial Unicode MS" w:eastAsia="Arial Unicode MS"/>
            <w:b w:val="0"/>
            <w:bCs w:val="0"/>
            <w:i w:val="0"/>
            <w:iCs w:val="0"/>
          </w:rPr>
          <w:br w:type="page"/>
        </w:r>
      </w:ins>
    </w:p>
    <w:p>
      <w:pPr>
        <w:pStyle w:val="Heading"/>
        <w:rPr>
          <w:ins w:id="5081" w:date="2019-06-17T11:03:35Z" w:author="Naveen"/>
          <w:rFonts w:ascii="Arial" w:cs="Arial" w:hAnsi="Arial" w:eastAsia="Arial"/>
          <w:b w:val="1"/>
          <w:bCs w:val="1"/>
          <w:color w:val="000000"/>
          <w:sz w:val="24"/>
          <w:szCs w:val="24"/>
          <w:u w:color="000000"/>
        </w:rPr>
      </w:pPr>
      <w:bookmarkStart w:name="_Toc160" w:id="5082"/>
      <w:ins w:id="5083" w:date="2019-06-17T11:03:35Z" w:author="Naveen">
        <w:r>
          <w:rPr>
            <w:rFonts w:ascii="Arial" w:hAnsi="Arial"/>
            <w:b w:val="1"/>
            <w:bCs w:val="1"/>
            <w:color w:val="000000"/>
            <w:sz w:val="24"/>
            <w:szCs w:val="24"/>
            <w:u w:color="000000"/>
            <w:rtl w:val="0"/>
            <w:lang w:val="en-US"/>
          </w:rPr>
          <w:t>2.  Background &amp; technical Information</w:t>
        </w:r>
      </w:ins>
      <w:bookmarkEnd w:id="5082"/>
    </w:p>
    <w:p>
      <w:pPr>
        <w:pStyle w:val="Body"/>
        <w:rPr>
          <w:ins w:id="5084" w:date="2019-06-17T11:03:35Z" w:author="Naveen"/>
        </w:rPr>
      </w:pPr>
    </w:p>
    <w:p>
      <w:pPr>
        <w:pStyle w:val="Body"/>
        <w:rPr>
          <w:ins w:id="5085" w:date="2019-06-17T11:03:35Z" w:author="Naveen"/>
          <w:rFonts w:ascii="Arial" w:cs="Arial" w:hAnsi="Arial" w:eastAsia="Arial"/>
        </w:rPr>
      </w:pPr>
      <w:ins w:id="5086" w:date="2019-06-17T11:03:35Z" w:author="Naveen">
        <w:r>
          <w:rPr>
            <w:rFonts w:ascii="Arial" w:hAnsi="Arial"/>
            <w:rtl w:val="0"/>
            <w:lang w:val="en-US"/>
          </w:rPr>
          <w:t>The NHSBSA is a Special Health Authority which provides a range of essential central services to NHS organisations</w:t>
        </w:r>
      </w:ins>
      <w:ins w:id="5087" w:date="2019-06-17T11:03:35Z" w:author="Naveen">
        <w:r>
          <w:rPr>
            <w:rFonts w:ascii="Arial" w:hAnsi="Arial" w:hint="default"/>
            <w:rtl w:val="0"/>
            <w:lang w:val="en-US"/>
          </w:rPr>
          <w:t>’</w:t>
        </w:r>
      </w:ins>
      <w:ins w:id="5088" w:date="2019-06-17T11:03:35Z" w:author="Naveen">
        <w:r>
          <w:rPr>
            <w:rFonts w:ascii="Arial" w:hAnsi="Arial"/>
            <w:rtl w:val="0"/>
            <w:lang w:val="en-US"/>
          </w:rPr>
          <w:t xml:space="preserve">, NHS contractors, patients and the public.  </w:t>
        </w:r>
      </w:ins>
    </w:p>
    <w:p>
      <w:pPr>
        <w:pStyle w:val="List Paragraph"/>
        <w:tabs>
          <w:tab w:val="left" w:pos="1800"/>
        </w:tabs>
        <w:ind w:left="0" w:firstLine="0"/>
        <w:rPr>
          <w:ins w:id="5089" w:date="2019-06-17T11:03:35Z" w:author="Naveen"/>
          <w:rFonts w:ascii="Arial" w:cs="Arial" w:hAnsi="Arial" w:eastAsia="Arial"/>
          <w:sz w:val="24"/>
          <w:szCs w:val="24"/>
        </w:rPr>
      </w:pPr>
      <w:ins w:id="5090" w:date="2019-06-17T11:03:35Z" w:author="Naveen">
        <w:r>
          <w:rPr>
            <w:rFonts w:ascii="Arial" w:cs="Arial" w:hAnsi="Arial" w:eastAsia="Arial"/>
            <w:sz w:val="24"/>
            <w:szCs w:val="24"/>
          </w:rPr>
          <w:br w:type="textWrapping"/>
        </w:r>
      </w:ins>
      <w:commentRangeStart w:id="5091"/>
    </w:p>
    <w:p>
      <w:pPr>
        <w:pStyle w:val="Body"/>
        <w:rPr>
          <w:ins w:id="5092" w:date="2019-06-17T11:03:35Z" w:author="Naveen"/>
          <w:rFonts w:ascii="Arial" w:cs="Arial" w:hAnsi="Arial" w:eastAsia="Arial"/>
          <w:color w:val="0000ff"/>
          <w:u w:color="0000ff"/>
        </w:rPr>
      </w:pPr>
      <w:ins w:id="5093" w:date="2019-06-17T11:03:35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5094" w:date="2019-06-17T11:03:35Z" w:author="Naveen"/>
          <w:rFonts w:ascii="Arial" w:cs="Arial" w:hAnsi="Arial" w:eastAsia="Arial"/>
          <w:color w:val="0000ff"/>
          <w:u w:color="0000ff"/>
        </w:rPr>
      </w:pPr>
      <w:ins w:id="5095" w:date="2019-06-17T11:03:35Z" w:author="Naveen">
        <w:r>
          <w:rPr>
            <w:rFonts w:ascii="Arial" w:hAnsi="Arial"/>
            <w:color w:val="0000ff"/>
            <w:u w:color="0000ff"/>
            <w:rtl w:val="0"/>
            <w:lang w:val="en-US"/>
          </w:rPr>
          <w:t>If testing is to be carried out across multiple VLANS or segregated networks, then you will need to advise the number of VLANs]</w:t>
        </w:r>
      </w:ins>
      <w:commentRangeEnd w:id="5091"/>
      <w:r>
        <w:commentReference w:id="5091"/>
      </w:r>
    </w:p>
    <w:p>
      <w:pPr>
        <w:pStyle w:val="List Paragraph"/>
        <w:tabs>
          <w:tab w:val="left" w:pos="1800"/>
        </w:tabs>
        <w:ind w:left="0" w:firstLine="0"/>
      </w:pPr>
      <w:ins w:id="5096" w:date="2019-06-17T11:03:35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5097" w:date="2019-06-17T11:03:35Z" w:author="Naveen"/>
          <w:rFonts w:ascii="Arial" w:cs="Arial" w:hAnsi="Arial" w:eastAsia="Arial"/>
          <w:sz w:val="24"/>
          <w:szCs w:val="24"/>
        </w:rPr>
      </w:pPr>
    </w:p>
    <w:p>
      <w:pPr>
        <w:pStyle w:val="Heading"/>
        <w:rPr>
          <w:ins w:id="5098" w:date="2019-06-17T11:03:35Z" w:author="Naveen"/>
          <w:rFonts w:ascii="Helvetica" w:cs="Helvetica" w:hAnsi="Helvetica" w:eastAsia="Helvetica"/>
          <w:b w:val="1"/>
          <w:bCs w:val="1"/>
          <w:color w:val="000000"/>
          <w:u w:color="000000"/>
        </w:rPr>
      </w:pPr>
      <w:bookmarkStart w:name="_Toc161" w:id="5099"/>
      <w:ins w:id="5100" w:date="2019-06-17T11:03:35Z" w:author="Naveen">
        <w:r>
          <w:rPr>
            <w:rFonts w:ascii="Arial" w:hAnsi="Arial"/>
            <w:b w:val="1"/>
            <w:bCs w:val="1"/>
            <w:color w:val="000000"/>
            <w:sz w:val="24"/>
            <w:szCs w:val="24"/>
            <w:u w:color="000000"/>
            <w:rtl w:val="0"/>
            <w:lang w:val="it-IT"/>
          </w:rPr>
          <w:t>3.  Scope</w:t>
        </w:r>
      </w:ins>
      <w:ins w:id="5101" w:date="2019-06-17T11:03:35Z" w:author="Naveen">
        <w:r>
          <w:rPr>
            <w:rFonts w:ascii="Arial Unicode MS" w:cs="Arial Unicode MS" w:hAnsi="Arial Unicode MS" w:eastAsia="Arial Unicode MS"/>
            <w:b w:val="0"/>
            <w:bCs w:val="0"/>
            <w:i w:val="0"/>
            <w:iCs w:val="0"/>
            <w:color w:val="000000"/>
            <w:sz w:val="24"/>
            <w:szCs w:val="24"/>
            <w:u w:color="000000"/>
          </w:rPr>
          <w:br w:type="textWrapping"/>
        </w:r>
      </w:ins>
      <w:bookmarkEnd w:id="5099"/>
    </w:p>
    <w:p>
      <w:pPr>
        <w:pStyle w:val="Body"/>
        <w:rPr>
          <w:ins w:id="5102" w:date="2019-06-17T11:03:35Z" w:author="Naveen"/>
          <w:rFonts w:ascii="Arial" w:cs="Arial" w:hAnsi="Arial" w:eastAsia="Arial"/>
        </w:rPr>
      </w:pPr>
      <w:ins w:id="5103" w:date="2019-06-17T11:03:35Z" w:author="Naveen">
        <w:r>
          <w:rPr>
            <w:rFonts w:ascii="Arial" w:hAnsi="Arial"/>
            <w:rtl w:val="0"/>
            <w:lang w:val="en-US"/>
          </w:rPr>
          <w:t xml:space="preserve">The scope of this Penetration Test is targeted at the hosts being deployed for the </w:t>
        </w:r>
      </w:ins>
      <w:commentRangeStart w:id="5104"/>
      <w:ins w:id="5105" w:date="2019-06-17T11:03:35Z" w:author="Naveen">
        <w:r>
          <w:rPr>
            <w:rFonts w:ascii="Arial" w:hAnsi="Arial"/>
            <w:color w:val="0000ff"/>
            <w:u w:color="0000ff"/>
            <w:rtl w:val="0"/>
            <w:lang w:val="en-US"/>
          </w:rPr>
          <w:t>[insert Project or Service name]</w:t>
        </w:r>
      </w:ins>
      <w:ins w:id="5106" w:date="2019-06-17T11:03:35Z" w:author="Naveen">
        <w:r>
          <w:rPr>
            <w:rFonts w:ascii="Arial" w:hAnsi="Arial"/>
            <w:b w:val="1"/>
            <w:bCs w:val="1"/>
            <w:color w:val="0000ff"/>
            <w:u w:color="0000ff"/>
            <w:rtl w:val="0"/>
          </w:rPr>
          <w:t xml:space="preserve"> </w:t>
        </w:r>
      </w:ins>
      <w:commentRangeEnd w:id="5104"/>
      <w:r>
        <w:commentReference w:id="5104"/>
      </w:r>
      <w:ins w:id="5107" w:date="2019-06-17T11:03:35Z" w:author="Naveen">
        <w:r>
          <w:rPr>
            <w:rFonts w:ascii="Arial" w:hAnsi="Arial"/>
            <w:rtl w:val="0"/>
          </w:rPr>
          <w:t>services.</w:t>
        </w:r>
      </w:ins>
    </w:p>
    <w:p>
      <w:pPr>
        <w:pStyle w:val="Body"/>
        <w:rPr>
          <w:ins w:id="5108" w:date="2019-06-17T11:03:35Z" w:author="Naveen"/>
          <w:rFonts w:ascii="Arial" w:cs="Arial" w:hAnsi="Arial" w:eastAsia="Arial"/>
        </w:rPr>
      </w:pPr>
    </w:p>
    <w:p>
      <w:pPr>
        <w:pStyle w:val="Body"/>
        <w:rPr>
          <w:ins w:id="5109" w:date="2019-06-17T11:03:35Z" w:author="Naveen"/>
          <w:rFonts w:ascii="Arial" w:cs="Arial" w:hAnsi="Arial" w:eastAsia="Arial"/>
          <w:color w:val="0000ff"/>
          <w:u w:color="0000ff"/>
        </w:rPr>
      </w:pPr>
      <w:ins w:id="5110" w:date="2019-06-17T11:03:35Z" w:author="Naveen">
        <w:r>
          <w:rPr>
            <w:rFonts w:ascii="Arial" w:hAnsi="Arial"/>
            <w:rtl w:val="0"/>
            <w:lang w:val="en-US"/>
          </w:rPr>
          <w:t xml:space="preserve">The test would consist of the following distinct components: </w:t>
        </w:r>
      </w:ins>
      <w:commentRangeStart w:id="5111"/>
      <w:ins w:id="5112" w:date="2019-06-17T11:03:35Z" w:author="Naveen">
        <w:r>
          <w:rPr>
            <w:rFonts w:ascii="Arial" w:hAnsi="Arial"/>
            <w:color w:val="0000ff"/>
            <w:u w:color="0000ff"/>
            <w:rtl w:val="0"/>
            <w:lang w:val="en-US"/>
          </w:rPr>
          <w:t>[Please delete component sections that are not required]</w:t>
        </w:r>
      </w:ins>
      <w:commentRangeEnd w:id="5111"/>
      <w:r>
        <w:commentReference w:id="5111"/>
      </w:r>
    </w:p>
    <w:p>
      <w:pPr>
        <w:pStyle w:val="Body"/>
        <w:rPr>
          <w:ins w:id="5113" w:date="2019-06-17T11:03:35Z" w:author="Naveen"/>
          <w:rFonts w:ascii="Arial" w:cs="Arial" w:hAnsi="Arial" w:eastAsia="Arial"/>
        </w:rPr>
      </w:pPr>
    </w:p>
    <w:p>
      <w:pPr>
        <w:pStyle w:val="Body"/>
        <w:rPr>
          <w:ins w:id="5114" w:date="2019-06-17T11:03:35Z" w:author="Naveen"/>
          <w:rFonts w:ascii="Arial" w:cs="Arial" w:hAnsi="Arial" w:eastAsia="Arial"/>
        </w:rPr>
      </w:pPr>
    </w:p>
    <w:p>
      <w:pPr>
        <w:pStyle w:val="Body"/>
        <w:tabs>
          <w:tab w:val="left" w:pos="426"/>
        </w:tabs>
        <w:rPr>
          <w:ins w:id="5115" w:date="2019-06-17T11:03:35Z" w:author="Naveen"/>
          <w:rFonts w:ascii="Arial" w:cs="Arial" w:hAnsi="Arial" w:eastAsia="Arial"/>
        </w:rPr>
      </w:pPr>
      <w:ins w:id="5116" w:date="2019-06-17T11:03:35Z" w:author="Naveen">
        <w:r>
          <w:rPr>
            <w:rFonts w:ascii="Arial" w:cs="Arial" w:hAnsi="Arial" w:eastAsia="Arial"/>
          </w:rPr>
          <w:tab/>
        </w:r>
      </w:ins>
      <w:ins w:id="5117" w:date="2019-06-17T11:03:35Z" w:author="Naveen">
        <w:r>
          <w:rPr>
            <w:rFonts w:ascii="Arial" w:hAnsi="Arial"/>
            <w:b w:val="1"/>
            <w:bCs w:val="1"/>
            <w:rtl w:val="0"/>
            <w:lang w:val="en-US"/>
          </w:rPr>
          <w:t>3.A.</w:t>
          <w:tab/>
          <w:t>Exposure testing</w:t>
        </w:r>
      </w:ins>
    </w:p>
    <w:p>
      <w:pPr>
        <w:pStyle w:val="Body"/>
        <w:tabs>
          <w:tab w:val="left" w:pos="426"/>
          <w:tab w:val="left" w:pos="720"/>
        </w:tabs>
        <w:ind w:left="426" w:firstLine="0"/>
        <w:rPr>
          <w:ins w:id="5118" w:date="2019-06-17T11:03:35Z" w:author="Naveen"/>
          <w:rFonts w:ascii="Arial" w:cs="Arial" w:hAnsi="Arial" w:eastAsia="Arial"/>
        </w:rPr>
      </w:pPr>
      <w:ins w:id="5119" w:date="2019-06-17T11:03:35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5120" w:date="2019-06-17T11:03:35Z" w:author="Naveen"/>
          <w:rFonts w:ascii="Arial" w:cs="Arial" w:hAnsi="Arial" w:eastAsia="Arial"/>
        </w:rPr>
      </w:pPr>
    </w:p>
    <w:p>
      <w:pPr>
        <w:pStyle w:val="Body"/>
        <w:tabs>
          <w:tab w:val="left" w:pos="426"/>
          <w:tab w:val="left" w:pos="720"/>
        </w:tabs>
        <w:ind w:left="426" w:firstLine="0"/>
        <w:rPr>
          <w:ins w:id="5121" w:date="2019-06-17T11:03:35Z" w:author="Naveen"/>
          <w:rFonts w:ascii="Arial" w:cs="Arial" w:hAnsi="Arial" w:eastAsia="Arial"/>
        </w:rPr>
      </w:pPr>
    </w:p>
    <w:p>
      <w:pPr>
        <w:pStyle w:val="Body"/>
        <w:tabs>
          <w:tab w:val="left" w:pos="426"/>
          <w:tab w:val="left" w:pos="720"/>
        </w:tabs>
        <w:ind w:left="426" w:firstLine="0"/>
        <w:rPr>
          <w:ins w:id="5122" w:date="2019-06-17T11:03:35Z" w:author="Naveen"/>
          <w:rFonts w:ascii="Arial" w:cs="Arial" w:hAnsi="Arial" w:eastAsia="Arial"/>
          <w:b w:val="1"/>
          <w:bCs w:val="1"/>
        </w:rPr>
      </w:pPr>
      <w:ins w:id="5123" w:date="2019-06-17T11:03:35Z" w:author="Naveen">
        <w:r>
          <w:rPr>
            <w:rFonts w:ascii="Arial" w:hAnsi="Arial"/>
            <w:b w:val="1"/>
            <w:bCs w:val="1"/>
            <w:rtl w:val="0"/>
            <w:lang w:val="en-US"/>
          </w:rPr>
          <w:t>3.B.</w:t>
          <w:tab/>
          <w:t>Server build review</w:t>
        </w:r>
      </w:ins>
    </w:p>
    <w:p>
      <w:pPr>
        <w:pStyle w:val="Body"/>
        <w:tabs>
          <w:tab w:val="left" w:pos="426"/>
          <w:tab w:val="left" w:pos="720"/>
        </w:tabs>
        <w:ind w:left="426" w:firstLine="0"/>
        <w:rPr>
          <w:ins w:id="5124" w:date="2019-06-17T11:03:35Z" w:author="Naveen"/>
          <w:rFonts w:ascii="Arial" w:cs="Arial" w:hAnsi="Arial" w:eastAsia="Arial"/>
        </w:rPr>
      </w:pPr>
      <w:ins w:id="5125" w:date="2019-06-17T11:03:35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5126" w:date="2019-06-17T11:03:35Z" w:author="Naveen"/>
          <w:rFonts w:ascii="Arial" w:cs="Arial" w:hAnsi="Arial" w:eastAsia="Arial"/>
          <w:sz w:val="24"/>
          <w:szCs w:val="24"/>
        </w:rPr>
      </w:pPr>
    </w:p>
    <w:p>
      <w:pPr>
        <w:pStyle w:val="Body"/>
        <w:tabs>
          <w:tab w:val="left" w:pos="426"/>
          <w:tab w:val="left" w:pos="720"/>
        </w:tabs>
        <w:ind w:left="426" w:firstLine="0"/>
        <w:rPr>
          <w:ins w:id="5127" w:date="2019-06-17T11:03:35Z" w:author="Naveen"/>
          <w:rFonts w:ascii="Arial" w:cs="Arial" w:hAnsi="Arial" w:eastAsia="Arial"/>
          <w:b w:val="1"/>
          <w:bCs w:val="1"/>
        </w:rPr>
      </w:pPr>
    </w:p>
    <w:p>
      <w:pPr>
        <w:pStyle w:val="Body"/>
        <w:tabs>
          <w:tab w:val="left" w:pos="426"/>
          <w:tab w:val="left" w:pos="720"/>
        </w:tabs>
        <w:ind w:left="426" w:firstLine="0"/>
        <w:rPr>
          <w:ins w:id="5128" w:date="2019-06-17T11:03:35Z" w:author="Naveen"/>
          <w:rFonts w:ascii="Arial" w:cs="Arial" w:hAnsi="Arial" w:eastAsia="Arial"/>
        </w:rPr>
      </w:pPr>
      <w:ins w:id="5129" w:date="2019-06-17T11:03:35Z" w:author="Naveen">
        <w:r>
          <w:rPr>
            <w:rFonts w:ascii="Arial" w:hAnsi="Arial"/>
            <w:b w:val="1"/>
            <w:bCs w:val="1"/>
            <w:rtl w:val="0"/>
            <w:lang w:val="en-US"/>
          </w:rPr>
          <w:t>3.C.</w:t>
          <w:tab/>
          <w:t>Firewall review</w:t>
        </w:r>
      </w:ins>
    </w:p>
    <w:p>
      <w:pPr>
        <w:pStyle w:val="Body"/>
        <w:tabs>
          <w:tab w:val="left" w:pos="426"/>
          <w:tab w:val="left" w:pos="720"/>
        </w:tabs>
        <w:ind w:left="426" w:firstLine="0"/>
        <w:rPr>
          <w:ins w:id="5130" w:date="2019-06-17T11:03:35Z" w:author="Naveen"/>
          <w:rFonts w:ascii="Arial" w:cs="Arial" w:hAnsi="Arial" w:eastAsia="Arial"/>
        </w:rPr>
      </w:pPr>
      <w:ins w:id="5131" w:date="2019-06-17T11:03:35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5132" w:date="2019-06-17T11:03:35Z" w:author="Naveen"/>
          <w:rFonts w:ascii="Arial" w:cs="Arial" w:hAnsi="Arial" w:eastAsia="Arial"/>
        </w:rPr>
      </w:pPr>
      <w:ins w:id="5133" w:date="2019-06-17T11:03:35Z" w:author="Naveen">
        <w:r>
          <w:rPr>
            <w:rFonts w:ascii="Arial" w:cs="Arial" w:hAnsi="Arial" w:eastAsia="Arial"/>
          </w:rPr>
          <w:br w:type="textWrapping"/>
        </w:r>
      </w:ins>
      <w:commentRangeStart w:id="5134"/>
    </w:p>
    <w:p>
      <w:pPr>
        <w:pStyle w:val="Body"/>
        <w:tabs>
          <w:tab w:val="left" w:pos="426"/>
          <w:tab w:val="left" w:pos="720"/>
        </w:tabs>
        <w:ind w:left="426" w:firstLine="0"/>
        <w:rPr>
          <w:ins w:id="5135" w:date="2019-06-17T11:03:35Z" w:author="Naveen"/>
          <w:rFonts w:ascii="Arial" w:cs="Arial" w:hAnsi="Arial" w:eastAsia="Arial"/>
          <w:color w:val="0000ff"/>
          <w:u w:color="0000ff"/>
        </w:rPr>
      </w:pPr>
      <w:ins w:id="5136" w:date="2019-06-17T11:03:35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5137" w:date="2019-06-17T11:03:35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5138" w:date="2019-06-17T11:03:35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5139" w:date="2019-06-17T11:03:35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5140" w:date="2019-06-17T11:03:35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5141" w:date="2019-06-17T11:03:35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5142" w:date="2019-06-17T11:03:35Z" w:author="Naveen"/>
          <w:rFonts w:ascii="Arial" w:cs="Arial" w:hAnsi="Arial" w:eastAsia="Arial"/>
        </w:rPr>
      </w:pPr>
    </w:p>
    <w:p>
      <w:pPr>
        <w:pStyle w:val="Body"/>
        <w:tabs>
          <w:tab w:val="left" w:pos="426"/>
          <w:tab w:val="left" w:pos="720"/>
        </w:tabs>
        <w:ind w:left="426" w:firstLine="0"/>
        <w:rPr>
          <w:ins w:id="5143" w:date="2019-06-17T11:03:35Z" w:author="Naveen"/>
          <w:rFonts w:ascii="Arial" w:cs="Arial" w:hAnsi="Arial" w:eastAsia="Arial"/>
          <w:color w:val="0000ff"/>
          <w:u w:color="0000ff"/>
        </w:rPr>
      </w:pPr>
      <w:ins w:id="5144" w:date="2019-06-17T11:03:35Z" w:author="Naveen">
        <w:r>
          <w:rPr>
            <w:rFonts w:ascii="Arial" w:cs="Arial" w:hAnsi="Arial" w:eastAsia="Arial"/>
            <w:color w:val="0000ff"/>
            <w:u w:color="0000ff"/>
            <w:rtl w:val="0"/>
            <w:lang w:val="en-US"/>
          </w:rPr>
          <w:tab/>
          <w:t>The firewall rule set/security rules should be attached at Appendix 1.</w:t>
        </w:r>
      </w:ins>
      <w:commentRangeEnd w:id="5134"/>
      <w:r>
        <w:commentReference w:id="5134"/>
      </w:r>
    </w:p>
    <w:p>
      <w:pPr>
        <w:pStyle w:val="Body"/>
        <w:tabs>
          <w:tab w:val="left" w:pos="426"/>
          <w:tab w:val="left" w:pos="720"/>
        </w:tabs>
        <w:rPr>
          <w:ins w:id="5145" w:date="2019-06-17T11:03:35Z" w:author="Naveen"/>
          <w:rFonts w:ascii="Arial" w:cs="Arial" w:hAnsi="Arial" w:eastAsia="Arial"/>
          <w:b w:val="1"/>
          <w:bCs w:val="1"/>
        </w:rPr>
      </w:pPr>
    </w:p>
    <w:p>
      <w:pPr>
        <w:pStyle w:val="Body"/>
        <w:tabs>
          <w:tab w:val="left" w:pos="426"/>
          <w:tab w:val="left" w:pos="720"/>
        </w:tabs>
        <w:rPr>
          <w:ins w:id="5146" w:date="2019-06-17T11:03:35Z" w:author="Naveen"/>
          <w:rFonts w:ascii="Arial" w:cs="Arial" w:hAnsi="Arial" w:eastAsia="Arial"/>
          <w:b w:val="1"/>
          <w:bCs w:val="1"/>
        </w:rPr>
      </w:pPr>
    </w:p>
    <w:p>
      <w:pPr>
        <w:pStyle w:val="Body"/>
        <w:tabs>
          <w:tab w:val="left" w:pos="426"/>
          <w:tab w:val="left" w:pos="720"/>
        </w:tabs>
        <w:rPr>
          <w:ins w:id="5147" w:date="2019-06-17T11:03:35Z" w:author="Naveen"/>
          <w:rFonts w:ascii="Arial" w:cs="Arial" w:hAnsi="Arial" w:eastAsia="Arial"/>
          <w:b w:val="1"/>
          <w:bCs w:val="1"/>
        </w:rPr>
      </w:pPr>
      <w:ins w:id="5148" w:date="2019-06-17T11:03:35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5149" w:date="2019-06-17T11:03:35Z" w:author="Naveen"/>
          <w:rFonts w:ascii="Arial" w:cs="Arial" w:hAnsi="Arial" w:eastAsia="Arial"/>
          <w:b w:val="1"/>
          <w:bCs w:val="1"/>
        </w:rPr>
      </w:pPr>
    </w:p>
    <w:p>
      <w:pPr>
        <w:pStyle w:val="Body"/>
        <w:tabs>
          <w:tab w:val="left" w:pos="426"/>
          <w:tab w:val="left" w:pos="720"/>
        </w:tabs>
        <w:ind w:left="426" w:firstLine="0"/>
        <w:rPr>
          <w:ins w:id="5150" w:date="2019-06-17T11:03:35Z" w:author="Naveen"/>
          <w:rFonts w:ascii="Arial" w:cs="Arial" w:hAnsi="Arial" w:eastAsia="Arial"/>
        </w:rPr>
      </w:pPr>
      <w:ins w:id="5151" w:date="2019-06-17T11:03:35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5152" w:date="2019-06-17T11:03:35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5153" w:date="2019-06-17T11:03:35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5154" w:date="2019-06-17T11:03:35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5155" w:date="2019-06-17T11:03:35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5156" w:date="2019-06-17T11:03:35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5157" w:date="2019-06-17T11:03:35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5158" w:date="2019-06-17T11:03:35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5159" w:date="2019-06-17T11:03:35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5160" w:date="2019-06-17T11:03:35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5161" w:date="2019-06-17T11:03:35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5162" w:date="2019-06-17T11:03:35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5163" w:date="2019-06-17T11:03:35Z" w:author="Naveen">
        <w:r>
          <w:rPr>
            <w:rFonts w:ascii="Arial" w:hAnsi="Arial"/>
            <w:sz w:val="24"/>
            <w:szCs w:val="24"/>
            <w:rtl w:val="0"/>
            <w:lang w:val="en-US"/>
          </w:rPr>
          <w:t>Logging and audit policies</w:t>
        </w:r>
      </w:ins>
    </w:p>
    <w:p>
      <w:pPr>
        <w:pStyle w:val="Body"/>
        <w:tabs>
          <w:tab w:val="left" w:pos="426"/>
        </w:tabs>
        <w:rPr>
          <w:ins w:id="5164" w:date="2019-06-17T11:03:35Z" w:author="Naveen"/>
          <w:rFonts w:ascii="Arial" w:cs="Arial" w:hAnsi="Arial" w:eastAsia="Arial"/>
          <w:b w:val="1"/>
          <w:bCs w:val="1"/>
        </w:rPr>
      </w:pPr>
      <w:ins w:id="5165" w:date="2019-06-17T11:03:35Z" w:author="Naveen">
        <w:r>
          <w:rPr>
            <w:rFonts w:ascii="Arial" w:cs="Arial" w:hAnsi="Arial" w:eastAsia="Arial"/>
            <w:b w:val="1"/>
            <w:bCs w:val="1"/>
          </w:rPr>
          <w:tab/>
        </w:r>
      </w:ins>
    </w:p>
    <w:p>
      <w:pPr>
        <w:pStyle w:val="Body"/>
        <w:tabs>
          <w:tab w:val="left" w:pos="426"/>
          <w:tab w:val="left" w:pos="720"/>
        </w:tabs>
        <w:rPr>
          <w:ins w:id="5166" w:date="2019-06-17T11:03:35Z" w:author="Naveen"/>
          <w:rFonts w:ascii="Arial" w:cs="Arial" w:hAnsi="Arial" w:eastAsia="Arial"/>
          <w:b w:val="1"/>
          <w:bCs w:val="1"/>
        </w:rPr>
      </w:pPr>
      <w:ins w:id="5167" w:date="2019-06-17T11:03:35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5168" w:date="2019-06-17T11:03:35Z" w:author="Naveen"/>
          <w:rFonts w:ascii="Arial" w:cs="Arial" w:hAnsi="Arial" w:eastAsia="Arial"/>
        </w:rPr>
      </w:pPr>
      <w:ins w:id="5169" w:date="2019-06-17T11:03:35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5170" w:date="2019-06-17T11:03:35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5171" w:date="2019-06-17T11:03:35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5172" w:date="2019-06-17T11:03:35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5173" w:date="2019-06-17T11:03:35Z" w:author="Naveen">
        <w:r>
          <w:rPr>
            <w:rFonts w:ascii="Arial" w:hAnsi="Arial"/>
            <w:sz w:val="24"/>
            <w:szCs w:val="24"/>
            <w:rtl w:val="0"/>
            <w:lang w:val="en-US"/>
          </w:rPr>
          <w:t xml:space="preserve">Input validation </w:t>
        </w:r>
      </w:ins>
      <w:ins w:id="5174" w:date="2019-06-17T11:03:35Z" w:author="Naveen">
        <w:r>
          <w:rPr>
            <w:rFonts w:ascii="Arial" w:hAnsi="Arial" w:hint="default"/>
            <w:sz w:val="24"/>
            <w:szCs w:val="24"/>
            <w:rtl w:val="0"/>
            <w:lang w:val="en-US"/>
          </w:rPr>
          <w:t xml:space="preserve">– </w:t>
        </w:r>
      </w:ins>
      <w:ins w:id="5175" w:date="2019-06-17T11:03:35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5176" w:date="2019-06-17T11:03:35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5177" w:date="2019-06-17T11:03:35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5178" w:date="2019-06-17T11:03:35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5179" w:date="2019-06-17T11:03:35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5180" w:date="2019-06-17T11:03:35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5181" w:date="2019-06-17T11:03:35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5182" w:date="2019-06-17T11:03:35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5183" w:date="2019-06-17T11:03:35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5184" w:date="2019-06-17T11:03:35Z" w:author="Naveen">
        <w:r>
          <w:rPr>
            <w:rFonts w:ascii="Arial" w:hAnsi="Arial"/>
            <w:sz w:val="24"/>
            <w:szCs w:val="24"/>
            <w:rtl w:val="0"/>
            <w:lang w:val="en-US"/>
          </w:rPr>
          <w:t xml:space="preserve">Exposure testing </w:t>
        </w:r>
      </w:ins>
      <w:ins w:id="5185" w:date="2019-06-17T11:03:35Z" w:author="Naveen">
        <w:r>
          <w:rPr>
            <w:rFonts w:ascii="Arial" w:hAnsi="Arial"/>
            <w:color w:val="0000ff"/>
            <w:sz w:val="24"/>
            <w:szCs w:val="24"/>
            <w:u w:color="0000ff"/>
            <w:rtl w:val="0"/>
            <w:lang w:val="en-US"/>
          </w:rPr>
          <w:t>[especially if the application is internet facing]</w:t>
        </w:r>
      </w:ins>
      <w:ins w:id="5186" w:date="2019-06-17T11:03:35Z" w:author="Naveen">
        <w:r>
          <w:rPr>
            <w:rFonts w:ascii="Arial" w:cs="Arial" w:hAnsi="Arial" w:eastAsia="Arial"/>
            <w:sz w:val="24"/>
            <w:szCs w:val="24"/>
          </w:rPr>
          <w:br w:type="textWrapping"/>
        </w:r>
      </w:ins>
      <w:commentRangeStart w:id="5187"/>
    </w:p>
    <w:p>
      <w:pPr>
        <w:pStyle w:val="Body"/>
        <w:tabs>
          <w:tab w:val="left" w:pos="426"/>
          <w:tab w:val="left" w:pos="720"/>
        </w:tabs>
        <w:ind w:left="426" w:firstLine="0"/>
        <w:rPr>
          <w:ins w:id="5188" w:date="2019-06-17T11:03:35Z" w:author="Naveen"/>
          <w:rFonts w:ascii="Arial" w:cs="Arial" w:hAnsi="Arial" w:eastAsia="Arial"/>
          <w:color w:val="0000ff"/>
          <w:u w:color="0000ff"/>
        </w:rPr>
      </w:pPr>
      <w:ins w:id="5189" w:date="2019-06-17T11:03:35Z" w:author="Naveen">
        <w:r>
          <w:rPr>
            <w:rFonts w:ascii="Arial" w:hAnsi="Arial"/>
            <w:color w:val="0000ff"/>
            <w:u w:color="0000ff"/>
            <w:rtl w:val="0"/>
            <w:lang w:val="en-US"/>
          </w:rPr>
          <w:t xml:space="preserve">[If Application testing is required you must include the following detail in section 2 </w:t>
        </w:r>
      </w:ins>
      <w:ins w:id="5190" w:date="2019-06-17T11:03:35Z" w:author="Naveen">
        <w:r>
          <w:rPr>
            <w:rFonts w:ascii="Arial" w:hAnsi="Arial" w:hint="default"/>
            <w:color w:val="0000ff"/>
            <w:u w:color="0000ff"/>
            <w:rtl w:val="0"/>
            <w:lang w:val="en-US"/>
          </w:rPr>
          <w:t>‘</w:t>
        </w:r>
      </w:ins>
      <w:ins w:id="5191" w:date="2019-06-17T11:03:35Z" w:author="Naveen">
        <w:r>
          <w:rPr>
            <w:rFonts w:ascii="Arial" w:hAnsi="Arial"/>
            <w:color w:val="0000ff"/>
            <w:u w:color="0000ff"/>
            <w:rtl w:val="0"/>
            <w:lang w:val="en-US"/>
          </w:rPr>
          <w:t>Background &amp; technical Information</w:t>
        </w:r>
      </w:ins>
      <w:ins w:id="5192" w:date="2019-06-17T11:03:35Z" w:author="Naveen">
        <w:r>
          <w:rPr>
            <w:rFonts w:ascii="Arial" w:hAnsi="Arial" w:hint="default"/>
            <w:color w:val="0000ff"/>
            <w:u w:color="0000ff"/>
            <w:rtl w:val="0"/>
            <w:lang w:val="en-US"/>
          </w:rPr>
          <w:t>’</w:t>
        </w:r>
      </w:ins>
      <w:ins w:id="5193" w:date="2019-06-17T11:03:35Z" w:author="Naveen">
        <w:r>
          <w:rPr>
            <w:rFonts w:ascii="Arial" w:hAnsi="Arial"/>
            <w:color w:val="0000ff"/>
            <w:u w:color="0000ff"/>
            <w:rtl w:val="0"/>
          </w:rPr>
          <w:t>:</w:t>
        </w:r>
      </w:ins>
    </w:p>
    <w:p>
      <w:pPr>
        <w:pStyle w:val="Body"/>
        <w:tabs>
          <w:tab w:val="left" w:pos="426"/>
          <w:tab w:val="left" w:pos="720"/>
        </w:tabs>
        <w:rPr>
          <w:ins w:id="5194" w:date="2019-06-17T11:03:35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5195" w:date="2019-06-17T11:03:35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5196" w:date="2019-06-17T11:03:35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5197" w:date="2019-06-17T11:03:35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5198" w:date="2019-06-17T11:03:35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5199" w:date="2019-06-17T11:03:35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5200" w:date="2019-06-17T11:03:35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5201" w:date="2019-06-17T11:03:35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5202" w:date="2019-06-17T11:03:35Z" w:author="Naveen"/>
          <w:rFonts w:ascii="Arial" w:cs="Arial" w:hAnsi="Arial" w:eastAsia="Arial"/>
          <w:color w:val="0000ff"/>
          <w:u w:color="0000ff"/>
        </w:rPr>
      </w:pPr>
      <w:ins w:id="5203" w:date="2019-06-17T11:03:35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5187"/>
      <w:r>
        <w:commentReference w:id="5187"/>
      </w:r>
    </w:p>
    <w:p>
      <w:pPr>
        <w:pStyle w:val="Body"/>
        <w:rPr>
          <w:ins w:id="5204" w:date="2019-06-17T11:03:35Z" w:author="Naveen"/>
          <w:rFonts w:ascii="Arial" w:cs="Arial" w:hAnsi="Arial" w:eastAsia="Arial"/>
          <w:b w:val="1"/>
          <w:bCs w:val="1"/>
          <w:color w:val="0000ff"/>
          <w:u w:color="0000ff"/>
        </w:rPr>
      </w:pPr>
    </w:p>
    <w:p>
      <w:pPr>
        <w:pStyle w:val="Body"/>
        <w:tabs>
          <w:tab w:val="left" w:pos="426"/>
        </w:tabs>
        <w:ind w:left="426" w:firstLine="0"/>
        <w:rPr>
          <w:ins w:id="5205" w:date="2019-06-17T11:03:35Z" w:author="Naveen"/>
          <w:rFonts w:ascii="Arial" w:cs="Arial" w:hAnsi="Arial" w:eastAsia="Arial"/>
          <w:b w:val="1"/>
          <w:bCs w:val="1"/>
        </w:rPr>
      </w:pPr>
      <w:ins w:id="5206" w:date="2019-06-17T11:03:35Z" w:author="Naveen">
        <w:r>
          <w:rPr>
            <w:rFonts w:ascii="Arial" w:hAnsi="Arial"/>
            <w:b w:val="1"/>
            <w:bCs w:val="1"/>
            <w:rtl w:val="0"/>
            <w:lang w:val="en-US"/>
          </w:rPr>
          <w:t>3.F.</w:t>
          <w:tab/>
          <w:t>Web service testing</w:t>
        </w:r>
      </w:ins>
    </w:p>
    <w:p>
      <w:pPr>
        <w:pStyle w:val="Body"/>
        <w:tabs>
          <w:tab w:val="left" w:pos="426"/>
        </w:tabs>
        <w:ind w:left="426" w:firstLine="0"/>
        <w:rPr>
          <w:ins w:id="5207" w:date="2019-06-17T11:03:35Z" w:author="Naveen"/>
          <w:rFonts w:ascii="Arial" w:cs="Arial" w:hAnsi="Arial" w:eastAsia="Arial"/>
        </w:rPr>
      </w:pPr>
      <w:ins w:id="5208" w:date="2019-06-17T11:03:35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5209" w:date="2019-06-17T11:03:35Z" w:author="Naveen"/>
          <w:rFonts w:ascii="Arial" w:cs="Arial" w:hAnsi="Arial" w:eastAsia="Arial"/>
        </w:rPr>
      </w:pPr>
      <w:ins w:id="5210" w:date="2019-06-17T11:03:35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5211" w:date="2019-06-17T11:03:35Z" w:author="Naveen"/>
          <w:rFonts w:ascii="Arial" w:cs="Arial" w:hAnsi="Arial" w:eastAsia="Arial"/>
        </w:rPr>
      </w:pPr>
    </w:p>
    <w:p>
      <w:pPr>
        <w:pStyle w:val="Body"/>
        <w:tabs>
          <w:tab w:val="left" w:pos="426"/>
        </w:tabs>
        <w:ind w:left="426" w:firstLine="0"/>
        <w:rPr>
          <w:ins w:id="5212" w:date="2019-06-17T11:03:35Z" w:author="Naveen"/>
          <w:rFonts w:ascii="Arial" w:cs="Arial" w:hAnsi="Arial" w:eastAsia="Arial"/>
          <w:b w:val="1"/>
          <w:bCs w:val="1"/>
        </w:rPr>
      </w:pPr>
      <w:ins w:id="5213" w:date="2019-06-17T11:03:35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5214" w:date="2019-06-17T11:03:35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5215" w:date="2019-06-17T11:03:35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5216" w:date="2019-06-17T11:03:35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5217" w:date="2019-06-17T11:03:35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5218" w:date="2019-06-17T11:03:35Z" w:author="Naveen">
        <w:r>
          <w:rPr>
            <w:rFonts w:ascii="Arial" w:hAnsi="Arial"/>
            <w:sz w:val="24"/>
            <w:szCs w:val="24"/>
            <w:rtl w:val="0"/>
            <w:lang w:val="en-US"/>
          </w:rPr>
          <w:t>Replay attacks</w:t>
        </w:r>
      </w:ins>
    </w:p>
    <w:p>
      <w:pPr>
        <w:pStyle w:val="Body"/>
        <w:tabs>
          <w:tab w:val="left" w:pos="426"/>
        </w:tabs>
        <w:rPr>
          <w:ins w:id="5219" w:date="2019-06-17T11:03:35Z" w:author="Naveen"/>
          <w:rFonts w:ascii="Arial" w:cs="Arial" w:hAnsi="Arial" w:eastAsia="Arial"/>
          <w:b w:val="1"/>
          <w:bCs w:val="1"/>
        </w:rPr>
      </w:pPr>
      <w:ins w:id="5220" w:date="2019-06-17T11:03:35Z" w:author="Naveen">
        <w:r>
          <w:rPr>
            <w:rFonts w:ascii="Arial" w:cs="Arial" w:hAnsi="Arial" w:eastAsia="Arial"/>
          </w:rPr>
          <w:tab/>
        </w:r>
      </w:ins>
      <w:ins w:id="5221" w:date="2019-06-17T11:03:35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5222" w:date="2019-06-17T11:03:35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5223" w:date="2019-06-17T11:03:35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5224" w:date="2019-06-17T11:03:35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5225" w:date="2019-06-17T11:03:35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5226" w:date="2019-06-17T11:03:35Z" w:author="Naveen">
        <w:r>
          <w:rPr>
            <w:rFonts w:ascii="Arial" w:hAnsi="Arial"/>
            <w:sz w:val="24"/>
            <w:szCs w:val="24"/>
            <w:rtl w:val="0"/>
            <w:lang w:val="en-US"/>
          </w:rPr>
          <w:t>Session information leakage</w:t>
        </w:r>
      </w:ins>
    </w:p>
    <w:p>
      <w:pPr>
        <w:pStyle w:val="Body"/>
        <w:tabs>
          <w:tab w:val="left" w:pos="426"/>
        </w:tabs>
        <w:rPr>
          <w:ins w:id="5227" w:date="2019-06-17T11:03:35Z" w:author="Naveen"/>
          <w:rFonts w:ascii="Arial" w:cs="Arial" w:hAnsi="Arial" w:eastAsia="Arial"/>
          <w:b w:val="1"/>
          <w:bCs w:val="1"/>
        </w:rPr>
      </w:pPr>
      <w:ins w:id="5228" w:date="2019-06-17T11:03:35Z" w:author="Naveen">
        <w:r>
          <w:rPr>
            <w:rFonts w:ascii="Arial" w:cs="Arial" w:hAnsi="Arial" w:eastAsia="Arial"/>
          </w:rPr>
          <w:tab/>
        </w:r>
      </w:ins>
      <w:ins w:id="5229" w:date="2019-06-17T11:03:35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5230" w:date="2019-06-17T11:03:35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5231" w:date="2019-06-17T11:03:35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5232" w:date="2019-06-17T11:03:35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5233" w:date="2019-06-17T11:03:35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5234" w:date="2019-06-17T11:03:35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5235" w:date="2019-06-17T11:03:35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5236" w:date="2019-06-17T11:03:35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5237" w:date="2019-06-17T11:03:35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5238" w:date="2019-06-17T11:03:35Z" w:author="Naveen">
        <w:r>
          <w:rPr>
            <w:rFonts w:ascii="Arial" w:hAnsi="Arial"/>
            <w:sz w:val="24"/>
            <w:szCs w:val="24"/>
            <w:rtl w:val="0"/>
            <w:lang w:val="en-US"/>
          </w:rPr>
          <w:t>Sessions tampering</w:t>
        </w:r>
      </w:ins>
    </w:p>
    <w:p>
      <w:pPr>
        <w:pStyle w:val="Body"/>
        <w:tabs>
          <w:tab w:val="left" w:pos="426"/>
        </w:tabs>
        <w:ind w:left="360" w:firstLine="0"/>
        <w:rPr>
          <w:ins w:id="5239" w:date="2019-06-17T11:03:35Z" w:author="Naveen"/>
          <w:rFonts w:ascii="Arial" w:cs="Arial" w:hAnsi="Arial" w:eastAsia="Arial"/>
          <w:color w:val="0000ff"/>
          <w:u w:color="0000ff"/>
        </w:rPr>
      </w:pPr>
      <w:ins w:id="5240" w:date="2019-06-17T11:03:35Z" w:author="Naveen">
        <w:r>
          <w:rPr>
            <w:rFonts w:ascii="Arial" w:cs="Arial" w:hAnsi="Arial" w:eastAsia="Arial"/>
            <w:b w:val="1"/>
            <w:bCs w:val="1"/>
            <w:color w:val="0000ff"/>
            <w:u w:color="0000ff"/>
          </w:rPr>
          <w:tab/>
        </w:r>
      </w:ins>
      <w:commentRangeStart w:id="5241"/>
      <w:ins w:id="5242" w:date="2019-06-17T11:03:35Z" w:author="Naveen">
        <w:r>
          <w:rPr>
            <w:rFonts w:ascii="Arial" w:hAnsi="Arial"/>
            <w:b w:val="1"/>
            <w:bCs w:val="1"/>
            <w:color w:val="0000ff"/>
            <w:u w:color="0000ff"/>
            <w:rtl w:val="0"/>
          </w:rPr>
          <w:t>[</w:t>
        </w:r>
      </w:ins>
      <w:ins w:id="5243" w:date="2019-06-17T11:03:35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5244" w:date="2019-06-17T11:03:35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5245" w:date="2019-06-17T11:03:35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5246" w:date="2019-06-17T11:03:35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5247" w:date="2019-06-17T11:03:35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5248" w:date="2019-06-17T11:03:35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5249" w:date="2019-06-17T11:03:35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5250" w:date="2019-06-17T11:03:35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5251" w:date="2019-06-17T11:03:35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5241"/>
      <w:r>
        <w:commentReference w:id="5241"/>
      </w:r>
    </w:p>
    <w:p>
      <w:pPr>
        <w:pStyle w:val="Body"/>
        <w:ind w:left="426" w:firstLine="0"/>
        <w:rPr>
          <w:ins w:id="5252" w:date="2019-06-17T11:03:35Z" w:author="Naveen"/>
          <w:rFonts w:ascii="Arial" w:cs="Arial" w:hAnsi="Arial" w:eastAsia="Arial"/>
          <w:b w:val="1"/>
          <w:bCs w:val="1"/>
          <w:color w:val="0000ff"/>
          <w:u w:color="0000ff"/>
        </w:rPr>
      </w:pPr>
    </w:p>
    <w:p>
      <w:pPr>
        <w:pStyle w:val="Body"/>
        <w:tabs>
          <w:tab w:val="left" w:pos="426"/>
        </w:tabs>
        <w:rPr>
          <w:ins w:id="5253" w:date="2019-06-17T11:03:35Z" w:author="Naveen"/>
          <w:rFonts w:ascii="Arial" w:cs="Arial" w:hAnsi="Arial" w:eastAsia="Arial"/>
          <w:b w:val="1"/>
          <w:bCs w:val="1"/>
        </w:rPr>
      </w:pPr>
      <w:ins w:id="5254" w:date="2019-06-17T11:03:35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5255" w:date="2019-06-17T11:03:35Z" w:author="Naveen"/>
          <w:rFonts w:ascii="Arial" w:cs="Arial" w:hAnsi="Arial" w:eastAsia="Arial"/>
        </w:rPr>
      </w:pPr>
      <w:ins w:id="5256" w:date="2019-06-17T11:03:35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5257" w:date="2019-06-17T11:03:35Z" w:author="Naveen"/>
          <w:rFonts w:ascii="Arial" w:cs="Arial" w:hAnsi="Arial" w:eastAsia="Arial"/>
        </w:rPr>
      </w:pPr>
    </w:p>
    <w:p>
      <w:pPr>
        <w:pStyle w:val="Body"/>
        <w:tabs>
          <w:tab w:val="left" w:pos="426"/>
        </w:tabs>
        <w:ind w:left="426" w:firstLine="0"/>
        <w:rPr>
          <w:ins w:id="5258" w:date="2019-06-17T11:03:35Z" w:author="Naveen"/>
          <w:rFonts w:ascii="Arial" w:cs="Arial" w:hAnsi="Arial" w:eastAsia="Arial"/>
        </w:rPr>
      </w:pPr>
      <w:ins w:id="5259" w:date="2019-06-17T11:03:35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5260" w:date="2019-06-17T11:03:35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5261" w:date="2019-06-17T11:03:35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5262" w:date="2019-06-17T11:03:35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5263" w:date="2019-06-17T11:03:35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5264" w:date="2019-06-17T11:03:35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5265" w:date="2019-06-17T11:03:35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5266" w:date="2019-06-17T11:03:35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5267" w:date="2019-06-17T11:03:35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5268" w:date="2019-06-17T11:03:35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5269" w:date="2019-06-17T11:03:35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5270" w:date="2019-06-17T11:03:35Z" w:author="Naveen">
        <w:r>
          <w:rPr>
            <w:rFonts w:ascii="Arial" w:hAnsi="Arial"/>
            <w:sz w:val="24"/>
            <w:szCs w:val="24"/>
            <w:rtl w:val="0"/>
            <w:lang w:val="en-US"/>
          </w:rPr>
          <w:t>Denial of service</w:t>
        </w:r>
      </w:ins>
    </w:p>
    <w:p>
      <w:pPr>
        <w:pStyle w:val="Body"/>
        <w:tabs>
          <w:tab w:val="left" w:pos="426"/>
        </w:tabs>
        <w:ind w:left="360" w:firstLine="0"/>
        <w:rPr>
          <w:ins w:id="5271" w:date="2019-06-17T11:03:35Z" w:author="Naveen"/>
          <w:rFonts w:ascii="Arial" w:cs="Arial" w:hAnsi="Arial" w:eastAsia="Arial"/>
          <w:color w:val="0000ff"/>
          <w:u w:color="0000ff"/>
        </w:rPr>
      </w:pPr>
      <w:ins w:id="5272" w:date="2019-06-17T11:03:35Z" w:author="Naveen">
        <w:r>
          <w:rPr>
            <w:rFonts w:ascii="Arial" w:cs="Arial" w:hAnsi="Arial" w:eastAsia="Arial"/>
            <w:b w:val="1"/>
            <w:bCs w:val="1"/>
            <w:color w:val="0000ff"/>
            <w:u w:color="0000ff"/>
          </w:rPr>
          <w:tab/>
        </w:r>
      </w:ins>
      <w:commentRangeStart w:id="5273"/>
      <w:ins w:id="5274" w:date="2019-06-17T11:03:35Z" w:author="Naveen">
        <w:r>
          <w:rPr>
            <w:rFonts w:ascii="Arial" w:hAnsi="Arial"/>
            <w:color w:val="0000ff"/>
            <w:u w:color="0000ff"/>
            <w:rtl w:val="0"/>
            <w:lang w:val="en-US"/>
          </w:rPr>
          <w:t xml:space="preserve">[If Static source code analysis is required then you must include the following detail in section 2 </w:t>
        </w:r>
      </w:ins>
      <w:ins w:id="5275" w:date="2019-06-17T11:03:35Z" w:author="Naveen">
        <w:r>
          <w:rPr>
            <w:rFonts w:ascii="Arial" w:hAnsi="Arial" w:hint="default"/>
            <w:color w:val="0000ff"/>
            <w:u w:color="0000ff"/>
            <w:rtl w:val="0"/>
            <w:lang w:val="en-US"/>
          </w:rPr>
          <w:t>‘</w:t>
        </w:r>
      </w:ins>
      <w:ins w:id="5276" w:date="2019-06-17T11:03:35Z" w:author="Naveen">
        <w:r>
          <w:rPr>
            <w:rFonts w:ascii="Arial" w:hAnsi="Arial"/>
            <w:color w:val="0000ff"/>
            <w:u w:color="0000ff"/>
            <w:rtl w:val="0"/>
            <w:lang w:val="en-US"/>
          </w:rPr>
          <w:t>Background &amp; technical Information</w:t>
        </w:r>
      </w:ins>
      <w:ins w:id="5277" w:date="2019-06-17T11:03:35Z" w:author="Naveen">
        <w:r>
          <w:rPr>
            <w:rFonts w:ascii="Arial" w:hAnsi="Arial" w:hint="default"/>
            <w:color w:val="0000ff"/>
            <w:u w:color="0000ff"/>
            <w:rtl w:val="0"/>
            <w:lang w:val="en-US"/>
          </w:rPr>
          <w:t>’</w:t>
        </w:r>
      </w:ins>
      <w:ins w:id="5278" w:date="2019-06-17T11:03:35Z" w:author="Naveen">
        <w:r>
          <w:rPr>
            <w:rFonts w:ascii="Arial" w:hAnsi="Arial"/>
            <w:color w:val="0000ff"/>
            <w:u w:color="0000ff"/>
            <w:rtl w:val="0"/>
          </w:rPr>
          <w:t>:</w:t>
        </w:r>
      </w:ins>
    </w:p>
    <w:p>
      <w:pPr>
        <w:pStyle w:val="Body"/>
        <w:tabs>
          <w:tab w:val="left" w:pos="426"/>
        </w:tabs>
        <w:ind w:left="360" w:firstLine="0"/>
        <w:rPr>
          <w:ins w:id="5279" w:date="2019-06-17T11:03:35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5280" w:date="2019-06-17T11:03:35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5281" w:date="2019-06-17T11:03:35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5282" w:date="2019-06-17T11:03:35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5283" w:date="2019-06-17T11:03:35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5284" w:date="2019-06-17T11:03:35Z" w:author="Naveen">
        <w:r>
          <w:rPr>
            <w:rFonts w:ascii="Arial" w:hAnsi="Arial" w:hint="default"/>
            <w:color w:val="0000ff"/>
            <w:sz w:val="24"/>
            <w:szCs w:val="24"/>
            <w:u w:color="0000ff"/>
            <w:rtl w:val="0"/>
            <w:lang w:val="en-US"/>
          </w:rPr>
          <w:t>‘</w:t>
        </w:r>
      </w:ins>
      <w:ins w:id="5285" w:date="2019-06-17T11:03:35Z" w:author="Naveen">
        <w:r>
          <w:rPr>
            <w:rFonts w:ascii="Arial" w:hAnsi="Arial"/>
            <w:color w:val="0000ff"/>
            <w:sz w:val="24"/>
            <w:szCs w:val="24"/>
            <w:u w:color="0000ff"/>
            <w:rtl w:val="0"/>
            <w:lang w:val="en-US"/>
          </w:rPr>
          <w:t>launcher</w:t>
        </w:r>
      </w:ins>
      <w:ins w:id="5286" w:date="2019-06-17T11:03:35Z" w:author="Naveen">
        <w:r>
          <w:rPr>
            <w:rFonts w:ascii="Arial" w:hAnsi="Arial" w:hint="default"/>
            <w:color w:val="0000ff"/>
            <w:sz w:val="24"/>
            <w:szCs w:val="24"/>
            <w:u w:color="0000ff"/>
            <w:rtl w:val="0"/>
            <w:lang w:val="en-US"/>
          </w:rPr>
          <w:t xml:space="preserve">’ </w:t>
        </w:r>
      </w:ins>
      <w:ins w:id="5287" w:date="2019-06-17T11:03:35Z" w:author="Naveen">
        <w:r>
          <w:rPr>
            <w:rFonts w:ascii="Arial" w:hAnsi="Arial"/>
            <w:color w:val="0000ff"/>
            <w:sz w:val="24"/>
            <w:szCs w:val="24"/>
            <w:u w:color="0000ff"/>
            <w:rtl w:val="0"/>
            <w:lang w:val="en-US"/>
          </w:rPr>
          <w:t>scripts]</w:t>
        </w:r>
      </w:ins>
      <w:commentRangeEnd w:id="5273"/>
      <w:r>
        <w:commentReference w:id="5273"/>
      </w:r>
    </w:p>
    <w:p>
      <w:pPr>
        <w:pStyle w:val="Body"/>
        <w:tabs>
          <w:tab w:val="left" w:pos="426"/>
        </w:tabs>
        <w:rPr>
          <w:ins w:id="5288" w:date="2019-06-17T11:03:35Z" w:author="Naveen"/>
          <w:rFonts w:ascii="Arial" w:cs="Arial" w:hAnsi="Arial" w:eastAsia="Arial"/>
          <w:b w:val="1"/>
          <w:bCs w:val="1"/>
        </w:rPr>
      </w:pPr>
      <w:ins w:id="5289" w:date="2019-06-17T11:03:35Z" w:author="Naveen">
        <w:r>
          <w:rPr>
            <w:rFonts w:ascii="Arial" w:cs="Arial" w:hAnsi="Arial" w:eastAsia="Arial"/>
            <w:b w:val="1"/>
            <w:bCs w:val="1"/>
          </w:rPr>
          <w:br w:type="textWrapping"/>
        </w:r>
      </w:ins>
      <w:commentRangeStart w:id="5290"/>
    </w:p>
    <w:p>
      <w:pPr>
        <w:pStyle w:val="Body"/>
        <w:tabs>
          <w:tab w:val="left" w:pos="426"/>
        </w:tabs>
        <w:rPr>
          <w:ins w:id="5291" w:date="2019-06-17T11:03:35Z" w:author="Naveen"/>
          <w:rFonts w:ascii="Arial" w:cs="Arial" w:hAnsi="Arial" w:eastAsia="Arial"/>
          <w:b w:val="1"/>
          <w:bCs w:val="1"/>
          <w:color w:val="000000"/>
          <w:u w:color="000000"/>
        </w:rPr>
      </w:pPr>
      <w:ins w:id="5292" w:date="2019-06-17T11:03:35Z" w:author="Naveen">
        <w:r>
          <w:rPr>
            <w:rFonts w:ascii="Arial" w:hAnsi="Arial"/>
            <w:b w:val="1"/>
            <w:bCs w:val="1"/>
            <w:color w:val="000000"/>
            <w:u w:color="000000"/>
            <w:rtl w:val="0"/>
            <w:lang w:val="en-US"/>
          </w:rPr>
          <w:t xml:space="preserve">Application flows/user journey can be seen in Appendix 2 </w:t>
        </w:r>
      </w:ins>
      <w:commentRangeEnd w:id="5290"/>
      <w:r>
        <w:commentReference w:id="5290"/>
      </w:r>
    </w:p>
    <w:p>
      <w:pPr>
        <w:pStyle w:val="Body"/>
        <w:tabs>
          <w:tab w:val="left" w:pos="426"/>
        </w:tabs>
        <w:rPr>
          <w:ins w:id="5293" w:date="2019-06-17T11:03:35Z" w:author="Naveen"/>
          <w:rFonts w:ascii="Arial" w:cs="Arial" w:hAnsi="Arial" w:eastAsia="Arial"/>
          <w:b w:val="1"/>
          <w:bCs w:val="1"/>
          <w:color w:val="000000"/>
          <w:u w:color="000000"/>
        </w:rPr>
      </w:pPr>
      <w:ins w:id="5294" w:date="2019-06-17T11:03:35Z" w:author="Naveen">
        <w:r>
          <w:rPr>
            <w:rFonts w:ascii="Arial" w:cs="Arial" w:hAnsi="Arial" w:eastAsia="Arial"/>
            <w:b w:val="1"/>
            <w:bCs w:val="1"/>
            <w:color w:val="000000"/>
            <w:u w:color="000000"/>
          </w:rPr>
          <w:br w:type="textWrapping"/>
        </w:r>
      </w:ins>
      <w:commentRangeStart w:id="5295"/>
    </w:p>
    <w:p>
      <w:pPr>
        <w:pStyle w:val="Body"/>
        <w:tabs>
          <w:tab w:val="left" w:pos="426"/>
        </w:tabs>
      </w:pPr>
      <w:ins w:id="5296" w:date="2019-06-17T11:03:35Z" w:author="Naveen">
        <w:r>
          <w:rPr>
            <w:rFonts w:ascii="Arial" w:hAnsi="Arial"/>
            <w:b w:val="1"/>
            <w:bCs w:val="1"/>
            <w:color w:val="000000"/>
            <w:u w:color="000000"/>
            <w:rtl w:val="0"/>
            <w:lang w:val="en-US"/>
          </w:rPr>
          <w:t xml:space="preserve">Application screenshots are provided in Appendix 3 </w:t>
        </w:r>
      </w:ins>
      <w:commentRangeEnd w:id="5295"/>
      <w:r>
        <w:commentReference w:id="5295"/>
      </w:r>
      <w:ins w:id="5297" w:date="2019-06-17T11:03:35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5298" w:date="2019-06-17T11:03:35Z" w:author="Naveen">
        <w:r>
          <w:rPr>
            <w:rFonts w:ascii="Arial" w:cs="Arial" w:hAnsi="Arial" w:eastAsia="Arial"/>
            <w:b w:val="1"/>
            <w:bCs w:val="1"/>
          </w:rPr>
          <w:br w:type="page"/>
        </w:r>
      </w:ins>
    </w:p>
    <w:p>
      <w:pPr>
        <w:pStyle w:val="Heading 2"/>
        <w:tabs>
          <w:tab w:val="left" w:pos="709"/>
        </w:tabs>
        <w:ind w:left="851" w:hanging="142"/>
        <w:rPr>
          <w:ins w:id="5299" w:date="2019-06-17T11:03:35Z" w:author="Naveen"/>
          <w:rFonts w:ascii="Arial" w:cs="Arial" w:hAnsi="Arial" w:eastAsia="Arial"/>
          <w:b w:val="1"/>
          <w:bCs w:val="1"/>
          <w:color w:val="000000"/>
          <w:sz w:val="24"/>
          <w:szCs w:val="24"/>
          <w:u w:color="000000"/>
        </w:rPr>
      </w:pPr>
      <w:bookmarkStart w:name="_Toc162" w:id="5300"/>
      <w:ins w:id="5301" w:date="2019-06-17T11:03:35Z" w:author="Naveen">
        <w:r>
          <w:rPr>
            <w:rFonts w:ascii="Arial" w:hAnsi="Arial"/>
            <w:b w:val="1"/>
            <w:bCs w:val="1"/>
            <w:color w:val="000000"/>
            <w:sz w:val="24"/>
            <w:szCs w:val="24"/>
            <w:u w:color="000000"/>
            <w:rtl w:val="0"/>
          </w:rPr>
          <w:t>3.1  Target Area List</w:t>
        </w:r>
      </w:ins>
      <w:bookmarkEnd w:id="5300"/>
    </w:p>
    <w:p>
      <w:pPr>
        <w:pStyle w:val="Body"/>
        <w:rPr>
          <w:ins w:id="5302" w:date="2019-06-17T11:03:35Z" w:author="Naveen"/>
        </w:rPr>
      </w:pPr>
    </w:p>
    <w:p>
      <w:pPr>
        <w:pStyle w:val="Body"/>
        <w:tabs>
          <w:tab w:val="left" w:pos="709"/>
        </w:tabs>
        <w:ind w:left="709" w:firstLine="0"/>
        <w:rPr>
          <w:ins w:id="5303" w:date="2019-06-17T11:03:35Z" w:author="Naveen"/>
          <w:rFonts w:ascii="Arial" w:cs="Arial" w:hAnsi="Arial" w:eastAsia="Arial"/>
        </w:rPr>
      </w:pPr>
      <w:ins w:id="5304" w:date="2019-06-17T11:03:35Z" w:author="Naveen">
        <w:r>
          <w:rPr>
            <w:rFonts w:ascii="Arial" w:hAnsi="Arial"/>
            <w:rtl w:val="0"/>
            <w:lang w:val="en-US"/>
          </w:rPr>
          <w:t>The details of the target devices in the scope of this Penetration Test</w:t>
        </w:r>
      </w:ins>
      <w:ins w:id="5305" w:date="2019-06-17T11:03:35Z" w:author="Naveen">
        <w:r>
          <w:rPr>
            <w:rFonts w:ascii="Arial" w:hAnsi="Arial"/>
            <w:b w:val="1"/>
            <w:bCs w:val="1"/>
            <w:rtl w:val="0"/>
          </w:rPr>
          <w:t xml:space="preserve"> </w:t>
        </w:r>
      </w:ins>
      <w:ins w:id="5306" w:date="2019-06-17T11:03:35Z" w:author="Naveen">
        <w:r>
          <w:rPr>
            <w:rFonts w:ascii="Arial" w:hAnsi="Arial"/>
            <w:rtl w:val="0"/>
            <w:lang w:val="en-US"/>
          </w:rPr>
          <w:t>are provided in the table below:</w:t>
        </w:r>
      </w:ins>
    </w:p>
    <w:p>
      <w:pPr>
        <w:pStyle w:val="Body"/>
        <w:tabs>
          <w:tab w:val="left" w:pos="426"/>
        </w:tabs>
        <w:rPr>
          <w:ins w:id="5307" w:date="2019-06-17T11:03:35Z" w:author="Naveen"/>
          <w:rFonts w:ascii="Arial" w:cs="Arial" w:hAnsi="Arial" w:eastAsia="Arial"/>
        </w:rPr>
      </w:pPr>
    </w:p>
    <w:p>
      <w:pPr>
        <w:pStyle w:val="Body"/>
        <w:tabs>
          <w:tab w:val="left" w:pos="709"/>
        </w:tabs>
        <w:ind w:left="709" w:firstLine="0"/>
        <w:rPr>
          <w:ins w:id="5308" w:date="2019-06-17T11:03:35Z" w:author="Naveen"/>
          <w:rFonts w:ascii="Arial" w:cs="Arial" w:hAnsi="Arial" w:eastAsia="Arial"/>
          <w:color w:val="0000ff"/>
          <w:u w:color="0000ff"/>
        </w:rPr>
      </w:pPr>
      <w:ins w:id="5309" w:date="2019-06-17T11:03:35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5310" w:date="2019-06-17T11:03:35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5311" w:date="2019-06-17T11:03:35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5312" w:date="2019-06-17T11:03:35Z" w:author="Naveen">
        <w:r>
          <w:rPr>
            <w:rFonts w:ascii="Arial" w:cs="Arial" w:hAnsi="Arial" w:eastAsia="Arial"/>
            <w:color w:val="0000ff"/>
            <w:u w:color="0000ff"/>
          </w:rPr>
          <w:br w:type="page"/>
        </w:r>
      </w:ins>
    </w:p>
    <w:p>
      <w:pPr>
        <w:pStyle w:val="Body"/>
        <w:tabs>
          <w:tab w:val="left" w:pos="426"/>
        </w:tabs>
        <w:rPr>
          <w:ins w:id="5313" w:date="2019-06-17T11:03:35Z" w:author="Naveen"/>
          <w:rFonts w:ascii="Arial" w:cs="Arial" w:hAnsi="Arial" w:eastAsia="Arial"/>
        </w:rPr>
      </w:pPr>
    </w:p>
    <w:p>
      <w:pPr>
        <w:pStyle w:val="Body"/>
        <w:tabs>
          <w:tab w:val="left" w:pos="426"/>
        </w:tabs>
        <w:rPr>
          <w:ins w:id="5314" w:date="2019-06-17T11:03:35Z" w:author="Naveen"/>
          <w:rFonts w:ascii="Arial" w:cs="Arial" w:hAnsi="Arial" w:eastAsia="Arial"/>
        </w:rPr>
      </w:pPr>
    </w:p>
    <w:p>
      <w:pPr>
        <w:pStyle w:val="Heading 2"/>
        <w:ind w:left="720" w:firstLine="0"/>
        <w:rPr>
          <w:ins w:id="5315" w:date="2019-06-17T11:03:35Z" w:author="Naveen"/>
          <w:rFonts w:ascii="Arial" w:cs="Arial" w:hAnsi="Arial" w:eastAsia="Arial"/>
          <w:b w:val="1"/>
          <w:bCs w:val="1"/>
          <w:color w:val="000000"/>
          <w:sz w:val="24"/>
          <w:szCs w:val="24"/>
          <w:u w:color="000000"/>
        </w:rPr>
      </w:pPr>
      <w:bookmarkStart w:name="_Toc163" w:id="5316"/>
      <w:ins w:id="5317" w:date="2019-06-17T11:03:35Z" w:author="Naveen">
        <w:r>
          <w:rPr>
            <w:rFonts w:ascii="Arial" w:hAnsi="Arial"/>
            <w:b w:val="1"/>
            <w:bCs w:val="1"/>
            <w:color w:val="000000"/>
            <w:sz w:val="24"/>
            <w:szCs w:val="24"/>
            <w:u w:color="000000"/>
            <w:rtl w:val="0"/>
            <w:lang w:val="en-US"/>
          </w:rPr>
          <w:t>3.2  Security targets out-of-scope</w:t>
        </w:r>
      </w:ins>
      <w:bookmarkEnd w:id="5316"/>
    </w:p>
    <w:p>
      <w:pPr>
        <w:pStyle w:val="Body"/>
        <w:rPr>
          <w:ins w:id="5318" w:date="2019-06-17T11:03:35Z" w:author="Naveen"/>
        </w:rPr>
      </w:pPr>
    </w:p>
    <w:p>
      <w:pPr>
        <w:pStyle w:val="Body"/>
        <w:ind w:left="709" w:firstLine="0"/>
        <w:rPr>
          <w:ins w:id="5319" w:date="2019-06-17T11:03:35Z" w:author="Naveen"/>
          <w:rFonts w:ascii="Arial" w:cs="Arial" w:hAnsi="Arial" w:eastAsia="Arial"/>
        </w:rPr>
      </w:pPr>
      <w:ins w:id="5320" w:date="2019-06-17T11:03:35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5321" w:date="2019-06-17T11:03:35Z" w:author="Naveen"/>
          <w:rFonts w:ascii="Arial" w:cs="Arial" w:hAnsi="Arial" w:eastAsia="Arial"/>
          <w:color w:val="000000"/>
          <w:sz w:val="24"/>
          <w:szCs w:val="24"/>
          <w:u w:color="000000"/>
        </w:rPr>
      </w:pPr>
    </w:p>
    <w:p>
      <w:pPr>
        <w:pStyle w:val="Heading 2"/>
        <w:ind w:left="720" w:firstLine="0"/>
        <w:rPr>
          <w:ins w:id="5322" w:date="2019-06-17T11:03:35Z" w:author="Naveen"/>
          <w:rFonts w:ascii="Arial" w:cs="Arial" w:hAnsi="Arial" w:eastAsia="Arial"/>
          <w:b w:val="1"/>
          <w:bCs w:val="1"/>
          <w:color w:val="000000"/>
          <w:sz w:val="24"/>
          <w:szCs w:val="24"/>
          <w:u w:color="000000"/>
        </w:rPr>
      </w:pPr>
      <w:bookmarkStart w:name="_Toc164" w:id="5323"/>
      <w:ins w:id="5324" w:date="2019-06-17T11:03:35Z" w:author="Naveen">
        <w:r>
          <w:rPr>
            <w:rFonts w:ascii="Arial" w:hAnsi="Arial"/>
            <w:b w:val="1"/>
            <w:bCs w:val="1"/>
            <w:color w:val="000000"/>
            <w:sz w:val="24"/>
            <w:szCs w:val="24"/>
            <w:u w:color="000000"/>
            <w:rtl w:val="0"/>
            <w:lang w:val="en-US"/>
          </w:rPr>
          <w:t>3.3  Principle security concerns</w:t>
        </w:r>
      </w:ins>
      <w:bookmarkEnd w:id="5323"/>
    </w:p>
    <w:p>
      <w:pPr>
        <w:pStyle w:val="Body"/>
        <w:rPr>
          <w:ins w:id="5325" w:date="2019-06-17T11:03:35Z" w:author="Naveen"/>
        </w:rPr>
      </w:pPr>
    </w:p>
    <w:p>
      <w:pPr>
        <w:pStyle w:val="Body"/>
        <w:ind w:left="709" w:firstLine="0"/>
        <w:rPr>
          <w:ins w:id="5326" w:date="2019-06-17T11:03:35Z" w:author="Naveen"/>
          <w:rFonts w:ascii="Arial" w:cs="Arial" w:hAnsi="Arial" w:eastAsia="Arial"/>
        </w:rPr>
      </w:pPr>
      <w:ins w:id="5327" w:date="2019-06-17T11:03:35Z" w:author="Naveen">
        <w:r>
          <w:rPr>
            <w:rFonts w:ascii="Arial" w:hAnsi="Arial"/>
            <w:rtl w:val="0"/>
            <w:lang w:val="en-US"/>
          </w:rPr>
          <w:t xml:space="preserve">To support the provisioning of the Penetration Test against </w:t>
        </w:r>
      </w:ins>
      <w:commentRangeStart w:id="5328"/>
      <w:ins w:id="5329" w:date="2019-06-17T11:03:35Z" w:author="Naveen">
        <w:r>
          <w:rPr>
            <w:rFonts w:ascii="Arial" w:hAnsi="Arial"/>
            <w:color w:val="0000ff"/>
            <w:u w:color="0000ff"/>
            <w:rtl w:val="0"/>
            <w:lang w:val="en-US"/>
          </w:rPr>
          <w:t xml:space="preserve">[insert Project or Service name] </w:t>
        </w:r>
      </w:ins>
      <w:commentRangeEnd w:id="5328"/>
      <w:r>
        <w:commentReference w:id="5328"/>
      </w:r>
      <w:ins w:id="5330" w:date="2019-06-17T11:03:35Z" w:author="Naveen">
        <w:r>
          <w:rPr>
            <w:rFonts w:ascii="Arial" w:hAnsi="Arial"/>
            <w:rtl w:val="0"/>
            <w:lang w:val="en-US"/>
          </w:rPr>
          <w:t>the following Principle Security Concerns (PSCs) have been identified:</w:t>
        </w:r>
      </w:ins>
    </w:p>
    <w:p>
      <w:pPr>
        <w:pStyle w:val="Body"/>
        <w:rPr>
          <w:ins w:id="5331" w:date="2019-06-17T11:03:35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3"/>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3"/>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3"/>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332"/>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5333" w:date="2019-06-17T11:03:35Z" w:author="Naveen"/>
          <w:rFonts w:ascii="Arial" w:cs="Arial" w:hAnsi="Arial" w:eastAsia="Arial"/>
          <w:b w:val="1"/>
          <w:bCs w:val="1"/>
        </w:rPr>
      </w:pPr>
    </w:p>
    <w:p>
      <w:pPr>
        <w:pStyle w:val="Body"/>
      </w:pPr>
      <w:ins w:id="5334" w:date="2019-06-17T11:03:35Z" w:author="Naveen">
        <w:r>
          <w:rPr>
            <w:rFonts w:ascii="Arial Unicode MS" w:cs="Arial Unicode MS" w:hAnsi="Arial Unicode MS" w:eastAsia="Arial Unicode MS"/>
            <w:b w:val="0"/>
            <w:bCs w:val="0"/>
            <w:i w:val="0"/>
            <w:iCs w:val="0"/>
          </w:rPr>
          <w:br w:type="page"/>
        </w:r>
      </w:ins>
    </w:p>
    <w:p>
      <w:pPr>
        <w:pStyle w:val="Heading"/>
        <w:ind w:left="720" w:firstLine="0"/>
        <w:rPr>
          <w:ins w:id="5335" w:date="2019-06-17T11:03:35Z" w:author="Naveen"/>
          <w:rFonts w:ascii="Arial" w:cs="Arial" w:hAnsi="Arial" w:eastAsia="Arial"/>
          <w:b w:val="1"/>
          <w:bCs w:val="1"/>
          <w:color w:val="000000"/>
          <w:sz w:val="24"/>
          <w:szCs w:val="24"/>
          <w:u w:color="000000"/>
        </w:rPr>
      </w:pPr>
      <w:bookmarkStart w:name="_Toc165" w:id="5336"/>
      <w:ins w:id="5337" w:date="2019-06-17T11:03:35Z" w:author="Naveen">
        <w:r>
          <w:rPr>
            <w:rFonts w:ascii="Arial" w:hAnsi="Arial"/>
            <w:b w:val="1"/>
            <w:bCs w:val="1"/>
            <w:color w:val="000000"/>
            <w:sz w:val="24"/>
            <w:szCs w:val="24"/>
            <w:u w:color="000000"/>
            <w:rtl w:val="0"/>
            <w:lang w:val="en-US"/>
          </w:rPr>
          <w:t>4. Test specifics</w:t>
        </w:r>
      </w:ins>
      <w:bookmarkEnd w:id="5336"/>
    </w:p>
    <w:p>
      <w:pPr>
        <w:pStyle w:val="Body"/>
        <w:rPr>
          <w:ins w:id="5338" w:date="2019-06-17T11:03:35Z" w:author="Naveen"/>
        </w:rPr>
      </w:pPr>
    </w:p>
    <w:p>
      <w:pPr>
        <w:pStyle w:val="Body"/>
        <w:tabs>
          <w:tab w:val="left" w:pos="284"/>
        </w:tabs>
        <w:ind w:left="851" w:firstLine="0"/>
        <w:rPr>
          <w:ins w:id="5339" w:date="2019-06-17T11:03:35Z" w:author="Naveen"/>
          <w:rFonts w:ascii="Arial" w:cs="Arial" w:hAnsi="Arial" w:eastAsia="Arial"/>
        </w:rPr>
      </w:pPr>
      <w:ins w:id="5340" w:date="2019-06-17T11:03:35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5341" w:date="2019-06-17T11:03:35Z" w:author="Naveen"/>
          <w:rFonts w:ascii="Arial" w:cs="Arial" w:hAnsi="Arial" w:eastAsia="Arial"/>
        </w:rPr>
      </w:pPr>
    </w:p>
    <w:p>
      <w:pPr>
        <w:pStyle w:val="Body"/>
        <w:tabs>
          <w:tab w:val="left" w:pos="284"/>
        </w:tabs>
        <w:ind w:left="851" w:firstLine="0"/>
        <w:rPr>
          <w:ins w:id="5342" w:date="2019-06-17T11:03:35Z" w:author="Naveen"/>
          <w:rFonts w:ascii="Arial" w:cs="Arial" w:hAnsi="Arial" w:eastAsia="Arial"/>
        </w:rPr>
      </w:pPr>
      <w:ins w:id="5343" w:date="2019-06-17T11:03:35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5344"/>
      <w:ins w:id="5345" w:date="2019-06-17T11:03:35Z" w:author="Naveen">
        <w:r>
          <w:rPr>
            <w:rFonts w:ascii="Arial" w:hAnsi="Arial"/>
            <w:i w:val="1"/>
            <w:iCs w:val="1"/>
            <w:color w:val="0000ff"/>
            <w:u w:color="0000ff"/>
            <w:rtl w:val="0"/>
            <w:lang w:val="en-US"/>
          </w:rPr>
          <w:t>[insert project or service name]</w:t>
        </w:r>
      </w:ins>
      <w:ins w:id="5346" w:date="2019-06-17T11:03:35Z" w:author="Naveen">
        <w:r>
          <w:rPr>
            <w:rFonts w:ascii="Arial" w:hAnsi="Arial"/>
            <w:rtl w:val="0"/>
          </w:rPr>
          <w:t>.</w:t>
        </w:r>
      </w:ins>
      <w:commentRangeEnd w:id="5344"/>
      <w:r>
        <w:commentReference w:id="5344"/>
      </w:r>
      <w:ins w:id="5347" w:date="2019-06-17T11:03:35Z" w:author="Naveen">
        <w:r>
          <w:rPr>
            <w:rFonts w:ascii="Arial" w:hAnsi="Arial"/>
            <w:i w:val="1"/>
            <w:iCs w:val="1"/>
            <w:rtl w:val="0"/>
          </w:rPr>
          <w:t xml:space="preserve">  </w:t>
        </w:r>
      </w:ins>
      <w:ins w:id="5348" w:date="2019-06-17T11:03:35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5349" w:date="2019-06-17T11:03:35Z" w:author="Naveen"/>
          <w:rFonts w:ascii="Arial" w:cs="Arial" w:hAnsi="Arial" w:eastAsia="Arial"/>
        </w:rPr>
      </w:pPr>
    </w:p>
    <w:p>
      <w:pPr>
        <w:pStyle w:val="Body"/>
        <w:tabs>
          <w:tab w:val="left" w:pos="284"/>
        </w:tabs>
        <w:ind w:left="851" w:firstLine="0"/>
        <w:rPr>
          <w:ins w:id="5350" w:date="2019-06-17T11:03:35Z" w:author="Naveen"/>
          <w:rFonts w:ascii="Arial" w:cs="Arial" w:hAnsi="Arial" w:eastAsia="Arial"/>
        </w:rPr>
      </w:pPr>
      <w:ins w:id="5351" w:date="2019-06-17T11:03:35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5352" w:date="2019-06-17T11:03:35Z" w:author="Naveen"/>
          <w:rFonts w:ascii="Arial" w:cs="Arial" w:hAnsi="Arial" w:eastAsia="Arial"/>
        </w:rPr>
      </w:pPr>
    </w:p>
    <w:p>
      <w:pPr>
        <w:pStyle w:val="Body"/>
        <w:tabs>
          <w:tab w:val="left" w:pos="284"/>
        </w:tabs>
        <w:ind w:left="851" w:firstLine="0"/>
        <w:rPr>
          <w:ins w:id="5353" w:date="2019-06-17T11:03:35Z" w:author="Naveen"/>
          <w:rFonts w:ascii="Arial" w:cs="Arial" w:hAnsi="Arial" w:eastAsia="Arial"/>
        </w:rPr>
      </w:pPr>
      <w:ins w:id="5354" w:date="2019-06-17T11:03:35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5355" w:date="2019-06-17T11:03:35Z" w:author="Naveen"/>
          <w:rFonts w:ascii="Arial" w:cs="Arial" w:hAnsi="Arial" w:eastAsia="Arial"/>
        </w:rPr>
      </w:pPr>
    </w:p>
    <w:p>
      <w:pPr>
        <w:pStyle w:val="Body"/>
        <w:tabs>
          <w:tab w:val="left" w:pos="284"/>
        </w:tabs>
        <w:ind w:left="851" w:firstLine="0"/>
        <w:rPr>
          <w:ins w:id="5356" w:date="2019-06-17T11:03:35Z" w:author="Naveen"/>
          <w:rFonts w:ascii="Arial" w:cs="Arial" w:hAnsi="Arial" w:eastAsia="Arial"/>
        </w:rPr>
      </w:pPr>
      <w:ins w:id="5357" w:date="2019-06-17T11:03:35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5358" w:date="2019-06-17T11:03:35Z" w:author="Naveen"/>
          <w:rFonts w:ascii="Arial" w:cs="Arial" w:hAnsi="Arial" w:eastAsia="Arial"/>
        </w:rPr>
      </w:pPr>
    </w:p>
    <w:p>
      <w:pPr>
        <w:pStyle w:val="Body"/>
        <w:tabs>
          <w:tab w:val="left" w:pos="284"/>
        </w:tabs>
        <w:ind w:left="851" w:firstLine="0"/>
        <w:rPr>
          <w:ins w:id="5359" w:date="2019-06-17T11:03:35Z" w:author="Naveen"/>
          <w:rFonts w:ascii="Arial" w:cs="Arial" w:hAnsi="Arial" w:eastAsia="Arial"/>
        </w:rPr>
      </w:pPr>
      <w:ins w:id="5360" w:date="2019-06-17T11:03:35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5361" w:date="2019-06-17T11:03:35Z" w:author="Naveen"/>
          <w:rFonts w:ascii="Arial" w:cs="Arial" w:hAnsi="Arial" w:eastAsia="Arial"/>
          <w:b w:val="1"/>
          <w:bCs w:val="1"/>
        </w:rPr>
      </w:pPr>
    </w:p>
    <w:p>
      <w:pPr>
        <w:pStyle w:val="Heading 2"/>
        <w:ind w:left="851" w:firstLine="0"/>
        <w:rPr>
          <w:ins w:id="5362" w:date="2019-06-17T11:03:35Z" w:author="Naveen"/>
          <w:rFonts w:ascii="Arial" w:cs="Arial" w:hAnsi="Arial" w:eastAsia="Arial"/>
          <w:b w:val="1"/>
          <w:bCs w:val="1"/>
          <w:color w:val="000000"/>
          <w:sz w:val="24"/>
          <w:szCs w:val="24"/>
          <w:u w:color="000000"/>
        </w:rPr>
      </w:pPr>
      <w:bookmarkStart w:name="_Toc166" w:id="5363"/>
      <w:ins w:id="5364" w:date="2019-06-17T11:03:35Z" w:author="Naveen">
        <w:r>
          <w:rPr>
            <w:rFonts w:ascii="Arial" w:hAnsi="Arial"/>
            <w:b w:val="1"/>
            <w:bCs w:val="1"/>
            <w:color w:val="000000"/>
            <w:sz w:val="24"/>
            <w:szCs w:val="24"/>
            <w:u w:color="000000"/>
            <w:rtl w:val="0"/>
            <w:lang w:val="en-US"/>
          </w:rPr>
          <w:t>4.1  Daily reporting</w:t>
        </w:r>
      </w:ins>
      <w:bookmarkEnd w:id="5363"/>
    </w:p>
    <w:p>
      <w:pPr>
        <w:pStyle w:val="Body"/>
        <w:rPr>
          <w:ins w:id="5365" w:date="2019-06-17T11:03:35Z" w:author="Naveen"/>
        </w:rPr>
      </w:pPr>
    </w:p>
    <w:p>
      <w:pPr>
        <w:pStyle w:val="Body"/>
        <w:tabs>
          <w:tab w:val="left" w:pos="284"/>
        </w:tabs>
        <w:ind w:left="851" w:firstLine="0"/>
        <w:rPr>
          <w:ins w:id="5366" w:date="2019-06-17T11:03:35Z" w:author="Naveen"/>
          <w:rFonts w:ascii="Arial" w:cs="Arial" w:hAnsi="Arial" w:eastAsia="Arial"/>
        </w:rPr>
      </w:pPr>
      <w:ins w:id="5367" w:date="2019-06-17T11:03:35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5368" w:date="2019-06-17T11:03:35Z" w:author="Naveen"/>
          <w:rFonts w:ascii="Arial" w:cs="Arial" w:hAnsi="Arial" w:eastAsia="Arial"/>
        </w:rPr>
      </w:pPr>
    </w:p>
    <w:p>
      <w:pPr>
        <w:pStyle w:val="Body"/>
        <w:tabs>
          <w:tab w:val="left" w:pos="284"/>
        </w:tabs>
        <w:ind w:left="851" w:firstLine="0"/>
        <w:rPr>
          <w:ins w:id="5369" w:date="2019-06-17T11:03:35Z" w:author="Naveen"/>
          <w:rFonts w:ascii="Arial" w:cs="Arial" w:hAnsi="Arial" w:eastAsia="Arial"/>
        </w:rPr>
      </w:pPr>
      <w:ins w:id="5370" w:date="2019-06-17T11:03:35Z" w:author="Naveen">
        <w:r>
          <w:rPr>
            <w:rFonts w:ascii="Arial" w:hAnsi="Arial"/>
            <w:rtl w:val="0"/>
            <w:lang w:val="en-US"/>
          </w:rPr>
          <w:t>The test supplier shall take part in a daily wash-up meeting where the day</w:t>
        </w:r>
      </w:ins>
      <w:ins w:id="5371" w:date="2019-06-17T11:03:35Z" w:author="Naveen">
        <w:r>
          <w:rPr>
            <w:rFonts w:ascii="Arial" w:hAnsi="Arial" w:hint="default"/>
            <w:rtl w:val="0"/>
            <w:lang w:val="en-US"/>
          </w:rPr>
          <w:t>’</w:t>
        </w:r>
      </w:ins>
      <w:ins w:id="5372" w:date="2019-06-17T11:03:35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5373" w:date="2019-06-17T11:03:35Z" w:author="Naveen"/>
          <w:rFonts w:ascii="Arial" w:cs="Arial" w:hAnsi="Arial" w:eastAsia="Arial"/>
          <w:b w:val="1"/>
          <w:bCs w:val="1"/>
        </w:rPr>
      </w:pPr>
    </w:p>
    <w:p>
      <w:pPr>
        <w:pStyle w:val="Heading 2"/>
        <w:ind w:left="720" w:firstLine="0"/>
        <w:rPr>
          <w:ins w:id="5374" w:date="2019-06-17T11:03:35Z" w:author="Naveen"/>
          <w:rFonts w:ascii="Arial" w:cs="Arial" w:hAnsi="Arial" w:eastAsia="Arial"/>
          <w:b w:val="1"/>
          <w:bCs w:val="1"/>
          <w:color w:val="000000"/>
          <w:sz w:val="24"/>
          <w:szCs w:val="24"/>
          <w:u w:color="000000"/>
        </w:rPr>
      </w:pPr>
      <w:bookmarkStart w:name="_Toc167" w:id="5375"/>
      <w:ins w:id="5376" w:date="2019-06-17T11:03:35Z" w:author="Naveen">
        <w:r>
          <w:rPr>
            <w:rFonts w:ascii="Arial" w:hAnsi="Arial"/>
            <w:b w:val="1"/>
            <w:bCs w:val="1"/>
            <w:color w:val="000000"/>
            <w:sz w:val="24"/>
            <w:szCs w:val="24"/>
            <w:u w:color="000000"/>
            <w:rtl w:val="0"/>
          </w:rPr>
          <w:t>4.2  Final report</w:t>
        </w:r>
      </w:ins>
      <w:bookmarkEnd w:id="5375"/>
    </w:p>
    <w:p>
      <w:pPr>
        <w:pStyle w:val="Body"/>
        <w:rPr>
          <w:ins w:id="5377" w:date="2019-06-17T11:03:35Z" w:author="Naveen"/>
        </w:rPr>
      </w:pPr>
    </w:p>
    <w:p>
      <w:pPr>
        <w:pStyle w:val="Body"/>
        <w:tabs>
          <w:tab w:val="left" w:pos="284"/>
        </w:tabs>
        <w:ind w:left="851" w:firstLine="0"/>
        <w:rPr>
          <w:ins w:id="5378" w:date="2019-06-17T11:03:35Z" w:author="Naveen"/>
          <w:rFonts w:ascii="Arial" w:cs="Arial" w:hAnsi="Arial" w:eastAsia="Arial"/>
        </w:rPr>
      </w:pPr>
      <w:ins w:id="5379" w:date="2019-06-17T11:03:35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5380" w:date="2019-06-17T11:03:35Z" w:author="Naveen"/>
          <w:rFonts w:ascii="Arial" w:cs="Arial" w:hAnsi="Arial" w:eastAsia="Arial"/>
        </w:rPr>
      </w:pPr>
    </w:p>
    <w:p>
      <w:pPr>
        <w:pStyle w:val="Body"/>
        <w:tabs>
          <w:tab w:val="left" w:pos="284"/>
        </w:tabs>
        <w:ind w:left="851" w:firstLine="0"/>
        <w:rPr>
          <w:ins w:id="5381" w:date="2019-06-17T11:03:35Z" w:author="Naveen"/>
          <w:rFonts w:ascii="Arial" w:cs="Arial" w:hAnsi="Arial" w:eastAsia="Arial"/>
        </w:rPr>
      </w:pPr>
      <w:ins w:id="5382" w:date="2019-06-17T11:03:35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5383" w:date="2019-06-17T11:03:35Z" w:author="Naveen"/>
          <w:rFonts w:ascii="Arial" w:cs="Arial" w:hAnsi="Arial" w:eastAsia="Arial"/>
        </w:rPr>
      </w:pPr>
    </w:p>
    <w:p>
      <w:pPr>
        <w:pStyle w:val="Body"/>
        <w:tabs>
          <w:tab w:val="left" w:pos="284"/>
        </w:tabs>
        <w:ind w:left="851" w:firstLine="0"/>
        <w:rPr>
          <w:ins w:id="5384" w:date="2019-06-17T11:03:35Z" w:author="Naveen"/>
          <w:rFonts w:ascii="Arial" w:cs="Arial" w:hAnsi="Arial" w:eastAsia="Arial"/>
        </w:rPr>
      </w:pPr>
      <w:ins w:id="5385" w:date="2019-06-17T11:03:35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5386" w:date="2019-06-17T11:03:35Z" w:author="Naveen"/>
          <w:rFonts w:ascii="Arial" w:cs="Arial" w:hAnsi="Arial" w:eastAsia="Arial"/>
          <w:b w:val="1"/>
          <w:bCs w:val="1"/>
        </w:rPr>
      </w:pPr>
    </w:p>
    <w:p>
      <w:pPr>
        <w:pStyle w:val="Body"/>
        <w:rPr>
          <w:ins w:id="5387" w:date="2019-06-17T11:03:35Z" w:author="Naveen"/>
          <w:rFonts w:ascii="Arial" w:cs="Arial" w:hAnsi="Arial" w:eastAsia="Arial"/>
          <w:b w:val="1"/>
          <w:bCs w:val="1"/>
        </w:rPr>
      </w:pPr>
    </w:p>
    <w:p>
      <w:pPr>
        <w:pStyle w:val="Body"/>
        <w:ind w:left="851" w:firstLine="0"/>
        <w:rPr>
          <w:ins w:id="5388" w:date="2019-06-17T11:03:35Z" w:author="Naveen"/>
          <w:rFonts w:ascii="Arial" w:cs="Arial" w:hAnsi="Arial" w:eastAsia="Arial"/>
        </w:rPr>
      </w:pPr>
      <w:ins w:id="5389" w:date="2019-06-17T11:03:35Z" w:author="Naveen">
        <w:r>
          <w:rPr>
            <w:rFonts w:ascii="Arial" w:hAnsi="Arial"/>
            <w:rtl w:val="0"/>
            <w:lang w:val="en-US"/>
          </w:rPr>
          <w:t>For each specific test scenario the test supplier shall:</w:t>
        </w:r>
      </w:ins>
    </w:p>
    <w:p>
      <w:pPr>
        <w:pStyle w:val="Body"/>
        <w:ind w:left="851" w:firstLine="0"/>
        <w:rPr>
          <w:ins w:id="5390" w:date="2019-06-17T11:03:35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5391" w:date="2019-06-17T11:03:35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5392" w:date="2019-06-17T11:03:35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5393" w:date="2019-06-17T11:03:35Z" w:author="Naveen">
        <w:r>
          <w:rPr>
            <w:rFonts w:ascii="Arial" w:hAnsi="Arial"/>
            <w:sz w:val="24"/>
            <w:szCs w:val="24"/>
            <w:rtl w:val="0"/>
            <w:lang w:val="en-US"/>
          </w:rPr>
          <w:t xml:space="preserve">A </w:t>
        </w:r>
      </w:ins>
      <w:ins w:id="5394" w:date="2019-06-17T11:03:35Z" w:author="Naveen">
        <w:r>
          <w:rPr>
            <w:rFonts w:ascii="Arial" w:hAnsi="Arial" w:hint="default"/>
            <w:sz w:val="24"/>
            <w:szCs w:val="24"/>
            <w:rtl w:val="0"/>
            <w:lang w:val="en-US"/>
          </w:rPr>
          <w:t>‘</w:t>
        </w:r>
      </w:ins>
      <w:ins w:id="5395" w:date="2019-06-17T11:03:35Z" w:author="Naveen">
        <w:r>
          <w:rPr>
            <w:rFonts w:ascii="Arial" w:hAnsi="Arial"/>
            <w:sz w:val="24"/>
            <w:szCs w:val="24"/>
            <w:rtl w:val="0"/>
            <w:lang w:val="en-US"/>
          </w:rPr>
          <w:t>Top Ten</w:t>
        </w:r>
      </w:ins>
      <w:ins w:id="5396" w:date="2019-06-17T11:03:35Z" w:author="Naveen">
        <w:r>
          <w:rPr>
            <w:rFonts w:ascii="Arial" w:hAnsi="Arial" w:hint="default"/>
            <w:sz w:val="24"/>
            <w:szCs w:val="24"/>
            <w:rtl w:val="0"/>
            <w:lang w:val="en-US"/>
          </w:rPr>
          <w:t xml:space="preserve">’ </w:t>
        </w:r>
      </w:ins>
      <w:ins w:id="5397" w:date="2019-06-17T11:03:35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5398" w:date="2019-06-17T11:03:35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5399" w:date="2019-06-17T11:03:35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5400" w:date="2019-06-17T11:03:35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5401" w:date="2019-06-17T11:03:35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5402" w:date="2019-06-17T11:03:35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5403" w:date="2019-06-17T11:03:35Z" w:author="Naveen"/>
          <w:rFonts w:ascii="Arial" w:cs="Arial" w:hAnsi="Arial" w:eastAsia="Arial"/>
          <w:sz w:val="24"/>
          <w:szCs w:val="24"/>
        </w:rPr>
      </w:pPr>
    </w:p>
    <w:p>
      <w:pPr>
        <w:pStyle w:val="Heading 2"/>
        <w:ind w:left="720" w:firstLine="0"/>
        <w:rPr>
          <w:ins w:id="5404" w:date="2019-06-17T11:03:35Z" w:author="Naveen"/>
          <w:rFonts w:ascii="Arial" w:cs="Arial" w:hAnsi="Arial" w:eastAsia="Arial"/>
          <w:b w:val="1"/>
          <w:bCs w:val="1"/>
          <w:color w:val="000000"/>
          <w:sz w:val="24"/>
          <w:szCs w:val="24"/>
          <w:u w:color="000000"/>
        </w:rPr>
      </w:pPr>
      <w:bookmarkStart w:name="_Toc168" w:id="5405"/>
      <w:ins w:id="5406" w:date="2019-06-17T11:03:35Z" w:author="Naveen">
        <w:r>
          <w:rPr>
            <w:rFonts w:ascii="Arial" w:hAnsi="Arial"/>
            <w:b w:val="1"/>
            <w:bCs w:val="1"/>
            <w:color w:val="000000"/>
            <w:sz w:val="24"/>
            <w:szCs w:val="24"/>
            <w:u w:color="000000"/>
            <w:rtl w:val="0"/>
            <w:lang w:val="en-US"/>
          </w:rPr>
          <w:t xml:space="preserve"> 4.3  Assumptions</w:t>
        </w:r>
      </w:ins>
      <w:bookmarkEnd w:id="5405"/>
    </w:p>
    <w:p>
      <w:pPr>
        <w:pStyle w:val="Body"/>
        <w:rPr>
          <w:ins w:id="5407" w:date="2019-06-17T11:03:35Z" w:author="Naveen"/>
        </w:rPr>
      </w:pPr>
    </w:p>
    <w:p>
      <w:pPr>
        <w:pStyle w:val="Body"/>
        <w:tabs>
          <w:tab w:val="left" w:pos="1560"/>
        </w:tabs>
        <w:ind w:left="851" w:firstLine="0"/>
        <w:rPr>
          <w:ins w:id="5408" w:date="2019-06-17T11:03:35Z" w:author="Naveen"/>
          <w:rFonts w:ascii="Arial" w:cs="Arial" w:hAnsi="Arial" w:eastAsia="Arial"/>
        </w:rPr>
      </w:pPr>
      <w:ins w:id="5409" w:date="2019-06-17T11:03:35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5410" w:date="2019-06-17T11:03:35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5411" w:date="2019-06-17T11:03:35Z" w:author="Naveen">
        <w:r>
          <w:rPr>
            <w:rFonts w:ascii="Arial" w:hAnsi="Arial"/>
            <w:sz w:val="24"/>
            <w:szCs w:val="24"/>
            <w:rtl w:val="0"/>
            <w:lang w:val="en-US"/>
          </w:rPr>
          <w:t>The Penetration Test</w:t>
        </w:r>
      </w:ins>
      <w:ins w:id="5412" w:date="2019-06-17T11:03:35Z" w:author="Naveen">
        <w:r>
          <w:rPr>
            <w:rFonts w:ascii="Arial" w:hAnsi="Arial"/>
            <w:b w:val="1"/>
            <w:bCs w:val="1"/>
            <w:sz w:val="24"/>
            <w:szCs w:val="24"/>
            <w:rtl w:val="0"/>
            <w:lang w:val="en-US"/>
          </w:rPr>
          <w:t xml:space="preserve"> </w:t>
        </w:r>
      </w:ins>
      <w:ins w:id="5413" w:date="2019-06-17T11:03:35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5414" w:date="2019-06-17T11:03:35Z" w:author="Naveen">
        <w:r>
          <w:rPr>
            <w:rFonts w:ascii="Arial" w:hAnsi="Arial"/>
            <w:sz w:val="24"/>
            <w:szCs w:val="24"/>
            <w:rtl w:val="0"/>
            <w:lang w:val="en-US"/>
          </w:rPr>
          <w:t>The Penetration Test</w:t>
        </w:r>
      </w:ins>
      <w:ins w:id="5415" w:date="2019-06-17T11:03:35Z" w:author="Naveen">
        <w:r>
          <w:rPr>
            <w:rFonts w:ascii="Arial" w:hAnsi="Arial"/>
            <w:b w:val="1"/>
            <w:bCs w:val="1"/>
            <w:sz w:val="24"/>
            <w:szCs w:val="24"/>
            <w:rtl w:val="0"/>
            <w:lang w:val="en-US"/>
          </w:rPr>
          <w:t xml:space="preserve"> </w:t>
        </w:r>
      </w:ins>
      <w:ins w:id="5416" w:date="2019-06-17T11:03:35Z" w:author="Naveen">
        <w:r>
          <w:rPr>
            <w:rFonts w:ascii="Arial" w:hAnsi="Arial"/>
            <w:sz w:val="24"/>
            <w:szCs w:val="24"/>
            <w:rtl w:val="0"/>
            <w:lang w:val="en-US"/>
          </w:rPr>
          <w:t xml:space="preserve">will be undertaken in both the Production and Development environments and is required to be a NCSC </w:t>
        </w:r>
      </w:ins>
      <w:ins w:id="5417" w:date="2019-06-17T11:03:35Z" w:author="Naveen">
        <w:r>
          <w:rPr>
            <w:rFonts w:ascii="Arial" w:hAnsi="Arial" w:hint="default"/>
            <w:sz w:val="24"/>
            <w:szCs w:val="24"/>
            <w:rtl w:val="0"/>
            <w:lang w:val="en-US"/>
          </w:rPr>
          <w:t>‘</w:t>
        </w:r>
      </w:ins>
      <w:ins w:id="5418" w:date="2019-06-17T11:03:35Z" w:author="Naveen">
        <w:r>
          <w:rPr>
            <w:rFonts w:ascii="Arial" w:hAnsi="Arial"/>
            <w:sz w:val="24"/>
            <w:szCs w:val="24"/>
            <w:rtl w:val="0"/>
            <w:lang w:val="en-US"/>
          </w:rPr>
          <w:t>Green light</w:t>
        </w:r>
      </w:ins>
      <w:ins w:id="5419" w:date="2019-06-17T11:03:35Z" w:author="Naveen">
        <w:r>
          <w:rPr>
            <w:rFonts w:ascii="Arial" w:hAnsi="Arial" w:hint="default"/>
            <w:sz w:val="24"/>
            <w:szCs w:val="24"/>
            <w:rtl w:val="0"/>
            <w:lang w:val="en-US"/>
          </w:rPr>
          <w:t xml:space="preserve">’ </w:t>
        </w:r>
      </w:ins>
      <w:ins w:id="5420" w:date="2019-06-17T11:03:35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5421" w:date="2019-06-17T11:03:35Z" w:author="Naveen">
        <w:r>
          <w:rPr>
            <w:rFonts w:ascii="Arial" w:hAnsi="Arial"/>
            <w:sz w:val="24"/>
            <w:szCs w:val="24"/>
            <w:rtl w:val="0"/>
            <w:lang w:val="en-US"/>
          </w:rPr>
          <w:t>The Penetration Test</w:t>
        </w:r>
      </w:ins>
      <w:ins w:id="5422" w:date="2019-06-17T11:03:35Z" w:author="Naveen">
        <w:r>
          <w:rPr>
            <w:rFonts w:ascii="Arial" w:hAnsi="Arial"/>
            <w:b w:val="1"/>
            <w:bCs w:val="1"/>
            <w:sz w:val="24"/>
            <w:szCs w:val="24"/>
            <w:rtl w:val="0"/>
            <w:lang w:val="en-US"/>
          </w:rPr>
          <w:t xml:space="preserve"> </w:t>
        </w:r>
      </w:ins>
      <w:ins w:id="5423" w:date="2019-06-17T11:03:35Z" w:author="Naveen">
        <w:r>
          <w:rPr>
            <w:rFonts w:ascii="Arial" w:hAnsi="Arial"/>
            <w:sz w:val="24"/>
            <w:szCs w:val="24"/>
            <w:rtl w:val="0"/>
            <w:lang w:val="en-US"/>
          </w:rPr>
          <w:t xml:space="preserve">will be an exploitation test </w:t>
        </w:r>
      </w:ins>
      <w:ins w:id="5424" w:date="2019-06-17T11:03:35Z" w:author="Naveen">
        <w:r>
          <w:rPr>
            <w:rFonts w:ascii="Arial" w:hAnsi="Arial" w:hint="default"/>
            <w:sz w:val="24"/>
            <w:szCs w:val="24"/>
            <w:rtl w:val="0"/>
            <w:lang w:val="en-US"/>
          </w:rPr>
          <w:t xml:space="preserve">– </w:t>
        </w:r>
      </w:ins>
      <w:ins w:id="5425" w:date="2019-06-17T11:03:35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5426"/>
      <w:ins w:id="5427" w:date="2019-06-17T11:03:35Z" w:author="Naveen">
        <w:r>
          <w:rPr>
            <w:rFonts w:ascii="Arial" w:hAnsi="Arial"/>
            <w:color w:val="0000ff"/>
            <w:u w:color="0000ff"/>
            <w:rtl w:val="0"/>
            <w:lang w:val="en-US"/>
          </w:rPr>
          <w:t>[</w:t>
        </w:r>
      </w:ins>
      <w:ins w:id="5428" w:date="2019-06-17T11:03:35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5426"/>
      <w:r>
        <w:commentReference w:id="5426"/>
      </w:r>
    </w:p>
    <w:p>
      <w:pPr>
        <w:pStyle w:val="List Paragraph"/>
        <w:numPr>
          <w:ilvl w:val="0"/>
          <w:numId w:val="24"/>
        </w:numPr>
        <w:bidi w:val="0"/>
        <w:ind w:right="0"/>
        <w:jc w:val="left"/>
        <w:rPr>
          <w:rFonts w:ascii="Arial" w:hAnsi="Arial"/>
          <w:sz w:val="24"/>
          <w:szCs w:val="24"/>
          <w:rtl w:val="0"/>
          <w:lang w:val="en-US"/>
        </w:rPr>
      </w:pPr>
      <w:ins w:id="5429" w:date="2019-06-17T11:03:35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5430" w:date="2019-06-17T11:03:35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5431" w:date="2019-06-17T11:03:35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5432" w:date="2019-06-17T11:03:35Z" w:author="Naveen">
        <w:r>
          <w:rPr>
            <w:rFonts w:ascii="Arial" w:hAnsi="Arial"/>
            <w:b w:val="1"/>
            <w:bCs w:val="1"/>
            <w:sz w:val="24"/>
            <w:szCs w:val="24"/>
            <w:rtl w:val="0"/>
            <w:lang w:val="en-US"/>
          </w:rPr>
          <w:t xml:space="preserve"> </w:t>
        </w:r>
      </w:ins>
      <w:ins w:id="5433" w:date="2019-06-17T11:03:35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5434" w:date="2019-06-17T11:03:35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5435" w:date="2019-06-17T11:03:35Z" w:author="Naveen"/>
          <w:rFonts w:ascii="Arial" w:cs="Arial" w:hAnsi="Arial" w:eastAsia="Arial"/>
        </w:rPr>
      </w:pPr>
    </w:p>
    <w:p>
      <w:pPr>
        <w:pStyle w:val="Body"/>
        <w:rPr>
          <w:ins w:id="5436" w:date="2019-06-17T11:03:35Z" w:author="Naveen"/>
          <w:rFonts w:ascii="Arial" w:cs="Arial" w:hAnsi="Arial" w:eastAsia="Arial"/>
        </w:rPr>
      </w:pPr>
    </w:p>
    <w:p>
      <w:pPr>
        <w:pStyle w:val="Body"/>
      </w:pPr>
      <w:ins w:id="5437" w:date="2019-06-17T11:03:35Z" w:author="Naveen">
        <w:r>
          <w:rPr>
            <w:rFonts w:ascii="Arial Unicode MS" w:cs="Arial Unicode MS" w:hAnsi="Arial Unicode MS" w:eastAsia="Arial Unicode MS"/>
            <w:b w:val="0"/>
            <w:bCs w:val="0"/>
            <w:i w:val="0"/>
            <w:iCs w:val="0"/>
          </w:rPr>
          <w:br w:type="page"/>
        </w:r>
      </w:ins>
    </w:p>
    <w:p>
      <w:pPr>
        <w:pStyle w:val="Heading"/>
        <w:ind w:firstLine="720"/>
        <w:rPr>
          <w:ins w:id="5438" w:date="2019-06-17T11:03:35Z" w:author="Naveen"/>
          <w:rFonts w:ascii="Arial" w:cs="Arial" w:hAnsi="Arial" w:eastAsia="Arial"/>
          <w:b w:val="1"/>
          <w:bCs w:val="1"/>
          <w:color w:val="000000"/>
          <w:sz w:val="24"/>
          <w:szCs w:val="24"/>
          <w:u w:color="000000"/>
        </w:rPr>
      </w:pPr>
      <w:bookmarkStart w:name="_Toc169" w:id="5439"/>
      <w:ins w:id="5440" w:date="2019-06-17T11:03:35Z" w:author="Naveen">
        <w:r>
          <w:rPr>
            <w:rFonts w:ascii="Arial" w:hAnsi="Arial"/>
            <w:b w:val="1"/>
            <w:bCs w:val="1"/>
            <w:color w:val="000000"/>
            <w:sz w:val="24"/>
            <w:szCs w:val="24"/>
            <w:u w:color="000000"/>
            <w:rtl w:val="0"/>
            <w:lang w:val="it-IT"/>
          </w:rPr>
          <w:t xml:space="preserve">Appendices </w:t>
        </w:r>
      </w:ins>
      <w:bookmarkEnd w:id="5439"/>
    </w:p>
    <w:p>
      <w:pPr>
        <w:pStyle w:val="Body"/>
        <w:rPr>
          <w:ins w:id="5441" w:date="2019-06-17T11:03:35Z" w:author="Naveen"/>
        </w:rPr>
      </w:pPr>
    </w:p>
    <w:p>
      <w:pPr>
        <w:pStyle w:val="Body"/>
        <w:ind w:left="720" w:firstLine="0"/>
        <w:rPr>
          <w:ins w:id="5442" w:date="2019-06-17T11:03:35Z" w:author="Naveen"/>
          <w:rFonts w:ascii="Arial" w:cs="Arial" w:hAnsi="Arial" w:eastAsia="Arial"/>
          <w:color w:val="0000ff"/>
          <w:u w:color="0000ff"/>
        </w:rPr>
      </w:pPr>
    </w:p>
    <w:p>
      <w:pPr>
        <w:pStyle w:val="Heading 2"/>
        <w:ind w:left="709" w:firstLine="11"/>
        <w:rPr>
          <w:ins w:id="5443" w:date="2019-06-17T11:03:35Z" w:author="Naveen"/>
          <w:rFonts w:ascii="Arial" w:cs="Arial" w:hAnsi="Arial" w:eastAsia="Arial"/>
          <w:b w:val="1"/>
          <w:bCs w:val="1"/>
          <w:color w:val="000000"/>
          <w:sz w:val="24"/>
          <w:szCs w:val="24"/>
          <w:u w:color="000000"/>
        </w:rPr>
      </w:pPr>
      <w:bookmarkStart w:name="_Toc170" w:id="5444"/>
      <w:commentRangeStart w:id="5445"/>
      <w:ins w:id="5446" w:date="2019-06-17T11:03:35Z" w:author="Naveen">
        <w:r>
          <w:rPr>
            <w:rFonts w:ascii="Arial" w:hAnsi="Arial"/>
            <w:b w:val="1"/>
            <w:bCs w:val="1"/>
            <w:color w:val="000000"/>
            <w:sz w:val="24"/>
            <w:szCs w:val="24"/>
            <w:u w:color="000000"/>
            <w:rtl w:val="0"/>
            <w:lang w:val="da-DK"/>
          </w:rPr>
          <w:t xml:space="preserve">Appendix 1 </w:t>
        </w:r>
      </w:ins>
      <w:ins w:id="5447" w:date="2019-06-17T11:03:35Z" w:author="Naveen">
        <w:r>
          <w:rPr>
            <w:rFonts w:ascii="Arial" w:hAnsi="Arial" w:hint="default"/>
            <w:b w:val="1"/>
            <w:bCs w:val="1"/>
            <w:color w:val="000000"/>
            <w:sz w:val="24"/>
            <w:szCs w:val="24"/>
            <w:u w:color="000000"/>
            <w:rtl w:val="0"/>
            <w:lang w:val="en-US"/>
          </w:rPr>
          <w:t xml:space="preserve">– </w:t>
        </w:r>
      </w:ins>
      <w:ins w:id="5448" w:date="2019-06-17T11:03:35Z" w:author="Naveen">
        <w:r>
          <w:rPr>
            <w:rFonts w:ascii="Arial" w:hAnsi="Arial"/>
            <w:b w:val="1"/>
            <w:bCs w:val="1"/>
            <w:color w:val="000000"/>
            <w:sz w:val="24"/>
            <w:szCs w:val="24"/>
            <w:u w:color="000000"/>
            <w:rtl w:val="0"/>
          </w:rPr>
          <w:t xml:space="preserve">NHSBSA </w:t>
        </w:r>
      </w:ins>
      <w:ins w:id="5449" w:date="2019-06-17T11:03:35Z" w:author="Naveen">
        <w:r>
          <w:rPr>
            <w:rFonts w:ascii="Arial" w:hAnsi="Arial"/>
            <w:i w:val="1"/>
            <w:iCs w:val="1"/>
            <w:color w:val="0000ff"/>
            <w:u w:color="0000ff"/>
            <w:rtl w:val="0"/>
            <w:lang w:val="en-US"/>
          </w:rPr>
          <w:t>[insert project or service name]</w:t>
        </w:r>
      </w:ins>
      <w:ins w:id="5450" w:date="2019-06-17T11:03:35Z" w:author="Naveen">
        <w:r>
          <w:rPr>
            <w:rFonts w:ascii="Arial" w:hAnsi="Arial"/>
            <w:rtl w:val="0"/>
          </w:rPr>
          <w:t xml:space="preserve"> </w:t>
        </w:r>
      </w:ins>
      <w:ins w:id="5451" w:date="2019-06-17T11:03:35Z" w:author="Naveen">
        <w:r>
          <w:rPr>
            <w:rFonts w:ascii="Arial" w:hAnsi="Arial"/>
            <w:b w:val="1"/>
            <w:bCs w:val="1"/>
            <w:color w:val="000000"/>
            <w:sz w:val="24"/>
            <w:szCs w:val="24"/>
            <w:u w:color="000000"/>
            <w:rtl w:val="0"/>
            <w:lang w:val="en-US"/>
          </w:rPr>
          <w:t>Firewall/Security Groups</w:t>
        </w:r>
      </w:ins>
      <w:commentRangeEnd w:id="5445"/>
      <w:r>
        <w:commentReference w:id="5445"/>
      </w:r>
      <w:bookmarkEnd w:id="5444"/>
    </w:p>
    <w:p>
      <w:pPr>
        <w:pStyle w:val="Body"/>
        <w:rPr>
          <w:ins w:id="5452" w:date="2019-06-17T11:03:35Z" w:author="Naveen"/>
        </w:rPr>
      </w:pPr>
    </w:p>
    <w:p>
      <w:pPr>
        <w:pStyle w:val="Body"/>
        <w:ind w:left="709" w:firstLine="0"/>
        <w:rPr>
          <w:ins w:id="5453" w:date="2019-06-17T11:03:35Z" w:author="Naveen"/>
          <w:rFonts w:ascii="Arial" w:cs="Arial" w:hAnsi="Arial" w:eastAsia="Arial"/>
        </w:rPr>
      </w:pPr>
      <w:ins w:id="5454" w:date="2019-06-17T11:03:35Z" w:author="Naveen">
        <w:r>
          <w:rPr>
            <w:rFonts w:ascii="Arial" w:hAnsi="Arial"/>
            <w:rtl w:val="0"/>
            <w:lang w:val="en-US"/>
          </w:rPr>
          <w:t xml:space="preserve">List of security groups with associated ports and IP restrictions for the </w:t>
        </w:r>
      </w:ins>
      <w:ins w:id="5455" w:date="2019-06-17T11:03:35Z" w:author="Naveen">
        <w:r>
          <w:rPr>
            <w:rFonts w:ascii="Arial" w:hAnsi="Arial"/>
            <w:i w:val="1"/>
            <w:iCs w:val="1"/>
            <w:color w:val="0000ff"/>
            <w:u w:color="0000ff"/>
            <w:rtl w:val="0"/>
            <w:lang w:val="en-US"/>
          </w:rPr>
          <w:t>[insert project or service name]</w:t>
        </w:r>
      </w:ins>
      <w:ins w:id="5456" w:date="2019-06-17T11:03:35Z" w:author="Naveen">
        <w:r>
          <w:rPr>
            <w:rFonts w:ascii="Arial" w:hAnsi="Arial"/>
            <w:rtl w:val="0"/>
            <w:lang w:val="en-US"/>
          </w:rPr>
          <w:t xml:space="preserve"> service</w:t>
        </w:r>
      </w:ins>
    </w:p>
    <w:p>
      <w:pPr>
        <w:pStyle w:val="Body"/>
        <w:rPr>
          <w:ins w:id="5457" w:date="2019-06-17T11:03:35Z" w:author="Naveen"/>
        </w:rPr>
      </w:pPr>
    </w:p>
    <w:p>
      <w:pPr>
        <w:pStyle w:val="Body"/>
        <w:rPr>
          <w:ins w:id="5458" w:date="2019-06-17T11:03:35Z" w:author="Naveen"/>
        </w:rPr>
      </w:pPr>
    </w:p>
    <w:p>
      <w:pPr>
        <w:pStyle w:val="Body"/>
        <w:rPr>
          <w:ins w:id="5459" w:date="2019-06-17T11:03:35Z" w:author="Naveen"/>
        </w:rPr>
      </w:pPr>
    </w:p>
    <w:p>
      <w:pPr>
        <w:pStyle w:val="Heading 2"/>
        <w:ind w:firstLine="709"/>
        <w:rPr>
          <w:ins w:id="5460" w:date="2019-06-17T11:03:35Z" w:author="Naveen"/>
          <w:rFonts w:ascii="Arial" w:cs="Arial" w:hAnsi="Arial" w:eastAsia="Arial"/>
          <w:b w:val="1"/>
          <w:bCs w:val="1"/>
          <w:color w:val="000000"/>
          <w:sz w:val="24"/>
          <w:szCs w:val="24"/>
          <w:u w:color="000000"/>
        </w:rPr>
      </w:pPr>
      <w:bookmarkStart w:name="_Toc171" w:id="5461"/>
      <w:commentRangeStart w:id="5462"/>
      <w:ins w:id="5463" w:date="2019-06-17T11:03:35Z" w:author="Naveen">
        <w:r>
          <w:rPr>
            <w:rFonts w:ascii="Arial" w:hAnsi="Arial"/>
            <w:b w:val="1"/>
            <w:bCs w:val="1"/>
            <w:color w:val="000000"/>
            <w:sz w:val="24"/>
            <w:szCs w:val="24"/>
            <w:u w:color="000000"/>
            <w:rtl w:val="0"/>
            <w:lang w:val="da-DK"/>
          </w:rPr>
          <w:t xml:space="preserve">Appendix 2 </w:t>
        </w:r>
      </w:ins>
      <w:ins w:id="5464" w:date="2019-06-17T11:03:35Z" w:author="Naveen">
        <w:r>
          <w:rPr>
            <w:rFonts w:ascii="Arial" w:hAnsi="Arial" w:hint="default"/>
            <w:b w:val="1"/>
            <w:bCs w:val="1"/>
            <w:color w:val="000000"/>
            <w:sz w:val="24"/>
            <w:szCs w:val="24"/>
            <w:u w:color="000000"/>
            <w:rtl w:val="0"/>
            <w:lang w:val="en-US"/>
          </w:rPr>
          <w:t xml:space="preserve">– </w:t>
        </w:r>
      </w:ins>
      <w:ins w:id="5465" w:date="2019-06-17T11:03:35Z" w:author="Naveen">
        <w:r>
          <w:rPr>
            <w:rFonts w:ascii="Arial" w:hAnsi="Arial"/>
            <w:b w:val="1"/>
            <w:bCs w:val="1"/>
            <w:color w:val="000000"/>
            <w:sz w:val="24"/>
            <w:szCs w:val="24"/>
            <w:u w:color="000000"/>
            <w:rtl w:val="0"/>
            <w:lang w:val="en-US"/>
          </w:rPr>
          <w:t>Application flows/user journey</w:t>
        </w:r>
      </w:ins>
      <w:commentRangeEnd w:id="5462"/>
      <w:r>
        <w:commentReference w:id="5462"/>
      </w:r>
      <w:bookmarkEnd w:id="5461"/>
    </w:p>
    <w:p>
      <w:pPr>
        <w:pStyle w:val="Heading 2"/>
        <w:ind w:firstLine="709"/>
        <w:rPr>
          <w:ins w:id="5466" w:date="2019-06-17T11:03:35Z" w:author="Naveen"/>
          <w:rFonts w:ascii="Arial" w:cs="Arial" w:hAnsi="Arial" w:eastAsia="Arial"/>
          <w:b w:val="1"/>
          <w:bCs w:val="1"/>
          <w:color w:val="000000"/>
          <w:sz w:val="24"/>
          <w:szCs w:val="24"/>
          <w:u w:color="000000"/>
        </w:rPr>
      </w:pPr>
    </w:p>
    <w:p>
      <w:pPr>
        <w:pStyle w:val="Body"/>
        <w:ind w:firstLine="720"/>
        <w:rPr>
          <w:ins w:id="5467" w:date="2019-06-17T11:03:35Z" w:author="Naveen"/>
          <w:rFonts w:ascii="Arial" w:cs="Arial" w:hAnsi="Arial" w:eastAsia="Arial"/>
          <w:b w:val="1"/>
          <w:bCs w:val="1"/>
          <w:color w:val="000000"/>
          <w:u w:color="000000"/>
        </w:rPr>
      </w:pPr>
    </w:p>
    <w:p>
      <w:pPr>
        <w:pStyle w:val="Body"/>
        <w:ind w:firstLine="720"/>
        <w:rPr>
          <w:ins w:id="5468" w:date="2019-06-17T11:03:35Z" w:author="Naveen"/>
          <w:rFonts w:ascii="Arial" w:cs="Arial" w:hAnsi="Arial" w:eastAsia="Arial"/>
          <w:b w:val="1"/>
          <w:bCs w:val="1"/>
          <w:color w:val="000000"/>
          <w:u w:color="000000"/>
        </w:rPr>
      </w:pPr>
    </w:p>
    <w:p>
      <w:pPr>
        <w:pStyle w:val="Body"/>
        <w:ind w:firstLine="720"/>
        <w:rPr>
          <w:ins w:id="5469" w:date="2019-06-17T11:03:35Z" w:author="Naveen"/>
          <w:rFonts w:ascii="Arial" w:cs="Arial" w:hAnsi="Arial" w:eastAsia="Arial"/>
          <w:b w:val="1"/>
          <w:bCs w:val="1"/>
          <w:color w:val="000000"/>
          <w:u w:color="000000"/>
        </w:rPr>
      </w:pPr>
      <w:ins w:id="5470" w:date="2019-06-17T11:03:35Z" w:author="Naveen">
        <w:r>
          <w:rPr>
            <w:rFonts w:ascii="Arial" w:cs="Arial" w:hAnsi="Arial" w:eastAsia="Arial"/>
            <w:b w:val="1"/>
            <w:bCs w:val="1"/>
            <w:color w:val="000000"/>
            <w:u w:color="000000"/>
          </w:rPr>
          <w:br w:type="textWrapping"/>
        </w:r>
      </w:ins>
      <w:commentRangeStart w:id="5471"/>
    </w:p>
    <w:p>
      <w:pPr>
        <w:pStyle w:val="Body"/>
        <w:ind w:firstLine="720"/>
        <w:rPr>
          <w:ins w:id="5472" w:date="2019-06-17T11:03:35Z" w:author="Naveen"/>
          <w:rFonts w:ascii="Arial" w:cs="Arial" w:hAnsi="Arial" w:eastAsia="Arial"/>
          <w:b w:val="1"/>
          <w:bCs w:val="1"/>
          <w:color w:val="000000"/>
          <w:u w:color="000000"/>
        </w:rPr>
      </w:pPr>
    </w:p>
    <w:p>
      <w:pPr>
        <w:pStyle w:val="Heading 2"/>
        <w:ind w:firstLine="709"/>
        <w:rPr>
          <w:ins w:id="5473" w:date="2019-06-17T11:03:35Z" w:author="Naveen"/>
          <w:rFonts w:ascii="Arial" w:cs="Arial" w:hAnsi="Arial" w:eastAsia="Arial"/>
          <w:b w:val="1"/>
          <w:bCs w:val="1"/>
          <w:color w:val="000000"/>
          <w:sz w:val="24"/>
          <w:szCs w:val="24"/>
          <w:u w:color="000000"/>
        </w:rPr>
      </w:pPr>
      <w:bookmarkStart w:name="_Toc172" w:id="5474"/>
      <w:ins w:id="5475" w:date="2019-06-17T11:03:35Z" w:author="Naveen">
        <w:r>
          <w:rPr>
            <w:rFonts w:ascii="Arial" w:hAnsi="Arial"/>
            <w:b w:val="1"/>
            <w:bCs w:val="1"/>
            <w:color w:val="000000"/>
            <w:sz w:val="24"/>
            <w:szCs w:val="24"/>
            <w:u w:color="000000"/>
            <w:rtl w:val="0"/>
            <w:lang w:val="da-DK"/>
          </w:rPr>
          <w:t xml:space="preserve">Appendix 3 </w:t>
        </w:r>
      </w:ins>
      <w:ins w:id="5476" w:date="2019-06-17T11:03:35Z" w:author="Naveen">
        <w:r>
          <w:rPr>
            <w:rFonts w:ascii="Arial" w:hAnsi="Arial" w:hint="default"/>
            <w:b w:val="1"/>
            <w:bCs w:val="1"/>
            <w:color w:val="000000"/>
            <w:sz w:val="24"/>
            <w:szCs w:val="24"/>
            <w:u w:color="000000"/>
            <w:rtl w:val="0"/>
            <w:lang w:val="en-US"/>
          </w:rPr>
          <w:t xml:space="preserve">– </w:t>
        </w:r>
      </w:ins>
      <w:ins w:id="5477" w:date="2019-06-17T11:03:35Z" w:author="Naveen">
        <w:r>
          <w:rPr>
            <w:rFonts w:ascii="Arial" w:hAnsi="Arial"/>
            <w:b w:val="1"/>
            <w:bCs w:val="1"/>
            <w:color w:val="000000"/>
            <w:sz w:val="24"/>
            <w:szCs w:val="24"/>
            <w:u w:color="000000"/>
            <w:rtl w:val="0"/>
            <w:lang w:val="en-US"/>
          </w:rPr>
          <w:t>Application screenshots</w:t>
        </w:r>
      </w:ins>
      <w:commentRangeEnd w:id="5471"/>
      <w:r>
        <w:commentReference w:id="5471"/>
      </w:r>
      <w:bookmarkEnd w:id="5474"/>
    </w:p>
    <w:p>
      <w:pPr>
        <w:pStyle w:val="Body"/>
        <w:rPr>
          <w:ins w:id="5478" w:date="2019-06-17T11:03:35Z" w:author="Naveen"/>
        </w:rPr>
      </w:pPr>
    </w:p>
    <w:p>
      <w:pPr>
        <w:pStyle w:val="Body"/>
        <w:rPr>
          <w:ins w:id="5479" w:date="2019-06-17T11:03:35Z" w:author="Naveen"/>
        </w:rPr>
      </w:pPr>
    </w:p>
    <w:p>
      <w:pPr>
        <w:pStyle w:val="Body"/>
        <w:rPr>
          <w:ins w:id="5480" w:date="2019-06-17T11:03:35Z" w:author="Naveen"/>
        </w:rPr>
      </w:pPr>
    </w:p>
    <w:p>
      <w:pPr>
        <w:pStyle w:val="Body"/>
        <w:rPr>
          <w:ins w:id="5481" w:date="2019-06-17T11:03:35Z" w:author="Naveen"/>
        </w:rPr>
      </w:pPr>
    </w:p>
    <w:p>
      <w:pPr>
        <w:pStyle w:val="Body"/>
        <w:rPr>
          <w:ins w:id="5482" w:date="2019-06-17T11:03:35Z" w:author="Naveen"/>
        </w:rPr>
      </w:pPr>
    </w:p>
    <w:p>
      <w:pPr>
        <w:pStyle w:val="Heading 2"/>
        <w:ind w:firstLine="709"/>
        <w:rPr>
          <w:ins w:id="5483" w:date="2019-06-17T11:03:35Z" w:author="Naveen"/>
          <w:rFonts w:ascii="Arial" w:cs="Arial" w:hAnsi="Arial" w:eastAsia="Arial"/>
          <w:b w:val="1"/>
          <w:bCs w:val="1"/>
          <w:color w:val="000000"/>
          <w:sz w:val="24"/>
          <w:szCs w:val="24"/>
          <w:u w:color="000000"/>
        </w:rPr>
      </w:pPr>
      <w:bookmarkStart w:name="_Toc173" w:id="5484"/>
      <w:commentRangeStart w:id="5485"/>
      <w:ins w:id="5486" w:date="2019-06-17T11:03:35Z" w:author="Naveen">
        <w:r>
          <w:rPr>
            <w:rFonts w:ascii="Arial" w:hAnsi="Arial"/>
            <w:b w:val="1"/>
            <w:bCs w:val="1"/>
            <w:color w:val="000000"/>
            <w:sz w:val="24"/>
            <w:szCs w:val="24"/>
            <w:u w:color="000000"/>
            <w:rtl w:val="0"/>
            <w:lang w:val="da-DK"/>
          </w:rPr>
          <w:t xml:space="preserve">Appendix 4 </w:t>
        </w:r>
      </w:ins>
      <w:ins w:id="5487" w:date="2019-06-17T11:03:35Z" w:author="Naveen">
        <w:r>
          <w:rPr>
            <w:rFonts w:ascii="Arial" w:hAnsi="Arial" w:hint="default"/>
            <w:b w:val="1"/>
            <w:bCs w:val="1"/>
            <w:color w:val="000000"/>
            <w:sz w:val="24"/>
            <w:szCs w:val="24"/>
            <w:u w:color="000000"/>
            <w:rtl w:val="0"/>
            <w:lang w:val="en-US"/>
          </w:rPr>
          <w:t xml:space="preserve">– </w:t>
        </w:r>
      </w:ins>
      <w:ins w:id="5488" w:date="2019-06-17T11:03:35Z" w:author="Naveen">
        <w:r>
          <w:rPr>
            <w:rFonts w:ascii="Arial" w:hAnsi="Arial"/>
            <w:b w:val="1"/>
            <w:bCs w:val="1"/>
            <w:color w:val="000000"/>
            <w:sz w:val="24"/>
            <w:szCs w:val="24"/>
            <w:u w:color="000000"/>
            <w:rtl w:val="0"/>
            <w:lang w:val="fr-FR"/>
          </w:rPr>
          <w:t>NTA Monitor scoping questionnaire</w:t>
        </w:r>
      </w:ins>
      <w:commentRangeEnd w:id="5485"/>
      <w:r>
        <w:commentReference w:id="5485"/>
      </w:r>
      <w:bookmarkEnd w:id="5484"/>
    </w:p>
    <w:p>
      <w:pPr>
        <w:pStyle w:val="Body"/>
        <w:ind w:firstLine="720"/>
        <w:rPr>
          <w:ins w:id="5489" w:date="2019-06-17T11:03:35Z" w:author="Naveen"/>
          <w:rFonts w:ascii="Arial" w:cs="Arial" w:hAnsi="Arial" w:eastAsia="Arial"/>
          <w:b w:val="1"/>
          <w:bCs w:val="1"/>
          <w:color w:val="000000"/>
          <w:u w:color="000000"/>
        </w:rPr>
      </w:pPr>
    </w:p>
    <w:p>
      <w:pPr>
        <w:pStyle w:val="Body"/>
        <w:ind w:firstLine="1701"/>
        <w:rPr>
          <w:ins w:id="5490" w:date="2019-06-17T11:03:35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5491" w:date="2019-06-17T11:03:35Z" w:author="Naveen"/>
          <w:rFonts w:ascii="Arial" w:cs="Arial" w:hAnsi="Arial" w:eastAsia="Arial"/>
          <w:b w:val="1"/>
          <w:bCs w:val="1"/>
          <w:color w:val="000000"/>
          <w:u w:color="000000"/>
        </w:rPr>
      </w:pPr>
    </w:p>
    <w:p>
      <w:pPr>
        <w:pStyle w:val="Body"/>
        <w:ind w:firstLine="1701"/>
        <w:rPr>
          <w:ins w:id="5492" w:date="2019-06-17T11:03:35Z" w:author="Naveen"/>
          <w:rFonts w:ascii="Arial" w:cs="Arial" w:hAnsi="Arial" w:eastAsia="Arial"/>
          <w:b w:val="1"/>
          <w:bCs w:val="1"/>
          <w:color w:val="000000"/>
          <w:u w:color="000000"/>
        </w:rPr>
      </w:pPr>
    </w:p>
    <w:p>
      <w:pPr>
        <w:pStyle w:val="Body"/>
        <w:ind w:firstLine="1701"/>
        <w:rPr>
          <w:ins w:id="5493" w:date="2019-06-17T11:03:35Z" w:author="Naveen"/>
          <w:rFonts w:ascii="Arial" w:cs="Arial" w:hAnsi="Arial" w:eastAsia="Arial"/>
          <w:b w:val="1"/>
          <w:bCs w:val="1"/>
          <w:color w:val="000000"/>
          <w:u w:color="000000"/>
        </w:rPr>
      </w:pPr>
    </w:p>
    <w:p>
      <w:pPr>
        <w:pStyle w:val="Heading 2"/>
        <w:ind w:left="1276" w:hanging="567"/>
        <w:rPr>
          <w:ins w:id="5494" w:date="2019-06-17T11:03:35Z" w:author="Naveen"/>
          <w:rFonts w:ascii="Arial" w:cs="Arial" w:hAnsi="Arial" w:eastAsia="Arial"/>
          <w:b w:val="1"/>
          <w:bCs w:val="1"/>
          <w:color w:val="000000"/>
          <w:sz w:val="24"/>
          <w:szCs w:val="24"/>
          <w:u w:color="000000"/>
        </w:rPr>
      </w:pPr>
      <w:bookmarkStart w:name="_Toc174" w:id="5495"/>
      <w:commentRangeStart w:id="5496"/>
      <w:ins w:id="5497" w:date="2019-06-17T11:03:35Z" w:author="Naveen">
        <w:r>
          <w:rPr>
            <w:rFonts w:ascii="Arial" w:hAnsi="Arial"/>
            <w:b w:val="1"/>
            <w:bCs w:val="1"/>
            <w:color w:val="000000"/>
            <w:sz w:val="24"/>
            <w:szCs w:val="24"/>
            <w:u w:color="000000"/>
            <w:rtl w:val="0"/>
            <w:lang w:val="da-DK"/>
          </w:rPr>
          <w:t xml:space="preserve">Appendix 5 </w:t>
        </w:r>
      </w:ins>
      <w:ins w:id="5498" w:date="2019-06-17T11:03:35Z" w:author="Naveen">
        <w:r>
          <w:rPr>
            <w:rFonts w:ascii="Arial" w:hAnsi="Arial" w:hint="default"/>
            <w:b w:val="1"/>
            <w:bCs w:val="1"/>
            <w:color w:val="000000"/>
            <w:sz w:val="24"/>
            <w:szCs w:val="24"/>
            <w:u w:color="000000"/>
            <w:rtl w:val="0"/>
            <w:lang w:val="en-US"/>
          </w:rPr>
          <w:t xml:space="preserve">– </w:t>
        </w:r>
      </w:ins>
      <w:ins w:id="5499" w:date="2019-06-17T11:03:35Z" w:author="Naveen">
        <w:r>
          <w:rPr>
            <w:rFonts w:ascii="Arial" w:hAnsi="Arial"/>
            <w:b w:val="1"/>
            <w:bCs w:val="1"/>
            <w:color w:val="000000"/>
            <w:sz w:val="24"/>
            <w:szCs w:val="24"/>
            <w:u w:color="000000"/>
            <w:rtl w:val="0"/>
          </w:rPr>
          <w:t>NTA Monitor test plan</w:t>
        </w:r>
      </w:ins>
      <w:commentRangeEnd w:id="5496"/>
      <w:r>
        <w:commentReference w:id="5496"/>
      </w:r>
      <w:bookmarkEnd w:id="5495"/>
    </w:p>
    <w:p>
      <w:pPr>
        <w:pStyle w:val="Body"/>
        <w:rPr>
          <w:ins w:id="5500" w:date="2019-06-17T11:03:35Z" w:author="Naveen"/>
        </w:rPr>
      </w:pPr>
    </w:p>
    <w:p>
      <w:pPr>
        <w:pStyle w:val="Body"/>
        <w:rPr>
          <w:ins w:id="5501" w:date="2019-06-17T11:03:35Z" w:author="Naveen"/>
        </w:rPr>
      </w:pPr>
    </w:p>
    <w:p>
      <w:pPr>
        <w:pStyle w:val="Body"/>
        <w:rPr>
          <w:ins w:id="5502" w:date="2019-06-17T11:03:35Z" w:author="Naveen"/>
        </w:rPr>
      </w:pPr>
    </w:p>
    <w:p>
      <w:pPr>
        <w:pStyle w:val="Body"/>
        <w:rPr>
          <w:ins w:id="5503" w:date="2019-06-17T11:03:35Z" w:author="Naveen"/>
        </w:rPr>
      </w:pPr>
    </w:p>
    <w:p>
      <w:pPr>
        <w:pStyle w:val="Body"/>
        <w:rPr>
          <w:ins w:id="5504" w:date="2019-06-17T11:03:35Z" w:author="Naveen"/>
        </w:rPr>
      </w:pPr>
      <w:ins w:id="5505" w:date="2019-06-17T11:03:35Z" w:author="Naveen">
        <w:r>
          <w:rPr/>
          <w:br w:type="textWrapping"/>
        </w:r>
      </w:ins>
      <w:commentRangeStart w:id="5506"/>
    </w:p>
    <w:p>
      <w:pPr>
        <w:pStyle w:val="Body"/>
        <w:ind w:left="709" w:firstLine="0"/>
        <w:rPr>
          <w:ins w:id="5507" w:date="2019-06-17T11:03:35Z" w:author="Naveen"/>
          <w:rFonts w:ascii="Arial" w:cs="Arial" w:hAnsi="Arial" w:eastAsia="Arial"/>
          <w:b w:val="1"/>
          <w:bCs w:val="1"/>
          <w:color w:val="000000"/>
          <w:u w:color="000000"/>
        </w:rPr>
      </w:pPr>
      <w:ins w:id="5508" w:date="2019-06-17T11:03:35Z" w:author="Naveen">
        <w:r>
          <w:rPr>
            <w:rFonts w:ascii="Arial" w:hAnsi="Arial"/>
            <w:b w:val="1"/>
            <w:bCs w:val="1"/>
            <w:color w:val="000000"/>
            <w:u w:color="000000"/>
            <w:rtl w:val="0"/>
            <w:lang w:val="da-DK"/>
          </w:rPr>
          <w:t>Appendix 6</w:t>
        </w:r>
      </w:ins>
      <w:ins w:id="5509" w:date="2019-06-17T11:03:35Z" w:author="Naveen">
        <w:r>
          <w:rPr>
            <w:rFonts w:ascii="Arial" w:hAnsi="Arial" w:hint="default"/>
            <w:b w:val="1"/>
            <w:bCs w:val="1"/>
            <w:color w:val="000000"/>
            <w:u w:color="000000"/>
            <w:rtl w:val="0"/>
            <w:lang w:val="en-US"/>
          </w:rPr>
          <w:t xml:space="preserve"> – </w:t>
        </w:r>
      </w:ins>
      <w:ins w:id="5510" w:date="2019-06-17T11:03:35Z" w:author="Naveen">
        <w:r>
          <w:rPr>
            <w:rFonts w:ascii="Arial" w:hAnsi="Arial"/>
            <w:b w:val="1"/>
            <w:bCs w:val="1"/>
            <w:color w:val="000000"/>
            <w:u w:color="000000"/>
            <w:rtl w:val="0"/>
            <w:lang w:val="en-US"/>
          </w:rPr>
          <w:t>Penetration tester user guide for NHSBSA AWS platform</w:t>
        </w:r>
      </w:ins>
      <w:commentRangeEnd w:id="5506"/>
      <w:r>
        <w:commentReference w:id="5506"/>
      </w:r>
    </w:p>
    <w:p>
      <w:pPr>
        <w:pStyle w:val="Body"/>
        <w:ind w:firstLine="720"/>
        <w:rPr>
          <w:ins w:id="5511" w:date="2019-06-17T11:03:35Z" w:author="Naveen"/>
          <w:b w:val="1"/>
          <w:bCs w:val="1"/>
          <w:color w:val="000000"/>
          <w:u w:color="000000"/>
        </w:rPr>
      </w:pPr>
    </w:p>
    <w:p>
      <w:pPr>
        <w:pStyle w:val="Body"/>
        <w:ind w:firstLine="720"/>
        <w:rPr>
          <w:ins w:id="5512" w:date="2019-06-17T11:03:35Z" w:author="Naveen"/>
          <w:b w:val="1"/>
          <w:bCs w:val="1"/>
          <w:color w:val="000000"/>
          <w:u w:color="000000"/>
        </w:rPr>
      </w:pPr>
      <w:r>
        <w:rPr>
          <w:b w:val="1"/>
          <w:bCs w:val="1"/>
          <w:color w:val="000000"/>
          <w:u w:color="000000"/>
        </w:rPr>
        <w:drawing>
          <wp:inline distT="0" distB="0" distL="0" distR="0">
            <wp:extent cx="1314450" cy="84772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5513" w:date="2019-06-17T11:03:35Z" w:author="Naveen"/>
          <w:rFonts w:ascii="Arial" w:cs="Arial" w:hAnsi="Arial" w:eastAsia="Arial"/>
          <w:color w:val="000000"/>
          <w:u w:color="000000"/>
        </w:rPr>
      </w:pPr>
    </w:p>
    <w:p>
      <w:pPr>
        <w:pStyle w:val="Body"/>
        <w:ind w:left="709" w:firstLine="0"/>
        <w:rPr>
          <w:ins w:id="5514" w:date="2019-06-17T11:03:35Z" w:author="Naveen"/>
          <w:rFonts w:ascii="Arial" w:cs="Arial" w:hAnsi="Arial" w:eastAsia="Arial"/>
          <w:b w:val="1"/>
          <w:bCs w:val="1"/>
          <w:color w:val="000000"/>
          <w:u w:color="000000"/>
        </w:rPr>
      </w:pPr>
      <w:ins w:id="5515" w:date="2019-06-17T11:03:35Z" w:author="Naveen">
        <w:r>
          <w:rPr/>
          <w:tab/>
        </w:r>
      </w:ins>
      <w:commentRangeStart w:id="5516"/>
      <w:ins w:id="5517" w:date="2019-06-17T11:03:35Z" w:author="Naveen">
        <w:r>
          <w:rPr>
            <w:rFonts w:ascii="Arial" w:hAnsi="Arial"/>
            <w:b w:val="1"/>
            <w:bCs w:val="1"/>
            <w:color w:val="000000"/>
            <w:u w:color="000000"/>
            <w:rtl w:val="0"/>
            <w:lang w:val="da-DK"/>
          </w:rPr>
          <w:t>Appendix 7</w:t>
        </w:r>
      </w:ins>
      <w:ins w:id="5518" w:date="2019-06-17T11:03:35Z" w:author="Naveen">
        <w:r>
          <w:rPr>
            <w:rFonts w:ascii="Arial" w:hAnsi="Arial" w:hint="default"/>
            <w:b w:val="1"/>
            <w:bCs w:val="1"/>
            <w:color w:val="000000"/>
            <w:u w:color="000000"/>
            <w:rtl w:val="0"/>
            <w:lang w:val="en-US"/>
          </w:rPr>
          <w:t xml:space="preserve"> – </w:t>
        </w:r>
      </w:ins>
      <w:ins w:id="5519" w:date="2019-06-17T11:03:35Z" w:author="Naveen">
        <w:r>
          <w:rPr>
            <w:rFonts w:ascii="Arial" w:hAnsi="Arial"/>
            <w:b w:val="1"/>
            <w:bCs w:val="1"/>
            <w:color w:val="000000"/>
            <w:u w:color="000000"/>
            <w:rtl w:val="0"/>
            <w:lang w:val="en-US"/>
          </w:rPr>
          <w:t>Log in credentials</w:t>
        </w:r>
      </w:ins>
      <w:commentRangeEnd w:id="5516"/>
      <w:r>
        <w:commentReference w:id="5516"/>
      </w:r>
    </w:p>
    <w:p>
      <w:pPr>
        <w:pStyle w:val="Body"/>
        <w:rPr>
          <w:ins w:id="5520" w:date="2019-06-17T11:03:35Z" w:author="Naveen"/>
        </w:rPr>
      </w:pPr>
    </w:p>
    <w:p>
      <w:pPr>
        <w:pStyle w:val="Body"/>
        <w:ind w:firstLine="709"/>
        <w:rPr>
          <w:ins w:id="5521" w:date="2019-06-17T11:03:35Z" w:author="Naveen"/>
        </w:rPr>
      </w:pPr>
    </w:p>
    <w:p>
      <w:pPr>
        <w:pStyle w:val="Body"/>
      </w:pPr>
      <w:ins w:id="5522" w:date="2019-06-17T11:03:35Z" w:author="Naveen">
        <w:r>
          <w:rPr>
            <w:rFonts w:ascii="Arial Unicode MS" w:cs="Arial Unicode MS" w:hAnsi="Arial Unicode MS" w:eastAsia="Arial Unicode MS"/>
            <w:b w:val="0"/>
            <w:bCs w:val="0"/>
            <w:i w:val="0"/>
            <w:iCs w:val="0"/>
          </w:rPr>
          <w:br w:type="page"/>
        </w:r>
      </w:ins>
    </w:p>
    <w:p>
      <w:pPr>
        <w:pStyle w:val="Heading 2"/>
        <w:ind w:left="1276" w:hanging="567"/>
        <w:rPr>
          <w:ins w:id="5523" w:date="2019-06-17T11:03:35Z" w:author="Naveen"/>
          <w:rFonts w:ascii="Arial" w:cs="Arial" w:hAnsi="Arial" w:eastAsia="Arial"/>
          <w:b w:val="1"/>
          <w:bCs w:val="1"/>
          <w:color w:val="000000"/>
          <w:sz w:val="24"/>
          <w:szCs w:val="24"/>
          <w:u w:color="000000"/>
        </w:rPr>
      </w:pPr>
      <w:bookmarkStart w:name="_Toc175" w:id="5524"/>
      <w:ins w:id="5525" w:date="2019-06-17T11:03:35Z" w:author="Naveen">
        <w:r>
          <w:rPr>
            <w:rFonts w:ascii="Arial" w:hAnsi="Arial"/>
            <w:b w:val="1"/>
            <w:bCs w:val="1"/>
            <w:color w:val="000000"/>
            <w:sz w:val="24"/>
            <w:szCs w:val="24"/>
            <w:u w:color="000000"/>
            <w:rtl w:val="0"/>
            <w:lang w:val="en-US"/>
          </w:rPr>
          <w:t>Glossary:</w:t>
        </w:r>
      </w:ins>
      <w:bookmarkEnd w:id="5524"/>
    </w:p>
    <w:p>
      <w:pPr>
        <w:pStyle w:val="Body"/>
        <w:rPr>
          <w:ins w:id="5526" w:date="2019-06-17T11:03:35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527"/>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5528" w:date="2019-06-17T11:03:36Z" w:author="Naveen"/>
          <w:rFonts w:ascii="Arial" w:cs="Arial" w:hAnsi="Arial" w:eastAsia="Arial"/>
          <w:b w:val="1"/>
          <w:bCs w:val="1"/>
        </w:rPr>
      </w:pPr>
    </w:p>
    <w:p>
      <w:pPr>
        <w:pStyle w:val="Body"/>
        <w:tabs>
          <w:tab w:val="left" w:pos="8647"/>
        </w:tabs>
        <w:rPr>
          <w:ins w:id="5529" w:date="2019-06-17T11:03:36Z" w:author="Naveen"/>
        </w:rPr>
      </w:pPr>
      <w:ins w:id="5530" w:date="2019-06-17T11:03:36Z" w:author="Naveen">
        <w:r>
          <w:rPr>
            <w:rtl w:val="0"/>
          </w:rPr>
          <w:t xml:space="preserve"> </w:t>
        </w:r>
      </w:ins>
    </w:p>
    <w:p>
      <w:pPr>
        <w:pStyle w:val="Body"/>
        <w:rPr>
          <w:ins w:id="5531" w:date="2019-06-17T11:03:36Z" w:author="Naveen"/>
        </w:rPr>
      </w:pPr>
    </w:p>
    <w:p>
      <w:pPr>
        <w:pStyle w:val="Body"/>
        <w:rPr>
          <w:ins w:id="5532" w:date="2019-06-17T11:03:36Z" w:author="Naveen"/>
        </w:rPr>
      </w:pPr>
    </w:p>
    <w:p>
      <w:pPr>
        <w:pStyle w:val="Body"/>
        <w:rPr>
          <w:ins w:id="5533" w:date="2019-06-17T11:03:36Z" w:author="Naveen"/>
        </w:rPr>
      </w:pPr>
      <w:ins w:id="5534" w:date="2019-06-17T11:03:36Z" w:author="Naveen">
        <w:r>
          <w:rPr/>
          <w:br w:type="textWrapping"/>
        </w:r>
      </w:ins>
      <w:commentRangeStart w:id="5535"/>
    </w:p>
    <w:p>
      <w:pPr>
        <w:pStyle w:val="Body"/>
        <w:jc w:val="right"/>
        <w:rPr>
          <w:ins w:id="5536" w:date="2019-06-17T11:03:36Z" w:author="Naveen"/>
          <w:rFonts w:ascii="Arial" w:cs="Arial" w:hAnsi="Arial" w:eastAsia="Arial"/>
          <w:b w:val="1"/>
          <w:bCs w:val="1"/>
          <w:color w:val="0000ff"/>
          <w:sz w:val="28"/>
          <w:szCs w:val="28"/>
          <w:u w:color="0000ff"/>
        </w:rPr>
      </w:pPr>
      <w:ins w:id="5537" w:date="2019-06-17T11:03:36Z" w:author="Naveen">
        <w:r>
          <w:rPr>
            <w:rFonts w:ascii="Arial" w:hAnsi="Arial"/>
            <w:b w:val="1"/>
            <w:bCs w:val="1"/>
            <w:color w:val="0000ff"/>
            <w:sz w:val="28"/>
            <w:szCs w:val="28"/>
            <w:u w:color="0000ff"/>
            <w:rtl w:val="0"/>
            <w:lang w:val="en-US"/>
          </w:rPr>
          <w:t>[Insert PROJECT or Service Name]</w:t>
        </w:r>
      </w:ins>
      <w:commentRangeEnd w:id="5535"/>
      <w:r>
        <w:commentReference w:id="5535"/>
      </w:r>
    </w:p>
    <w:p>
      <w:pPr>
        <w:pStyle w:val="Body"/>
        <w:jc w:val="right"/>
        <w:rPr>
          <w:ins w:id="5538" w:date="2019-06-17T11:03:36Z" w:author="Naveen"/>
          <w:rFonts w:ascii="Arial" w:cs="Arial" w:hAnsi="Arial" w:eastAsia="Arial"/>
          <w:b w:val="1"/>
          <w:bCs w:val="1"/>
          <w:sz w:val="28"/>
          <w:szCs w:val="28"/>
        </w:rPr>
      </w:pPr>
      <w:ins w:id="5539" w:date="2019-06-17T11:03:36Z" w:author="Naveen">
        <w:r>
          <w:rPr>
            <w:rFonts w:ascii="Arial" w:hAnsi="Arial"/>
            <w:b w:val="1"/>
            <w:bCs w:val="1"/>
            <w:sz w:val="28"/>
            <w:szCs w:val="28"/>
            <w:rtl w:val="0"/>
            <w:lang w:val="en-US"/>
          </w:rPr>
          <w:t>Penetration Test</w:t>
        </w:r>
      </w:ins>
    </w:p>
    <w:p>
      <w:pPr>
        <w:pStyle w:val="Body"/>
        <w:jc w:val="right"/>
        <w:rPr>
          <w:ins w:id="5540" w:date="2019-06-17T11:03:36Z" w:author="Naveen"/>
          <w:rFonts w:ascii="Arial" w:cs="Arial" w:hAnsi="Arial" w:eastAsia="Arial"/>
          <w:sz w:val="28"/>
          <w:szCs w:val="28"/>
        </w:rPr>
      </w:pPr>
      <w:ins w:id="5541" w:date="2019-06-17T11:03:36Z" w:author="Naveen">
        <w:r>
          <w:rPr>
            <w:rFonts w:ascii="Arial" w:hAnsi="Arial"/>
            <w:b w:val="1"/>
            <w:bCs w:val="1"/>
            <w:sz w:val="28"/>
            <w:szCs w:val="28"/>
            <w:rtl w:val="0"/>
            <w:lang w:val="en-US"/>
          </w:rPr>
          <w:t>Scoping Document</w:t>
        </w:r>
      </w:ins>
    </w:p>
    <w:p>
      <w:pPr>
        <w:pStyle w:val="Body"/>
        <w:jc w:val="right"/>
        <w:rPr>
          <w:ins w:id="5542" w:date="2019-06-17T11:03:36Z" w:author="Naveen"/>
          <w:rFonts w:ascii="Arial" w:cs="Arial" w:hAnsi="Arial" w:eastAsia="Arial"/>
          <w:sz w:val="28"/>
          <w:szCs w:val="28"/>
        </w:rPr>
      </w:pPr>
    </w:p>
    <w:p>
      <w:pPr>
        <w:pStyle w:val="Body"/>
        <w:jc w:val="right"/>
        <w:rPr>
          <w:ins w:id="5543" w:date="2019-06-17T11:03:36Z" w:author="Naveen"/>
          <w:rFonts w:ascii="Arial" w:cs="Arial" w:hAnsi="Arial" w:eastAsia="Arial"/>
          <w:sz w:val="28"/>
          <w:szCs w:val="28"/>
        </w:rPr>
      </w:pPr>
    </w:p>
    <w:p>
      <w:pPr>
        <w:pStyle w:val="Body"/>
        <w:jc w:val="right"/>
        <w:rPr>
          <w:ins w:id="5544" w:date="2019-06-17T11:03:36Z" w:author="Naveen"/>
          <w:rFonts w:ascii="Arial" w:cs="Arial" w:hAnsi="Arial" w:eastAsia="Arial"/>
          <w:b w:val="1"/>
          <w:bCs w:val="1"/>
          <w:color w:val="0000ff"/>
          <w:u w:color="0000ff"/>
        </w:rPr>
      </w:pPr>
      <w:ins w:id="5545" w:date="2019-06-17T11:03:36Z" w:author="Naveen">
        <w:r>
          <w:rPr>
            <w:rFonts w:ascii="Arial" w:hAnsi="Arial"/>
            <w:b w:val="1"/>
            <w:bCs w:val="1"/>
            <w:rtl w:val="0"/>
            <w:lang w:val="en-US"/>
          </w:rPr>
          <w:t xml:space="preserve">Origin/Author(s): </w:t>
        </w:r>
      </w:ins>
      <w:commentRangeStart w:id="5546"/>
      <w:ins w:id="5547" w:date="2019-06-17T11:03:36Z" w:author="Naveen">
        <w:r>
          <w:rPr>
            <w:rFonts w:ascii="Arial" w:hAnsi="Arial"/>
            <w:b w:val="1"/>
            <w:bCs w:val="1"/>
            <w:color w:val="0000ff"/>
            <w:u w:color="0000ff"/>
            <w:rtl w:val="0"/>
            <w:lang w:val="en-US"/>
          </w:rPr>
          <w:t>[Insert Author of document]</w:t>
        </w:r>
      </w:ins>
      <w:commentRangeEnd w:id="5546"/>
      <w:r>
        <w:commentReference w:id="5546"/>
      </w:r>
    </w:p>
    <w:p>
      <w:pPr>
        <w:pStyle w:val="Body"/>
        <w:jc w:val="right"/>
        <w:rPr>
          <w:ins w:id="5548" w:date="2019-06-17T11:03:36Z" w:author="Naveen"/>
          <w:rFonts w:ascii="Arial" w:cs="Arial" w:hAnsi="Arial" w:eastAsia="Arial"/>
          <w:b w:val="1"/>
          <w:bCs w:val="1"/>
          <w:color w:val="0000ff"/>
          <w:u w:color="0000ff"/>
        </w:rPr>
      </w:pPr>
    </w:p>
    <w:p>
      <w:pPr>
        <w:pStyle w:val="Body"/>
        <w:jc w:val="right"/>
        <w:rPr>
          <w:ins w:id="5549" w:date="2019-06-17T11:03:36Z" w:author="Naveen"/>
          <w:rFonts w:ascii="Arial" w:cs="Arial" w:hAnsi="Arial" w:eastAsia="Arial"/>
          <w:b w:val="1"/>
          <w:bCs w:val="1"/>
        </w:rPr>
      </w:pPr>
    </w:p>
    <w:p>
      <w:pPr>
        <w:pStyle w:val="Body"/>
        <w:jc w:val="right"/>
        <w:rPr>
          <w:ins w:id="5550" w:date="2019-06-17T11:03:36Z" w:author="Naveen"/>
          <w:rFonts w:ascii="Arial" w:cs="Arial" w:hAnsi="Arial" w:eastAsia="Arial"/>
          <w:b w:val="1"/>
          <w:bCs w:val="1"/>
          <w:color w:val="0000ff"/>
          <w:u w:color="0000ff"/>
        </w:rPr>
      </w:pPr>
      <w:ins w:id="5551" w:date="2019-06-17T11:03:36Z" w:author="Naveen">
        <w:r>
          <w:rPr>
            <w:rFonts w:ascii="Arial" w:hAnsi="Arial"/>
            <w:b w:val="1"/>
            <w:bCs w:val="1"/>
            <w:rtl w:val="0"/>
            <w:lang w:val="en-US"/>
          </w:rPr>
          <w:t xml:space="preserve">Date Approved: </w:t>
        </w:r>
      </w:ins>
      <w:commentRangeStart w:id="5552"/>
      <w:ins w:id="5553" w:date="2019-06-17T11:03:36Z" w:author="Naveen">
        <w:r>
          <w:rPr>
            <w:rFonts w:ascii="Arial" w:hAnsi="Arial"/>
            <w:b w:val="1"/>
            <w:bCs w:val="1"/>
            <w:color w:val="0000ff"/>
            <w:u w:color="0000ff"/>
            <w:rtl w:val="0"/>
            <w:lang w:val="en-US"/>
          </w:rPr>
          <w:t>[Insert approved date]</w:t>
        </w:r>
      </w:ins>
      <w:commentRangeEnd w:id="5552"/>
      <w:r>
        <w:commentReference w:id="5552"/>
      </w:r>
    </w:p>
    <w:p>
      <w:pPr>
        <w:pStyle w:val="Body"/>
        <w:jc w:val="right"/>
        <w:rPr>
          <w:ins w:id="5554" w:date="2019-06-17T11:03:36Z" w:author="Naveen"/>
          <w:rFonts w:ascii="Arial" w:cs="Arial" w:hAnsi="Arial" w:eastAsia="Arial"/>
          <w:b w:val="1"/>
          <w:bCs w:val="1"/>
        </w:rPr>
      </w:pPr>
    </w:p>
    <w:p>
      <w:pPr>
        <w:pStyle w:val="Body"/>
        <w:jc w:val="right"/>
        <w:rPr>
          <w:ins w:id="5555" w:date="2019-06-17T11:03:36Z" w:author="Naveen"/>
          <w:rFonts w:ascii="Arial" w:cs="Arial" w:hAnsi="Arial" w:eastAsia="Arial"/>
          <w:b w:val="1"/>
          <w:bCs w:val="1"/>
        </w:rPr>
      </w:pPr>
    </w:p>
    <w:p>
      <w:pPr>
        <w:pStyle w:val="Body"/>
        <w:jc w:val="right"/>
        <w:rPr>
          <w:ins w:id="5556" w:date="2019-06-17T11:03:36Z" w:author="Naveen"/>
          <w:rFonts w:ascii="Arial" w:cs="Arial" w:hAnsi="Arial" w:eastAsia="Arial"/>
          <w:b w:val="1"/>
          <w:bCs w:val="1"/>
        </w:rPr>
      </w:pPr>
      <w:ins w:id="5557" w:date="2019-06-17T11:03:36Z" w:author="Naveen">
        <w:r>
          <w:rPr>
            <w:rFonts w:ascii="Arial" w:hAnsi="Arial"/>
            <w:b w:val="1"/>
            <w:bCs w:val="1"/>
            <w:rtl w:val="0"/>
            <w:lang w:val="de-DE"/>
          </w:rPr>
          <w:t xml:space="preserve">Version: </w:t>
        </w:r>
      </w:ins>
      <w:commentRangeStart w:id="5558"/>
      <w:ins w:id="5559" w:date="2019-06-17T11:03:36Z" w:author="Naveen">
        <w:r>
          <w:rPr>
            <w:rFonts w:ascii="Arial" w:hAnsi="Arial"/>
            <w:b w:val="1"/>
            <w:bCs w:val="1"/>
            <w:color w:val="0000ff"/>
            <w:u w:color="0000ff"/>
            <w:rtl w:val="0"/>
            <w:lang w:val="en-US"/>
          </w:rPr>
          <w:t>[insert version number, this should reflect the change on page 3</w:t>
        </w:r>
      </w:ins>
      <w:commentRangeEnd w:id="5558"/>
      <w:r>
        <w:commentReference w:id="5558"/>
      </w:r>
      <w:ins w:id="5560" w:date="2019-06-17T11:03:36Z" w:author="Naveen">
        <w:r>
          <w:rPr>
            <w:rFonts w:ascii="Arial" w:hAnsi="Arial"/>
            <w:b w:val="1"/>
            <w:bCs w:val="1"/>
            <w:color w:val="0000ff"/>
            <w:u w:color="0000ff"/>
            <w:rtl w:val="0"/>
          </w:rPr>
          <w:t>]</w:t>
        </w:r>
      </w:ins>
    </w:p>
    <w:p>
      <w:pPr>
        <w:pStyle w:val="Body"/>
        <w:jc w:val="right"/>
        <w:rPr>
          <w:ins w:id="5561" w:date="2019-06-17T11:03:36Z" w:author="Naveen"/>
          <w:rFonts w:ascii="Arial" w:cs="Arial" w:hAnsi="Arial" w:eastAsia="Arial"/>
          <w:b w:val="1"/>
          <w:bCs w:val="1"/>
        </w:rPr>
      </w:pPr>
    </w:p>
    <w:p>
      <w:pPr>
        <w:pStyle w:val="Body"/>
        <w:jc w:val="right"/>
        <w:rPr>
          <w:ins w:id="5562" w:date="2019-06-17T11:03:36Z" w:author="Naveen"/>
          <w:rFonts w:ascii="Arial" w:cs="Arial" w:hAnsi="Arial" w:eastAsia="Arial"/>
          <w:b w:val="1"/>
          <w:bCs w:val="1"/>
        </w:rPr>
      </w:pPr>
    </w:p>
    <w:p>
      <w:pPr>
        <w:pStyle w:val="Body"/>
        <w:jc w:val="right"/>
        <w:rPr>
          <w:ins w:id="5563" w:date="2019-06-17T11:03:36Z" w:author="Naveen"/>
          <w:rFonts w:ascii="Arial" w:cs="Arial" w:hAnsi="Arial" w:eastAsia="Arial"/>
          <w:b w:val="1"/>
          <w:bCs w:val="1"/>
        </w:rPr>
      </w:pPr>
    </w:p>
    <w:p>
      <w:pPr>
        <w:pStyle w:val="Body"/>
        <w:jc w:val="right"/>
        <w:rPr>
          <w:ins w:id="5564" w:date="2019-06-17T11:03:36Z" w:author="Naveen"/>
          <w:rFonts w:ascii="Arial" w:cs="Arial" w:hAnsi="Arial" w:eastAsia="Arial"/>
          <w:b w:val="1"/>
          <w:bCs w:val="1"/>
        </w:rPr>
      </w:pPr>
    </w:p>
    <w:p>
      <w:pPr>
        <w:pStyle w:val="Body"/>
        <w:jc w:val="right"/>
        <w:rPr>
          <w:ins w:id="5565" w:date="2019-06-17T11:03:36Z" w:author="Naveen"/>
          <w:rFonts w:ascii="Arial" w:cs="Arial" w:hAnsi="Arial" w:eastAsia="Arial"/>
          <w:b w:val="1"/>
          <w:bCs w:val="1"/>
        </w:rPr>
      </w:pPr>
    </w:p>
    <w:p>
      <w:pPr>
        <w:pStyle w:val="Body"/>
        <w:jc w:val="right"/>
        <w:rPr>
          <w:ins w:id="5566" w:date="2019-06-17T11:03:36Z" w:author="Naveen"/>
          <w:rFonts w:ascii="Arial" w:cs="Arial" w:hAnsi="Arial" w:eastAsia="Arial"/>
          <w:b w:val="1"/>
          <w:bCs w:val="1"/>
        </w:rPr>
      </w:pPr>
    </w:p>
    <w:p>
      <w:pPr>
        <w:pStyle w:val="Body"/>
        <w:jc w:val="right"/>
        <w:rPr>
          <w:ins w:id="5567" w:date="2019-06-17T11:03:36Z" w:author="Naveen"/>
          <w:rFonts w:ascii="Arial" w:cs="Arial" w:hAnsi="Arial" w:eastAsia="Arial"/>
          <w:b w:val="1"/>
          <w:bCs w:val="1"/>
        </w:rPr>
      </w:pPr>
    </w:p>
    <w:p>
      <w:pPr>
        <w:pStyle w:val="Body"/>
        <w:jc w:val="right"/>
        <w:rPr>
          <w:ins w:id="5568" w:date="2019-06-17T11:03:36Z" w:author="Naveen"/>
          <w:rFonts w:ascii="Arial" w:cs="Arial" w:hAnsi="Arial" w:eastAsia="Arial"/>
          <w:b w:val="1"/>
          <w:bCs w:val="1"/>
        </w:rPr>
      </w:pPr>
    </w:p>
    <w:p>
      <w:pPr>
        <w:pStyle w:val="Body"/>
        <w:jc w:val="right"/>
        <w:rPr>
          <w:ins w:id="5569" w:date="2019-06-17T11:03:36Z" w:author="Naveen"/>
          <w:rFonts w:ascii="Arial" w:cs="Arial" w:hAnsi="Arial" w:eastAsia="Arial"/>
          <w:b w:val="1"/>
          <w:bCs w:val="1"/>
        </w:rPr>
      </w:pPr>
    </w:p>
    <w:p>
      <w:pPr>
        <w:pStyle w:val="Body"/>
        <w:jc w:val="right"/>
        <w:rPr>
          <w:ins w:id="5570" w:date="2019-06-17T11:03:36Z" w:author="Naveen"/>
          <w:rFonts w:ascii="Arial" w:cs="Arial" w:hAnsi="Arial" w:eastAsia="Arial"/>
          <w:b w:val="1"/>
          <w:bCs w:val="1"/>
        </w:rPr>
      </w:pPr>
    </w:p>
    <w:p>
      <w:pPr>
        <w:pStyle w:val="Body"/>
        <w:jc w:val="right"/>
        <w:rPr>
          <w:ins w:id="5571" w:date="2019-06-17T11:03:36Z" w:author="Naveen"/>
          <w:rFonts w:ascii="Arial" w:cs="Arial" w:hAnsi="Arial" w:eastAsia="Arial"/>
          <w:b w:val="1"/>
          <w:bCs w:val="1"/>
        </w:rPr>
      </w:pPr>
    </w:p>
    <w:p>
      <w:pPr>
        <w:pStyle w:val="Body"/>
        <w:jc w:val="right"/>
        <w:rPr>
          <w:ins w:id="5572" w:date="2019-06-17T11:03:36Z" w:author="Naveen"/>
          <w:rFonts w:ascii="Arial" w:cs="Arial" w:hAnsi="Arial" w:eastAsia="Arial"/>
          <w:b w:val="1"/>
          <w:bCs w:val="1"/>
        </w:rPr>
      </w:pPr>
    </w:p>
    <w:p>
      <w:pPr>
        <w:pStyle w:val="Body"/>
      </w:pPr>
      <w:ins w:id="5573" w:date="2019-06-17T11:03:36Z" w:author="Naveen">
        <w:r>
          <w:rPr>
            <w:rFonts w:ascii="Arial Unicode MS" w:cs="Arial Unicode MS" w:hAnsi="Arial Unicode MS" w:eastAsia="Arial Unicode MS"/>
            <w:b w:val="0"/>
            <w:bCs w:val="0"/>
            <w:i w:val="0"/>
            <w:iCs w:val="0"/>
          </w:rPr>
          <w:br w:type="page"/>
        </w:r>
      </w:ins>
    </w:p>
    <w:p>
      <w:pPr>
        <w:pStyle w:val="Body"/>
        <w:jc w:val="right"/>
        <w:rPr>
          <w:ins w:id="5574" w:date="2019-06-17T11:03:36Z" w:author="Naveen"/>
          <w:rFonts w:ascii="Arial" w:cs="Arial" w:hAnsi="Arial" w:eastAsia="Arial"/>
          <w:b w:val="1"/>
          <w:bCs w:val="1"/>
        </w:rPr>
      </w:pPr>
    </w:p>
    <w:p>
      <w:pPr>
        <w:pStyle w:val="Body"/>
        <w:jc w:val="right"/>
        <w:rPr>
          <w:ins w:id="5575" w:date="2019-06-17T11:03:36Z" w:author="Naveen"/>
          <w:rFonts w:ascii="Arial" w:cs="Arial" w:hAnsi="Arial" w:eastAsia="Arial"/>
          <w:b w:val="1"/>
          <w:bCs w:val="1"/>
        </w:rPr>
      </w:pPr>
    </w:p>
    <w:p>
      <w:pPr>
        <w:pStyle w:val="TOC Heading"/>
        <w:rPr>
          <w:ins w:id="5576" w:date="2019-06-17T11:03:36Z" w:author="Naveen"/>
          <w:rFonts w:ascii="Helvetica" w:cs="Helvetica" w:hAnsi="Helvetica" w:eastAsia="Helvetica"/>
          <w:b w:val="1"/>
          <w:bCs w:val="1"/>
          <w:color w:val="000000"/>
          <w:u w:color="000000"/>
        </w:rPr>
      </w:pPr>
      <w:ins w:id="5577" w:date="2019-06-17T11:03:36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5578" w:date="2019-06-17T11:03:36Z" w:author="Naveen"/>
          <w:rFonts w:ascii="Calibri" w:cs="Calibri" w:hAnsi="Calibri" w:eastAsia="Calibri"/>
          <w:caps w:val="0"/>
          <w:smallCaps w:val="0"/>
        </w:rPr>
      </w:pPr>
      <w:r>
        <w:rPr>
          <w:b w:val="1"/>
          <w:bCs w:val="1"/>
          <w:color w:val="000000"/>
          <w:u w:color="000000"/>
        </w:rPr>
        <w:fldChar w:fldCharType="end" w:fldLock="0"/>
      </w:r>
    </w:p>
    <w:p>
      <w:pPr>
        <w:pStyle w:val="Body"/>
        <w:jc w:val="right"/>
        <w:rPr>
          <w:ins w:id="5579" w:date="2019-06-17T11:03:36Z" w:author="Naveen"/>
          <w:rFonts w:ascii="Arial" w:cs="Arial" w:hAnsi="Arial" w:eastAsia="Arial"/>
          <w:b w:val="1"/>
          <w:bCs w:val="1"/>
        </w:rPr>
      </w:pPr>
    </w:p>
    <w:p>
      <w:pPr>
        <w:pStyle w:val="Body"/>
        <w:jc w:val="right"/>
      </w:pPr>
      <w:ins w:id="5580" w:date="2019-06-17T11:03:36Z" w:author="Naveen">
        <w:r>
          <w:rPr>
            <w:rFonts w:ascii="Arial Unicode MS" w:cs="Arial Unicode MS" w:hAnsi="Arial Unicode MS" w:eastAsia="Arial Unicode MS"/>
            <w:b w:val="0"/>
            <w:bCs w:val="0"/>
            <w:i w:val="0"/>
            <w:iCs w:val="0"/>
          </w:rPr>
          <w:br w:type="page"/>
        </w:r>
      </w:ins>
    </w:p>
    <w:p>
      <w:pPr>
        <w:pStyle w:val="Body"/>
        <w:jc w:val="right"/>
        <w:rPr>
          <w:ins w:id="5581" w:date="2019-06-17T11:03:36Z" w:author="Naveen"/>
          <w:rFonts w:ascii="Arial" w:cs="Arial" w:hAnsi="Arial" w:eastAsia="Arial"/>
          <w:b w:val="1"/>
          <w:bCs w:val="1"/>
        </w:rPr>
      </w:pPr>
    </w:p>
    <w:p>
      <w:pPr>
        <w:pStyle w:val="Heading"/>
        <w:rPr>
          <w:ins w:id="5582" w:date="2019-06-17T11:03:36Z" w:author="Naveen"/>
          <w:rFonts w:ascii="Helvetica" w:cs="Helvetica" w:hAnsi="Helvetica" w:eastAsia="Helvetica"/>
          <w:b w:val="1"/>
          <w:bCs w:val="1"/>
          <w:color w:val="000000"/>
          <w:u w:color="000000"/>
        </w:rPr>
      </w:pPr>
      <w:bookmarkStart w:name="_Toc176" w:id="5583"/>
      <w:ins w:id="5584" w:date="2019-06-17T11:03:36Z" w:author="Naveen">
        <w:r>
          <w:rPr>
            <w:rFonts w:ascii="Arial" w:hAnsi="Arial"/>
            <w:b w:val="1"/>
            <w:bCs w:val="1"/>
            <w:color w:val="000000"/>
            <w:sz w:val="24"/>
            <w:szCs w:val="24"/>
            <w:u w:color="000000"/>
            <w:rtl w:val="0"/>
            <w:lang w:val="fr-FR"/>
          </w:rPr>
          <w:t>Document control</w:t>
        </w:r>
      </w:ins>
      <w:ins w:id="5585" w:date="2019-06-17T11:03:36Z" w:author="Naveen">
        <w:r>
          <w:rPr>
            <w:rFonts w:ascii="Helvetica" w:cs="Helvetica" w:hAnsi="Helvetica" w:eastAsia="Helvetica"/>
            <w:b w:val="1"/>
            <w:bCs w:val="1"/>
            <w:color w:val="000000"/>
            <w:u w:color="000000"/>
          </w:rPr>
          <w:br w:type="textWrapping"/>
        </w:r>
      </w:ins>
      <w:bookmarkEnd w:id="5583"/>
    </w:p>
    <w:p>
      <w:pPr>
        <w:pStyle w:val="Body"/>
        <w:rPr>
          <w:ins w:id="5586" w:date="2019-06-17T11:03:36Z" w:author="Naveen"/>
          <w:rFonts w:ascii="Arial" w:cs="Arial" w:hAnsi="Arial" w:eastAsia="Arial"/>
          <w:b w:val="1"/>
          <w:bCs w:val="1"/>
        </w:rPr>
      </w:pPr>
      <w:ins w:id="5587" w:date="2019-06-17T11:03:36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588"/>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589"/>
            </w:r>
            <w:r>
              <w:rPr>
                <w:rFonts w:ascii="Arial" w:hAnsi="Arial"/>
                <w:color w:val="0000ff"/>
                <w:u w:color="0000ff"/>
                <w:rtl w:val="0"/>
                <w:lang w:val="en-US"/>
              </w:rPr>
              <w:t>[Draft or Approved]</w:t>
            </w:r>
          </w:p>
        </w:tc>
      </w:tr>
    </w:tbl>
    <w:p>
      <w:pPr>
        <w:pStyle w:val="Body"/>
        <w:widowControl w:val="0"/>
        <w:rPr>
          <w:ins w:id="5590" w:date="2019-06-17T11:03:36Z" w:author="Naveen"/>
          <w:rFonts w:ascii="Arial" w:cs="Arial" w:hAnsi="Arial" w:eastAsia="Arial"/>
          <w:b w:val="1"/>
          <w:bCs w:val="1"/>
        </w:rPr>
      </w:pPr>
    </w:p>
    <w:p>
      <w:pPr>
        <w:pStyle w:val="Body"/>
        <w:rPr>
          <w:ins w:id="5591" w:date="2019-06-17T11:03:36Z" w:author="Naveen"/>
          <w:rFonts w:ascii="Arial" w:cs="Arial" w:hAnsi="Arial" w:eastAsia="Arial"/>
        </w:rPr>
      </w:pPr>
    </w:p>
    <w:p>
      <w:pPr>
        <w:pStyle w:val="Body"/>
        <w:rPr>
          <w:ins w:id="5592" w:date="2019-06-17T11:03:36Z" w:author="Naveen"/>
          <w:rFonts w:ascii="Arial" w:cs="Arial" w:hAnsi="Arial" w:eastAsia="Arial"/>
          <w:b w:val="1"/>
          <w:bCs w:val="1"/>
        </w:rPr>
      </w:pPr>
      <w:ins w:id="5593" w:date="2019-06-17T11:03:36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594"/>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595"/>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5596" w:date="2019-06-17T11:03:36Z" w:author="Naveen"/>
          <w:rFonts w:ascii="Arial" w:cs="Arial" w:hAnsi="Arial" w:eastAsia="Arial"/>
          <w:b w:val="1"/>
          <w:bCs w:val="1"/>
        </w:rPr>
      </w:pPr>
    </w:p>
    <w:p>
      <w:pPr>
        <w:pStyle w:val="Body"/>
        <w:rPr>
          <w:ins w:id="5597" w:date="2019-06-17T11:03:36Z" w:author="Naveen"/>
          <w:rFonts w:ascii="Arial" w:cs="Arial" w:hAnsi="Arial" w:eastAsia="Arial"/>
        </w:rPr>
      </w:pPr>
    </w:p>
    <w:p>
      <w:pPr>
        <w:pStyle w:val="Body"/>
        <w:rPr>
          <w:ins w:id="5598" w:date="2019-06-17T11:03:36Z" w:author="Naveen"/>
          <w:rFonts w:ascii="Arial" w:cs="Arial" w:hAnsi="Arial" w:eastAsia="Arial"/>
          <w:b w:val="1"/>
          <w:bCs w:val="1"/>
        </w:rPr>
      </w:pPr>
    </w:p>
    <w:p>
      <w:pPr>
        <w:pStyle w:val="Body"/>
        <w:rPr>
          <w:ins w:id="5599" w:date="2019-06-17T11:03:36Z" w:author="Naveen"/>
          <w:rFonts w:ascii="Arial" w:cs="Arial" w:hAnsi="Arial" w:eastAsia="Arial"/>
          <w:b w:val="1"/>
          <w:bCs w:val="1"/>
        </w:rPr>
      </w:pPr>
    </w:p>
    <w:p>
      <w:pPr>
        <w:pStyle w:val="Body"/>
        <w:rPr>
          <w:ins w:id="5600" w:date="2019-06-17T11:03:36Z" w:author="Naveen"/>
          <w:rFonts w:ascii="Arial" w:cs="Arial" w:hAnsi="Arial" w:eastAsia="Arial"/>
          <w:b w:val="1"/>
          <w:bCs w:val="1"/>
        </w:rPr>
      </w:pPr>
      <w:ins w:id="5601" w:date="2019-06-17T11:03:36Z" w:author="Naveen">
        <w:r>
          <w:rPr>
            <w:rFonts w:ascii="Arial" w:cs="Arial" w:hAnsi="Arial" w:eastAsia="Arial"/>
            <w:b w:val="1"/>
            <w:bCs w:val="1"/>
          </w:rPr>
          <w:br w:type="textWrapping"/>
        </w:r>
      </w:ins>
      <w:commentRangeStart w:id="5602"/>
    </w:p>
    <w:p>
      <w:pPr>
        <w:pStyle w:val="Body"/>
        <w:rPr>
          <w:ins w:id="5603" w:date="2019-06-17T11:03:36Z" w:author="Naveen"/>
          <w:rFonts w:ascii="Arial" w:cs="Arial" w:hAnsi="Arial" w:eastAsia="Arial"/>
          <w:color w:val="0000ff"/>
          <w:u w:color="0000ff"/>
        </w:rPr>
      </w:pPr>
      <w:ins w:id="5604" w:date="2019-06-17T11:03:36Z" w:author="Naveen">
        <w:r>
          <w:rPr>
            <w:rFonts w:ascii="Arial" w:hAnsi="Arial"/>
            <w:color w:val="0000ff"/>
            <w:u w:color="0000ff"/>
            <w:rtl w:val="0"/>
            <w:lang w:val="en-US"/>
          </w:rPr>
          <w:t>Template completion instructions</w:t>
        </w:r>
      </w:ins>
    </w:p>
    <w:p>
      <w:pPr>
        <w:pStyle w:val="Body"/>
        <w:rPr>
          <w:ins w:id="5605" w:date="2019-06-17T11:03:36Z" w:author="Naveen"/>
          <w:rFonts w:ascii="Arial" w:cs="Arial" w:hAnsi="Arial" w:eastAsia="Arial"/>
          <w:color w:val="0000ff"/>
          <w:u w:color="0000ff"/>
        </w:rPr>
      </w:pPr>
    </w:p>
    <w:p>
      <w:pPr>
        <w:pStyle w:val="Body"/>
        <w:rPr>
          <w:ins w:id="5606" w:date="2019-06-17T11:03:36Z" w:author="Naveen"/>
          <w:rFonts w:ascii="Arial" w:cs="Arial" w:hAnsi="Arial" w:eastAsia="Arial"/>
          <w:color w:val="0000ff"/>
          <w:u w:color="0000ff"/>
        </w:rPr>
      </w:pPr>
      <w:ins w:id="5607" w:date="2019-06-17T11:03:36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5608" w:date="2019-06-17T11:03:36Z" w:author="Naveen"/>
          <w:rFonts w:ascii="Arial" w:cs="Arial" w:hAnsi="Arial" w:eastAsia="Arial"/>
          <w:color w:val="0000ff"/>
          <w:u w:color="0000ff"/>
        </w:rPr>
      </w:pPr>
    </w:p>
    <w:p>
      <w:pPr>
        <w:pStyle w:val="Body"/>
        <w:rPr>
          <w:ins w:id="5609" w:date="2019-06-17T11:03:36Z" w:author="Naveen"/>
          <w:rFonts w:ascii="Arial" w:cs="Arial" w:hAnsi="Arial" w:eastAsia="Arial"/>
          <w:color w:val="0000ff"/>
          <w:u w:color="0000ff"/>
        </w:rPr>
      </w:pPr>
      <w:ins w:id="5610" w:date="2019-06-17T11:03:36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5602"/>
      <w:r>
        <w:commentReference w:id="5602"/>
      </w:r>
    </w:p>
    <w:p>
      <w:pPr>
        <w:pStyle w:val="Body"/>
        <w:rPr>
          <w:ins w:id="5611" w:date="2019-06-17T11:03:36Z" w:author="Naveen"/>
          <w:rFonts w:ascii="Arial" w:cs="Arial" w:hAnsi="Arial" w:eastAsia="Arial"/>
          <w:color w:val="0000ff"/>
          <w:u w:color="0000ff"/>
        </w:rPr>
      </w:pPr>
    </w:p>
    <w:p>
      <w:pPr>
        <w:pStyle w:val="Body"/>
        <w:rPr>
          <w:ins w:id="5612" w:date="2019-06-17T11:03:36Z" w:author="Naveen"/>
          <w:rFonts w:ascii="Arial" w:cs="Arial" w:hAnsi="Arial" w:eastAsia="Arial"/>
        </w:rPr>
      </w:pPr>
    </w:p>
    <w:p>
      <w:pPr>
        <w:pStyle w:val="Body"/>
      </w:pPr>
      <w:ins w:id="5613" w:date="2019-06-17T11:03:36Z" w:author="Naveen">
        <w:r>
          <w:rPr>
            <w:rFonts w:ascii="Arial Unicode MS" w:cs="Arial Unicode MS" w:hAnsi="Arial Unicode MS" w:eastAsia="Arial Unicode MS"/>
            <w:b w:val="0"/>
            <w:bCs w:val="0"/>
            <w:i w:val="0"/>
            <w:iCs w:val="0"/>
          </w:rPr>
          <w:br w:type="page"/>
        </w:r>
      </w:ins>
    </w:p>
    <w:p>
      <w:pPr>
        <w:pStyle w:val="Heading"/>
        <w:rPr>
          <w:ins w:id="5614" w:date="2019-06-17T11:03:36Z" w:author="Naveen"/>
          <w:rFonts w:ascii="Arial" w:cs="Arial" w:hAnsi="Arial" w:eastAsia="Arial"/>
          <w:b w:val="1"/>
          <w:bCs w:val="1"/>
          <w:color w:val="000000"/>
          <w:sz w:val="24"/>
          <w:szCs w:val="24"/>
          <w:u w:color="000000"/>
        </w:rPr>
      </w:pPr>
      <w:bookmarkStart w:name="_Toc177" w:id="5615"/>
      <w:ins w:id="5616" w:date="2019-06-17T11:03:36Z" w:author="Naveen">
        <w:r>
          <w:rPr>
            <w:rFonts w:ascii="Arial" w:hAnsi="Arial"/>
            <w:b w:val="1"/>
            <w:bCs w:val="1"/>
            <w:color w:val="000000"/>
            <w:sz w:val="24"/>
            <w:szCs w:val="24"/>
            <w:u w:color="000000"/>
            <w:rtl w:val="0"/>
            <w:lang w:val="en-US"/>
          </w:rPr>
          <w:t>1.  Introduction</w:t>
        </w:r>
      </w:ins>
      <w:ins w:id="5617" w:date="2019-06-17T11:03:36Z" w:author="Naveen">
        <w:r>
          <w:rPr>
            <w:rFonts w:ascii="Arial Unicode MS" w:cs="Arial Unicode MS" w:hAnsi="Arial Unicode MS" w:eastAsia="Arial Unicode MS"/>
            <w:b w:val="0"/>
            <w:bCs w:val="0"/>
            <w:i w:val="0"/>
            <w:iCs w:val="0"/>
            <w:color w:val="000000"/>
            <w:sz w:val="24"/>
            <w:szCs w:val="24"/>
            <w:u w:color="000000"/>
          </w:rPr>
          <w:br w:type="textWrapping"/>
        </w:r>
      </w:ins>
      <w:bookmarkEnd w:id="5615"/>
    </w:p>
    <w:p>
      <w:pPr>
        <w:pStyle w:val="Heading 2"/>
        <w:rPr>
          <w:ins w:id="5618" w:date="2019-06-17T11:03:36Z" w:author="Naveen"/>
          <w:rFonts w:ascii="Arial" w:cs="Arial" w:hAnsi="Arial" w:eastAsia="Arial"/>
          <w:b w:val="1"/>
          <w:bCs w:val="1"/>
          <w:color w:val="000000"/>
          <w:sz w:val="24"/>
          <w:szCs w:val="24"/>
          <w:u w:color="000000"/>
        </w:rPr>
      </w:pPr>
      <w:bookmarkStart w:name="_Toc178" w:id="5619"/>
      <w:ins w:id="5620" w:date="2019-06-17T11:03:36Z" w:author="Naveen">
        <w:r>
          <w:rPr>
            <w:rFonts w:ascii="Arial" w:hAnsi="Arial"/>
            <w:b w:val="1"/>
            <w:bCs w:val="1"/>
            <w:color w:val="000000"/>
            <w:sz w:val="24"/>
            <w:szCs w:val="24"/>
            <w:u w:color="000000"/>
            <w:rtl w:val="0"/>
            <w:lang w:val="en-US"/>
          </w:rPr>
          <w:t>1.1  Overview</w:t>
        </w:r>
      </w:ins>
      <w:bookmarkEnd w:id="5619"/>
    </w:p>
    <w:p>
      <w:pPr>
        <w:pStyle w:val="Body"/>
        <w:rPr>
          <w:ins w:id="5621" w:date="2019-06-17T11:03:36Z" w:author="Naveen"/>
        </w:rPr>
      </w:pPr>
    </w:p>
    <w:p>
      <w:pPr>
        <w:pStyle w:val="Body"/>
        <w:rPr>
          <w:ins w:id="5622" w:date="2019-06-17T11:03:36Z" w:author="Naveen"/>
          <w:rFonts w:ascii="Arial" w:cs="Arial" w:hAnsi="Arial" w:eastAsia="Arial"/>
          <w:color w:val="0000ff"/>
          <w:u w:color="0000ff"/>
        </w:rPr>
      </w:pPr>
      <w:ins w:id="5623" w:date="2019-06-17T11:03:36Z" w:author="Naveen">
        <w:r>
          <w:rPr>
            <w:rFonts w:ascii="Arial" w:hAnsi="Arial"/>
            <w:rtl w:val="0"/>
            <w:lang w:val="en-US"/>
          </w:rPr>
          <w:t xml:space="preserve">This document defines the scope of the Penetration Test on </w:t>
        </w:r>
      </w:ins>
      <w:ins w:id="5624" w:date="2019-06-17T11:03:36Z" w:author="Naveen">
        <w:r>
          <w:rPr>
            <w:rFonts w:ascii="Arial" w:hAnsi="Arial"/>
            <w:color w:val="0000ff"/>
            <w:u w:color="0000ff"/>
            <w:rtl w:val="0"/>
          </w:rPr>
          <w:t>[</w:t>
        </w:r>
      </w:ins>
      <w:commentRangeStart w:id="5625"/>
      <w:ins w:id="5626" w:date="2019-06-17T11:03:36Z" w:author="Naveen">
        <w:r>
          <w:rPr>
            <w:rFonts w:ascii="Arial" w:hAnsi="Arial"/>
            <w:color w:val="0000ff"/>
            <w:u w:color="0000ff"/>
            <w:rtl w:val="0"/>
            <w:lang w:val="en-US"/>
          </w:rPr>
          <w:t>insert Project or Service name]</w:t>
        </w:r>
      </w:ins>
      <w:commentRangeEnd w:id="5625"/>
      <w:r>
        <w:commentReference w:id="5625"/>
      </w:r>
    </w:p>
    <w:p>
      <w:pPr>
        <w:pStyle w:val="Body"/>
        <w:rPr>
          <w:ins w:id="5627" w:date="2019-06-17T11:03:36Z" w:author="Naveen"/>
          <w:rFonts w:ascii="Arial" w:cs="Arial" w:hAnsi="Arial" w:eastAsia="Arial"/>
        </w:rPr>
      </w:pPr>
    </w:p>
    <w:p>
      <w:pPr>
        <w:pStyle w:val="Heading 2"/>
        <w:rPr>
          <w:ins w:id="5628" w:date="2019-06-17T11:03:36Z" w:author="Naveen"/>
          <w:rFonts w:ascii="Arial" w:cs="Arial" w:hAnsi="Arial" w:eastAsia="Arial"/>
          <w:b w:val="1"/>
          <w:bCs w:val="1"/>
          <w:color w:val="000000"/>
          <w:sz w:val="24"/>
          <w:szCs w:val="24"/>
          <w:u w:color="000000"/>
        </w:rPr>
      </w:pPr>
      <w:bookmarkStart w:name="_Toc179" w:id="5629"/>
      <w:ins w:id="5630" w:date="2019-06-17T11:03:36Z" w:author="Naveen">
        <w:r>
          <w:rPr>
            <w:rFonts w:ascii="Arial" w:hAnsi="Arial"/>
            <w:b w:val="1"/>
            <w:bCs w:val="1"/>
            <w:color w:val="000000"/>
            <w:sz w:val="24"/>
            <w:szCs w:val="24"/>
            <w:u w:color="000000"/>
            <w:rtl w:val="0"/>
            <w:lang w:val="en-US"/>
          </w:rPr>
          <w:t>1.2  Location</w:t>
        </w:r>
      </w:ins>
      <w:bookmarkEnd w:id="5629"/>
    </w:p>
    <w:p>
      <w:pPr>
        <w:pStyle w:val="Body"/>
        <w:rPr>
          <w:ins w:id="5631" w:date="2019-06-17T11:03:36Z" w:author="Naveen"/>
          <w:rFonts w:ascii="Arial" w:cs="Arial" w:hAnsi="Arial" w:eastAsia="Arial"/>
        </w:rPr>
      </w:pPr>
    </w:p>
    <w:p>
      <w:pPr>
        <w:pStyle w:val="Body"/>
        <w:rPr>
          <w:ins w:id="5632" w:date="2019-06-17T11:03:36Z" w:author="Naveen"/>
          <w:rFonts w:ascii="Arial" w:cs="Arial" w:hAnsi="Arial" w:eastAsia="Arial"/>
        </w:rPr>
      </w:pPr>
      <w:ins w:id="5633" w:date="2019-06-17T11:03:36Z" w:author="Naveen">
        <w:r>
          <w:rPr>
            <w:rFonts w:ascii="Arial" w:hAnsi="Arial"/>
            <w:rtl w:val="0"/>
            <w:lang w:val="en-US"/>
          </w:rPr>
          <w:t>The testing will take place from the offices of the test company.</w:t>
        </w:r>
      </w:ins>
    </w:p>
    <w:p>
      <w:pPr>
        <w:pStyle w:val="Body"/>
        <w:rPr>
          <w:ins w:id="5634" w:date="2019-06-17T11:03:36Z" w:author="Naveen"/>
          <w:rFonts w:ascii="Arial" w:cs="Arial" w:hAnsi="Arial" w:eastAsia="Arial"/>
        </w:rPr>
      </w:pPr>
      <w:ins w:id="5635" w:date="2019-06-17T11:03:36Z" w:author="Naveen">
        <w:r>
          <w:rPr>
            <w:rFonts w:ascii="Arial" w:cs="Arial" w:hAnsi="Arial" w:eastAsia="Arial"/>
          </w:rPr>
          <w:br w:type="textWrapping"/>
        </w:r>
      </w:ins>
      <w:commentRangeStart w:id="5636"/>
    </w:p>
    <w:p>
      <w:pPr>
        <w:pStyle w:val="Body"/>
        <w:rPr>
          <w:ins w:id="5637" w:date="2019-06-17T11:03:36Z" w:author="Naveen"/>
          <w:rFonts w:ascii="Arial" w:cs="Arial" w:hAnsi="Arial" w:eastAsia="Arial"/>
        </w:rPr>
      </w:pPr>
      <w:ins w:id="5638" w:date="2019-06-17T11:03:36Z" w:author="Naveen">
        <w:r>
          <w:rPr>
            <w:rFonts w:ascii="Arial" w:hAnsi="Arial"/>
            <w:rtl w:val="0"/>
            <w:lang w:val="en-US"/>
          </w:rPr>
          <w:t>13-15 Railway Street</w:t>
        </w:r>
      </w:ins>
    </w:p>
    <w:p>
      <w:pPr>
        <w:pStyle w:val="Body"/>
        <w:rPr>
          <w:ins w:id="5639" w:date="2019-06-17T11:03:36Z" w:author="Naveen"/>
          <w:rFonts w:ascii="Arial" w:cs="Arial" w:hAnsi="Arial" w:eastAsia="Arial"/>
        </w:rPr>
      </w:pPr>
      <w:ins w:id="5640" w:date="2019-06-17T11:03:36Z" w:author="Naveen">
        <w:r>
          <w:rPr>
            <w:rFonts w:ascii="Arial" w:hAnsi="Arial"/>
            <w:rtl w:val="0"/>
            <w:lang w:val="en-US"/>
          </w:rPr>
          <w:t>Chatham</w:t>
        </w:r>
      </w:ins>
    </w:p>
    <w:p>
      <w:pPr>
        <w:pStyle w:val="Body"/>
        <w:rPr>
          <w:ins w:id="5641" w:date="2019-06-17T11:03:36Z" w:author="Naveen"/>
          <w:rFonts w:ascii="Arial" w:cs="Arial" w:hAnsi="Arial" w:eastAsia="Arial"/>
        </w:rPr>
      </w:pPr>
      <w:ins w:id="5642" w:date="2019-06-17T11:03:36Z" w:author="Naveen">
        <w:r>
          <w:rPr>
            <w:rFonts w:ascii="Arial" w:hAnsi="Arial"/>
            <w:rtl w:val="0"/>
          </w:rPr>
          <w:t>Kent</w:t>
        </w:r>
      </w:ins>
    </w:p>
    <w:p>
      <w:pPr>
        <w:pStyle w:val="Body"/>
        <w:rPr>
          <w:ins w:id="5643" w:date="2019-06-17T11:03:36Z" w:author="Naveen"/>
          <w:rFonts w:ascii="Arial" w:cs="Arial" w:hAnsi="Arial" w:eastAsia="Arial"/>
        </w:rPr>
      </w:pPr>
      <w:ins w:id="5644" w:date="2019-06-17T11:03:36Z" w:author="Naveen">
        <w:r>
          <w:rPr>
            <w:rFonts w:ascii="Arial" w:hAnsi="Arial"/>
            <w:rtl w:val="0"/>
          </w:rPr>
          <w:t>ME4 4HU</w:t>
        </w:r>
      </w:ins>
      <w:commentRangeEnd w:id="5636"/>
      <w:r>
        <w:commentReference w:id="5636"/>
      </w:r>
    </w:p>
    <w:p>
      <w:pPr>
        <w:pStyle w:val="Body"/>
        <w:rPr>
          <w:ins w:id="5645" w:date="2019-06-17T11:03:36Z" w:author="Naveen"/>
          <w:rFonts w:ascii="Arial" w:cs="Arial" w:hAnsi="Arial" w:eastAsia="Arial"/>
        </w:rPr>
      </w:pPr>
    </w:p>
    <w:p>
      <w:pPr>
        <w:pStyle w:val="Body"/>
        <w:rPr>
          <w:ins w:id="5646" w:date="2019-06-17T11:03:36Z" w:author="Naveen"/>
          <w:rFonts w:ascii="Arial" w:cs="Arial" w:hAnsi="Arial" w:eastAsia="Arial"/>
        </w:rPr>
      </w:pPr>
    </w:p>
    <w:p>
      <w:pPr>
        <w:pStyle w:val="Heading 2"/>
        <w:rPr>
          <w:ins w:id="5647" w:date="2019-06-17T11:03:36Z" w:author="Naveen"/>
          <w:rFonts w:ascii="Arial" w:cs="Arial" w:hAnsi="Arial" w:eastAsia="Arial"/>
          <w:b w:val="1"/>
          <w:bCs w:val="1"/>
          <w:color w:val="000000"/>
          <w:sz w:val="24"/>
          <w:szCs w:val="24"/>
          <w:u w:color="000000"/>
        </w:rPr>
      </w:pPr>
      <w:bookmarkStart w:name="_Toc180" w:id="5648"/>
      <w:ins w:id="5649" w:date="2019-06-17T11:03:36Z" w:author="Naveen">
        <w:r>
          <w:rPr>
            <w:rFonts w:ascii="Arial" w:hAnsi="Arial"/>
            <w:b w:val="1"/>
            <w:bCs w:val="1"/>
            <w:color w:val="000000"/>
            <w:sz w:val="24"/>
            <w:szCs w:val="24"/>
            <w:u w:color="000000"/>
            <w:rtl w:val="0"/>
            <w:lang w:val="en-US"/>
          </w:rPr>
          <w:t>1.3  Dates of Testing</w:t>
        </w:r>
      </w:ins>
      <w:bookmarkEnd w:id="5648"/>
    </w:p>
    <w:p>
      <w:pPr>
        <w:pStyle w:val="Body"/>
        <w:rPr>
          <w:ins w:id="5650" w:date="2019-06-17T11:03:36Z" w:author="Naveen"/>
        </w:rPr>
      </w:pPr>
    </w:p>
    <w:p>
      <w:pPr>
        <w:pStyle w:val="Body"/>
        <w:rPr>
          <w:ins w:id="5651" w:date="2019-06-17T11:03:36Z" w:author="Naveen"/>
          <w:rFonts w:ascii="Arial" w:cs="Arial" w:hAnsi="Arial" w:eastAsia="Arial"/>
          <w:color w:val="0000ff"/>
          <w:u w:color="0000ff"/>
        </w:rPr>
      </w:pPr>
      <w:ins w:id="5652" w:date="2019-06-17T11:03:36Z" w:author="Naveen">
        <w:r>
          <w:rPr>
            <w:rFonts w:ascii="Arial" w:hAnsi="Arial"/>
            <w:rtl w:val="0"/>
            <w:lang w:val="en-US"/>
          </w:rPr>
          <w:t xml:space="preserve">The Penetration Test will take place from </w:t>
        </w:r>
      </w:ins>
      <w:commentRangeStart w:id="5653"/>
      <w:ins w:id="5654" w:date="2019-06-17T11:03:36Z" w:author="Naveen">
        <w:r>
          <w:rPr>
            <w:rFonts w:ascii="Arial" w:hAnsi="Arial"/>
            <w:color w:val="0000ff"/>
            <w:u w:color="0000ff"/>
            <w:rtl w:val="0"/>
            <w:lang w:val="en-US"/>
          </w:rPr>
          <w:t>[Insert required start and end dates of testing]</w:t>
        </w:r>
      </w:ins>
      <w:commentRangeEnd w:id="5653"/>
      <w:r>
        <w:commentReference w:id="5653"/>
      </w:r>
    </w:p>
    <w:p>
      <w:pPr>
        <w:pStyle w:val="Body"/>
        <w:rPr>
          <w:ins w:id="5655" w:date="2019-06-17T11:03:36Z" w:author="Naveen"/>
          <w:rFonts w:ascii="Arial" w:cs="Arial" w:hAnsi="Arial" w:eastAsia="Arial"/>
          <w:color w:val="0000ff"/>
          <w:u w:color="0000ff"/>
        </w:rPr>
      </w:pPr>
      <w:ins w:id="5656" w:date="2019-06-17T11:03:36Z" w:author="Naveen">
        <w:r>
          <w:rPr>
            <w:rFonts w:ascii="Arial Unicode MS" w:cs="Arial Unicode MS" w:hAnsi="Arial Unicode MS" w:eastAsia="Arial Unicode MS"/>
            <w:b w:val="0"/>
            <w:bCs w:val="0"/>
            <w:i w:val="0"/>
            <w:iCs w:val="0"/>
          </w:rPr>
          <w:br w:type="textWrapping"/>
        </w:r>
      </w:ins>
      <w:ins w:id="5657" w:date="2019-06-17T11:03:36Z" w:author="Naveen">
        <w:r>
          <w:rPr>
            <w:rFonts w:ascii="Arial" w:hAnsi="Arial"/>
            <w:rtl w:val="0"/>
            <w:lang w:val="en-US"/>
          </w:rPr>
          <w:t xml:space="preserve">Testing will be conducted </w:t>
        </w:r>
      </w:ins>
      <w:commentRangeStart w:id="5658"/>
      <w:ins w:id="5659" w:date="2019-06-17T11:03:36Z" w:author="Naveen">
        <w:r>
          <w:rPr>
            <w:rFonts w:ascii="Arial" w:hAnsi="Arial"/>
            <w:color w:val="0000ff"/>
            <w:u w:color="0000ff"/>
            <w:rtl w:val="0"/>
            <w:lang w:val="en-US"/>
          </w:rPr>
          <w:t>[during business hours 9-5pm / out of hours 5pm -8am, weekend]</w:t>
        </w:r>
      </w:ins>
      <w:commentRangeEnd w:id="5658"/>
      <w:r>
        <w:commentReference w:id="5658"/>
      </w:r>
    </w:p>
    <w:p>
      <w:pPr>
        <w:pStyle w:val="Body"/>
        <w:rPr>
          <w:ins w:id="5660" w:date="2019-06-17T11:03:36Z" w:author="Naveen"/>
          <w:rFonts w:ascii="Arial" w:cs="Arial" w:hAnsi="Arial" w:eastAsia="Arial"/>
        </w:rPr>
      </w:pPr>
    </w:p>
    <w:p>
      <w:pPr>
        <w:pStyle w:val="Body"/>
        <w:rPr>
          <w:ins w:id="5661" w:date="2019-06-17T11:03:36Z" w:author="Naveen"/>
          <w:rFonts w:ascii="Arial" w:cs="Arial" w:hAnsi="Arial" w:eastAsia="Arial"/>
        </w:rPr>
      </w:pPr>
    </w:p>
    <w:p>
      <w:pPr>
        <w:pStyle w:val="Heading 2"/>
        <w:rPr>
          <w:ins w:id="5662" w:date="2019-06-17T11:03:36Z" w:author="Naveen"/>
          <w:rFonts w:ascii="Arial" w:cs="Arial" w:hAnsi="Arial" w:eastAsia="Arial"/>
          <w:b w:val="1"/>
          <w:bCs w:val="1"/>
          <w:color w:val="000000"/>
          <w:sz w:val="24"/>
          <w:szCs w:val="24"/>
          <w:u w:color="000000"/>
        </w:rPr>
      </w:pPr>
      <w:bookmarkStart w:name="_Toc181" w:id="5663"/>
      <w:ins w:id="5664" w:date="2019-06-17T11:03:36Z" w:author="Naveen">
        <w:r>
          <w:rPr>
            <w:rFonts w:ascii="Arial" w:hAnsi="Arial"/>
            <w:b w:val="1"/>
            <w:bCs w:val="1"/>
            <w:color w:val="000000"/>
            <w:sz w:val="24"/>
            <w:szCs w:val="24"/>
            <w:u w:color="000000"/>
            <w:rtl w:val="0"/>
            <w:lang w:val="de-DE"/>
          </w:rPr>
          <w:t xml:space="preserve">1.4  General </w:t>
        </w:r>
      </w:ins>
      <w:bookmarkEnd w:id="5663"/>
    </w:p>
    <w:p>
      <w:pPr>
        <w:pStyle w:val="Body"/>
        <w:rPr>
          <w:ins w:id="5665" w:date="2019-06-17T11:03:36Z" w:author="Naveen"/>
        </w:rPr>
      </w:pPr>
    </w:p>
    <w:p>
      <w:pPr>
        <w:pStyle w:val="Body"/>
        <w:rPr>
          <w:ins w:id="5666" w:date="2019-06-17T11:03:36Z" w:author="Naveen"/>
          <w:rFonts w:ascii="Arial" w:cs="Arial" w:hAnsi="Arial" w:eastAsia="Arial"/>
        </w:rPr>
      </w:pPr>
    </w:p>
    <w:p>
      <w:pPr>
        <w:pStyle w:val="Body"/>
        <w:rPr>
          <w:ins w:id="5667" w:date="2019-06-17T11:03:36Z" w:author="Naveen"/>
          <w:rFonts w:ascii="Arial" w:cs="Arial" w:hAnsi="Arial" w:eastAsia="Arial"/>
        </w:rPr>
      </w:pPr>
      <w:ins w:id="5668" w:date="2019-06-17T11:03:36Z" w:author="Naveen">
        <w:r>
          <w:rPr>
            <w:rFonts w:ascii="Arial" w:hAnsi="Arial"/>
            <w:rtl w:val="0"/>
            <w:lang w:val="en-US"/>
          </w:rPr>
          <w:t xml:space="preserve">The NHSBSA Dev Ops Engineer  contact is: </w:t>
        </w:r>
      </w:ins>
    </w:p>
    <w:p>
      <w:pPr>
        <w:pStyle w:val="Body"/>
        <w:rPr>
          <w:ins w:id="5669" w:date="2019-06-17T11:03:36Z" w:author="Naveen"/>
          <w:rFonts w:ascii="Arial" w:cs="Arial" w:hAnsi="Arial" w:eastAsia="Arial"/>
        </w:rPr>
      </w:pPr>
      <w:ins w:id="5670" w:date="2019-06-17T11:03:36Z" w:author="Naveen">
        <w:r>
          <w:rPr>
            <w:rFonts w:ascii="Arial" w:hAnsi="Arial"/>
            <w:rtl w:val="0"/>
          </w:rPr>
          <w:t>[</w:t>
        </w:r>
      </w:ins>
      <w:commentRangeStart w:id="5671"/>
      <w:ins w:id="5672" w:date="2019-06-17T11:03:36Z" w:author="Naveen">
        <w:r>
          <w:rPr>
            <w:rFonts w:ascii="Arial" w:hAnsi="Arial"/>
            <w:rtl w:val="0"/>
            <w:lang w:val="en-US"/>
          </w:rPr>
          <w:t>supply name and contact number of the DevOps person dealing with the migration of your service to the Production environment]</w:t>
        </w:r>
      </w:ins>
      <w:commentRangeEnd w:id="5671"/>
      <w:r>
        <w:commentReference w:id="5671"/>
      </w:r>
    </w:p>
    <w:p>
      <w:pPr>
        <w:pStyle w:val="Body"/>
        <w:rPr>
          <w:ins w:id="5673" w:date="2019-06-17T11:03:36Z" w:author="Naveen"/>
          <w:rFonts w:ascii="Arial" w:cs="Arial" w:hAnsi="Arial" w:eastAsia="Arial"/>
        </w:rPr>
      </w:pPr>
    </w:p>
    <w:p>
      <w:pPr>
        <w:pStyle w:val="Body"/>
        <w:rPr>
          <w:ins w:id="5674" w:date="2019-06-17T11:03:36Z" w:author="Naveen"/>
          <w:rFonts w:ascii="Arial" w:cs="Arial" w:hAnsi="Arial" w:eastAsia="Arial"/>
        </w:rPr>
      </w:pPr>
      <w:ins w:id="5675" w:date="2019-06-17T11:03:36Z" w:author="Naveen">
        <w:r>
          <w:rPr>
            <w:rFonts w:ascii="Arial" w:hAnsi="Arial"/>
            <w:rtl w:val="0"/>
            <w:lang w:val="en-US"/>
          </w:rPr>
          <w:t xml:space="preserve">The Technical Contact during the test is: </w:t>
        </w:r>
      </w:ins>
    </w:p>
    <w:p>
      <w:pPr>
        <w:pStyle w:val="Body"/>
        <w:rPr>
          <w:ins w:id="5676" w:date="2019-06-17T11:03:36Z" w:author="Naveen"/>
          <w:rFonts w:ascii="Arial" w:cs="Arial" w:hAnsi="Arial" w:eastAsia="Arial"/>
        </w:rPr>
      </w:pPr>
      <w:ins w:id="5677" w:date="2019-06-17T11:03:36Z" w:author="Naveen">
        <w:r>
          <w:rPr>
            <w:rFonts w:ascii="Arial" w:hAnsi="Arial"/>
            <w:rtl w:val="0"/>
          </w:rPr>
          <w:t>[</w:t>
        </w:r>
      </w:ins>
      <w:commentRangeStart w:id="5678"/>
      <w:ins w:id="5679" w:date="2019-06-17T11:03:36Z" w:author="Naveen">
        <w:r>
          <w:rPr>
            <w:rFonts w:ascii="Arial" w:hAnsi="Arial"/>
            <w:rtl w:val="0"/>
            <w:lang w:val="en-US"/>
          </w:rPr>
          <w:t>supply name and contact number, maybe project senior developer and /or technical architect?]</w:t>
        </w:r>
      </w:ins>
      <w:commentRangeEnd w:id="5678"/>
      <w:r>
        <w:commentReference w:id="5678"/>
      </w:r>
    </w:p>
    <w:p>
      <w:pPr>
        <w:pStyle w:val="Body"/>
        <w:rPr>
          <w:ins w:id="5680" w:date="2019-06-17T11:03:36Z" w:author="Naveen"/>
          <w:rFonts w:ascii="Arial" w:cs="Arial" w:hAnsi="Arial" w:eastAsia="Arial"/>
        </w:rPr>
      </w:pPr>
    </w:p>
    <w:p>
      <w:pPr>
        <w:pStyle w:val="Body"/>
        <w:rPr>
          <w:ins w:id="5681" w:date="2019-06-17T11:03:36Z" w:author="Naveen"/>
          <w:rFonts w:ascii="Arial" w:cs="Arial" w:hAnsi="Arial" w:eastAsia="Arial"/>
        </w:rPr>
      </w:pPr>
      <w:ins w:id="5682" w:date="2019-06-17T11:03:36Z" w:author="Naveen">
        <w:r>
          <w:rPr>
            <w:rFonts w:ascii="Arial" w:hAnsi="Arial"/>
            <w:rtl w:val="0"/>
            <w:lang w:val="en-US"/>
          </w:rPr>
          <w:t xml:space="preserve">The Escalation point for any unresolved queries or issues are: </w:t>
        </w:r>
      </w:ins>
    </w:p>
    <w:p>
      <w:pPr>
        <w:pStyle w:val="Body"/>
        <w:rPr>
          <w:ins w:id="5683" w:date="2019-06-17T11:03:36Z" w:author="Naveen"/>
          <w:rFonts w:ascii="Arial" w:cs="Arial" w:hAnsi="Arial" w:eastAsia="Arial"/>
        </w:rPr>
      </w:pPr>
    </w:p>
    <w:p>
      <w:pPr>
        <w:pStyle w:val="Body"/>
        <w:ind w:left="720" w:firstLine="0"/>
        <w:rPr>
          <w:ins w:id="5684" w:date="2019-06-17T11:03:36Z" w:author="Naveen"/>
          <w:rFonts w:ascii="Arial" w:cs="Arial" w:hAnsi="Arial" w:eastAsia="Arial"/>
        </w:rPr>
      </w:pPr>
      <w:ins w:id="5685" w:date="2019-06-17T11:03:36Z" w:author="Naveen">
        <w:r>
          <w:rPr>
            <w:rFonts w:ascii="Arial" w:hAnsi="Arial"/>
            <w:rtl w:val="0"/>
            <w:lang w:val="en-US"/>
          </w:rPr>
          <w:t>The Project Manager is:</w:t>
          <w:br w:type="textWrapping"/>
        </w:r>
      </w:ins>
      <w:commentRangeStart w:id="5686"/>
    </w:p>
    <w:p>
      <w:pPr>
        <w:pStyle w:val="Body"/>
        <w:ind w:left="720" w:firstLine="0"/>
        <w:rPr>
          <w:ins w:id="5687" w:date="2019-06-17T11:03:36Z" w:author="Naveen"/>
          <w:rFonts w:ascii="Arial" w:cs="Arial" w:hAnsi="Arial" w:eastAsia="Arial"/>
        </w:rPr>
      </w:pPr>
      <w:ins w:id="5688" w:date="2019-06-17T11:03:36Z" w:author="Naveen">
        <w:r>
          <w:rPr>
            <w:rFonts w:ascii="Arial" w:hAnsi="Arial"/>
            <w:rtl w:val="0"/>
            <w:lang w:val="en-US"/>
          </w:rPr>
          <w:t>[supply name and contact number, maybe Project Manager?]</w:t>
        </w:r>
      </w:ins>
      <w:commentRangeEnd w:id="5686"/>
      <w:r>
        <w:commentReference w:id="5686"/>
      </w:r>
    </w:p>
    <w:p>
      <w:pPr>
        <w:pStyle w:val="Body"/>
        <w:ind w:left="1571" w:firstLine="0"/>
        <w:rPr>
          <w:ins w:id="5689" w:date="2019-06-17T11:03:36Z" w:author="Naveen"/>
          <w:rFonts w:ascii="Arial" w:cs="Arial" w:hAnsi="Arial" w:eastAsia="Arial"/>
          <w:b w:val="1"/>
          <w:bCs w:val="1"/>
        </w:rPr>
      </w:pPr>
    </w:p>
    <w:p>
      <w:pPr>
        <w:pStyle w:val="Body"/>
        <w:ind w:left="720" w:firstLine="0"/>
        <w:rPr>
          <w:ins w:id="5690" w:date="2019-06-17T11:03:36Z" w:author="Naveen"/>
          <w:rFonts w:ascii="Arial" w:cs="Arial" w:hAnsi="Arial" w:eastAsia="Arial"/>
        </w:rPr>
      </w:pPr>
      <w:ins w:id="5691" w:date="2019-06-17T11:03:36Z" w:author="Naveen">
        <w:r>
          <w:rPr>
            <w:rFonts w:ascii="Arial" w:hAnsi="Arial"/>
            <w:rtl w:val="0"/>
            <w:lang w:val="en-US"/>
          </w:rPr>
          <w:t>The NHSBSA Vulnerability Management Team contact is:</w:t>
        </w:r>
      </w:ins>
    </w:p>
    <w:p>
      <w:pPr>
        <w:pStyle w:val="Body"/>
        <w:ind w:left="720" w:firstLine="0"/>
        <w:rPr>
          <w:ins w:id="5692" w:date="2019-06-17T11:03:36Z" w:author="Naveen"/>
          <w:rFonts w:ascii="Arial" w:cs="Arial" w:hAnsi="Arial" w:eastAsia="Arial"/>
        </w:rPr>
      </w:pPr>
      <w:ins w:id="5693" w:date="2019-06-17T11:03:36Z" w:author="Naveen">
        <w:r>
          <w:rPr>
            <w:rFonts w:ascii="Arial" w:hAnsi="Arial"/>
            <w:rtl w:val="0"/>
          </w:rPr>
          <w:t>[</w:t>
        </w:r>
      </w:ins>
      <w:commentRangeStart w:id="5694"/>
      <w:ins w:id="5695" w:date="2019-06-17T11:03:36Z" w:author="Naveen">
        <w:r>
          <w:rPr>
            <w:rFonts w:ascii="Arial" w:hAnsi="Arial"/>
            <w:rtl w:val="0"/>
            <w:lang w:val="en-US"/>
          </w:rPr>
          <w:t>supply name and contact number of whoever s leading your pen test from an Information Security (IS) point of view, speak to IS if unsure]</w:t>
        </w:r>
      </w:ins>
      <w:commentRangeEnd w:id="5694"/>
      <w:r>
        <w:commentReference w:id="5694"/>
      </w:r>
    </w:p>
    <w:p>
      <w:pPr>
        <w:pStyle w:val="Body"/>
      </w:pPr>
      <w:ins w:id="5696" w:date="2019-06-17T11:03:36Z" w:author="Naveen">
        <w:r>
          <w:rPr>
            <w:rFonts w:ascii="Arial Unicode MS" w:cs="Arial Unicode MS" w:hAnsi="Arial Unicode MS" w:eastAsia="Arial Unicode MS"/>
            <w:b w:val="0"/>
            <w:bCs w:val="0"/>
            <w:i w:val="0"/>
            <w:iCs w:val="0"/>
          </w:rPr>
          <w:br w:type="page"/>
        </w:r>
      </w:ins>
    </w:p>
    <w:p>
      <w:pPr>
        <w:pStyle w:val="Heading"/>
        <w:rPr>
          <w:ins w:id="5697" w:date="2019-06-17T11:03:36Z" w:author="Naveen"/>
          <w:rFonts w:ascii="Arial" w:cs="Arial" w:hAnsi="Arial" w:eastAsia="Arial"/>
          <w:b w:val="1"/>
          <w:bCs w:val="1"/>
          <w:color w:val="000000"/>
          <w:sz w:val="24"/>
          <w:szCs w:val="24"/>
          <w:u w:color="000000"/>
        </w:rPr>
      </w:pPr>
      <w:bookmarkStart w:name="_Toc182" w:id="5698"/>
      <w:ins w:id="5699" w:date="2019-06-17T11:03:36Z" w:author="Naveen">
        <w:r>
          <w:rPr>
            <w:rFonts w:ascii="Arial" w:hAnsi="Arial"/>
            <w:b w:val="1"/>
            <w:bCs w:val="1"/>
            <w:color w:val="000000"/>
            <w:sz w:val="24"/>
            <w:szCs w:val="24"/>
            <w:u w:color="000000"/>
            <w:rtl w:val="0"/>
            <w:lang w:val="en-US"/>
          </w:rPr>
          <w:t>2.  Background &amp; technical Information</w:t>
        </w:r>
      </w:ins>
      <w:bookmarkEnd w:id="5698"/>
    </w:p>
    <w:p>
      <w:pPr>
        <w:pStyle w:val="Body"/>
        <w:rPr>
          <w:ins w:id="5700" w:date="2019-06-17T11:03:36Z" w:author="Naveen"/>
        </w:rPr>
      </w:pPr>
    </w:p>
    <w:p>
      <w:pPr>
        <w:pStyle w:val="Body"/>
        <w:rPr>
          <w:ins w:id="5701" w:date="2019-06-17T11:03:36Z" w:author="Naveen"/>
          <w:rFonts w:ascii="Arial" w:cs="Arial" w:hAnsi="Arial" w:eastAsia="Arial"/>
        </w:rPr>
      </w:pPr>
      <w:ins w:id="5702" w:date="2019-06-17T11:03:36Z" w:author="Naveen">
        <w:r>
          <w:rPr>
            <w:rFonts w:ascii="Arial" w:hAnsi="Arial"/>
            <w:rtl w:val="0"/>
            <w:lang w:val="en-US"/>
          </w:rPr>
          <w:t>The NHSBSA is a Special Health Authority which provides a range of essential central services to NHS organisations</w:t>
        </w:r>
      </w:ins>
      <w:ins w:id="5703" w:date="2019-06-17T11:03:36Z" w:author="Naveen">
        <w:r>
          <w:rPr>
            <w:rFonts w:ascii="Arial" w:hAnsi="Arial" w:hint="default"/>
            <w:rtl w:val="0"/>
            <w:lang w:val="en-US"/>
          </w:rPr>
          <w:t>’</w:t>
        </w:r>
      </w:ins>
      <w:ins w:id="5704" w:date="2019-06-17T11:03:36Z" w:author="Naveen">
        <w:r>
          <w:rPr>
            <w:rFonts w:ascii="Arial" w:hAnsi="Arial"/>
            <w:rtl w:val="0"/>
            <w:lang w:val="en-US"/>
          </w:rPr>
          <w:t xml:space="preserve">, NHS contractors, patients and the public.  </w:t>
        </w:r>
      </w:ins>
    </w:p>
    <w:p>
      <w:pPr>
        <w:pStyle w:val="List Paragraph"/>
        <w:tabs>
          <w:tab w:val="left" w:pos="1800"/>
        </w:tabs>
        <w:ind w:left="0" w:firstLine="0"/>
        <w:rPr>
          <w:ins w:id="5705" w:date="2019-06-17T11:03:36Z" w:author="Naveen"/>
          <w:rFonts w:ascii="Arial" w:cs="Arial" w:hAnsi="Arial" w:eastAsia="Arial"/>
          <w:sz w:val="24"/>
          <w:szCs w:val="24"/>
        </w:rPr>
      </w:pPr>
      <w:ins w:id="5706" w:date="2019-06-17T11:03:36Z" w:author="Naveen">
        <w:r>
          <w:rPr>
            <w:rFonts w:ascii="Arial" w:cs="Arial" w:hAnsi="Arial" w:eastAsia="Arial"/>
            <w:sz w:val="24"/>
            <w:szCs w:val="24"/>
          </w:rPr>
          <w:br w:type="textWrapping"/>
        </w:r>
      </w:ins>
      <w:commentRangeStart w:id="5707"/>
    </w:p>
    <w:p>
      <w:pPr>
        <w:pStyle w:val="Body"/>
        <w:rPr>
          <w:ins w:id="5708" w:date="2019-06-17T11:03:36Z" w:author="Naveen"/>
          <w:rFonts w:ascii="Arial" w:cs="Arial" w:hAnsi="Arial" w:eastAsia="Arial"/>
          <w:color w:val="0000ff"/>
          <w:u w:color="0000ff"/>
        </w:rPr>
      </w:pPr>
      <w:ins w:id="5709" w:date="2019-06-17T11:03:36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5710" w:date="2019-06-17T11:03:36Z" w:author="Naveen"/>
          <w:rFonts w:ascii="Arial" w:cs="Arial" w:hAnsi="Arial" w:eastAsia="Arial"/>
          <w:color w:val="0000ff"/>
          <w:u w:color="0000ff"/>
        </w:rPr>
      </w:pPr>
      <w:ins w:id="5711" w:date="2019-06-17T11:03:36Z" w:author="Naveen">
        <w:r>
          <w:rPr>
            <w:rFonts w:ascii="Arial" w:hAnsi="Arial"/>
            <w:color w:val="0000ff"/>
            <w:u w:color="0000ff"/>
            <w:rtl w:val="0"/>
            <w:lang w:val="en-US"/>
          </w:rPr>
          <w:t>If testing is to be carried out across multiple VLANS or segregated networks, then you will need to advise the number of VLANs]</w:t>
        </w:r>
      </w:ins>
      <w:commentRangeEnd w:id="5707"/>
      <w:r>
        <w:commentReference w:id="5707"/>
      </w:r>
    </w:p>
    <w:p>
      <w:pPr>
        <w:pStyle w:val="List Paragraph"/>
        <w:tabs>
          <w:tab w:val="left" w:pos="1800"/>
        </w:tabs>
        <w:ind w:left="0" w:firstLine="0"/>
      </w:pPr>
      <w:ins w:id="5712" w:date="2019-06-17T11:03:36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5713" w:date="2019-06-17T11:03:36Z" w:author="Naveen"/>
          <w:rFonts w:ascii="Arial" w:cs="Arial" w:hAnsi="Arial" w:eastAsia="Arial"/>
          <w:sz w:val="24"/>
          <w:szCs w:val="24"/>
        </w:rPr>
      </w:pPr>
    </w:p>
    <w:p>
      <w:pPr>
        <w:pStyle w:val="Heading"/>
        <w:rPr>
          <w:ins w:id="5714" w:date="2019-06-17T11:03:36Z" w:author="Naveen"/>
          <w:rFonts w:ascii="Helvetica" w:cs="Helvetica" w:hAnsi="Helvetica" w:eastAsia="Helvetica"/>
          <w:b w:val="1"/>
          <w:bCs w:val="1"/>
          <w:color w:val="000000"/>
          <w:u w:color="000000"/>
        </w:rPr>
      </w:pPr>
      <w:bookmarkStart w:name="_Toc183" w:id="5715"/>
      <w:ins w:id="5716" w:date="2019-06-17T11:03:36Z" w:author="Naveen">
        <w:r>
          <w:rPr>
            <w:rFonts w:ascii="Arial" w:hAnsi="Arial"/>
            <w:b w:val="1"/>
            <w:bCs w:val="1"/>
            <w:color w:val="000000"/>
            <w:sz w:val="24"/>
            <w:szCs w:val="24"/>
            <w:u w:color="000000"/>
            <w:rtl w:val="0"/>
            <w:lang w:val="it-IT"/>
          </w:rPr>
          <w:t>3.  Scope</w:t>
        </w:r>
      </w:ins>
      <w:ins w:id="5717" w:date="2019-06-17T11:03:36Z" w:author="Naveen">
        <w:r>
          <w:rPr>
            <w:rFonts w:ascii="Arial Unicode MS" w:cs="Arial Unicode MS" w:hAnsi="Arial Unicode MS" w:eastAsia="Arial Unicode MS"/>
            <w:b w:val="0"/>
            <w:bCs w:val="0"/>
            <w:i w:val="0"/>
            <w:iCs w:val="0"/>
            <w:color w:val="000000"/>
            <w:sz w:val="24"/>
            <w:szCs w:val="24"/>
            <w:u w:color="000000"/>
          </w:rPr>
          <w:br w:type="textWrapping"/>
        </w:r>
      </w:ins>
      <w:bookmarkEnd w:id="5715"/>
    </w:p>
    <w:p>
      <w:pPr>
        <w:pStyle w:val="Body"/>
        <w:rPr>
          <w:ins w:id="5718" w:date="2019-06-17T11:03:36Z" w:author="Naveen"/>
          <w:rFonts w:ascii="Arial" w:cs="Arial" w:hAnsi="Arial" w:eastAsia="Arial"/>
        </w:rPr>
      </w:pPr>
      <w:ins w:id="5719" w:date="2019-06-17T11:03:36Z" w:author="Naveen">
        <w:r>
          <w:rPr>
            <w:rFonts w:ascii="Arial" w:hAnsi="Arial"/>
            <w:rtl w:val="0"/>
            <w:lang w:val="en-US"/>
          </w:rPr>
          <w:t xml:space="preserve">The scope of this Penetration Test is targeted at the hosts being deployed for the </w:t>
        </w:r>
      </w:ins>
      <w:commentRangeStart w:id="5720"/>
      <w:ins w:id="5721" w:date="2019-06-17T11:03:36Z" w:author="Naveen">
        <w:r>
          <w:rPr>
            <w:rFonts w:ascii="Arial" w:hAnsi="Arial"/>
            <w:color w:val="0000ff"/>
            <w:u w:color="0000ff"/>
            <w:rtl w:val="0"/>
            <w:lang w:val="en-US"/>
          </w:rPr>
          <w:t>[insert Project or Service name]</w:t>
        </w:r>
      </w:ins>
      <w:ins w:id="5722" w:date="2019-06-17T11:03:36Z" w:author="Naveen">
        <w:r>
          <w:rPr>
            <w:rFonts w:ascii="Arial" w:hAnsi="Arial"/>
            <w:b w:val="1"/>
            <w:bCs w:val="1"/>
            <w:color w:val="0000ff"/>
            <w:u w:color="0000ff"/>
            <w:rtl w:val="0"/>
          </w:rPr>
          <w:t xml:space="preserve"> </w:t>
        </w:r>
      </w:ins>
      <w:commentRangeEnd w:id="5720"/>
      <w:r>
        <w:commentReference w:id="5720"/>
      </w:r>
      <w:ins w:id="5723" w:date="2019-06-17T11:03:36Z" w:author="Naveen">
        <w:r>
          <w:rPr>
            <w:rFonts w:ascii="Arial" w:hAnsi="Arial"/>
            <w:rtl w:val="0"/>
          </w:rPr>
          <w:t>services.</w:t>
        </w:r>
      </w:ins>
    </w:p>
    <w:p>
      <w:pPr>
        <w:pStyle w:val="Body"/>
        <w:rPr>
          <w:ins w:id="5724" w:date="2019-06-17T11:03:36Z" w:author="Naveen"/>
          <w:rFonts w:ascii="Arial" w:cs="Arial" w:hAnsi="Arial" w:eastAsia="Arial"/>
        </w:rPr>
      </w:pPr>
    </w:p>
    <w:p>
      <w:pPr>
        <w:pStyle w:val="Body"/>
        <w:rPr>
          <w:ins w:id="5725" w:date="2019-06-17T11:03:36Z" w:author="Naveen"/>
          <w:rFonts w:ascii="Arial" w:cs="Arial" w:hAnsi="Arial" w:eastAsia="Arial"/>
          <w:color w:val="0000ff"/>
          <w:u w:color="0000ff"/>
        </w:rPr>
      </w:pPr>
      <w:ins w:id="5726" w:date="2019-06-17T11:03:36Z" w:author="Naveen">
        <w:r>
          <w:rPr>
            <w:rFonts w:ascii="Arial" w:hAnsi="Arial"/>
            <w:rtl w:val="0"/>
            <w:lang w:val="en-US"/>
          </w:rPr>
          <w:t xml:space="preserve">The test would consist of the following distinct components: </w:t>
        </w:r>
      </w:ins>
      <w:commentRangeStart w:id="5727"/>
      <w:ins w:id="5728" w:date="2019-06-17T11:03:36Z" w:author="Naveen">
        <w:r>
          <w:rPr>
            <w:rFonts w:ascii="Arial" w:hAnsi="Arial"/>
            <w:color w:val="0000ff"/>
            <w:u w:color="0000ff"/>
            <w:rtl w:val="0"/>
            <w:lang w:val="en-US"/>
          </w:rPr>
          <w:t>[Please delete component sections that are not required]</w:t>
        </w:r>
      </w:ins>
      <w:commentRangeEnd w:id="5727"/>
      <w:r>
        <w:commentReference w:id="5727"/>
      </w:r>
    </w:p>
    <w:p>
      <w:pPr>
        <w:pStyle w:val="Body"/>
        <w:rPr>
          <w:ins w:id="5729" w:date="2019-06-17T11:03:36Z" w:author="Naveen"/>
          <w:rFonts w:ascii="Arial" w:cs="Arial" w:hAnsi="Arial" w:eastAsia="Arial"/>
        </w:rPr>
      </w:pPr>
    </w:p>
    <w:p>
      <w:pPr>
        <w:pStyle w:val="Body"/>
        <w:rPr>
          <w:ins w:id="5730" w:date="2019-06-17T11:03:36Z" w:author="Naveen"/>
          <w:rFonts w:ascii="Arial" w:cs="Arial" w:hAnsi="Arial" w:eastAsia="Arial"/>
        </w:rPr>
      </w:pPr>
    </w:p>
    <w:p>
      <w:pPr>
        <w:pStyle w:val="Body"/>
        <w:tabs>
          <w:tab w:val="left" w:pos="426"/>
        </w:tabs>
        <w:rPr>
          <w:ins w:id="5731" w:date="2019-06-17T11:03:36Z" w:author="Naveen"/>
          <w:rFonts w:ascii="Arial" w:cs="Arial" w:hAnsi="Arial" w:eastAsia="Arial"/>
        </w:rPr>
      </w:pPr>
      <w:ins w:id="5732" w:date="2019-06-17T11:03:36Z" w:author="Naveen">
        <w:r>
          <w:rPr>
            <w:rFonts w:ascii="Arial" w:cs="Arial" w:hAnsi="Arial" w:eastAsia="Arial"/>
          </w:rPr>
          <w:tab/>
        </w:r>
      </w:ins>
      <w:ins w:id="5733" w:date="2019-06-17T11:03:36Z" w:author="Naveen">
        <w:r>
          <w:rPr>
            <w:rFonts w:ascii="Arial" w:hAnsi="Arial"/>
            <w:b w:val="1"/>
            <w:bCs w:val="1"/>
            <w:rtl w:val="0"/>
            <w:lang w:val="en-US"/>
          </w:rPr>
          <w:t>3.A.</w:t>
          <w:tab/>
          <w:t>Exposure testing</w:t>
        </w:r>
      </w:ins>
    </w:p>
    <w:p>
      <w:pPr>
        <w:pStyle w:val="Body"/>
        <w:tabs>
          <w:tab w:val="left" w:pos="426"/>
          <w:tab w:val="left" w:pos="720"/>
        </w:tabs>
        <w:ind w:left="426" w:firstLine="0"/>
        <w:rPr>
          <w:ins w:id="5734" w:date="2019-06-17T11:03:36Z" w:author="Naveen"/>
          <w:rFonts w:ascii="Arial" w:cs="Arial" w:hAnsi="Arial" w:eastAsia="Arial"/>
        </w:rPr>
      </w:pPr>
      <w:ins w:id="5735" w:date="2019-06-17T11:03:36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5736" w:date="2019-06-17T11:03:36Z" w:author="Naveen"/>
          <w:rFonts w:ascii="Arial" w:cs="Arial" w:hAnsi="Arial" w:eastAsia="Arial"/>
        </w:rPr>
      </w:pPr>
    </w:p>
    <w:p>
      <w:pPr>
        <w:pStyle w:val="Body"/>
        <w:tabs>
          <w:tab w:val="left" w:pos="426"/>
          <w:tab w:val="left" w:pos="720"/>
        </w:tabs>
        <w:ind w:left="426" w:firstLine="0"/>
        <w:rPr>
          <w:ins w:id="5737" w:date="2019-06-17T11:03:36Z" w:author="Naveen"/>
          <w:rFonts w:ascii="Arial" w:cs="Arial" w:hAnsi="Arial" w:eastAsia="Arial"/>
        </w:rPr>
      </w:pPr>
    </w:p>
    <w:p>
      <w:pPr>
        <w:pStyle w:val="Body"/>
        <w:tabs>
          <w:tab w:val="left" w:pos="426"/>
          <w:tab w:val="left" w:pos="720"/>
        </w:tabs>
        <w:ind w:left="426" w:firstLine="0"/>
        <w:rPr>
          <w:ins w:id="5738" w:date="2019-06-17T11:03:36Z" w:author="Naveen"/>
          <w:rFonts w:ascii="Arial" w:cs="Arial" w:hAnsi="Arial" w:eastAsia="Arial"/>
          <w:b w:val="1"/>
          <w:bCs w:val="1"/>
        </w:rPr>
      </w:pPr>
      <w:ins w:id="5739" w:date="2019-06-17T11:03:36Z" w:author="Naveen">
        <w:r>
          <w:rPr>
            <w:rFonts w:ascii="Arial" w:hAnsi="Arial"/>
            <w:b w:val="1"/>
            <w:bCs w:val="1"/>
            <w:rtl w:val="0"/>
            <w:lang w:val="en-US"/>
          </w:rPr>
          <w:t>3.B.</w:t>
          <w:tab/>
          <w:t>Server build review</w:t>
        </w:r>
      </w:ins>
    </w:p>
    <w:p>
      <w:pPr>
        <w:pStyle w:val="Body"/>
        <w:tabs>
          <w:tab w:val="left" w:pos="426"/>
          <w:tab w:val="left" w:pos="720"/>
        </w:tabs>
        <w:ind w:left="426" w:firstLine="0"/>
        <w:rPr>
          <w:ins w:id="5740" w:date="2019-06-17T11:03:36Z" w:author="Naveen"/>
          <w:rFonts w:ascii="Arial" w:cs="Arial" w:hAnsi="Arial" w:eastAsia="Arial"/>
        </w:rPr>
      </w:pPr>
      <w:ins w:id="5741" w:date="2019-06-17T11:03:36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5742" w:date="2019-06-17T11:03:36Z" w:author="Naveen"/>
          <w:rFonts w:ascii="Arial" w:cs="Arial" w:hAnsi="Arial" w:eastAsia="Arial"/>
          <w:sz w:val="24"/>
          <w:szCs w:val="24"/>
        </w:rPr>
      </w:pPr>
    </w:p>
    <w:p>
      <w:pPr>
        <w:pStyle w:val="Body"/>
        <w:tabs>
          <w:tab w:val="left" w:pos="426"/>
          <w:tab w:val="left" w:pos="720"/>
        </w:tabs>
        <w:ind w:left="426" w:firstLine="0"/>
        <w:rPr>
          <w:ins w:id="5743" w:date="2019-06-17T11:03:36Z" w:author="Naveen"/>
          <w:rFonts w:ascii="Arial" w:cs="Arial" w:hAnsi="Arial" w:eastAsia="Arial"/>
          <w:b w:val="1"/>
          <w:bCs w:val="1"/>
        </w:rPr>
      </w:pPr>
    </w:p>
    <w:p>
      <w:pPr>
        <w:pStyle w:val="Body"/>
        <w:tabs>
          <w:tab w:val="left" w:pos="426"/>
          <w:tab w:val="left" w:pos="720"/>
        </w:tabs>
        <w:ind w:left="426" w:firstLine="0"/>
        <w:rPr>
          <w:ins w:id="5744" w:date="2019-06-17T11:03:36Z" w:author="Naveen"/>
          <w:rFonts w:ascii="Arial" w:cs="Arial" w:hAnsi="Arial" w:eastAsia="Arial"/>
        </w:rPr>
      </w:pPr>
      <w:ins w:id="5745" w:date="2019-06-17T11:03:36Z" w:author="Naveen">
        <w:r>
          <w:rPr>
            <w:rFonts w:ascii="Arial" w:hAnsi="Arial"/>
            <w:b w:val="1"/>
            <w:bCs w:val="1"/>
            <w:rtl w:val="0"/>
            <w:lang w:val="en-US"/>
          </w:rPr>
          <w:t>3.C.</w:t>
          <w:tab/>
          <w:t>Firewall review</w:t>
        </w:r>
      </w:ins>
    </w:p>
    <w:p>
      <w:pPr>
        <w:pStyle w:val="Body"/>
        <w:tabs>
          <w:tab w:val="left" w:pos="426"/>
          <w:tab w:val="left" w:pos="720"/>
        </w:tabs>
        <w:ind w:left="426" w:firstLine="0"/>
        <w:rPr>
          <w:ins w:id="5746" w:date="2019-06-17T11:03:36Z" w:author="Naveen"/>
          <w:rFonts w:ascii="Arial" w:cs="Arial" w:hAnsi="Arial" w:eastAsia="Arial"/>
        </w:rPr>
      </w:pPr>
      <w:ins w:id="5747" w:date="2019-06-17T11:03:36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5748" w:date="2019-06-17T11:03:36Z" w:author="Naveen"/>
          <w:rFonts w:ascii="Arial" w:cs="Arial" w:hAnsi="Arial" w:eastAsia="Arial"/>
        </w:rPr>
      </w:pPr>
      <w:ins w:id="5749" w:date="2019-06-17T11:03:36Z" w:author="Naveen">
        <w:r>
          <w:rPr>
            <w:rFonts w:ascii="Arial" w:cs="Arial" w:hAnsi="Arial" w:eastAsia="Arial"/>
          </w:rPr>
          <w:br w:type="textWrapping"/>
        </w:r>
      </w:ins>
      <w:commentRangeStart w:id="5750"/>
    </w:p>
    <w:p>
      <w:pPr>
        <w:pStyle w:val="Body"/>
        <w:tabs>
          <w:tab w:val="left" w:pos="426"/>
          <w:tab w:val="left" w:pos="720"/>
        </w:tabs>
        <w:ind w:left="426" w:firstLine="0"/>
        <w:rPr>
          <w:ins w:id="5751" w:date="2019-06-17T11:03:36Z" w:author="Naveen"/>
          <w:rFonts w:ascii="Arial" w:cs="Arial" w:hAnsi="Arial" w:eastAsia="Arial"/>
          <w:color w:val="0000ff"/>
          <w:u w:color="0000ff"/>
        </w:rPr>
      </w:pPr>
      <w:ins w:id="5752" w:date="2019-06-17T11:03:36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5753" w:date="2019-06-17T11:03:36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5754" w:date="2019-06-17T11:03:36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5755" w:date="2019-06-17T11:03:36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5756" w:date="2019-06-17T11:03:36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5757" w:date="2019-06-17T11:03:36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5758" w:date="2019-06-17T11:03:36Z" w:author="Naveen"/>
          <w:rFonts w:ascii="Arial" w:cs="Arial" w:hAnsi="Arial" w:eastAsia="Arial"/>
        </w:rPr>
      </w:pPr>
    </w:p>
    <w:p>
      <w:pPr>
        <w:pStyle w:val="Body"/>
        <w:tabs>
          <w:tab w:val="left" w:pos="426"/>
          <w:tab w:val="left" w:pos="720"/>
        </w:tabs>
        <w:ind w:left="426" w:firstLine="0"/>
        <w:rPr>
          <w:ins w:id="5759" w:date="2019-06-17T11:03:36Z" w:author="Naveen"/>
          <w:rFonts w:ascii="Arial" w:cs="Arial" w:hAnsi="Arial" w:eastAsia="Arial"/>
          <w:color w:val="0000ff"/>
          <w:u w:color="0000ff"/>
        </w:rPr>
      </w:pPr>
      <w:ins w:id="5760" w:date="2019-06-17T11:03:36Z" w:author="Naveen">
        <w:r>
          <w:rPr>
            <w:rFonts w:ascii="Arial" w:cs="Arial" w:hAnsi="Arial" w:eastAsia="Arial"/>
            <w:color w:val="0000ff"/>
            <w:u w:color="0000ff"/>
            <w:rtl w:val="0"/>
            <w:lang w:val="en-US"/>
          </w:rPr>
          <w:tab/>
          <w:t>The firewall rule set/security rules should be attached at Appendix 1.</w:t>
        </w:r>
      </w:ins>
      <w:commentRangeEnd w:id="5750"/>
      <w:r>
        <w:commentReference w:id="5750"/>
      </w:r>
    </w:p>
    <w:p>
      <w:pPr>
        <w:pStyle w:val="Body"/>
        <w:tabs>
          <w:tab w:val="left" w:pos="426"/>
          <w:tab w:val="left" w:pos="720"/>
        </w:tabs>
        <w:rPr>
          <w:ins w:id="5761" w:date="2019-06-17T11:03:36Z" w:author="Naveen"/>
          <w:rFonts w:ascii="Arial" w:cs="Arial" w:hAnsi="Arial" w:eastAsia="Arial"/>
          <w:b w:val="1"/>
          <w:bCs w:val="1"/>
        </w:rPr>
      </w:pPr>
    </w:p>
    <w:p>
      <w:pPr>
        <w:pStyle w:val="Body"/>
        <w:tabs>
          <w:tab w:val="left" w:pos="426"/>
          <w:tab w:val="left" w:pos="720"/>
        </w:tabs>
        <w:rPr>
          <w:ins w:id="5762" w:date="2019-06-17T11:03:36Z" w:author="Naveen"/>
          <w:rFonts w:ascii="Arial" w:cs="Arial" w:hAnsi="Arial" w:eastAsia="Arial"/>
          <w:b w:val="1"/>
          <w:bCs w:val="1"/>
        </w:rPr>
      </w:pPr>
    </w:p>
    <w:p>
      <w:pPr>
        <w:pStyle w:val="Body"/>
        <w:tabs>
          <w:tab w:val="left" w:pos="426"/>
          <w:tab w:val="left" w:pos="720"/>
        </w:tabs>
        <w:rPr>
          <w:ins w:id="5763" w:date="2019-06-17T11:03:36Z" w:author="Naveen"/>
          <w:rFonts w:ascii="Arial" w:cs="Arial" w:hAnsi="Arial" w:eastAsia="Arial"/>
          <w:b w:val="1"/>
          <w:bCs w:val="1"/>
        </w:rPr>
      </w:pPr>
      <w:ins w:id="5764" w:date="2019-06-17T11:03:36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5765" w:date="2019-06-17T11:03:36Z" w:author="Naveen"/>
          <w:rFonts w:ascii="Arial" w:cs="Arial" w:hAnsi="Arial" w:eastAsia="Arial"/>
          <w:b w:val="1"/>
          <w:bCs w:val="1"/>
        </w:rPr>
      </w:pPr>
    </w:p>
    <w:p>
      <w:pPr>
        <w:pStyle w:val="Body"/>
        <w:tabs>
          <w:tab w:val="left" w:pos="426"/>
          <w:tab w:val="left" w:pos="720"/>
        </w:tabs>
        <w:ind w:left="426" w:firstLine="0"/>
        <w:rPr>
          <w:ins w:id="5766" w:date="2019-06-17T11:03:36Z" w:author="Naveen"/>
          <w:rFonts w:ascii="Arial" w:cs="Arial" w:hAnsi="Arial" w:eastAsia="Arial"/>
        </w:rPr>
      </w:pPr>
      <w:ins w:id="5767" w:date="2019-06-17T11:03:36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5768" w:date="2019-06-17T11:03:36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5769" w:date="2019-06-17T11:03:36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5770" w:date="2019-06-17T11:03:36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5771" w:date="2019-06-17T11:03:36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5772" w:date="2019-06-17T11:03:36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5773" w:date="2019-06-17T11:03:36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5774" w:date="2019-06-17T11:03:36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5775" w:date="2019-06-17T11:03:36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5776" w:date="2019-06-17T11:03:36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5777" w:date="2019-06-17T11:03:36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5778" w:date="2019-06-17T11:03:36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5779" w:date="2019-06-17T11:03:36Z" w:author="Naveen">
        <w:r>
          <w:rPr>
            <w:rFonts w:ascii="Arial" w:hAnsi="Arial"/>
            <w:sz w:val="24"/>
            <w:szCs w:val="24"/>
            <w:rtl w:val="0"/>
            <w:lang w:val="en-US"/>
          </w:rPr>
          <w:t>Logging and audit policies</w:t>
        </w:r>
      </w:ins>
    </w:p>
    <w:p>
      <w:pPr>
        <w:pStyle w:val="Body"/>
        <w:tabs>
          <w:tab w:val="left" w:pos="426"/>
        </w:tabs>
        <w:rPr>
          <w:ins w:id="5780" w:date="2019-06-17T11:03:36Z" w:author="Naveen"/>
          <w:rFonts w:ascii="Arial" w:cs="Arial" w:hAnsi="Arial" w:eastAsia="Arial"/>
          <w:b w:val="1"/>
          <w:bCs w:val="1"/>
        </w:rPr>
      </w:pPr>
      <w:ins w:id="5781" w:date="2019-06-17T11:03:36Z" w:author="Naveen">
        <w:r>
          <w:rPr>
            <w:rFonts w:ascii="Arial" w:cs="Arial" w:hAnsi="Arial" w:eastAsia="Arial"/>
            <w:b w:val="1"/>
            <w:bCs w:val="1"/>
          </w:rPr>
          <w:tab/>
        </w:r>
      </w:ins>
    </w:p>
    <w:p>
      <w:pPr>
        <w:pStyle w:val="Body"/>
        <w:tabs>
          <w:tab w:val="left" w:pos="426"/>
          <w:tab w:val="left" w:pos="720"/>
        </w:tabs>
        <w:rPr>
          <w:ins w:id="5782" w:date="2019-06-17T11:03:36Z" w:author="Naveen"/>
          <w:rFonts w:ascii="Arial" w:cs="Arial" w:hAnsi="Arial" w:eastAsia="Arial"/>
          <w:b w:val="1"/>
          <w:bCs w:val="1"/>
        </w:rPr>
      </w:pPr>
      <w:ins w:id="5783" w:date="2019-06-17T11:03:36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5784" w:date="2019-06-17T11:03:36Z" w:author="Naveen"/>
          <w:rFonts w:ascii="Arial" w:cs="Arial" w:hAnsi="Arial" w:eastAsia="Arial"/>
        </w:rPr>
      </w:pPr>
      <w:ins w:id="5785" w:date="2019-06-17T11:03:36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5786" w:date="2019-06-17T11:03:36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5787" w:date="2019-06-17T11:03:36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5788" w:date="2019-06-17T11:03:36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5789" w:date="2019-06-17T11:03:36Z" w:author="Naveen">
        <w:r>
          <w:rPr>
            <w:rFonts w:ascii="Arial" w:hAnsi="Arial"/>
            <w:sz w:val="24"/>
            <w:szCs w:val="24"/>
            <w:rtl w:val="0"/>
            <w:lang w:val="en-US"/>
          </w:rPr>
          <w:t xml:space="preserve">Input validation </w:t>
        </w:r>
      </w:ins>
      <w:ins w:id="5790" w:date="2019-06-17T11:03:36Z" w:author="Naveen">
        <w:r>
          <w:rPr>
            <w:rFonts w:ascii="Arial" w:hAnsi="Arial" w:hint="default"/>
            <w:sz w:val="24"/>
            <w:szCs w:val="24"/>
            <w:rtl w:val="0"/>
            <w:lang w:val="en-US"/>
          </w:rPr>
          <w:t xml:space="preserve">– </w:t>
        </w:r>
      </w:ins>
      <w:ins w:id="5791" w:date="2019-06-17T11:03:36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5792" w:date="2019-06-17T11:03:36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5793" w:date="2019-06-17T11:03:36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5794" w:date="2019-06-17T11:03:36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5795" w:date="2019-06-17T11:03:36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5796" w:date="2019-06-17T11:03:36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5797" w:date="2019-06-17T11:03:36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5798" w:date="2019-06-17T11:03:36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5799" w:date="2019-06-17T11:03:36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5800" w:date="2019-06-17T11:03:36Z" w:author="Naveen">
        <w:r>
          <w:rPr>
            <w:rFonts w:ascii="Arial" w:hAnsi="Arial"/>
            <w:sz w:val="24"/>
            <w:szCs w:val="24"/>
            <w:rtl w:val="0"/>
            <w:lang w:val="en-US"/>
          </w:rPr>
          <w:t xml:space="preserve">Exposure testing </w:t>
        </w:r>
      </w:ins>
      <w:ins w:id="5801" w:date="2019-06-17T11:03:36Z" w:author="Naveen">
        <w:r>
          <w:rPr>
            <w:rFonts w:ascii="Arial" w:hAnsi="Arial"/>
            <w:color w:val="0000ff"/>
            <w:sz w:val="24"/>
            <w:szCs w:val="24"/>
            <w:u w:color="0000ff"/>
            <w:rtl w:val="0"/>
            <w:lang w:val="en-US"/>
          </w:rPr>
          <w:t>[especially if the application is internet facing]</w:t>
        </w:r>
      </w:ins>
      <w:ins w:id="5802" w:date="2019-06-17T11:03:36Z" w:author="Naveen">
        <w:r>
          <w:rPr>
            <w:rFonts w:ascii="Arial" w:cs="Arial" w:hAnsi="Arial" w:eastAsia="Arial"/>
            <w:sz w:val="24"/>
            <w:szCs w:val="24"/>
          </w:rPr>
          <w:br w:type="textWrapping"/>
        </w:r>
      </w:ins>
      <w:commentRangeStart w:id="5803"/>
    </w:p>
    <w:p>
      <w:pPr>
        <w:pStyle w:val="Body"/>
        <w:tabs>
          <w:tab w:val="left" w:pos="426"/>
          <w:tab w:val="left" w:pos="720"/>
        </w:tabs>
        <w:ind w:left="426" w:firstLine="0"/>
        <w:rPr>
          <w:ins w:id="5804" w:date="2019-06-17T11:03:36Z" w:author="Naveen"/>
          <w:rFonts w:ascii="Arial" w:cs="Arial" w:hAnsi="Arial" w:eastAsia="Arial"/>
          <w:color w:val="0000ff"/>
          <w:u w:color="0000ff"/>
        </w:rPr>
      </w:pPr>
      <w:ins w:id="5805" w:date="2019-06-17T11:03:36Z" w:author="Naveen">
        <w:r>
          <w:rPr>
            <w:rFonts w:ascii="Arial" w:hAnsi="Arial"/>
            <w:color w:val="0000ff"/>
            <w:u w:color="0000ff"/>
            <w:rtl w:val="0"/>
            <w:lang w:val="en-US"/>
          </w:rPr>
          <w:t xml:space="preserve">[If Application testing is required you must include the following detail in section 2 </w:t>
        </w:r>
      </w:ins>
      <w:ins w:id="5806" w:date="2019-06-17T11:03:36Z" w:author="Naveen">
        <w:r>
          <w:rPr>
            <w:rFonts w:ascii="Arial" w:hAnsi="Arial" w:hint="default"/>
            <w:color w:val="0000ff"/>
            <w:u w:color="0000ff"/>
            <w:rtl w:val="0"/>
            <w:lang w:val="en-US"/>
          </w:rPr>
          <w:t>‘</w:t>
        </w:r>
      </w:ins>
      <w:ins w:id="5807" w:date="2019-06-17T11:03:36Z" w:author="Naveen">
        <w:r>
          <w:rPr>
            <w:rFonts w:ascii="Arial" w:hAnsi="Arial"/>
            <w:color w:val="0000ff"/>
            <w:u w:color="0000ff"/>
            <w:rtl w:val="0"/>
            <w:lang w:val="en-US"/>
          </w:rPr>
          <w:t>Background &amp; technical Information</w:t>
        </w:r>
      </w:ins>
      <w:ins w:id="5808" w:date="2019-06-17T11:03:36Z" w:author="Naveen">
        <w:r>
          <w:rPr>
            <w:rFonts w:ascii="Arial" w:hAnsi="Arial" w:hint="default"/>
            <w:color w:val="0000ff"/>
            <w:u w:color="0000ff"/>
            <w:rtl w:val="0"/>
            <w:lang w:val="en-US"/>
          </w:rPr>
          <w:t>’</w:t>
        </w:r>
      </w:ins>
      <w:ins w:id="5809" w:date="2019-06-17T11:03:36Z" w:author="Naveen">
        <w:r>
          <w:rPr>
            <w:rFonts w:ascii="Arial" w:hAnsi="Arial"/>
            <w:color w:val="0000ff"/>
            <w:u w:color="0000ff"/>
            <w:rtl w:val="0"/>
          </w:rPr>
          <w:t>:</w:t>
        </w:r>
      </w:ins>
    </w:p>
    <w:p>
      <w:pPr>
        <w:pStyle w:val="Body"/>
        <w:tabs>
          <w:tab w:val="left" w:pos="426"/>
          <w:tab w:val="left" w:pos="720"/>
        </w:tabs>
        <w:rPr>
          <w:ins w:id="5810" w:date="2019-06-17T11:03:36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5811" w:date="2019-06-17T11:03:36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5812" w:date="2019-06-17T11:03:36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5813" w:date="2019-06-17T11:03:36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5814" w:date="2019-06-17T11:03:36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5815" w:date="2019-06-17T11:03:36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5816" w:date="2019-06-17T11:03:36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5817" w:date="2019-06-17T11:03:36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5818" w:date="2019-06-17T11:03:36Z" w:author="Naveen"/>
          <w:rFonts w:ascii="Arial" w:cs="Arial" w:hAnsi="Arial" w:eastAsia="Arial"/>
          <w:color w:val="0000ff"/>
          <w:u w:color="0000ff"/>
        </w:rPr>
      </w:pPr>
      <w:ins w:id="5819" w:date="2019-06-17T11:03:36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5803"/>
      <w:r>
        <w:commentReference w:id="5803"/>
      </w:r>
    </w:p>
    <w:p>
      <w:pPr>
        <w:pStyle w:val="Body"/>
        <w:rPr>
          <w:ins w:id="5820" w:date="2019-06-17T11:03:36Z" w:author="Naveen"/>
          <w:rFonts w:ascii="Arial" w:cs="Arial" w:hAnsi="Arial" w:eastAsia="Arial"/>
          <w:b w:val="1"/>
          <w:bCs w:val="1"/>
          <w:color w:val="0000ff"/>
          <w:u w:color="0000ff"/>
        </w:rPr>
      </w:pPr>
    </w:p>
    <w:p>
      <w:pPr>
        <w:pStyle w:val="Body"/>
        <w:tabs>
          <w:tab w:val="left" w:pos="426"/>
        </w:tabs>
        <w:ind w:left="426" w:firstLine="0"/>
        <w:rPr>
          <w:ins w:id="5821" w:date="2019-06-17T11:03:36Z" w:author="Naveen"/>
          <w:rFonts w:ascii="Arial" w:cs="Arial" w:hAnsi="Arial" w:eastAsia="Arial"/>
          <w:b w:val="1"/>
          <w:bCs w:val="1"/>
        </w:rPr>
      </w:pPr>
      <w:ins w:id="5822" w:date="2019-06-17T11:03:36Z" w:author="Naveen">
        <w:r>
          <w:rPr>
            <w:rFonts w:ascii="Arial" w:hAnsi="Arial"/>
            <w:b w:val="1"/>
            <w:bCs w:val="1"/>
            <w:rtl w:val="0"/>
            <w:lang w:val="en-US"/>
          </w:rPr>
          <w:t>3.F.</w:t>
          <w:tab/>
          <w:t>Web service testing</w:t>
        </w:r>
      </w:ins>
    </w:p>
    <w:p>
      <w:pPr>
        <w:pStyle w:val="Body"/>
        <w:tabs>
          <w:tab w:val="left" w:pos="426"/>
        </w:tabs>
        <w:ind w:left="426" w:firstLine="0"/>
        <w:rPr>
          <w:ins w:id="5823" w:date="2019-06-17T11:03:36Z" w:author="Naveen"/>
          <w:rFonts w:ascii="Arial" w:cs="Arial" w:hAnsi="Arial" w:eastAsia="Arial"/>
        </w:rPr>
      </w:pPr>
      <w:ins w:id="5824" w:date="2019-06-17T11:03:36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5825" w:date="2019-06-17T11:03:36Z" w:author="Naveen"/>
          <w:rFonts w:ascii="Arial" w:cs="Arial" w:hAnsi="Arial" w:eastAsia="Arial"/>
        </w:rPr>
      </w:pPr>
      <w:ins w:id="5826" w:date="2019-06-17T11:03:36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5827" w:date="2019-06-17T11:03:36Z" w:author="Naveen"/>
          <w:rFonts w:ascii="Arial" w:cs="Arial" w:hAnsi="Arial" w:eastAsia="Arial"/>
        </w:rPr>
      </w:pPr>
    </w:p>
    <w:p>
      <w:pPr>
        <w:pStyle w:val="Body"/>
        <w:tabs>
          <w:tab w:val="left" w:pos="426"/>
        </w:tabs>
        <w:ind w:left="426" w:firstLine="0"/>
        <w:rPr>
          <w:ins w:id="5828" w:date="2019-06-17T11:03:36Z" w:author="Naveen"/>
          <w:rFonts w:ascii="Arial" w:cs="Arial" w:hAnsi="Arial" w:eastAsia="Arial"/>
          <w:b w:val="1"/>
          <w:bCs w:val="1"/>
        </w:rPr>
      </w:pPr>
      <w:ins w:id="5829" w:date="2019-06-17T11:03:36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5830" w:date="2019-06-17T11:03:36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5831" w:date="2019-06-17T11:03:36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5832" w:date="2019-06-17T11:03:36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5833" w:date="2019-06-17T11:03:36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5834" w:date="2019-06-17T11:03:36Z" w:author="Naveen">
        <w:r>
          <w:rPr>
            <w:rFonts w:ascii="Arial" w:hAnsi="Arial"/>
            <w:sz w:val="24"/>
            <w:szCs w:val="24"/>
            <w:rtl w:val="0"/>
            <w:lang w:val="en-US"/>
          </w:rPr>
          <w:t>Replay attacks</w:t>
        </w:r>
      </w:ins>
    </w:p>
    <w:p>
      <w:pPr>
        <w:pStyle w:val="Body"/>
        <w:tabs>
          <w:tab w:val="left" w:pos="426"/>
        </w:tabs>
        <w:rPr>
          <w:ins w:id="5835" w:date="2019-06-17T11:03:36Z" w:author="Naveen"/>
          <w:rFonts w:ascii="Arial" w:cs="Arial" w:hAnsi="Arial" w:eastAsia="Arial"/>
          <w:b w:val="1"/>
          <w:bCs w:val="1"/>
        </w:rPr>
      </w:pPr>
      <w:ins w:id="5836" w:date="2019-06-17T11:03:36Z" w:author="Naveen">
        <w:r>
          <w:rPr>
            <w:rFonts w:ascii="Arial" w:cs="Arial" w:hAnsi="Arial" w:eastAsia="Arial"/>
          </w:rPr>
          <w:tab/>
        </w:r>
      </w:ins>
      <w:ins w:id="5837" w:date="2019-06-17T11:03:36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5838" w:date="2019-06-17T11:03:36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5839" w:date="2019-06-17T11:03:36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5840" w:date="2019-06-17T11:03:36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5841" w:date="2019-06-17T11:03:36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5842" w:date="2019-06-17T11:03:36Z" w:author="Naveen">
        <w:r>
          <w:rPr>
            <w:rFonts w:ascii="Arial" w:hAnsi="Arial"/>
            <w:sz w:val="24"/>
            <w:szCs w:val="24"/>
            <w:rtl w:val="0"/>
            <w:lang w:val="en-US"/>
          </w:rPr>
          <w:t>Session information leakage</w:t>
        </w:r>
      </w:ins>
    </w:p>
    <w:p>
      <w:pPr>
        <w:pStyle w:val="Body"/>
        <w:tabs>
          <w:tab w:val="left" w:pos="426"/>
        </w:tabs>
        <w:rPr>
          <w:ins w:id="5843" w:date="2019-06-17T11:03:36Z" w:author="Naveen"/>
          <w:rFonts w:ascii="Arial" w:cs="Arial" w:hAnsi="Arial" w:eastAsia="Arial"/>
          <w:b w:val="1"/>
          <w:bCs w:val="1"/>
        </w:rPr>
      </w:pPr>
      <w:ins w:id="5844" w:date="2019-06-17T11:03:36Z" w:author="Naveen">
        <w:r>
          <w:rPr>
            <w:rFonts w:ascii="Arial" w:cs="Arial" w:hAnsi="Arial" w:eastAsia="Arial"/>
          </w:rPr>
          <w:tab/>
        </w:r>
      </w:ins>
      <w:ins w:id="5845" w:date="2019-06-17T11:03:36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5846" w:date="2019-06-17T11:03:36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5847" w:date="2019-06-17T11:03:36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5848" w:date="2019-06-17T11:03:36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5849" w:date="2019-06-17T11:03:36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5850" w:date="2019-06-17T11:03:36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5851" w:date="2019-06-17T11:03:36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5852" w:date="2019-06-17T11:03:36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5853" w:date="2019-06-17T11:03:36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5854" w:date="2019-06-17T11:03:36Z" w:author="Naveen">
        <w:r>
          <w:rPr>
            <w:rFonts w:ascii="Arial" w:hAnsi="Arial"/>
            <w:sz w:val="24"/>
            <w:szCs w:val="24"/>
            <w:rtl w:val="0"/>
            <w:lang w:val="en-US"/>
          </w:rPr>
          <w:t>Sessions tampering</w:t>
        </w:r>
      </w:ins>
    </w:p>
    <w:p>
      <w:pPr>
        <w:pStyle w:val="Body"/>
        <w:tabs>
          <w:tab w:val="left" w:pos="426"/>
        </w:tabs>
        <w:ind w:left="360" w:firstLine="0"/>
        <w:rPr>
          <w:ins w:id="5855" w:date="2019-06-17T11:03:36Z" w:author="Naveen"/>
          <w:rFonts w:ascii="Arial" w:cs="Arial" w:hAnsi="Arial" w:eastAsia="Arial"/>
          <w:color w:val="0000ff"/>
          <w:u w:color="0000ff"/>
        </w:rPr>
      </w:pPr>
      <w:ins w:id="5856" w:date="2019-06-17T11:03:36Z" w:author="Naveen">
        <w:r>
          <w:rPr>
            <w:rFonts w:ascii="Arial" w:cs="Arial" w:hAnsi="Arial" w:eastAsia="Arial"/>
            <w:b w:val="1"/>
            <w:bCs w:val="1"/>
            <w:color w:val="0000ff"/>
            <w:u w:color="0000ff"/>
          </w:rPr>
          <w:tab/>
        </w:r>
      </w:ins>
      <w:commentRangeStart w:id="5857"/>
      <w:ins w:id="5858" w:date="2019-06-17T11:03:36Z" w:author="Naveen">
        <w:r>
          <w:rPr>
            <w:rFonts w:ascii="Arial" w:hAnsi="Arial"/>
            <w:b w:val="1"/>
            <w:bCs w:val="1"/>
            <w:color w:val="0000ff"/>
            <w:u w:color="0000ff"/>
            <w:rtl w:val="0"/>
          </w:rPr>
          <w:t>[</w:t>
        </w:r>
      </w:ins>
      <w:ins w:id="5859" w:date="2019-06-17T11:03:36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5860" w:date="2019-06-17T11:03:36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5861" w:date="2019-06-17T11:03:36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5862" w:date="2019-06-17T11:03:36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5863" w:date="2019-06-17T11:03:36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5864" w:date="2019-06-17T11:03:36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5865" w:date="2019-06-17T11:03:36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5866" w:date="2019-06-17T11:03:36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5867" w:date="2019-06-17T11:03:36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5857"/>
      <w:r>
        <w:commentReference w:id="5857"/>
      </w:r>
    </w:p>
    <w:p>
      <w:pPr>
        <w:pStyle w:val="Body"/>
        <w:ind w:left="426" w:firstLine="0"/>
        <w:rPr>
          <w:ins w:id="5868" w:date="2019-06-17T11:03:36Z" w:author="Naveen"/>
          <w:rFonts w:ascii="Arial" w:cs="Arial" w:hAnsi="Arial" w:eastAsia="Arial"/>
          <w:b w:val="1"/>
          <w:bCs w:val="1"/>
          <w:color w:val="0000ff"/>
          <w:u w:color="0000ff"/>
        </w:rPr>
      </w:pPr>
    </w:p>
    <w:p>
      <w:pPr>
        <w:pStyle w:val="Body"/>
        <w:tabs>
          <w:tab w:val="left" w:pos="426"/>
        </w:tabs>
        <w:rPr>
          <w:ins w:id="5869" w:date="2019-06-17T11:03:36Z" w:author="Naveen"/>
          <w:rFonts w:ascii="Arial" w:cs="Arial" w:hAnsi="Arial" w:eastAsia="Arial"/>
          <w:b w:val="1"/>
          <w:bCs w:val="1"/>
        </w:rPr>
      </w:pPr>
      <w:ins w:id="5870" w:date="2019-06-17T11:03:36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5871" w:date="2019-06-17T11:03:36Z" w:author="Naveen"/>
          <w:rFonts w:ascii="Arial" w:cs="Arial" w:hAnsi="Arial" w:eastAsia="Arial"/>
        </w:rPr>
      </w:pPr>
      <w:ins w:id="5872" w:date="2019-06-17T11:03:36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5873" w:date="2019-06-17T11:03:36Z" w:author="Naveen"/>
          <w:rFonts w:ascii="Arial" w:cs="Arial" w:hAnsi="Arial" w:eastAsia="Arial"/>
        </w:rPr>
      </w:pPr>
    </w:p>
    <w:p>
      <w:pPr>
        <w:pStyle w:val="Body"/>
        <w:tabs>
          <w:tab w:val="left" w:pos="426"/>
        </w:tabs>
        <w:ind w:left="426" w:firstLine="0"/>
        <w:rPr>
          <w:ins w:id="5874" w:date="2019-06-17T11:03:36Z" w:author="Naveen"/>
          <w:rFonts w:ascii="Arial" w:cs="Arial" w:hAnsi="Arial" w:eastAsia="Arial"/>
        </w:rPr>
      </w:pPr>
      <w:ins w:id="5875" w:date="2019-06-17T11:03:36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5876" w:date="2019-06-17T11:03:36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5877" w:date="2019-06-17T11:03:36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5878" w:date="2019-06-17T11:03:36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5879" w:date="2019-06-17T11:03:36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5880" w:date="2019-06-17T11:03:36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5881" w:date="2019-06-17T11:03:36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5882" w:date="2019-06-17T11:03:36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5883" w:date="2019-06-17T11:03:36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5884" w:date="2019-06-17T11:03:36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5885" w:date="2019-06-17T11:03:36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5886" w:date="2019-06-17T11:03:36Z" w:author="Naveen">
        <w:r>
          <w:rPr>
            <w:rFonts w:ascii="Arial" w:hAnsi="Arial"/>
            <w:sz w:val="24"/>
            <w:szCs w:val="24"/>
            <w:rtl w:val="0"/>
            <w:lang w:val="en-US"/>
          </w:rPr>
          <w:t>Denial of service</w:t>
        </w:r>
      </w:ins>
    </w:p>
    <w:p>
      <w:pPr>
        <w:pStyle w:val="Body"/>
        <w:tabs>
          <w:tab w:val="left" w:pos="426"/>
        </w:tabs>
        <w:ind w:left="360" w:firstLine="0"/>
        <w:rPr>
          <w:ins w:id="5887" w:date="2019-06-17T11:03:36Z" w:author="Naveen"/>
          <w:rFonts w:ascii="Arial" w:cs="Arial" w:hAnsi="Arial" w:eastAsia="Arial"/>
          <w:color w:val="0000ff"/>
          <w:u w:color="0000ff"/>
        </w:rPr>
      </w:pPr>
      <w:ins w:id="5888" w:date="2019-06-17T11:03:36Z" w:author="Naveen">
        <w:r>
          <w:rPr>
            <w:rFonts w:ascii="Arial" w:cs="Arial" w:hAnsi="Arial" w:eastAsia="Arial"/>
            <w:b w:val="1"/>
            <w:bCs w:val="1"/>
            <w:color w:val="0000ff"/>
            <w:u w:color="0000ff"/>
          </w:rPr>
          <w:tab/>
        </w:r>
      </w:ins>
      <w:commentRangeStart w:id="5889"/>
      <w:ins w:id="5890" w:date="2019-06-17T11:03:36Z" w:author="Naveen">
        <w:r>
          <w:rPr>
            <w:rFonts w:ascii="Arial" w:hAnsi="Arial"/>
            <w:color w:val="0000ff"/>
            <w:u w:color="0000ff"/>
            <w:rtl w:val="0"/>
            <w:lang w:val="en-US"/>
          </w:rPr>
          <w:t xml:space="preserve">[If Static source code analysis is required then you must include the following detail in section 2 </w:t>
        </w:r>
      </w:ins>
      <w:ins w:id="5891" w:date="2019-06-17T11:03:36Z" w:author="Naveen">
        <w:r>
          <w:rPr>
            <w:rFonts w:ascii="Arial" w:hAnsi="Arial" w:hint="default"/>
            <w:color w:val="0000ff"/>
            <w:u w:color="0000ff"/>
            <w:rtl w:val="0"/>
            <w:lang w:val="en-US"/>
          </w:rPr>
          <w:t>‘</w:t>
        </w:r>
      </w:ins>
      <w:ins w:id="5892" w:date="2019-06-17T11:03:36Z" w:author="Naveen">
        <w:r>
          <w:rPr>
            <w:rFonts w:ascii="Arial" w:hAnsi="Arial"/>
            <w:color w:val="0000ff"/>
            <w:u w:color="0000ff"/>
            <w:rtl w:val="0"/>
            <w:lang w:val="en-US"/>
          </w:rPr>
          <w:t>Background &amp; technical Information</w:t>
        </w:r>
      </w:ins>
      <w:ins w:id="5893" w:date="2019-06-17T11:03:36Z" w:author="Naveen">
        <w:r>
          <w:rPr>
            <w:rFonts w:ascii="Arial" w:hAnsi="Arial" w:hint="default"/>
            <w:color w:val="0000ff"/>
            <w:u w:color="0000ff"/>
            <w:rtl w:val="0"/>
            <w:lang w:val="en-US"/>
          </w:rPr>
          <w:t>’</w:t>
        </w:r>
      </w:ins>
      <w:ins w:id="5894" w:date="2019-06-17T11:03:36Z" w:author="Naveen">
        <w:r>
          <w:rPr>
            <w:rFonts w:ascii="Arial" w:hAnsi="Arial"/>
            <w:color w:val="0000ff"/>
            <w:u w:color="0000ff"/>
            <w:rtl w:val="0"/>
          </w:rPr>
          <w:t>:</w:t>
        </w:r>
      </w:ins>
    </w:p>
    <w:p>
      <w:pPr>
        <w:pStyle w:val="Body"/>
        <w:tabs>
          <w:tab w:val="left" w:pos="426"/>
        </w:tabs>
        <w:ind w:left="360" w:firstLine="0"/>
        <w:rPr>
          <w:ins w:id="5895" w:date="2019-06-17T11:03:36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5896" w:date="2019-06-17T11:03:36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5897" w:date="2019-06-17T11:03:36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5898" w:date="2019-06-17T11:03:36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5899" w:date="2019-06-17T11:03:36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5900" w:date="2019-06-17T11:03:36Z" w:author="Naveen">
        <w:r>
          <w:rPr>
            <w:rFonts w:ascii="Arial" w:hAnsi="Arial" w:hint="default"/>
            <w:color w:val="0000ff"/>
            <w:sz w:val="24"/>
            <w:szCs w:val="24"/>
            <w:u w:color="0000ff"/>
            <w:rtl w:val="0"/>
            <w:lang w:val="en-US"/>
          </w:rPr>
          <w:t>‘</w:t>
        </w:r>
      </w:ins>
      <w:ins w:id="5901" w:date="2019-06-17T11:03:36Z" w:author="Naveen">
        <w:r>
          <w:rPr>
            <w:rFonts w:ascii="Arial" w:hAnsi="Arial"/>
            <w:color w:val="0000ff"/>
            <w:sz w:val="24"/>
            <w:szCs w:val="24"/>
            <w:u w:color="0000ff"/>
            <w:rtl w:val="0"/>
            <w:lang w:val="en-US"/>
          </w:rPr>
          <w:t>launcher</w:t>
        </w:r>
      </w:ins>
      <w:ins w:id="5902" w:date="2019-06-17T11:03:36Z" w:author="Naveen">
        <w:r>
          <w:rPr>
            <w:rFonts w:ascii="Arial" w:hAnsi="Arial" w:hint="default"/>
            <w:color w:val="0000ff"/>
            <w:sz w:val="24"/>
            <w:szCs w:val="24"/>
            <w:u w:color="0000ff"/>
            <w:rtl w:val="0"/>
            <w:lang w:val="en-US"/>
          </w:rPr>
          <w:t xml:space="preserve">’ </w:t>
        </w:r>
      </w:ins>
      <w:ins w:id="5903" w:date="2019-06-17T11:03:36Z" w:author="Naveen">
        <w:r>
          <w:rPr>
            <w:rFonts w:ascii="Arial" w:hAnsi="Arial"/>
            <w:color w:val="0000ff"/>
            <w:sz w:val="24"/>
            <w:szCs w:val="24"/>
            <w:u w:color="0000ff"/>
            <w:rtl w:val="0"/>
            <w:lang w:val="en-US"/>
          </w:rPr>
          <w:t>scripts]</w:t>
        </w:r>
      </w:ins>
      <w:commentRangeEnd w:id="5889"/>
      <w:r>
        <w:commentReference w:id="5889"/>
      </w:r>
    </w:p>
    <w:p>
      <w:pPr>
        <w:pStyle w:val="Body"/>
        <w:tabs>
          <w:tab w:val="left" w:pos="426"/>
        </w:tabs>
        <w:rPr>
          <w:ins w:id="5904" w:date="2019-06-17T11:03:36Z" w:author="Naveen"/>
          <w:rFonts w:ascii="Arial" w:cs="Arial" w:hAnsi="Arial" w:eastAsia="Arial"/>
          <w:b w:val="1"/>
          <w:bCs w:val="1"/>
        </w:rPr>
      </w:pPr>
      <w:ins w:id="5905" w:date="2019-06-17T11:03:36Z" w:author="Naveen">
        <w:r>
          <w:rPr>
            <w:rFonts w:ascii="Arial" w:cs="Arial" w:hAnsi="Arial" w:eastAsia="Arial"/>
            <w:b w:val="1"/>
            <w:bCs w:val="1"/>
          </w:rPr>
          <w:br w:type="textWrapping"/>
        </w:r>
      </w:ins>
      <w:commentRangeStart w:id="5906"/>
    </w:p>
    <w:p>
      <w:pPr>
        <w:pStyle w:val="Body"/>
        <w:tabs>
          <w:tab w:val="left" w:pos="426"/>
        </w:tabs>
        <w:rPr>
          <w:ins w:id="5907" w:date="2019-06-17T11:03:36Z" w:author="Naveen"/>
          <w:rFonts w:ascii="Arial" w:cs="Arial" w:hAnsi="Arial" w:eastAsia="Arial"/>
          <w:b w:val="1"/>
          <w:bCs w:val="1"/>
          <w:color w:val="000000"/>
          <w:u w:color="000000"/>
        </w:rPr>
      </w:pPr>
      <w:ins w:id="5908" w:date="2019-06-17T11:03:36Z" w:author="Naveen">
        <w:r>
          <w:rPr>
            <w:rFonts w:ascii="Arial" w:hAnsi="Arial"/>
            <w:b w:val="1"/>
            <w:bCs w:val="1"/>
            <w:color w:val="000000"/>
            <w:u w:color="000000"/>
            <w:rtl w:val="0"/>
            <w:lang w:val="en-US"/>
          </w:rPr>
          <w:t xml:space="preserve">Application flows/user journey can be seen in Appendix 2 </w:t>
        </w:r>
      </w:ins>
      <w:commentRangeEnd w:id="5906"/>
      <w:r>
        <w:commentReference w:id="5906"/>
      </w:r>
    </w:p>
    <w:p>
      <w:pPr>
        <w:pStyle w:val="Body"/>
        <w:tabs>
          <w:tab w:val="left" w:pos="426"/>
        </w:tabs>
        <w:rPr>
          <w:ins w:id="5909" w:date="2019-06-17T11:03:36Z" w:author="Naveen"/>
          <w:rFonts w:ascii="Arial" w:cs="Arial" w:hAnsi="Arial" w:eastAsia="Arial"/>
          <w:b w:val="1"/>
          <w:bCs w:val="1"/>
          <w:color w:val="000000"/>
          <w:u w:color="000000"/>
        </w:rPr>
      </w:pPr>
      <w:ins w:id="5910" w:date="2019-06-17T11:03:36Z" w:author="Naveen">
        <w:r>
          <w:rPr>
            <w:rFonts w:ascii="Arial" w:cs="Arial" w:hAnsi="Arial" w:eastAsia="Arial"/>
            <w:b w:val="1"/>
            <w:bCs w:val="1"/>
            <w:color w:val="000000"/>
            <w:u w:color="000000"/>
          </w:rPr>
          <w:br w:type="textWrapping"/>
        </w:r>
      </w:ins>
      <w:commentRangeStart w:id="5911"/>
    </w:p>
    <w:p>
      <w:pPr>
        <w:pStyle w:val="Body"/>
        <w:tabs>
          <w:tab w:val="left" w:pos="426"/>
        </w:tabs>
      </w:pPr>
      <w:ins w:id="5912" w:date="2019-06-17T11:03:36Z" w:author="Naveen">
        <w:r>
          <w:rPr>
            <w:rFonts w:ascii="Arial" w:hAnsi="Arial"/>
            <w:b w:val="1"/>
            <w:bCs w:val="1"/>
            <w:color w:val="000000"/>
            <w:u w:color="000000"/>
            <w:rtl w:val="0"/>
            <w:lang w:val="en-US"/>
          </w:rPr>
          <w:t xml:space="preserve">Application screenshots are provided in Appendix 3 </w:t>
        </w:r>
      </w:ins>
      <w:commentRangeEnd w:id="5911"/>
      <w:r>
        <w:commentReference w:id="5911"/>
      </w:r>
      <w:ins w:id="5913" w:date="2019-06-17T11:03:36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5914" w:date="2019-06-17T11:03:36Z" w:author="Naveen">
        <w:r>
          <w:rPr>
            <w:rFonts w:ascii="Arial" w:cs="Arial" w:hAnsi="Arial" w:eastAsia="Arial"/>
            <w:b w:val="1"/>
            <w:bCs w:val="1"/>
          </w:rPr>
          <w:br w:type="page"/>
        </w:r>
      </w:ins>
    </w:p>
    <w:p>
      <w:pPr>
        <w:pStyle w:val="Heading 2"/>
        <w:tabs>
          <w:tab w:val="left" w:pos="709"/>
        </w:tabs>
        <w:ind w:left="851" w:hanging="142"/>
        <w:rPr>
          <w:ins w:id="5915" w:date="2019-06-17T11:03:36Z" w:author="Naveen"/>
          <w:rFonts w:ascii="Arial" w:cs="Arial" w:hAnsi="Arial" w:eastAsia="Arial"/>
          <w:b w:val="1"/>
          <w:bCs w:val="1"/>
          <w:color w:val="000000"/>
          <w:sz w:val="24"/>
          <w:szCs w:val="24"/>
          <w:u w:color="000000"/>
        </w:rPr>
      </w:pPr>
      <w:bookmarkStart w:name="_Toc184" w:id="5916"/>
      <w:ins w:id="5917" w:date="2019-06-17T11:03:36Z" w:author="Naveen">
        <w:r>
          <w:rPr>
            <w:rFonts w:ascii="Arial" w:hAnsi="Arial"/>
            <w:b w:val="1"/>
            <w:bCs w:val="1"/>
            <w:color w:val="000000"/>
            <w:sz w:val="24"/>
            <w:szCs w:val="24"/>
            <w:u w:color="000000"/>
            <w:rtl w:val="0"/>
          </w:rPr>
          <w:t>3.1  Target Area List</w:t>
        </w:r>
      </w:ins>
      <w:bookmarkEnd w:id="5916"/>
    </w:p>
    <w:p>
      <w:pPr>
        <w:pStyle w:val="Body"/>
        <w:rPr>
          <w:ins w:id="5918" w:date="2019-06-17T11:03:36Z" w:author="Naveen"/>
        </w:rPr>
      </w:pPr>
    </w:p>
    <w:p>
      <w:pPr>
        <w:pStyle w:val="Body"/>
        <w:tabs>
          <w:tab w:val="left" w:pos="709"/>
        </w:tabs>
        <w:ind w:left="709" w:firstLine="0"/>
        <w:rPr>
          <w:ins w:id="5919" w:date="2019-06-17T11:03:36Z" w:author="Naveen"/>
          <w:rFonts w:ascii="Arial" w:cs="Arial" w:hAnsi="Arial" w:eastAsia="Arial"/>
        </w:rPr>
      </w:pPr>
      <w:ins w:id="5920" w:date="2019-06-17T11:03:36Z" w:author="Naveen">
        <w:r>
          <w:rPr>
            <w:rFonts w:ascii="Arial" w:hAnsi="Arial"/>
            <w:rtl w:val="0"/>
            <w:lang w:val="en-US"/>
          </w:rPr>
          <w:t>The details of the target devices in the scope of this Penetration Test</w:t>
        </w:r>
      </w:ins>
      <w:ins w:id="5921" w:date="2019-06-17T11:03:36Z" w:author="Naveen">
        <w:r>
          <w:rPr>
            <w:rFonts w:ascii="Arial" w:hAnsi="Arial"/>
            <w:b w:val="1"/>
            <w:bCs w:val="1"/>
            <w:rtl w:val="0"/>
          </w:rPr>
          <w:t xml:space="preserve"> </w:t>
        </w:r>
      </w:ins>
      <w:ins w:id="5922" w:date="2019-06-17T11:03:36Z" w:author="Naveen">
        <w:r>
          <w:rPr>
            <w:rFonts w:ascii="Arial" w:hAnsi="Arial"/>
            <w:rtl w:val="0"/>
            <w:lang w:val="en-US"/>
          </w:rPr>
          <w:t>are provided in the table below:</w:t>
        </w:r>
      </w:ins>
    </w:p>
    <w:p>
      <w:pPr>
        <w:pStyle w:val="Body"/>
        <w:tabs>
          <w:tab w:val="left" w:pos="426"/>
        </w:tabs>
        <w:rPr>
          <w:ins w:id="5923" w:date="2019-06-17T11:03:36Z" w:author="Naveen"/>
          <w:rFonts w:ascii="Arial" w:cs="Arial" w:hAnsi="Arial" w:eastAsia="Arial"/>
        </w:rPr>
      </w:pPr>
    </w:p>
    <w:p>
      <w:pPr>
        <w:pStyle w:val="Body"/>
        <w:tabs>
          <w:tab w:val="left" w:pos="709"/>
        </w:tabs>
        <w:ind w:left="709" w:firstLine="0"/>
        <w:rPr>
          <w:ins w:id="5924" w:date="2019-06-17T11:03:36Z" w:author="Naveen"/>
          <w:rFonts w:ascii="Arial" w:cs="Arial" w:hAnsi="Arial" w:eastAsia="Arial"/>
          <w:color w:val="0000ff"/>
          <w:u w:color="0000ff"/>
        </w:rPr>
      </w:pPr>
      <w:ins w:id="5925" w:date="2019-06-17T11:03:36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5926" w:date="2019-06-17T11:03:36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5927" w:date="2019-06-17T11:03:36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5928" w:date="2019-06-17T11:03:36Z" w:author="Naveen">
        <w:r>
          <w:rPr>
            <w:rFonts w:ascii="Arial" w:cs="Arial" w:hAnsi="Arial" w:eastAsia="Arial"/>
            <w:color w:val="0000ff"/>
            <w:u w:color="0000ff"/>
          </w:rPr>
          <w:br w:type="page"/>
        </w:r>
      </w:ins>
    </w:p>
    <w:p>
      <w:pPr>
        <w:pStyle w:val="Body"/>
        <w:tabs>
          <w:tab w:val="left" w:pos="426"/>
        </w:tabs>
        <w:rPr>
          <w:ins w:id="5929" w:date="2019-06-17T11:03:36Z" w:author="Naveen"/>
          <w:rFonts w:ascii="Arial" w:cs="Arial" w:hAnsi="Arial" w:eastAsia="Arial"/>
        </w:rPr>
      </w:pPr>
    </w:p>
    <w:p>
      <w:pPr>
        <w:pStyle w:val="Body"/>
        <w:tabs>
          <w:tab w:val="left" w:pos="426"/>
        </w:tabs>
        <w:rPr>
          <w:ins w:id="5930" w:date="2019-06-17T11:03:36Z" w:author="Naveen"/>
          <w:rFonts w:ascii="Arial" w:cs="Arial" w:hAnsi="Arial" w:eastAsia="Arial"/>
        </w:rPr>
      </w:pPr>
    </w:p>
    <w:p>
      <w:pPr>
        <w:pStyle w:val="Heading 2"/>
        <w:ind w:left="720" w:firstLine="0"/>
        <w:rPr>
          <w:ins w:id="5931" w:date="2019-06-17T11:03:36Z" w:author="Naveen"/>
          <w:rFonts w:ascii="Arial" w:cs="Arial" w:hAnsi="Arial" w:eastAsia="Arial"/>
          <w:b w:val="1"/>
          <w:bCs w:val="1"/>
          <w:color w:val="000000"/>
          <w:sz w:val="24"/>
          <w:szCs w:val="24"/>
          <w:u w:color="000000"/>
        </w:rPr>
      </w:pPr>
      <w:bookmarkStart w:name="_Toc185" w:id="5932"/>
      <w:ins w:id="5933" w:date="2019-06-17T11:03:36Z" w:author="Naveen">
        <w:r>
          <w:rPr>
            <w:rFonts w:ascii="Arial" w:hAnsi="Arial"/>
            <w:b w:val="1"/>
            <w:bCs w:val="1"/>
            <w:color w:val="000000"/>
            <w:sz w:val="24"/>
            <w:szCs w:val="24"/>
            <w:u w:color="000000"/>
            <w:rtl w:val="0"/>
            <w:lang w:val="en-US"/>
          </w:rPr>
          <w:t>3.2  Security targets out-of-scope</w:t>
        </w:r>
      </w:ins>
      <w:bookmarkEnd w:id="5932"/>
    </w:p>
    <w:p>
      <w:pPr>
        <w:pStyle w:val="Body"/>
        <w:rPr>
          <w:ins w:id="5934" w:date="2019-06-17T11:03:36Z" w:author="Naveen"/>
        </w:rPr>
      </w:pPr>
    </w:p>
    <w:p>
      <w:pPr>
        <w:pStyle w:val="Body"/>
        <w:ind w:left="709" w:firstLine="0"/>
        <w:rPr>
          <w:ins w:id="5935" w:date="2019-06-17T11:03:36Z" w:author="Naveen"/>
          <w:rFonts w:ascii="Arial" w:cs="Arial" w:hAnsi="Arial" w:eastAsia="Arial"/>
        </w:rPr>
      </w:pPr>
      <w:ins w:id="5936" w:date="2019-06-17T11:03:36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5937" w:date="2019-06-17T11:03:36Z" w:author="Naveen"/>
          <w:rFonts w:ascii="Arial" w:cs="Arial" w:hAnsi="Arial" w:eastAsia="Arial"/>
          <w:color w:val="000000"/>
          <w:sz w:val="24"/>
          <w:szCs w:val="24"/>
          <w:u w:color="000000"/>
        </w:rPr>
      </w:pPr>
    </w:p>
    <w:p>
      <w:pPr>
        <w:pStyle w:val="Heading 2"/>
        <w:ind w:left="720" w:firstLine="0"/>
        <w:rPr>
          <w:ins w:id="5938" w:date="2019-06-17T11:03:36Z" w:author="Naveen"/>
          <w:rFonts w:ascii="Arial" w:cs="Arial" w:hAnsi="Arial" w:eastAsia="Arial"/>
          <w:b w:val="1"/>
          <w:bCs w:val="1"/>
          <w:color w:val="000000"/>
          <w:sz w:val="24"/>
          <w:szCs w:val="24"/>
          <w:u w:color="000000"/>
        </w:rPr>
      </w:pPr>
      <w:bookmarkStart w:name="_Toc186" w:id="5939"/>
      <w:ins w:id="5940" w:date="2019-06-17T11:03:36Z" w:author="Naveen">
        <w:r>
          <w:rPr>
            <w:rFonts w:ascii="Arial" w:hAnsi="Arial"/>
            <w:b w:val="1"/>
            <w:bCs w:val="1"/>
            <w:color w:val="000000"/>
            <w:sz w:val="24"/>
            <w:szCs w:val="24"/>
            <w:u w:color="000000"/>
            <w:rtl w:val="0"/>
            <w:lang w:val="en-US"/>
          </w:rPr>
          <w:t>3.3  Principle security concerns</w:t>
        </w:r>
      </w:ins>
      <w:bookmarkEnd w:id="5939"/>
    </w:p>
    <w:p>
      <w:pPr>
        <w:pStyle w:val="Body"/>
        <w:rPr>
          <w:ins w:id="5941" w:date="2019-06-17T11:03:36Z" w:author="Naveen"/>
        </w:rPr>
      </w:pPr>
    </w:p>
    <w:p>
      <w:pPr>
        <w:pStyle w:val="Body"/>
        <w:ind w:left="709" w:firstLine="0"/>
        <w:rPr>
          <w:ins w:id="5942" w:date="2019-06-17T11:03:36Z" w:author="Naveen"/>
          <w:rFonts w:ascii="Arial" w:cs="Arial" w:hAnsi="Arial" w:eastAsia="Arial"/>
        </w:rPr>
      </w:pPr>
      <w:ins w:id="5943" w:date="2019-06-17T11:03:36Z" w:author="Naveen">
        <w:r>
          <w:rPr>
            <w:rFonts w:ascii="Arial" w:hAnsi="Arial"/>
            <w:rtl w:val="0"/>
            <w:lang w:val="en-US"/>
          </w:rPr>
          <w:t xml:space="preserve">To support the provisioning of the Penetration Test against </w:t>
        </w:r>
      </w:ins>
      <w:commentRangeStart w:id="5944"/>
      <w:ins w:id="5945" w:date="2019-06-17T11:03:36Z" w:author="Naveen">
        <w:r>
          <w:rPr>
            <w:rFonts w:ascii="Arial" w:hAnsi="Arial"/>
            <w:color w:val="0000ff"/>
            <w:u w:color="0000ff"/>
            <w:rtl w:val="0"/>
            <w:lang w:val="en-US"/>
          </w:rPr>
          <w:t xml:space="preserve">[insert Project or Service name] </w:t>
        </w:r>
      </w:ins>
      <w:commentRangeEnd w:id="5944"/>
      <w:r>
        <w:commentReference w:id="5944"/>
      </w:r>
      <w:ins w:id="5946" w:date="2019-06-17T11:03:36Z" w:author="Naveen">
        <w:r>
          <w:rPr>
            <w:rFonts w:ascii="Arial" w:hAnsi="Arial"/>
            <w:rtl w:val="0"/>
            <w:lang w:val="en-US"/>
          </w:rPr>
          <w:t>the following Principle Security Concerns (PSCs) have been identified:</w:t>
        </w:r>
      </w:ins>
    </w:p>
    <w:p>
      <w:pPr>
        <w:pStyle w:val="Body"/>
        <w:rPr>
          <w:ins w:id="5947" w:date="2019-06-17T11:03:36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4"/>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4"/>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4"/>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5948"/>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5949" w:date="2019-06-17T11:03:36Z" w:author="Naveen"/>
          <w:rFonts w:ascii="Arial" w:cs="Arial" w:hAnsi="Arial" w:eastAsia="Arial"/>
          <w:b w:val="1"/>
          <w:bCs w:val="1"/>
        </w:rPr>
      </w:pPr>
    </w:p>
    <w:p>
      <w:pPr>
        <w:pStyle w:val="Body"/>
      </w:pPr>
      <w:ins w:id="5950" w:date="2019-06-17T11:03:36Z" w:author="Naveen">
        <w:r>
          <w:rPr>
            <w:rFonts w:ascii="Arial Unicode MS" w:cs="Arial Unicode MS" w:hAnsi="Arial Unicode MS" w:eastAsia="Arial Unicode MS"/>
            <w:b w:val="0"/>
            <w:bCs w:val="0"/>
            <w:i w:val="0"/>
            <w:iCs w:val="0"/>
          </w:rPr>
          <w:br w:type="page"/>
        </w:r>
      </w:ins>
    </w:p>
    <w:p>
      <w:pPr>
        <w:pStyle w:val="Heading"/>
        <w:ind w:left="720" w:firstLine="0"/>
        <w:rPr>
          <w:ins w:id="5951" w:date="2019-06-17T11:03:36Z" w:author="Naveen"/>
          <w:rFonts w:ascii="Arial" w:cs="Arial" w:hAnsi="Arial" w:eastAsia="Arial"/>
          <w:b w:val="1"/>
          <w:bCs w:val="1"/>
          <w:color w:val="000000"/>
          <w:sz w:val="24"/>
          <w:szCs w:val="24"/>
          <w:u w:color="000000"/>
        </w:rPr>
      </w:pPr>
      <w:bookmarkStart w:name="_Toc187" w:id="5952"/>
      <w:ins w:id="5953" w:date="2019-06-17T11:03:36Z" w:author="Naveen">
        <w:r>
          <w:rPr>
            <w:rFonts w:ascii="Arial" w:hAnsi="Arial"/>
            <w:b w:val="1"/>
            <w:bCs w:val="1"/>
            <w:color w:val="000000"/>
            <w:sz w:val="24"/>
            <w:szCs w:val="24"/>
            <w:u w:color="000000"/>
            <w:rtl w:val="0"/>
            <w:lang w:val="en-US"/>
          </w:rPr>
          <w:t>4. Test specifics</w:t>
        </w:r>
      </w:ins>
      <w:bookmarkEnd w:id="5952"/>
    </w:p>
    <w:p>
      <w:pPr>
        <w:pStyle w:val="Body"/>
        <w:rPr>
          <w:ins w:id="5954" w:date="2019-06-17T11:03:36Z" w:author="Naveen"/>
        </w:rPr>
      </w:pPr>
    </w:p>
    <w:p>
      <w:pPr>
        <w:pStyle w:val="Body"/>
        <w:tabs>
          <w:tab w:val="left" w:pos="284"/>
        </w:tabs>
        <w:ind w:left="851" w:firstLine="0"/>
        <w:rPr>
          <w:ins w:id="5955" w:date="2019-06-17T11:03:36Z" w:author="Naveen"/>
          <w:rFonts w:ascii="Arial" w:cs="Arial" w:hAnsi="Arial" w:eastAsia="Arial"/>
        </w:rPr>
      </w:pPr>
      <w:ins w:id="5956" w:date="2019-06-17T11:03:36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5957" w:date="2019-06-17T11:03:36Z" w:author="Naveen"/>
          <w:rFonts w:ascii="Arial" w:cs="Arial" w:hAnsi="Arial" w:eastAsia="Arial"/>
        </w:rPr>
      </w:pPr>
    </w:p>
    <w:p>
      <w:pPr>
        <w:pStyle w:val="Body"/>
        <w:tabs>
          <w:tab w:val="left" w:pos="284"/>
        </w:tabs>
        <w:ind w:left="851" w:firstLine="0"/>
        <w:rPr>
          <w:ins w:id="5958" w:date="2019-06-17T11:03:36Z" w:author="Naveen"/>
          <w:rFonts w:ascii="Arial" w:cs="Arial" w:hAnsi="Arial" w:eastAsia="Arial"/>
        </w:rPr>
      </w:pPr>
      <w:ins w:id="5959" w:date="2019-06-17T11:03:36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5960"/>
      <w:ins w:id="5961" w:date="2019-06-17T11:03:36Z" w:author="Naveen">
        <w:r>
          <w:rPr>
            <w:rFonts w:ascii="Arial" w:hAnsi="Arial"/>
            <w:i w:val="1"/>
            <w:iCs w:val="1"/>
            <w:color w:val="0000ff"/>
            <w:u w:color="0000ff"/>
            <w:rtl w:val="0"/>
            <w:lang w:val="en-US"/>
          </w:rPr>
          <w:t>[insert project or service name]</w:t>
        </w:r>
      </w:ins>
      <w:ins w:id="5962" w:date="2019-06-17T11:03:36Z" w:author="Naveen">
        <w:r>
          <w:rPr>
            <w:rFonts w:ascii="Arial" w:hAnsi="Arial"/>
            <w:rtl w:val="0"/>
          </w:rPr>
          <w:t>.</w:t>
        </w:r>
      </w:ins>
      <w:commentRangeEnd w:id="5960"/>
      <w:r>
        <w:commentReference w:id="5960"/>
      </w:r>
      <w:ins w:id="5963" w:date="2019-06-17T11:03:36Z" w:author="Naveen">
        <w:r>
          <w:rPr>
            <w:rFonts w:ascii="Arial" w:hAnsi="Arial"/>
            <w:i w:val="1"/>
            <w:iCs w:val="1"/>
            <w:rtl w:val="0"/>
          </w:rPr>
          <w:t xml:space="preserve">  </w:t>
        </w:r>
      </w:ins>
      <w:ins w:id="5964" w:date="2019-06-17T11:03:36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5965" w:date="2019-06-17T11:03:36Z" w:author="Naveen"/>
          <w:rFonts w:ascii="Arial" w:cs="Arial" w:hAnsi="Arial" w:eastAsia="Arial"/>
        </w:rPr>
      </w:pPr>
    </w:p>
    <w:p>
      <w:pPr>
        <w:pStyle w:val="Body"/>
        <w:tabs>
          <w:tab w:val="left" w:pos="284"/>
        </w:tabs>
        <w:ind w:left="851" w:firstLine="0"/>
        <w:rPr>
          <w:ins w:id="5966" w:date="2019-06-17T11:03:36Z" w:author="Naveen"/>
          <w:rFonts w:ascii="Arial" w:cs="Arial" w:hAnsi="Arial" w:eastAsia="Arial"/>
        </w:rPr>
      </w:pPr>
      <w:ins w:id="5967" w:date="2019-06-17T11:03:36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5968" w:date="2019-06-17T11:03:36Z" w:author="Naveen"/>
          <w:rFonts w:ascii="Arial" w:cs="Arial" w:hAnsi="Arial" w:eastAsia="Arial"/>
        </w:rPr>
      </w:pPr>
    </w:p>
    <w:p>
      <w:pPr>
        <w:pStyle w:val="Body"/>
        <w:tabs>
          <w:tab w:val="left" w:pos="284"/>
        </w:tabs>
        <w:ind w:left="851" w:firstLine="0"/>
        <w:rPr>
          <w:ins w:id="5969" w:date="2019-06-17T11:03:36Z" w:author="Naveen"/>
          <w:rFonts w:ascii="Arial" w:cs="Arial" w:hAnsi="Arial" w:eastAsia="Arial"/>
        </w:rPr>
      </w:pPr>
      <w:ins w:id="5970" w:date="2019-06-17T11:03:36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5971" w:date="2019-06-17T11:03:36Z" w:author="Naveen"/>
          <w:rFonts w:ascii="Arial" w:cs="Arial" w:hAnsi="Arial" w:eastAsia="Arial"/>
        </w:rPr>
      </w:pPr>
    </w:p>
    <w:p>
      <w:pPr>
        <w:pStyle w:val="Body"/>
        <w:tabs>
          <w:tab w:val="left" w:pos="284"/>
        </w:tabs>
        <w:ind w:left="851" w:firstLine="0"/>
        <w:rPr>
          <w:ins w:id="5972" w:date="2019-06-17T11:03:36Z" w:author="Naveen"/>
          <w:rFonts w:ascii="Arial" w:cs="Arial" w:hAnsi="Arial" w:eastAsia="Arial"/>
        </w:rPr>
      </w:pPr>
      <w:ins w:id="5973" w:date="2019-06-17T11:03:36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5974" w:date="2019-06-17T11:03:36Z" w:author="Naveen"/>
          <w:rFonts w:ascii="Arial" w:cs="Arial" w:hAnsi="Arial" w:eastAsia="Arial"/>
        </w:rPr>
      </w:pPr>
    </w:p>
    <w:p>
      <w:pPr>
        <w:pStyle w:val="Body"/>
        <w:tabs>
          <w:tab w:val="left" w:pos="284"/>
        </w:tabs>
        <w:ind w:left="851" w:firstLine="0"/>
        <w:rPr>
          <w:ins w:id="5975" w:date="2019-06-17T11:03:36Z" w:author="Naveen"/>
          <w:rFonts w:ascii="Arial" w:cs="Arial" w:hAnsi="Arial" w:eastAsia="Arial"/>
        </w:rPr>
      </w:pPr>
      <w:ins w:id="5976" w:date="2019-06-17T11:03:36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5977" w:date="2019-06-17T11:03:36Z" w:author="Naveen"/>
          <w:rFonts w:ascii="Arial" w:cs="Arial" w:hAnsi="Arial" w:eastAsia="Arial"/>
          <w:b w:val="1"/>
          <w:bCs w:val="1"/>
        </w:rPr>
      </w:pPr>
    </w:p>
    <w:p>
      <w:pPr>
        <w:pStyle w:val="Heading 2"/>
        <w:ind w:left="851" w:firstLine="0"/>
        <w:rPr>
          <w:ins w:id="5978" w:date="2019-06-17T11:03:36Z" w:author="Naveen"/>
          <w:rFonts w:ascii="Arial" w:cs="Arial" w:hAnsi="Arial" w:eastAsia="Arial"/>
          <w:b w:val="1"/>
          <w:bCs w:val="1"/>
          <w:color w:val="000000"/>
          <w:sz w:val="24"/>
          <w:szCs w:val="24"/>
          <w:u w:color="000000"/>
        </w:rPr>
      </w:pPr>
      <w:bookmarkStart w:name="_Toc188" w:id="5979"/>
      <w:ins w:id="5980" w:date="2019-06-17T11:03:36Z" w:author="Naveen">
        <w:r>
          <w:rPr>
            <w:rFonts w:ascii="Arial" w:hAnsi="Arial"/>
            <w:b w:val="1"/>
            <w:bCs w:val="1"/>
            <w:color w:val="000000"/>
            <w:sz w:val="24"/>
            <w:szCs w:val="24"/>
            <w:u w:color="000000"/>
            <w:rtl w:val="0"/>
            <w:lang w:val="en-US"/>
          </w:rPr>
          <w:t>4.1  Daily reporting</w:t>
        </w:r>
      </w:ins>
      <w:bookmarkEnd w:id="5979"/>
    </w:p>
    <w:p>
      <w:pPr>
        <w:pStyle w:val="Body"/>
        <w:rPr>
          <w:ins w:id="5981" w:date="2019-06-17T11:03:36Z" w:author="Naveen"/>
        </w:rPr>
      </w:pPr>
    </w:p>
    <w:p>
      <w:pPr>
        <w:pStyle w:val="Body"/>
        <w:tabs>
          <w:tab w:val="left" w:pos="284"/>
        </w:tabs>
        <w:ind w:left="851" w:firstLine="0"/>
        <w:rPr>
          <w:ins w:id="5982" w:date="2019-06-17T11:03:36Z" w:author="Naveen"/>
          <w:rFonts w:ascii="Arial" w:cs="Arial" w:hAnsi="Arial" w:eastAsia="Arial"/>
        </w:rPr>
      </w:pPr>
      <w:ins w:id="5983" w:date="2019-06-17T11:03:36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5984" w:date="2019-06-17T11:03:36Z" w:author="Naveen"/>
          <w:rFonts w:ascii="Arial" w:cs="Arial" w:hAnsi="Arial" w:eastAsia="Arial"/>
        </w:rPr>
      </w:pPr>
    </w:p>
    <w:p>
      <w:pPr>
        <w:pStyle w:val="Body"/>
        <w:tabs>
          <w:tab w:val="left" w:pos="284"/>
        </w:tabs>
        <w:ind w:left="851" w:firstLine="0"/>
        <w:rPr>
          <w:ins w:id="5985" w:date="2019-06-17T11:03:36Z" w:author="Naveen"/>
          <w:rFonts w:ascii="Arial" w:cs="Arial" w:hAnsi="Arial" w:eastAsia="Arial"/>
        </w:rPr>
      </w:pPr>
      <w:ins w:id="5986" w:date="2019-06-17T11:03:36Z" w:author="Naveen">
        <w:r>
          <w:rPr>
            <w:rFonts w:ascii="Arial" w:hAnsi="Arial"/>
            <w:rtl w:val="0"/>
            <w:lang w:val="en-US"/>
          </w:rPr>
          <w:t>The test supplier shall take part in a daily wash-up meeting where the day</w:t>
        </w:r>
      </w:ins>
      <w:ins w:id="5987" w:date="2019-06-17T11:03:36Z" w:author="Naveen">
        <w:r>
          <w:rPr>
            <w:rFonts w:ascii="Arial" w:hAnsi="Arial" w:hint="default"/>
            <w:rtl w:val="0"/>
            <w:lang w:val="en-US"/>
          </w:rPr>
          <w:t>’</w:t>
        </w:r>
      </w:ins>
      <w:ins w:id="5988" w:date="2019-06-17T11:03:36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5989" w:date="2019-06-17T11:03:36Z" w:author="Naveen"/>
          <w:rFonts w:ascii="Arial" w:cs="Arial" w:hAnsi="Arial" w:eastAsia="Arial"/>
          <w:b w:val="1"/>
          <w:bCs w:val="1"/>
        </w:rPr>
      </w:pPr>
    </w:p>
    <w:p>
      <w:pPr>
        <w:pStyle w:val="Heading 2"/>
        <w:ind w:left="720" w:firstLine="0"/>
        <w:rPr>
          <w:ins w:id="5990" w:date="2019-06-17T11:03:36Z" w:author="Naveen"/>
          <w:rFonts w:ascii="Arial" w:cs="Arial" w:hAnsi="Arial" w:eastAsia="Arial"/>
          <w:b w:val="1"/>
          <w:bCs w:val="1"/>
          <w:color w:val="000000"/>
          <w:sz w:val="24"/>
          <w:szCs w:val="24"/>
          <w:u w:color="000000"/>
        </w:rPr>
      </w:pPr>
      <w:bookmarkStart w:name="_Toc189" w:id="5991"/>
      <w:ins w:id="5992" w:date="2019-06-17T11:03:36Z" w:author="Naveen">
        <w:r>
          <w:rPr>
            <w:rFonts w:ascii="Arial" w:hAnsi="Arial"/>
            <w:b w:val="1"/>
            <w:bCs w:val="1"/>
            <w:color w:val="000000"/>
            <w:sz w:val="24"/>
            <w:szCs w:val="24"/>
            <w:u w:color="000000"/>
            <w:rtl w:val="0"/>
          </w:rPr>
          <w:t>4.2  Final report</w:t>
        </w:r>
      </w:ins>
      <w:bookmarkEnd w:id="5991"/>
    </w:p>
    <w:p>
      <w:pPr>
        <w:pStyle w:val="Body"/>
        <w:rPr>
          <w:ins w:id="5993" w:date="2019-06-17T11:03:36Z" w:author="Naveen"/>
        </w:rPr>
      </w:pPr>
    </w:p>
    <w:p>
      <w:pPr>
        <w:pStyle w:val="Body"/>
        <w:tabs>
          <w:tab w:val="left" w:pos="284"/>
        </w:tabs>
        <w:ind w:left="851" w:firstLine="0"/>
        <w:rPr>
          <w:ins w:id="5994" w:date="2019-06-17T11:03:36Z" w:author="Naveen"/>
          <w:rFonts w:ascii="Arial" w:cs="Arial" w:hAnsi="Arial" w:eastAsia="Arial"/>
        </w:rPr>
      </w:pPr>
      <w:ins w:id="5995" w:date="2019-06-17T11:03:36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5996" w:date="2019-06-17T11:03:36Z" w:author="Naveen"/>
          <w:rFonts w:ascii="Arial" w:cs="Arial" w:hAnsi="Arial" w:eastAsia="Arial"/>
        </w:rPr>
      </w:pPr>
    </w:p>
    <w:p>
      <w:pPr>
        <w:pStyle w:val="Body"/>
        <w:tabs>
          <w:tab w:val="left" w:pos="284"/>
        </w:tabs>
        <w:ind w:left="851" w:firstLine="0"/>
        <w:rPr>
          <w:ins w:id="5997" w:date="2019-06-17T11:03:36Z" w:author="Naveen"/>
          <w:rFonts w:ascii="Arial" w:cs="Arial" w:hAnsi="Arial" w:eastAsia="Arial"/>
        </w:rPr>
      </w:pPr>
      <w:ins w:id="5998" w:date="2019-06-17T11:03:36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5999" w:date="2019-06-17T11:03:36Z" w:author="Naveen"/>
          <w:rFonts w:ascii="Arial" w:cs="Arial" w:hAnsi="Arial" w:eastAsia="Arial"/>
        </w:rPr>
      </w:pPr>
    </w:p>
    <w:p>
      <w:pPr>
        <w:pStyle w:val="Body"/>
        <w:tabs>
          <w:tab w:val="left" w:pos="284"/>
        </w:tabs>
        <w:ind w:left="851" w:firstLine="0"/>
        <w:rPr>
          <w:ins w:id="6000" w:date="2019-06-17T11:03:36Z" w:author="Naveen"/>
          <w:rFonts w:ascii="Arial" w:cs="Arial" w:hAnsi="Arial" w:eastAsia="Arial"/>
        </w:rPr>
      </w:pPr>
      <w:ins w:id="6001" w:date="2019-06-17T11:03:36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6002" w:date="2019-06-17T11:03:36Z" w:author="Naveen"/>
          <w:rFonts w:ascii="Arial" w:cs="Arial" w:hAnsi="Arial" w:eastAsia="Arial"/>
          <w:b w:val="1"/>
          <w:bCs w:val="1"/>
        </w:rPr>
      </w:pPr>
    </w:p>
    <w:p>
      <w:pPr>
        <w:pStyle w:val="Body"/>
        <w:rPr>
          <w:ins w:id="6003" w:date="2019-06-17T11:03:36Z" w:author="Naveen"/>
          <w:rFonts w:ascii="Arial" w:cs="Arial" w:hAnsi="Arial" w:eastAsia="Arial"/>
          <w:b w:val="1"/>
          <w:bCs w:val="1"/>
        </w:rPr>
      </w:pPr>
    </w:p>
    <w:p>
      <w:pPr>
        <w:pStyle w:val="Body"/>
        <w:ind w:left="851" w:firstLine="0"/>
        <w:rPr>
          <w:ins w:id="6004" w:date="2019-06-17T11:03:36Z" w:author="Naveen"/>
          <w:rFonts w:ascii="Arial" w:cs="Arial" w:hAnsi="Arial" w:eastAsia="Arial"/>
        </w:rPr>
      </w:pPr>
      <w:ins w:id="6005" w:date="2019-06-17T11:03:36Z" w:author="Naveen">
        <w:r>
          <w:rPr>
            <w:rFonts w:ascii="Arial" w:hAnsi="Arial"/>
            <w:rtl w:val="0"/>
            <w:lang w:val="en-US"/>
          </w:rPr>
          <w:t>For each specific test scenario the test supplier shall:</w:t>
        </w:r>
      </w:ins>
    </w:p>
    <w:p>
      <w:pPr>
        <w:pStyle w:val="Body"/>
        <w:ind w:left="851" w:firstLine="0"/>
        <w:rPr>
          <w:ins w:id="6006" w:date="2019-06-17T11:03:36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6007" w:date="2019-06-17T11:03:36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6008" w:date="2019-06-17T11:03:36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6009" w:date="2019-06-17T11:03:36Z" w:author="Naveen">
        <w:r>
          <w:rPr>
            <w:rFonts w:ascii="Arial" w:hAnsi="Arial"/>
            <w:sz w:val="24"/>
            <w:szCs w:val="24"/>
            <w:rtl w:val="0"/>
            <w:lang w:val="en-US"/>
          </w:rPr>
          <w:t xml:space="preserve">A </w:t>
        </w:r>
      </w:ins>
      <w:ins w:id="6010" w:date="2019-06-17T11:03:36Z" w:author="Naveen">
        <w:r>
          <w:rPr>
            <w:rFonts w:ascii="Arial" w:hAnsi="Arial" w:hint="default"/>
            <w:sz w:val="24"/>
            <w:szCs w:val="24"/>
            <w:rtl w:val="0"/>
            <w:lang w:val="en-US"/>
          </w:rPr>
          <w:t>‘</w:t>
        </w:r>
      </w:ins>
      <w:ins w:id="6011" w:date="2019-06-17T11:03:36Z" w:author="Naveen">
        <w:r>
          <w:rPr>
            <w:rFonts w:ascii="Arial" w:hAnsi="Arial"/>
            <w:sz w:val="24"/>
            <w:szCs w:val="24"/>
            <w:rtl w:val="0"/>
            <w:lang w:val="en-US"/>
          </w:rPr>
          <w:t>Top Ten</w:t>
        </w:r>
      </w:ins>
      <w:ins w:id="6012" w:date="2019-06-17T11:03:36Z" w:author="Naveen">
        <w:r>
          <w:rPr>
            <w:rFonts w:ascii="Arial" w:hAnsi="Arial" w:hint="default"/>
            <w:sz w:val="24"/>
            <w:szCs w:val="24"/>
            <w:rtl w:val="0"/>
            <w:lang w:val="en-US"/>
          </w:rPr>
          <w:t xml:space="preserve">’ </w:t>
        </w:r>
      </w:ins>
      <w:ins w:id="6013" w:date="2019-06-17T11:03:36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6014" w:date="2019-06-17T11:03:36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6015" w:date="2019-06-17T11:03:36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6016" w:date="2019-06-17T11:03:36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6017" w:date="2019-06-17T11:03:36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6018" w:date="2019-06-17T11:03:36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6019" w:date="2019-06-17T11:03:36Z" w:author="Naveen"/>
          <w:rFonts w:ascii="Arial" w:cs="Arial" w:hAnsi="Arial" w:eastAsia="Arial"/>
          <w:sz w:val="24"/>
          <w:szCs w:val="24"/>
        </w:rPr>
      </w:pPr>
    </w:p>
    <w:p>
      <w:pPr>
        <w:pStyle w:val="Heading 2"/>
        <w:ind w:left="720" w:firstLine="0"/>
        <w:rPr>
          <w:ins w:id="6020" w:date="2019-06-17T11:03:36Z" w:author="Naveen"/>
          <w:rFonts w:ascii="Arial" w:cs="Arial" w:hAnsi="Arial" w:eastAsia="Arial"/>
          <w:b w:val="1"/>
          <w:bCs w:val="1"/>
          <w:color w:val="000000"/>
          <w:sz w:val="24"/>
          <w:szCs w:val="24"/>
          <w:u w:color="000000"/>
        </w:rPr>
      </w:pPr>
      <w:bookmarkStart w:name="_Toc190" w:id="6021"/>
      <w:ins w:id="6022" w:date="2019-06-17T11:03:36Z" w:author="Naveen">
        <w:r>
          <w:rPr>
            <w:rFonts w:ascii="Arial" w:hAnsi="Arial"/>
            <w:b w:val="1"/>
            <w:bCs w:val="1"/>
            <w:color w:val="000000"/>
            <w:sz w:val="24"/>
            <w:szCs w:val="24"/>
            <w:u w:color="000000"/>
            <w:rtl w:val="0"/>
            <w:lang w:val="en-US"/>
          </w:rPr>
          <w:t xml:space="preserve"> 4.3  Assumptions</w:t>
        </w:r>
      </w:ins>
      <w:bookmarkEnd w:id="6021"/>
    </w:p>
    <w:p>
      <w:pPr>
        <w:pStyle w:val="Body"/>
        <w:rPr>
          <w:ins w:id="6023" w:date="2019-06-17T11:03:36Z" w:author="Naveen"/>
        </w:rPr>
      </w:pPr>
    </w:p>
    <w:p>
      <w:pPr>
        <w:pStyle w:val="Body"/>
        <w:tabs>
          <w:tab w:val="left" w:pos="1560"/>
        </w:tabs>
        <w:ind w:left="851" w:firstLine="0"/>
        <w:rPr>
          <w:ins w:id="6024" w:date="2019-06-17T11:03:36Z" w:author="Naveen"/>
          <w:rFonts w:ascii="Arial" w:cs="Arial" w:hAnsi="Arial" w:eastAsia="Arial"/>
        </w:rPr>
      </w:pPr>
      <w:ins w:id="6025" w:date="2019-06-17T11:03:36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6026" w:date="2019-06-17T11:03:36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6027" w:date="2019-06-17T11:03:36Z" w:author="Naveen">
        <w:r>
          <w:rPr>
            <w:rFonts w:ascii="Arial" w:hAnsi="Arial"/>
            <w:sz w:val="24"/>
            <w:szCs w:val="24"/>
            <w:rtl w:val="0"/>
            <w:lang w:val="en-US"/>
          </w:rPr>
          <w:t>The Penetration Test</w:t>
        </w:r>
      </w:ins>
      <w:ins w:id="6028" w:date="2019-06-17T11:03:36Z" w:author="Naveen">
        <w:r>
          <w:rPr>
            <w:rFonts w:ascii="Arial" w:hAnsi="Arial"/>
            <w:b w:val="1"/>
            <w:bCs w:val="1"/>
            <w:sz w:val="24"/>
            <w:szCs w:val="24"/>
            <w:rtl w:val="0"/>
            <w:lang w:val="en-US"/>
          </w:rPr>
          <w:t xml:space="preserve"> </w:t>
        </w:r>
      </w:ins>
      <w:ins w:id="6029" w:date="2019-06-17T11:03:36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6030" w:date="2019-06-17T11:03:36Z" w:author="Naveen">
        <w:r>
          <w:rPr>
            <w:rFonts w:ascii="Arial" w:hAnsi="Arial"/>
            <w:sz w:val="24"/>
            <w:szCs w:val="24"/>
            <w:rtl w:val="0"/>
            <w:lang w:val="en-US"/>
          </w:rPr>
          <w:t>The Penetration Test</w:t>
        </w:r>
      </w:ins>
      <w:ins w:id="6031" w:date="2019-06-17T11:03:36Z" w:author="Naveen">
        <w:r>
          <w:rPr>
            <w:rFonts w:ascii="Arial" w:hAnsi="Arial"/>
            <w:b w:val="1"/>
            <w:bCs w:val="1"/>
            <w:sz w:val="24"/>
            <w:szCs w:val="24"/>
            <w:rtl w:val="0"/>
            <w:lang w:val="en-US"/>
          </w:rPr>
          <w:t xml:space="preserve"> </w:t>
        </w:r>
      </w:ins>
      <w:ins w:id="6032" w:date="2019-06-17T11:03:36Z" w:author="Naveen">
        <w:r>
          <w:rPr>
            <w:rFonts w:ascii="Arial" w:hAnsi="Arial"/>
            <w:sz w:val="24"/>
            <w:szCs w:val="24"/>
            <w:rtl w:val="0"/>
            <w:lang w:val="en-US"/>
          </w:rPr>
          <w:t xml:space="preserve">will be undertaken in both the Production and Development environments and is required to be a NCSC </w:t>
        </w:r>
      </w:ins>
      <w:ins w:id="6033" w:date="2019-06-17T11:03:36Z" w:author="Naveen">
        <w:r>
          <w:rPr>
            <w:rFonts w:ascii="Arial" w:hAnsi="Arial" w:hint="default"/>
            <w:sz w:val="24"/>
            <w:szCs w:val="24"/>
            <w:rtl w:val="0"/>
            <w:lang w:val="en-US"/>
          </w:rPr>
          <w:t>‘</w:t>
        </w:r>
      </w:ins>
      <w:ins w:id="6034" w:date="2019-06-17T11:03:36Z" w:author="Naveen">
        <w:r>
          <w:rPr>
            <w:rFonts w:ascii="Arial" w:hAnsi="Arial"/>
            <w:sz w:val="24"/>
            <w:szCs w:val="24"/>
            <w:rtl w:val="0"/>
            <w:lang w:val="en-US"/>
          </w:rPr>
          <w:t>Green light</w:t>
        </w:r>
      </w:ins>
      <w:ins w:id="6035" w:date="2019-06-17T11:03:36Z" w:author="Naveen">
        <w:r>
          <w:rPr>
            <w:rFonts w:ascii="Arial" w:hAnsi="Arial" w:hint="default"/>
            <w:sz w:val="24"/>
            <w:szCs w:val="24"/>
            <w:rtl w:val="0"/>
            <w:lang w:val="en-US"/>
          </w:rPr>
          <w:t xml:space="preserve">’ </w:t>
        </w:r>
      </w:ins>
      <w:ins w:id="6036" w:date="2019-06-17T11:03:36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6037" w:date="2019-06-17T11:03:36Z" w:author="Naveen">
        <w:r>
          <w:rPr>
            <w:rFonts w:ascii="Arial" w:hAnsi="Arial"/>
            <w:sz w:val="24"/>
            <w:szCs w:val="24"/>
            <w:rtl w:val="0"/>
            <w:lang w:val="en-US"/>
          </w:rPr>
          <w:t>The Penetration Test</w:t>
        </w:r>
      </w:ins>
      <w:ins w:id="6038" w:date="2019-06-17T11:03:36Z" w:author="Naveen">
        <w:r>
          <w:rPr>
            <w:rFonts w:ascii="Arial" w:hAnsi="Arial"/>
            <w:b w:val="1"/>
            <w:bCs w:val="1"/>
            <w:sz w:val="24"/>
            <w:szCs w:val="24"/>
            <w:rtl w:val="0"/>
            <w:lang w:val="en-US"/>
          </w:rPr>
          <w:t xml:space="preserve"> </w:t>
        </w:r>
      </w:ins>
      <w:ins w:id="6039" w:date="2019-06-17T11:03:36Z" w:author="Naveen">
        <w:r>
          <w:rPr>
            <w:rFonts w:ascii="Arial" w:hAnsi="Arial"/>
            <w:sz w:val="24"/>
            <w:szCs w:val="24"/>
            <w:rtl w:val="0"/>
            <w:lang w:val="en-US"/>
          </w:rPr>
          <w:t xml:space="preserve">will be an exploitation test </w:t>
        </w:r>
      </w:ins>
      <w:ins w:id="6040" w:date="2019-06-17T11:03:36Z" w:author="Naveen">
        <w:r>
          <w:rPr>
            <w:rFonts w:ascii="Arial" w:hAnsi="Arial" w:hint="default"/>
            <w:sz w:val="24"/>
            <w:szCs w:val="24"/>
            <w:rtl w:val="0"/>
            <w:lang w:val="en-US"/>
          </w:rPr>
          <w:t xml:space="preserve">– </w:t>
        </w:r>
      </w:ins>
      <w:ins w:id="6041" w:date="2019-06-17T11:03:36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6042"/>
      <w:ins w:id="6043" w:date="2019-06-17T11:03:36Z" w:author="Naveen">
        <w:r>
          <w:rPr>
            <w:rFonts w:ascii="Arial" w:hAnsi="Arial"/>
            <w:color w:val="0000ff"/>
            <w:u w:color="0000ff"/>
            <w:rtl w:val="0"/>
            <w:lang w:val="en-US"/>
          </w:rPr>
          <w:t>[</w:t>
        </w:r>
      </w:ins>
      <w:ins w:id="6044" w:date="2019-06-17T11:03:36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6042"/>
      <w:r>
        <w:commentReference w:id="6042"/>
      </w:r>
    </w:p>
    <w:p>
      <w:pPr>
        <w:pStyle w:val="List Paragraph"/>
        <w:numPr>
          <w:ilvl w:val="0"/>
          <w:numId w:val="24"/>
        </w:numPr>
        <w:bidi w:val="0"/>
        <w:ind w:right="0"/>
        <w:jc w:val="left"/>
        <w:rPr>
          <w:rFonts w:ascii="Arial" w:hAnsi="Arial"/>
          <w:sz w:val="24"/>
          <w:szCs w:val="24"/>
          <w:rtl w:val="0"/>
          <w:lang w:val="en-US"/>
        </w:rPr>
      </w:pPr>
      <w:ins w:id="6045" w:date="2019-06-17T11:03:36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6046" w:date="2019-06-17T11:03:36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6047" w:date="2019-06-17T11:03:36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6048" w:date="2019-06-17T11:03:36Z" w:author="Naveen">
        <w:r>
          <w:rPr>
            <w:rFonts w:ascii="Arial" w:hAnsi="Arial"/>
            <w:b w:val="1"/>
            <w:bCs w:val="1"/>
            <w:sz w:val="24"/>
            <w:szCs w:val="24"/>
            <w:rtl w:val="0"/>
            <w:lang w:val="en-US"/>
          </w:rPr>
          <w:t xml:space="preserve"> </w:t>
        </w:r>
      </w:ins>
      <w:ins w:id="6049" w:date="2019-06-17T11:03:36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6050" w:date="2019-06-17T11:03:36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6051" w:date="2019-06-17T11:03:36Z" w:author="Naveen"/>
          <w:rFonts w:ascii="Arial" w:cs="Arial" w:hAnsi="Arial" w:eastAsia="Arial"/>
        </w:rPr>
      </w:pPr>
    </w:p>
    <w:p>
      <w:pPr>
        <w:pStyle w:val="Body"/>
        <w:rPr>
          <w:ins w:id="6052" w:date="2019-06-17T11:03:36Z" w:author="Naveen"/>
          <w:rFonts w:ascii="Arial" w:cs="Arial" w:hAnsi="Arial" w:eastAsia="Arial"/>
        </w:rPr>
      </w:pPr>
    </w:p>
    <w:p>
      <w:pPr>
        <w:pStyle w:val="Body"/>
      </w:pPr>
      <w:ins w:id="6053" w:date="2019-06-17T11:03:36Z" w:author="Naveen">
        <w:r>
          <w:rPr>
            <w:rFonts w:ascii="Arial Unicode MS" w:cs="Arial Unicode MS" w:hAnsi="Arial Unicode MS" w:eastAsia="Arial Unicode MS"/>
            <w:b w:val="0"/>
            <w:bCs w:val="0"/>
            <w:i w:val="0"/>
            <w:iCs w:val="0"/>
          </w:rPr>
          <w:br w:type="page"/>
        </w:r>
      </w:ins>
    </w:p>
    <w:p>
      <w:pPr>
        <w:pStyle w:val="Heading"/>
        <w:ind w:firstLine="720"/>
        <w:rPr>
          <w:ins w:id="6054" w:date="2019-06-17T11:03:36Z" w:author="Naveen"/>
          <w:rFonts w:ascii="Arial" w:cs="Arial" w:hAnsi="Arial" w:eastAsia="Arial"/>
          <w:b w:val="1"/>
          <w:bCs w:val="1"/>
          <w:color w:val="000000"/>
          <w:sz w:val="24"/>
          <w:szCs w:val="24"/>
          <w:u w:color="000000"/>
        </w:rPr>
      </w:pPr>
      <w:bookmarkStart w:name="_Toc191" w:id="6055"/>
      <w:ins w:id="6056" w:date="2019-06-17T11:03:36Z" w:author="Naveen">
        <w:r>
          <w:rPr>
            <w:rFonts w:ascii="Arial" w:hAnsi="Arial"/>
            <w:b w:val="1"/>
            <w:bCs w:val="1"/>
            <w:color w:val="000000"/>
            <w:sz w:val="24"/>
            <w:szCs w:val="24"/>
            <w:u w:color="000000"/>
            <w:rtl w:val="0"/>
            <w:lang w:val="it-IT"/>
          </w:rPr>
          <w:t xml:space="preserve">Appendices </w:t>
        </w:r>
      </w:ins>
      <w:bookmarkEnd w:id="6055"/>
    </w:p>
    <w:p>
      <w:pPr>
        <w:pStyle w:val="Body"/>
        <w:rPr>
          <w:ins w:id="6057" w:date="2019-06-17T11:03:36Z" w:author="Naveen"/>
        </w:rPr>
      </w:pPr>
    </w:p>
    <w:p>
      <w:pPr>
        <w:pStyle w:val="Body"/>
        <w:ind w:left="720" w:firstLine="0"/>
        <w:rPr>
          <w:ins w:id="6058" w:date="2019-06-17T11:03:36Z" w:author="Naveen"/>
          <w:rFonts w:ascii="Arial" w:cs="Arial" w:hAnsi="Arial" w:eastAsia="Arial"/>
          <w:color w:val="0000ff"/>
          <w:u w:color="0000ff"/>
        </w:rPr>
      </w:pPr>
    </w:p>
    <w:p>
      <w:pPr>
        <w:pStyle w:val="Heading 2"/>
        <w:ind w:left="709" w:firstLine="11"/>
        <w:rPr>
          <w:ins w:id="6059" w:date="2019-06-17T11:03:36Z" w:author="Naveen"/>
          <w:rFonts w:ascii="Arial" w:cs="Arial" w:hAnsi="Arial" w:eastAsia="Arial"/>
          <w:b w:val="1"/>
          <w:bCs w:val="1"/>
          <w:color w:val="000000"/>
          <w:sz w:val="24"/>
          <w:szCs w:val="24"/>
          <w:u w:color="000000"/>
        </w:rPr>
      </w:pPr>
      <w:bookmarkStart w:name="_Toc192" w:id="6060"/>
      <w:commentRangeStart w:id="6061"/>
      <w:ins w:id="6062" w:date="2019-06-17T11:03:36Z" w:author="Naveen">
        <w:r>
          <w:rPr>
            <w:rFonts w:ascii="Arial" w:hAnsi="Arial"/>
            <w:b w:val="1"/>
            <w:bCs w:val="1"/>
            <w:color w:val="000000"/>
            <w:sz w:val="24"/>
            <w:szCs w:val="24"/>
            <w:u w:color="000000"/>
            <w:rtl w:val="0"/>
            <w:lang w:val="da-DK"/>
          </w:rPr>
          <w:t xml:space="preserve">Appendix 1 </w:t>
        </w:r>
      </w:ins>
      <w:ins w:id="6063" w:date="2019-06-17T11:03:36Z" w:author="Naveen">
        <w:r>
          <w:rPr>
            <w:rFonts w:ascii="Arial" w:hAnsi="Arial" w:hint="default"/>
            <w:b w:val="1"/>
            <w:bCs w:val="1"/>
            <w:color w:val="000000"/>
            <w:sz w:val="24"/>
            <w:szCs w:val="24"/>
            <w:u w:color="000000"/>
            <w:rtl w:val="0"/>
            <w:lang w:val="en-US"/>
          </w:rPr>
          <w:t xml:space="preserve">– </w:t>
        </w:r>
      </w:ins>
      <w:ins w:id="6064" w:date="2019-06-17T11:03:36Z" w:author="Naveen">
        <w:r>
          <w:rPr>
            <w:rFonts w:ascii="Arial" w:hAnsi="Arial"/>
            <w:b w:val="1"/>
            <w:bCs w:val="1"/>
            <w:color w:val="000000"/>
            <w:sz w:val="24"/>
            <w:szCs w:val="24"/>
            <w:u w:color="000000"/>
            <w:rtl w:val="0"/>
          </w:rPr>
          <w:t xml:space="preserve">NHSBSA </w:t>
        </w:r>
      </w:ins>
      <w:ins w:id="6065" w:date="2019-06-17T11:03:36Z" w:author="Naveen">
        <w:r>
          <w:rPr>
            <w:rFonts w:ascii="Arial" w:hAnsi="Arial"/>
            <w:i w:val="1"/>
            <w:iCs w:val="1"/>
            <w:color w:val="0000ff"/>
            <w:u w:color="0000ff"/>
            <w:rtl w:val="0"/>
            <w:lang w:val="en-US"/>
          </w:rPr>
          <w:t>[insert project or service name]</w:t>
        </w:r>
      </w:ins>
      <w:ins w:id="6066" w:date="2019-06-17T11:03:36Z" w:author="Naveen">
        <w:r>
          <w:rPr>
            <w:rFonts w:ascii="Arial" w:hAnsi="Arial"/>
            <w:rtl w:val="0"/>
          </w:rPr>
          <w:t xml:space="preserve"> </w:t>
        </w:r>
      </w:ins>
      <w:ins w:id="6067" w:date="2019-06-17T11:03:36Z" w:author="Naveen">
        <w:r>
          <w:rPr>
            <w:rFonts w:ascii="Arial" w:hAnsi="Arial"/>
            <w:b w:val="1"/>
            <w:bCs w:val="1"/>
            <w:color w:val="000000"/>
            <w:sz w:val="24"/>
            <w:szCs w:val="24"/>
            <w:u w:color="000000"/>
            <w:rtl w:val="0"/>
            <w:lang w:val="en-US"/>
          </w:rPr>
          <w:t>Firewall/Security Groups</w:t>
        </w:r>
      </w:ins>
      <w:commentRangeEnd w:id="6061"/>
      <w:r>
        <w:commentReference w:id="6061"/>
      </w:r>
      <w:bookmarkEnd w:id="6060"/>
    </w:p>
    <w:p>
      <w:pPr>
        <w:pStyle w:val="Body"/>
        <w:rPr>
          <w:ins w:id="6068" w:date="2019-06-17T11:03:36Z" w:author="Naveen"/>
        </w:rPr>
      </w:pPr>
    </w:p>
    <w:p>
      <w:pPr>
        <w:pStyle w:val="Body"/>
        <w:ind w:left="709" w:firstLine="0"/>
        <w:rPr>
          <w:ins w:id="6069" w:date="2019-06-17T11:03:36Z" w:author="Naveen"/>
          <w:rFonts w:ascii="Arial" w:cs="Arial" w:hAnsi="Arial" w:eastAsia="Arial"/>
        </w:rPr>
      </w:pPr>
      <w:ins w:id="6070" w:date="2019-06-17T11:03:36Z" w:author="Naveen">
        <w:r>
          <w:rPr>
            <w:rFonts w:ascii="Arial" w:hAnsi="Arial"/>
            <w:rtl w:val="0"/>
            <w:lang w:val="en-US"/>
          </w:rPr>
          <w:t xml:space="preserve">List of security groups with associated ports and IP restrictions for the </w:t>
        </w:r>
      </w:ins>
      <w:ins w:id="6071" w:date="2019-06-17T11:03:36Z" w:author="Naveen">
        <w:r>
          <w:rPr>
            <w:rFonts w:ascii="Arial" w:hAnsi="Arial"/>
            <w:i w:val="1"/>
            <w:iCs w:val="1"/>
            <w:color w:val="0000ff"/>
            <w:u w:color="0000ff"/>
            <w:rtl w:val="0"/>
            <w:lang w:val="en-US"/>
          </w:rPr>
          <w:t>[insert project or service name]</w:t>
        </w:r>
      </w:ins>
      <w:ins w:id="6072" w:date="2019-06-17T11:03:36Z" w:author="Naveen">
        <w:r>
          <w:rPr>
            <w:rFonts w:ascii="Arial" w:hAnsi="Arial"/>
            <w:rtl w:val="0"/>
            <w:lang w:val="en-US"/>
          </w:rPr>
          <w:t xml:space="preserve"> service</w:t>
        </w:r>
      </w:ins>
    </w:p>
    <w:p>
      <w:pPr>
        <w:pStyle w:val="Body"/>
        <w:rPr>
          <w:ins w:id="6073" w:date="2019-06-17T11:03:36Z" w:author="Naveen"/>
        </w:rPr>
      </w:pPr>
    </w:p>
    <w:p>
      <w:pPr>
        <w:pStyle w:val="Body"/>
        <w:rPr>
          <w:ins w:id="6074" w:date="2019-06-17T11:03:36Z" w:author="Naveen"/>
        </w:rPr>
      </w:pPr>
    </w:p>
    <w:p>
      <w:pPr>
        <w:pStyle w:val="Body"/>
        <w:rPr>
          <w:ins w:id="6075" w:date="2019-06-17T11:03:36Z" w:author="Naveen"/>
        </w:rPr>
      </w:pPr>
    </w:p>
    <w:p>
      <w:pPr>
        <w:pStyle w:val="Heading 2"/>
        <w:ind w:firstLine="709"/>
        <w:rPr>
          <w:ins w:id="6076" w:date="2019-06-17T11:03:36Z" w:author="Naveen"/>
          <w:rFonts w:ascii="Arial" w:cs="Arial" w:hAnsi="Arial" w:eastAsia="Arial"/>
          <w:b w:val="1"/>
          <w:bCs w:val="1"/>
          <w:color w:val="000000"/>
          <w:sz w:val="24"/>
          <w:szCs w:val="24"/>
          <w:u w:color="000000"/>
        </w:rPr>
      </w:pPr>
      <w:bookmarkStart w:name="_Toc193" w:id="6077"/>
      <w:commentRangeStart w:id="6078"/>
      <w:ins w:id="6079" w:date="2019-06-17T11:03:36Z" w:author="Naveen">
        <w:r>
          <w:rPr>
            <w:rFonts w:ascii="Arial" w:hAnsi="Arial"/>
            <w:b w:val="1"/>
            <w:bCs w:val="1"/>
            <w:color w:val="000000"/>
            <w:sz w:val="24"/>
            <w:szCs w:val="24"/>
            <w:u w:color="000000"/>
            <w:rtl w:val="0"/>
            <w:lang w:val="da-DK"/>
          </w:rPr>
          <w:t xml:space="preserve">Appendix 2 </w:t>
        </w:r>
      </w:ins>
      <w:ins w:id="6080" w:date="2019-06-17T11:03:36Z" w:author="Naveen">
        <w:r>
          <w:rPr>
            <w:rFonts w:ascii="Arial" w:hAnsi="Arial" w:hint="default"/>
            <w:b w:val="1"/>
            <w:bCs w:val="1"/>
            <w:color w:val="000000"/>
            <w:sz w:val="24"/>
            <w:szCs w:val="24"/>
            <w:u w:color="000000"/>
            <w:rtl w:val="0"/>
            <w:lang w:val="en-US"/>
          </w:rPr>
          <w:t xml:space="preserve">– </w:t>
        </w:r>
      </w:ins>
      <w:ins w:id="6081" w:date="2019-06-17T11:03:36Z" w:author="Naveen">
        <w:r>
          <w:rPr>
            <w:rFonts w:ascii="Arial" w:hAnsi="Arial"/>
            <w:b w:val="1"/>
            <w:bCs w:val="1"/>
            <w:color w:val="000000"/>
            <w:sz w:val="24"/>
            <w:szCs w:val="24"/>
            <w:u w:color="000000"/>
            <w:rtl w:val="0"/>
            <w:lang w:val="en-US"/>
          </w:rPr>
          <w:t>Application flows/user journey</w:t>
        </w:r>
      </w:ins>
      <w:commentRangeEnd w:id="6078"/>
      <w:r>
        <w:commentReference w:id="6078"/>
      </w:r>
      <w:bookmarkEnd w:id="6077"/>
    </w:p>
    <w:p>
      <w:pPr>
        <w:pStyle w:val="Heading 2"/>
        <w:ind w:firstLine="709"/>
        <w:rPr>
          <w:ins w:id="6082" w:date="2019-06-17T11:03:36Z" w:author="Naveen"/>
          <w:rFonts w:ascii="Arial" w:cs="Arial" w:hAnsi="Arial" w:eastAsia="Arial"/>
          <w:b w:val="1"/>
          <w:bCs w:val="1"/>
          <w:color w:val="000000"/>
          <w:sz w:val="24"/>
          <w:szCs w:val="24"/>
          <w:u w:color="000000"/>
        </w:rPr>
      </w:pPr>
    </w:p>
    <w:p>
      <w:pPr>
        <w:pStyle w:val="Body"/>
        <w:ind w:firstLine="720"/>
        <w:rPr>
          <w:ins w:id="6083" w:date="2019-06-17T11:03:36Z" w:author="Naveen"/>
          <w:rFonts w:ascii="Arial" w:cs="Arial" w:hAnsi="Arial" w:eastAsia="Arial"/>
          <w:b w:val="1"/>
          <w:bCs w:val="1"/>
          <w:color w:val="000000"/>
          <w:u w:color="000000"/>
        </w:rPr>
      </w:pPr>
    </w:p>
    <w:p>
      <w:pPr>
        <w:pStyle w:val="Body"/>
        <w:ind w:firstLine="720"/>
        <w:rPr>
          <w:ins w:id="6084" w:date="2019-06-17T11:03:36Z" w:author="Naveen"/>
          <w:rFonts w:ascii="Arial" w:cs="Arial" w:hAnsi="Arial" w:eastAsia="Arial"/>
          <w:b w:val="1"/>
          <w:bCs w:val="1"/>
          <w:color w:val="000000"/>
          <w:u w:color="000000"/>
        </w:rPr>
      </w:pPr>
    </w:p>
    <w:p>
      <w:pPr>
        <w:pStyle w:val="Body"/>
        <w:ind w:firstLine="720"/>
        <w:rPr>
          <w:ins w:id="6085" w:date="2019-06-17T11:03:36Z" w:author="Naveen"/>
          <w:rFonts w:ascii="Arial" w:cs="Arial" w:hAnsi="Arial" w:eastAsia="Arial"/>
          <w:b w:val="1"/>
          <w:bCs w:val="1"/>
          <w:color w:val="000000"/>
          <w:u w:color="000000"/>
        </w:rPr>
      </w:pPr>
      <w:ins w:id="6086" w:date="2019-06-17T11:03:36Z" w:author="Naveen">
        <w:r>
          <w:rPr>
            <w:rFonts w:ascii="Arial" w:cs="Arial" w:hAnsi="Arial" w:eastAsia="Arial"/>
            <w:b w:val="1"/>
            <w:bCs w:val="1"/>
            <w:color w:val="000000"/>
            <w:u w:color="000000"/>
          </w:rPr>
          <w:br w:type="textWrapping"/>
        </w:r>
      </w:ins>
      <w:commentRangeStart w:id="6087"/>
    </w:p>
    <w:p>
      <w:pPr>
        <w:pStyle w:val="Body"/>
        <w:ind w:firstLine="720"/>
        <w:rPr>
          <w:ins w:id="6088" w:date="2019-06-17T11:03:36Z" w:author="Naveen"/>
          <w:rFonts w:ascii="Arial" w:cs="Arial" w:hAnsi="Arial" w:eastAsia="Arial"/>
          <w:b w:val="1"/>
          <w:bCs w:val="1"/>
          <w:color w:val="000000"/>
          <w:u w:color="000000"/>
        </w:rPr>
      </w:pPr>
    </w:p>
    <w:p>
      <w:pPr>
        <w:pStyle w:val="Heading 2"/>
        <w:ind w:firstLine="709"/>
        <w:rPr>
          <w:ins w:id="6089" w:date="2019-06-17T11:03:36Z" w:author="Naveen"/>
          <w:rFonts w:ascii="Arial" w:cs="Arial" w:hAnsi="Arial" w:eastAsia="Arial"/>
          <w:b w:val="1"/>
          <w:bCs w:val="1"/>
          <w:color w:val="000000"/>
          <w:sz w:val="24"/>
          <w:szCs w:val="24"/>
          <w:u w:color="000000"/>
        </w:rPr>
      </w:pPr>
      <w:bookmarkStart w:name="_Toc194" w:id="6090"/>
      <w:ins w:id="6091" w:date="2019-06-17T11:03:36Z" w:author="Naveen">
        <w:r>
          <w:rPr>
            <w:rFonts w:ascii="Arial" w:hAnsi="Arial"/>
            <w:b w:val="1"/>
            <w:bCs w:val="1"/>
            <w:color w:val="000000"/>
            <w:sz w:val="24"/>
            <w:szCs w:val="24"/>
            <w:u w:color="000000"/>
            <w:rtl w:val="0"/>
            <w:lang w:val="da-DK"/>
          </w:rPr>
          <w:t xml:space="preserve">Appendix 3 </w:t>
        </w:r>
      </w:ins>
      <w:ins w:id="6092" w:date="2019-06-17T11:03:36Z" w:author="Naveen">
        <w:r>
          <w:rPr>
            <w:rFonts w:ascii="Arial" w:hAnsi="Arial" w:hint="default"/>
            <w:b w:val="1"/>
            <w:bCs w:val="1"/>
            <w:color w:val="000000"/>
            <w:sz w:val="24"/>
            <w:szCs w:val="24"/>
            <w:u w:color="000000"/>
            <w:rtl w:val="0"/>
            <w:lang w:val="en-US"/>
          </w:rPr>
          <w:t xml:space="preserve">– </w:t>
        </w:r>
      </w:ins>
      <w:ins w:id="6093" w:date="2019-06-17T11:03:36Z" w:author="Naveen">
        <w:r>
          <w:rPr>
            <w:rFonts w:ascii="Arial" w:hAnsi="Arial"/>
            <w:b w:val="1"/>
            <w:bCs w:val="1"/>
            <w:color w:val="000000"/>
            <w:sz w:val="24"/>
            <w:szCs w:val="24"/>
            <w:u w:color="000000"/>
            <w:rtl w:val="0"/>
            <w:lang w:val="en-US"/>
          </w:rPr>
          <w:t>Application screenshots</w:t>
        </w:r>
      </w:ins>
      <w:commentRangeEnd w:id="6087"/>
      <w:r>
        <w:commentReference w:id="6087"/>
      </w:r>
      <w:bookmarkEnd w:id="6090"/>
    </w:p>
    <w:p>
      <w:pPr>
        <w:pStyle w:val="Body"/>
        <w:rPr>
          <w:ins w:id="6094" w:date="2019-06-17T11:03:36Z" w:author="Naveen"/>
        </w:rPr>
      </w:pPr>
    </w:p>
    <w:p>
      <w:pPr>
        <w:pStyle w:val="Body"/>
        <w:rPr>
          <w:ins w:id="6095" w:date="2019-06-17T11:03:36Z" w:author="Naveen"/>
        </w:rPr>
      </w:pPr>
    </w:p>
    <w:p>
      <w:pPr>
        <w:pStyle w:val="Body"/>
        <w:rPr>
          <w:ins w:id="6096" w:date="2019-06-17T11:03:36Z" w:author="Naveen"/>
        </w:rPr>
      </w:pPr>
    </w:p>
    <w:p>
      <w:pPr>
        <w:pStyle w:val="Body"/>
        <w:rPr>
          <w:ins w:id="6097" w:date="2019-06-17T11:03:36Z" w:author="Naveen"/>
        </w:rPr>
      </w:pPr>
    </w:p>
    <w:p>
      <w:pPr>
        <w:pStyle w:val="Body"/>
        <w:rPr>
          <w:ins w:id="6098" w:date="2019-06-17T11:03:36Z" w:author="Naveen"/>
        </w:rPr>
      </w:pPr>
    </w:p>
    <w:p>
      <w:pPr>
        <w:pStyle w:val="Heading 2"/>
        <w:ind w:firstLine="709"/>
        <w:rPr>
          <w:ins w:id="6099" w:date="2019-06-17T11:03:36Z" w:author="Naveen"/>
          <w:rFonts w:ascii="Arial" w:cs="Arial" w:hAnsi="Arial" w:eastAsia="Arial"/>
          <w:b w:val="1"/>
          <w:bCs w:val="1"/>
          <w:color w:val="000000"/>
          <w:sz w:val="24"/>
          <w:szCs w:val="24"/>
          <w:u w:color="000000"/>
        </w:rPr>
      </w:pPr>
      <w:bookmarkStart w:name="_Toc195" w:id="6100"/>
      <w:commentRangeStart w:id="6101"/>
      <w:ins w:id="6102" w:date="2019-06-17T11:03:36Z" w:author="Naveen">
        <w:r>
          <w:rPr>
            <w:rFonts w:ascii="Arial" w:hAnsi="Arial"/>
            <w:b w:val="1"/>
            <w:bCs w:val="1"/>
            <w:color w:val="000000"/>
            <w:sz w:val="24"/>
            <w:szCs w:val="24"/>
            <w:u w:color="000000"/>
            <w:rtl w:val="0"/>
            <w:lang w:val="da-DK"/>
          </w:rPr>
          <w:t xml:space="preserve">Appendix 4 </w:t>
        </w:r>
      </w:ins>
      <w:ins w:id="6103" w:date="2019-06-17T11:03:36Z" w:author="Naveen">
        <w:r>
          <w:rPr>
            <w:rFonts w:ascii="Arial" w:hAnsi="Arial" w:hint="default"/>
            <w:b w:val="1"/>
            <w:bCs w:val="1"/>
            <w:color w:val="000000"/>
            <w:sz w:val="24"/>
            <w:szCs w:val="24"/>
            <w:u w:color="000000"/>
            <w:rtl w:val="0"/>
            <w:lang w:val="en-US"/>
          </w:rPr>
          <w:t xml:space="preserve">– </w:t>
        </w:r>
      </w:ins>
      <w:ins w:id="6104" w:date="2019-06-17T11:03:36Z" w:author="Naveen">
        <w:r>
          <w:rPr>
            <w:rFonts w:ascii="Arial" w:hAnsi="Arial"/>
            <w:b w:val="1"/>
            <w:bCs w:val="1"/>
            <w:color w:val="000000"/>
            <w:sz w:val="24"/>
            <w:szCs w:val="24"/>
            <w:u w:color="000000"/>
            <w:rtl w:val="0"/>
            <w:lang w:val="fr-FR"/>
          </w:rPr>
          <w:t>NTA Monitor scoping questionnaire</w:t>
        </w:r>
      </w:ins>
      <w:commentRangeEnd w:id="6101"/>
      <w:r>
        <w:commentReference w:id="6101"/>
      </w:r>
      <w:bookmarkEnd w:id="6100"/>
    </w:p>
    <w:p>
      <w:pPr>
        <w:pStyle w:val="Body"/>
        <w:ind w:firstLine="720"/>
        <w:rPr>
          <w:ins w:id="6105" w:date="2019-06-17T11:03:36Z" w:author="Naveen"/>
          <w:rFonts w:ascii="Arial" w:cs="Arial" w:hAnsi="Arial" w:eastAsia="Arial"/>
          <w:b w:val="1"/>
          <w:bCs w:val="1"/>
          <w:color w:val="000000"/>
          <w:u w:color="000000"/>
        </w:rPr>
      </w:pPr>
    </w:p>
    <w:p>
      <w:pPr>
        <w:pStyle w:val="Body"/>
        <w:ind w:firstLine="1701"/>
        <w:rPr>
          <w:ins w:id="6106" w:date="2019-06-17T11:03:36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6107" w:date="2019-06-17T11:03:36Z" w:author="Naveen"/>
          <w:rFonts w:ascii="Arial" w:cs="Arial" w:hAnsi="Arial" w:eastAsia="Arial"/>
          <w:b w:val="1"/>
          <w:bCs w:val="1"/>
          <w:color w:val="000000"/>
          <w:u w:color="000000"/>
        </w:rPr>
      </w:pPr>
    </w:p>
    <w:p>
      <w:pPr>
        <w:pStyle w:val="Body"/>
        <w:ind w:firstLine="1701"/>
        <w:rPr>
          <w:ins w:id="6108" w:date="2019-06-17T11:03:36Z" w:author="Naveen"/>
          <w:rFonts w:ascii="Arial" w:cs="Arial" w:hAnsi="Arial" w:eastAsia="Arial"/>
          <w:b w:val="1"/>
          <w:bCs w:val="1"/>
          <w:color w:val="000000"/>
          <w:u w:color="000000"/>
        </w:rPr>
      </w:pPr>
    </w:p>
    <w:p>
      <w:pPr>
        <w:pStyle w:val="Body"/>
        <w:ind w:firstLine="1701"/>
        <w:rPr>
          <w:ins w:id="6109" w:date="2019-06-17T11:03:36Z" w:author="Naveen"/>
          <w:rFonts w:ascii="Arial" w:cs="Arial" w:hAnsi="Arial" w:eastAsia="Arial"/>
          <w:b w:val="1"/>
          <w:bCs w:val="1"/>
          <w:color w:val="000000"/>
          <w:u w:color="000000"/>
        </w:rPr>
      </w:pPr>
    </w:p>
    <w:p>
      <w:pPr>
        <w:pStyle w:val="Heading 2"/>
        <w:ind w:left="1276" w:hanging="567"/>
        <w:rPr>
          <w:ins w:id="6110" w:date="2019-06-17T11:03:36Z" w:author="Naveen"/>
          <w:rFonts w:ascii="Arial" w:cs="Arial" w:hAnsi="Arial" w:eastAsia="Arial"/>
          <w:b w:val="1"/>
          <w:bCs w:val="1"/>
          <w:color w:val="000000"/>
          <w:sz w:val="24"/>
          <w:szCs w:val="24"/>
          <w:u w:color="000000"/>
        </w:rPr>
      </w:pPr>
      <w:bookmarkStart w:name="_Toc196" w:id="6111"/>
      <w:commentRangeStart w:id="6112"/>
      <w:ins w:id="6113" w:date="2019-06-17T11:03:36Z" w:author="Naveen">
        <w:r>
          <w:rPr>
            <w:rFonts w:ascii="Arial" w:hAnsi="Arial"/>
            <w:b w:val="1"/>
            <w:bCs w:val="1"/>
            <w:color w:val="000000"/>
            <w:sz w:val="24"/>
            <w:szCs w:val="24"/>
            <w:u w:color="000000"/>
            <w:rtl w:val="0"/>
            <w:lang w:val="da-DK"/>
          </w:rPr>
          <w:t xml:space="preserve">Appendix 5 </w:t>
        </w:r>
      </w:ins>
      <w:ins w:id="6114" w:date="2019-06-17T11:03:36Z" w:author="Naveen">
        <w:r>
          <w:rPr>
            <w:rFonts w:ascii="Arial" w:hAnsi="Arial" w:hint="default"/>
            <w:b w:val="1"/>
            <w:bCs w:val="1"/>
            <w:color w:val="000000"/>
            <w:sz w:val="24"/>
            <w:szCs w:val="24"/>
            <w:u w:color="000000"/>
            <w:rtl w:val="0"/>
            <w:lang w:val="en-US"/>
          </w:rPr>
          <w:t xml:space="preserve">– </w:t>
        </w:r>
      </w:ins>
      <w:ins w:id="6115" w:date="2019-06-17T11:03:36Z" w:author="Naveen">
        <w:r>
          <w:rPr>
            <w:rFonts w:ascii="Arial" w:hAnsi="Arial"/>
            <w:b w:val="1"/>
            <w:bCs w:val="1"/>
            <w:color w:val="000000"/>
            <w:sz w:val="24"/>
            <w:szCs w:val="24"/>
            <w:u w:color="000000"/>
            <w:rtl w:val="0"/>
          </w:rPr>
          <w:t>NTA Monitor test plan</w:t>
        </w:r>
      </w:ins>
      <w:commentRangeEnd w:id="6112"/>
      <w:r>
        <w:commentReference w:id="6112"/>
      </w:r>
      <w:bookmarkEnd w:id="6111"/>
    </w:p>
    <w:p>
      <w:pPr>
        <w:pStyle w:val="Body"/>
        <w:rPr>
          <w:ins w:id="6116" w:date="2019-06-17T11:03:36Z" w:author="Naveen"/>
        </w:rPr>
      </w:pPr>
    </w:p>
    <w:p>
      <w:pPr>
        <w:pStyle w:val="Body"/>
        <w:rPr>
          <w:ins w:id="6117" w:date="2019-06-17T11:03:36Z" w:author="Naveen"/>
        </w:rPr>
      </w:pPr>
    </w:p>
    <w:p>
      <w:pPr>
        <w:pStyle w:val="Body"/>
        <w:rPr>
          <w:ins w:id="6118" w:date="2019-06-17T11:03:36Z" w:author="Naveen"/>
        </w:rPr>
      </w:pPr>
    </w:p>
    <w:p>
      <w:pPr>
        <w:pStyle w:val="Body"/>
        <w:rPr>
          <w:ins w:id="6119" w:date="2019-06-17T11:03:36Z" w:author="Naveen"/>
        </w:rPr>
      </w:pPr>
    </w:p>
    <w:p>
      <w:pPr>
        <w:pStyle w:val="Body"/>
        <w:rPr>
          <w:ins w:id="6120" w:date="2019-06-17T11:03:36Z" w:author="Naveen"/>
        </w:rPr>
      </w:pPr>
      <w:ins w:id="6121" w:date="2019-06-17T11:03:36Z" w:author="Naveen">
        <w:r>
          <w:rPr/>
          <w:br w:type="textWrapping"/>
        </w:r>
      </w:ins>
      <w:commentRangeStart w:id="6122"/>
    </w:p>
    <w:p>
      <w:pPr>
        <w:pStyle w:val="Body"/>
        <w:ind w:left="709" w:firstLine="0"/>
        <w:rPr>
          <w:ins w:id="6123" w:date="2019-06-17T11:03:36Z" w:author="Naveen"/>
          <w:rFonts w:ascii="Arial" w:cs="Arial" w:hAnsi="Arial" w:eastAsia="Arial"/>
          <w:b w:val="1"/>
          <w:bCs w:val="1"/>
          <w:color w:val="000000"/>
          <w:u w:color="000000"/>
        </w:rPr>
      </w:pPr>
      <w:ins w:id="6124" w:date="2019-06-17T11:03:36Z" w:author="Naveen">
        <w:r>
          <w:rPr>
            <w:rFonts w:ascii="Arial" w:hAnsi="Arial"/>
            <w:b w:val="1"/>
            <w:bCs w:val="1"/>
            <w:color w:val="000000"/>
            <w:u w:color="000000"/>
            <w:rtl w:val="0"/>
            <w:lang w:val="da-DK"/>
          </w:rPr>
          <w:t>Appendix 6</w:t>
        </w:r>
      </w:ins>
      <w:ins w:id="6125" w:date="2019-06-17T11:03:36Z" w:author="Naveen">
        <w:r>
          <w:rPr>
            <w:rFonts w:ascii="Arial" w:hAnsi="Arial" w:hint="default"/>
            <w:b w:val="1"/>
            <w:bCs w:val="1"/>
            <w:color w:val="000000"/>
            <w:u w:color="000000"/>
            <w:rtl w:val="0"/>
            <w:lang w:val="en-US"/>
          </w:rPr>
          <w:t xml:space="preserve"> – </w:t>
        </w:r>
      </w:ins>
      <w:ins w:id="6126" w:date="2019-06-17T11:03:36Z" w:author="Naveen">
        <w:r>
          <w:rPr>
            <w:rFonts w:ascii="Arial" w:hAnsi="Arial"/>
            <w:b w:val="1"/>
            <w:bCs w:val="1"/>
            <w:color w:val="000000"/>
            <w:u w:color="000000"/>
            <w:rtl w:val="0"/>
            <w:lang w:val="en-US"/>
          </w:rPr>
          <w:t>Penetration tester user guide for NHSBSA AWS platform</w:t>
        </w:r>
      </w:ins>
      <w:commentRangeEnd w:id="6122"/>
      <w:r>
        <w:commentReference w:id="6122"/>
      </w:r>
    </w:p>
    <w:p>
      <w:pPr>
        <w:pStyle w:val="Body"/>
        <w:ind w:firstLine="720"/>
        <w:rPr>
          <w:ins w:id="6127" w:date="2019-06-17T11:03:36Z" w:author="Naveen"/>
          <w:b w:val="1"/>
          <w:bCs w:val="1"/>
          <w:color w:val="000000"/>
          <w:u w:color="000000"/>
        </w:rPr>
      </w:pPr>
    </w:p>
    <w:p>
      <w:pPr>
        <w:pStyle w:val="Body"/>
        <w:ind w:firstLine="720"/>
        <w:rPr>
          <w:ins w:id="6128" w:date="2019-06-17T11:03:36Z" w:author="Naveen"/>
          <w:b w:val="1"/>
          <w:bCs w:val="1"/>
          <w:color w:val="000000"/>
          <w:u w:color="000000"/>
        </w:rPr>
      </w:pPr>
      <w:r>
        <w:rPr>
          <w:b w:val="1"/>
          <w:bCs w:val="1"/>
          <w:color w:val="000000"/>
          <w:u w:color="000000"/>
        </w:rPr>
        <w:drawing>
          <wp:inline distT="0" distB="0" distL="0" distR="0">
            <wp:extent cx="1314450" cy="84772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6129" w:date="2019-06-17T11:03:36Z" w:author="Naveen"/>
          <w:rFonts w:ascii="Arial" w:cs="Arial" w:hAnsi="Arial" w:eastAsia="Arial"/>
          <w:color w:val="000000"/>
          <w:u w:color="000000"/>
        </w:rPr>
      </w:pPr>
    </w:p>
    <w:p>
      <w:pPr>
        <w:pStyle w:val="Body"/>
        <w:ind w:left="709" w:firstLine="0"/>
        <w:rPr>
          <w:ins w:id="6130" w:date="2019-06-17T11:03:36Z" w:author="Naveen"/>
          <w:rFonts w:ascii="Arial" w:cs="Arial" w:hAnsi="Arial" w:eastAsia="Arial"/>
          <w:b w:val="1"/>
          <w:bCs w:val="1"/>
          <w:color w:val="000000"/>
          <w:u w:color="000000"/>
        </w:rPr>
      </w:pPr>
      <w:ins w:id="6131" w:date="2019-06-17T11:03:36Z" w:author="Naveen">
        <w:r>
          <w:rPr/>
          <w:tab/>
        </w:r>
      </w:ins>
      <w:commentRangeStart w:id="6132"/>
      <w:ins w:id="6133" w:date="2019-06-17T11:03:36Z" w:author="Naveen">
        <w:r>
          <w:rPr>
            <w:rFonts w:ascii="Arial" w:hAnsi="Arial"/>
            <w:b w:val="1"/>
            <w:bCs w:val="1"/>
            <w:color w:val="000000"/>
            <w:u w:color="000000"/>
            <w:rtl w:val="0"/>
            <w:lang w:val="da-DK"/>
          </w:rPr>
          <w:t>Appendix 7</w:t>
        </w:r>
      </w:ins>
      <w:ins w:id="6134" w:date="2019-06-17T11:03:36Z" w:author="Naveen">
        <w:r>
          <w:rPr>
            <w:rFonts w:ascii="Arial" w:hAnsi="Arial" w:hint="default"/>
            <w:b w:val="1"/>
            <w:bCs w:val="1"/>
            <w:color w:val="000000"/>
            <w:u w:color="000000"/>
            <w:rtl w:val="0"/>
            <w:lang w:val="en-US"/>
          </w:rPr>
          <w:t xml:space="preserve"> – </w:t>
        </w:r>
      </w:ins>
      <w:ins w:id="6135" w:date="2019-06-17T11:03:36Z" w:author="Naveen">
        <w:r>
          <w:rPr>
            <w:rFonts w:ascii="Arial" w:hAnsi="Arial"/>
            <w:b w:val="1"/>
            <w:bCs w:val="1"/>
            <w:color w:val="000000"/>
            <w:u w:color="000000"/>
            <w:rtl w:val="0"/>
            <w:lang w:val="en-US"/>
          </w:rPr>
          <w:t>Log in credentials</w:t>
        </w:r>
      </w:ins>
      <w:commentRangeEnd w:id="6132"/>
      <w:r>
        <w:commentReference w:id="6132"/>
      </w:r>
    </w:p>
    <w:p>
      <w:pPr>
        <w:pStyle w:val="Body"/>
        <w:rPr>
          <w:ins w:id="6136" w:date="2019-06-17T11:03:36Z" w:author="Naveen"/>
        </w:rPr>
      </w:pPr>
    </w:p>
    <w:p>
      <w:pPr>
        <w:pStyle w:val="Body"/>
        <w:ind w:firstLine="709"/>
        <w:rPr>
          <w:ins w:id="6137" w:date="2019-06-17T11:03:36Z" w:author="Naveen"/>
        </w:rPr>
      </w:pPr>
    </w:p>
    <w:p>
      <w:pPr>
        <w:pStyle w:val="Body"/>
      </w:pPr>
      <w:ins w:id="6138" w:date="2019-06-17T11:03:36Z" w:author="Naveen">
        <w:r>
          <w:rPr>
            <w:rFonts w:ascii="Arial Unicode MS" w:cs="Arial Unicode MS" w:hAnsi="Arial Unicode MS" w:eastAsia="Arial Unicode MS"/>
            <w:b w:val="0"/>
            <w:bCs w:val="0"/>
            <w:i w:val="0"/>
            <w:iCs w:val="0"/>
          </w:rPr>
          <w:br w:type="page"/>
        </w:r>
      </w:ins>
    </w:p>
    <w:p>
      <w:pPr>
        <w:pStyle w:val="Heading 2"/>
        <w:ind w:left="1276" w:hanging="567"/>
        <w:rPr>
          <w:ins w:id="6139" w:date="2019-06-17T11:03:36Z" w:author="Naveen"/>
          <w:rFonts w:ascii="Arial" w:cs="Arial" w:hAnsi="Arial" w:eastAsia="Arial"/>
          <w:b w:val="1"/>
          <w:bCs w:val="1"/>
          <w:color w:val="000000"/>
          <w:sz w:val="24"/>
          <w:szCs w:val="24"/>
          <w:u w:color="000000"/>
        </w:rPr>
      </w:pPr>
      <w:bookmarkStart w:name="_Toc197" w:id="6140"/>
      <w:ins w:id="6141" w:date="2019-06-17T11:03:36Z" w:author="Naveen">
        <w:r>
          <w:rPr>
            <w:rFonts w:ascii="Arial" w:hAnsi="Arial"/>
            <w:b w:val="1"/>
            <w:bCs w:val="1"/>
            <w:color w:val="000000"/>
            <w:sz w:val="24"/>
            <w:szCs w:val="24"/>
            <w:u w:color="000000"/>
            <w:rtl w:val="0"/>
            <w:lang w:val="en-US"/>
          </w:rPr>
          <w:t>Glossary:</w:t>
        </w:r>
      </w:ins>
      <w:bookmarkEnd w:id="6140"/>
    </w:p>
    <w:p>
      <w:pPr>
        <w:pStyle w:val="Body"/>
        <w:rPr>
          <w:ins w:id="6142" w:date="2019-06-17T11:03:36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143"/>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rPr>
          <w:ins w:id="6144" w:date="2019-06-17T11:03:37Z" w:author="Naveen"/>
          <w:rFonts w:ascii="Arial" w:cs="Arial" w:hAnsi="Arial" w:eastAsia="Arial"/>
          <w:b w:val="1"/>
          <w:bCs w:val="1"/>
        </w:rPr>
      </w:pPr>
    </w:p>
    <w:p>
      <w:pPr>
        <w:pStyle w:val="Body"/>
        <w:tabs>
          <w:tab w:val="left" w:pos="8647"/>
        </w:tabs>
        <w:rPr>
          <w:ins w:id="6145" w:date="2019-06-17T11:03:37Z" w:author="Naveen"/>
        </w:rPr>
      </w:pPr>
      <w:ins w:id="6146" w:date="2019-06-17T11:03:37Z" w:author="Naveen">
        <w:r>
          <w:rPr>
            <w:rtl w:val="0"/>
          </w:rPr>
          <w:t xml:space="preserve"> </w:t>
        </w:r>
      </w:ins>
    </w:p>
    <w:p>
      <w:pPr>
        <w:pStyle w:val="Body"/>
        <w:rPr>
          <w:ins w:id="6147" w:date="2019-06-17T11:03:37Z" w:author="Naveen"/>
        </w:rPr>
      </w:pPr>
    </w:p>
    <w:p>
      <w:pPr>
        <w:pStyle w:val="Body"/>
        <w:rPr>
          <w:ins w:id="6148" w:date="2019-06-17T11:03:37Z" w:author="Naveen"/>
        </w:rPr>
      </w:pPr>
    </w:p>
    <w:p>
      <w:pPr>
        <w:pStyle w:val="Body"/>
        <w:rPr>
          <w:ins w:id="6149" w:date="2019-06-17T11:03:37Z" w:author="Naveen"/>
        </w:rPr>
      </w:pPr>
      <w:ins w:id="6150" w:date="2019-06-17T11:03:37Z" w:author="Naveen">
        <w:r>
          <w:rPr/>
          <w:br w:type="textWrapping"/>
        </w:r>
      </w:ins>
      <w:commentRangeStart w:id="6151"/>
    </w:p>
    <w:p>
      <w:pPr>
        <w:pStyle w:val="Body"/>
        <w:jc w:val="right"/>
        <w:rPr>
          <w:ins w:id="6152" w:date="2019-06-17T11:03:37Z" w:author="Naveen"/>
          <w:rFonts w:ascii="Arial" w:cs="Arial" w:hAnsi="Arial" w:eastAsia="Arial"/>
          <w:b w:val="1"/>
          <w:bCs w:val="1"/>
          <w:color w:val="0000ff"/>
          <w:sz w:val="28"/>
          <w:szCs w:val="28"/>
          <w:u w:color="0000ff"/>
        </w:rPr>
      </w:pPr>
      <w:ins w:id="6153" w:date="2019-06-17T11:03:37Z" w:author="Naveen">
        <w:r>
          <w:rPr>
            <w:rFonts w:ascii="Arial" w:hAnsi="Arial"/>
            <w:b w:val="1"/>
            <w:bCs w:val="1"/>
            <w:color w:val="0000ff"/>
            <w:sz w:val="28"/>
            <w:szCs w:val="28"/>
            <w:u w:color="0000ff"/>
            <w:rtl w:val="0"/>
            <w:lang w:val="en-US"/>
          </w:rPr>
          <w:t>[Insert PROJECT or Service Name]</w:t>
        </w:r>
      </w:ins>
      <w:commentRangeEnd w:id="6151"/>
      <w:r>
        <w:commentReference w:id="6151"/>
      </w:r>
    </w:p>
    <w:p>
      <w:pPr>
        <w:pStyle w:val="Body"/>
        <w:jc w:val="right"/>
        <w:rPr>
          <w:ins w:id="6154" w:date="2019-06-17T11:03:37Z" w:author="Naveen"/>
          <w:rFonts w:ascii="Arial" w:cs="Arial" w:hAnsi="Arial" w:eastAsia="Arial"/>
          <w:b w:val="1"/>
          <w:bCs w:val="1"/>
          <w:sz w:val="28"/>
          <w:szCs w:val="28"/>
        </w:rPr>
      </w:pPr>
      <w:ins w:id="6155" w:date="2019-06-17T11:03:37Z" w:author="Naveen">
        <w:r>
          <w:rPr>
            <w:rFonts w:ascii="Arial" w:hAnsi="Arial"/>
            <w:b w:val="1"/>
            <w:bCs w:val="1"/>
            <w:sz w:val="28"/>
            <w:szCs w:val="28"/>
            <w:rtl w:val="0"/>
            <w:lang w:val="en-US"/>
          </w:rPr>
          <w:t>Penetration Test</w:t>
        </w:r>
      </w:ins>
    </w:p>
    <w:p>
      <w:pPr>
        <w:pStyle w:val="Body"/>
        <w:jc w:val="right"/>
        <w:rPr>
          <w:ins w:id="6156" w:date="2019-06-17T11:03:37Z" w:author="Naveen"/>
          <w:rFonts w:ascii="Arial" w:cs="Arial" w:hAnsi="Arial" w:eastAsia="Arial"/>
          <w:sz w:val="28"/>
          <w:szCs w:val="28"/>
        </w:rPr>
      </w:pPr>
      <w:ins w:id="6157" w:date="2019-06-17T11:03:37Z" w:author="Naveen">
        <w:r>
          <w:rPr>
            <w:rFonts w:ascii="Arial" w:hAnsi="Arial"/>
            <w:b w:val="1"/>
            <w:bCs w:val="1"/>
            <w:sz w:val="28"/>
            <w:szCs w:val="28"/>
            <w:rtl w:val="0"/>
            <w:lang w:val="en-US"/>
          </w:rPr>
          <w:t>Scoping Document</w:t>
        </w:r>
      </w:ins>
    </w:p>
    <w:p>
      <w:pPr>
        <w:pStyle w:val="Body"/>
        <w:jc w:val="right"/>
        <w:rPr>
          <w:ins w:id="6158" w:date="2019-06-17T11:03:37Z" w:author="Naveen"/>
          <w:rFonts w:ascii="Arial" w:cs="Arial" w:hAnsi="Arial" w:eastAsia="Arial"/>
          <w:sz w:val="28"/>
          <w:szCs w:val="28"/>
        </w:rPr>
      </w:pPr>
    </w:p>
    <w:p>
      <w:pPr>
        <w:pStyle w:val="Body"/>
        <w:jc w:val="right"/>
        <w:rPr>
          <w:ins w:id="6159" w:date="2019-06-17T11:03:37Z" w:author="Naveen"/>
          <w:rFonts w:ascii="Arial" w:cs="Arial" w:hAnsi="Arial" w:eastAsia="Arial"/>
          <w:sz w:val="28"/>
          <w:szCs w:val="28"/>
        </w:rPr>
      </w:pPr>
    </w:p>
    <w:p>
      <w:pPr>
        <w:pStyle w:val="Body"/>
        <w:jc w:val="right"/>
        <w:rPr>
          <w:ins w:id="6160" w:date="2019-06-17T11:03:37Z" w:author="Naveen"/>
          <w:rFonts w:ascii="Arial" w:cs="Arial" w:hAnsi="Arial" w:eastAsia="Arial"/>
          <w:b w:val="1"/>
          <w:bCs w:val="1"/>
          <w:color w:val="0000ff"/>
          <w:u w:color="0000ff"/>
        </w:rPr>
      </w:pPr>
      <w:ins w:id="6161" w:date="2019-06-17T11:03:37Z" w:author="Naveen">
        <w:r>
          <w:rPr>
            <w:rFonts w:ascii="Arial" w:hAnsi="Arial"/>
            <w:b w:val="1"/>
            <w:bCs w:val="1"/>
            <w:rtl w:val="0"/>
            <w:lang w:val="en-US"/>
          </w:rPr>
          <w:t xml:space="preserve">Origin/Author(s): </w:t>
        </w:r>
      </w:ins>
      <w:commentRangeStart w:id="6162"/>
      <w:ins w:id="6163" w:date="2019-06-17T11:03:37Z" w:author="Naveen">
        <w:r>
          <w:rPr>
            <w:rFonts w:ascii="Arial" w:hAnsi="Arial"/>
            <w:b w:val="1"/>
            <w:bCs w:val="1"/>
            <w:color w:val="0000ff"/>
            <w:u w:color="0000ff"/>
            <w:rtl w:val="0"/>
            <w:lang w:val="en-US"/>
          </w:rPr>
          <w:t>[Insert Author of document]</w:t>
        </w:r>
      </w:ins>
      <w:commentRangeEnd w:id="6162"/>
      <w:r>
        <w:commentReference w:id="6162"/>
      </w:r>
    </w:p>
    <w:p>
      <w:pPr>
        <w:pStyle w:val="Body"/>
        <w:jc w:val="right"/>
        <w:rPr>
          <w:ins w:id="6164" w:date="2019-06-17T11:03:37Z" w:author="Naveen"/>
          <w:rFonts w:ascii="Arial" w:cs="Arial" w:hAnsi="Arial" w:eastAsia="Arial"/>
          <w:b w:val="1"/>
          <w:bCs w:val="1"/>
          <w:color w:val="0000ff"/>
          <w:u w:color="0000ff"/>
        </w:rPr>
      </w:pPr>
    </w:p>
    <w:p>
      <w:pPr>
        <w:pStyle w:val="Body"/>
        <w:jc w:val="right"/>
        <w:rPr>
          <w:ins w:id="6165" w:date="2019-06-17T11:03:37Z" w:author="Naveen"/>
          <w:rFonts w:ascii="Arial" w:cs="Arial" w:hAnsi="Arial" w:eastAsia="Arial"/>
          <w:b w:val="1"/>
          <w:bCs w:val="1"/>
        </w:rPr>
      </w:pPr>
    </w:p>
    <w:p>
      <w:pPr>
        <w:pStyle w:val="Body"/>
        <w:jc w:val="right"/>
        <w:rPr>
          <w:ins w:id="6166" w:date="2019-06-17T11:03:37Z" w:author="Naveen"/>
          <w:rFonts w:ascii="Arial" w:cs="Arial" w:hAnsi="Arial" w:eastAsia="Arial"/>
          <w:b w:val="1"/>
          <w:bCs w:val="1"/>
          <w:color w:val="0000ff"/>
          <w:u w:color="0000ff"/>
        </w:rPr>
      </w:pPr>
      <w:ins w:id="6167" w:date="2019-06-17T11:03:37Z" w:author="Naveen">
        <w:r>
          <w:rPr>
            <w:rFonts w:ascii="Arial" w:hAnsi="Arial"/>
            <w:b w:val="1"/>
            <w:bCs w:val="1"/>
            <w:rtl w:val="0"/>
            <w:lang w:val="en-US"/>
          </w:rPr>
          <w:t xml:space="preserve">Date Approved: </w:t>
        </w:r>
      </w:ins>
      <w:commentRangeStart w:id="6168"/>
      <w:ins w:id="6169" w:date="2019-06-17T11:03:37Z" w:author="Naveen">
        <w:r>
          <w:rPr>
            <w:rFonts w:ascii="Arial" w:hAnsi="Arial"/>
            <w:b w:val="1"/>
            <w:bCs w:val="1"/>
            <w:color w:val="0000ff"/>
            <w:u w:color="0000ff"/>
            <w:rtl w:val="0"/>
            <w:lang w:val="en-US"/>
          </w:rPr>
          <w:t>[Insert approved date]</w:t>
        </w:r>
      </w:ins>
      <w:commentRangeEnd w:id="6168"/>
      <w:r>
        <w:commentReference w:id="6168"/>
      </w:r>
    </w:p>
    <w:p>
      <w:pPr>
        <w:pStyle w:val="Body"/>
        <w:jc w:val="right"/>
        <w:rPr>
          <w:ins w:id="6170" w:date="2019-06-17T11:03:37Z" w:author="Naveen"/>
          <w:rFonts w:ascii="Arial" w:cs="Arial" w:hAnsi="Arial" w:eastAsia="Arial"/>
          <w:b w:val="1"/>
          <w:bCs w:val="1"/>
        </w:rPr>
      </w:pPr>
    </w:p>
    <w:p>
      <w:pPr>
        <w:pStyle w:val="Body"/>
        <w:jc w:val="right"/>
        <w:rPr>
          <w:ins w:id="6171" w:date="2019-06-17T11:03:37Z" w:author="Naveen"/>
          <w:rFonts w:ascii="Arial" w:cs="Arial" w:hAnsi="Arial" w:eastAsia="Arial"/>
          <w:b w:val="1"/>
          <w:bCs w:val="1"/>
        </w:rPr>
      </w:pPr>
    </w:p>
    <w:p>
      <w:pPr>
        <w:pStyle w:val="Body"/>
        <w:jc w:val="right"/>
        <w:rPr>
          <w:ins w:id="6172" w:date="2019-06-17T11:03:37Z" w:author="Naveen"/>
          <w:rFonts w:ascii="Arial" w:cs="Arial" w:hAnsi="Arial" w:eastAsia="Arial"/>
          <w:b w:val="1"/>
          <w:bCs w:val="1"/>
        </w:rPr>
      </w:pPr>
      <w:ins w:id="6173" w:date="2019-06-17T11:03:37Z" w:author="Naveen">
        <w:r>
          <w:rPr>
            <w:rFonts w:ascii="Arial" w:hAnsi="Arial"/>
            <w:b w:val="1"/>
            <w:bCs w:val="1"/>
            <w:rtl w:val="0"/>
            <w:lang w:val="de-DE"/>
          </w:rPr>
          <w:t xml:space="preserve">Version: </w:t>
        </w:r>
      </w:ins>
      <w:commentRangeStart w:id="6174"/>
      <w:ins w:id="6175" w:date="2019-06-17T11:03:37Z" w:author="Naveen">
        <w:r>
          <w:rPr>
            <w:rFonts w:ascii="Arial" w:hAnsi="Arial"/>
            <w:b w:val="1"/>
            <w:bCs w:val="1"/>
            <w:color w:val="0000ff"/>
            <w:u w:color="0000ff"/>
            <w:rtl w:val="0"/>
            <w:lang w:val="en-US"/>
          </w:rPr>
          <w:t>[insert version number, this should reflect the change on page 3</w:t>
        </w:r>
      </w:ins>
      <w:commentRangeEnd w:id="6174"/>
      <w:r>
        <w:commentReference w:id="6174"/>
      </w:r>
      <w:ins w:id="6176" w:date="2019-06-17T11:03:37Z" w:author="Naveen">
        <w:r>
          <w:rPr>
            <w:rFonts w:ascii="Arial" w:hAnsi="Arial"/>
            <w:b w:val="1"/>
            <w:bCs w:val="1"/>
            <w:color w:val="0000ff"/>
            <w:u w:color="0000ff"/>
            <w:rtl w:val="0"/>
          </w:rPr>
          <w:t>]</w:t>
        </w:r>
      </w:ins>
    </w:p>
    <w:p>
      <w:pPr>
        <w:pStyle w:val="Body"/>
        <w:jc w:val="right"/>
        <w:rPr>
          <w:ins w:id="6177" w:date="2019-06-17T11:03:37Z" w:author="Naveen"/>
          <w:rFonts w:ascii="Arial" w:cs="Arial" w:hAnsi="Arial" w:eastAsia="Arial"/>
          <w:b w:val="1"/>
          <w:bCs w:val="1"/>
        </w:rPr>
      </w:pPr>
    </w:p>
    <w:p>
      <w:pPr>
        <w:pStyle w:val="Body"/>
        <w:jc w:val="right"/>
        <w:rPr>
          <w:ins w:id="6178" w:date="2019-06-17T11:03:37Z" w:author="Naveen"/>
          <w:rFonts w:ascii="Arial" w:cs="Arial" w:hAnsi="Arial" w:eastAsia="Arial"/>
          <w:b w:val="1"/>
          <w:bCs w:val="1"/>
        </w:rPr>
      </w:pPr>
    </w:p>
    <w:p>
      <w:pPr>
        <w:pStyle w:val="Body"/>
        <w:jc w:val="right"/>
        <w:rPr>
          <w:ins w:id="6179" w:date="2019-06-17T11:03:37Z" w:author="Naveen"/>
          <w:rFonts w:ascii="Arial" w:cs="Arial" w:hAnsi="Arial" w:eastAsia="Arial"/>
          <w:b w:val="1"/>
          <w:bCs w:val="1"/>
        </w:rPr>
      </w:pPr>
    </w:p>
    <w:p>
      <w:pPr>
        <w:pStyle w:val="Body"/>
        <w:jc w:val="right"/>
        <w:rPr>
          <w:ins w:id="6180" w:date="2019-06-17T11:03:37Z" w:author="Naveen"/>
          <w:rFonts w:ascii="Arial" w:cs="Arial" w:hAnsi="Arial" w:eastAsia="Arial"/>
          <w:b w:val="1"/>
          <w:bCs w:val="1"/>
        </w:rPr>
      </w:pPr>
    </w:p>
    <w:p>
      <w:pPr>
        <w:pStyle w:val="Body"/>
        <w:jc w:val="right"/>
        <w:rPr>
          <w:ins w:id="6181" w:date="2019-06-17T11:03:37Z" w:author="Naveen"/>
          <w:rFonts w:ascii="Arial" w:cs="Arial" w:hAnsi="Arial" w:eastAsia="Arial"/>
          <w:b w:val="1"/>
          <w:bCs w:val="1"/>
        </w:rPr>
      </w:pPr>
    </w:p>
    <w:p>
      <w:pPr>
        <w:pStyle w:val="Body"/>
        <w:jc w:val="right"/>
        <w:rPr>
          <w:ins w:id="6182" w:date="2019-06-17T11:03:37Z" w:author="Naveen"/>
          <w:rFonts w:ascii="Arial" w:cs="Arial" w:hAnsi="Arial" w:eastAsia="Arial"/>
          <w:b w:val="1"/>
          <w:bCs w:val="1"/>
        </w:rPr>
      </w:pPr>
    </w:p>
    <w:p>
      <w:pPr>
        <w:pStyle w:val="Body"/>
        <w:jc w:val="right"/>
        <w:rPr>
          <w:ins w:id="6183" w:date="2019-06-17T11:03:37Z" w:author="Naveen"/>
          <w:rFonts w:ascii="Arial" w:cs="Arial" w:hAnsi="Arial" w:eastAsia="Arial"/>
          <w:b w:val="1"/>
          <w:bCs w:val="1"/>
        </w:rPr>
      </w:pPr>
    </w:p>
    <w:p>
      <w:pPr>
        <w:pStyle w:val="Body"/>
        <w:jc w:val="right"/>
        <w:rPr>
          <w:ins w:id="6184" w:date="2019-06-17T11:03:37Z" w:author="Naveen"/>
          <w:rFonts w:ascii="Arial" w:cs="Arial" w:hAnsi="Arial" w:eastAsia="Arial"/>
          <w:b w:val="1"/>
          <w:bCs w:val="1"/>
        </w:rPr>
      </w:pPr>
    </w:p>
    <w:p>
      <w:pPr>
        <w:pStyle w:val="Body"/>
        <w:jc w:val="right"/>
        <w:rPr>
          <w:ins w:id="6185" w:date="2019-06-17T11:03:37Z" w:author="Naveen"/>
          <w:rFonts w:ascii="Arial" w:cs="Arial" w:hAnsi="Arial" w:eastAsia="Arial"/>
          <w:b w:val="1"/>
          <w:bCs w:val="1"/>
        </w:rPr>
      </w:pPr>
    </w:p>
    <w:p>
      <w:pPr>
        <w:pStyle w:val="Body"/>
        <w:jc w:val="right"/>
        <w:rPr>
          <w:ins w:id="6186" w:date="2019-06-17T11:03:37Z" w:author="Naveen"/>
          <w:rFonts w:ascii="Arial" w:cs="Arial" w:hAnsi="Arial" w:eastAsia="Arial"/>
          <w:b w:val="1"/>
          <w:bCs w:val="1"/>
        </w:rPr>
      </w:pPr>
    </w:p>
    <w:p>
      <w:pPr>
        <w:pStyle w:val="Body"/>
        <w:jc w:val="right"/>
        <w:rPr>
          <w:ins w:id="6187" w:date="2019-06-17T11:03:37Z" w:author="Naveen"/>
          <w:rFonts w:ascii="Arial" w:cs="Arial" w:hAnsi="Arial" w:eastAsia="Arial"/>
          <w:b w:val="1"/>
          <w:bCs w:val="1"/>
        </w:rPr>
      </w:pPr>
    </w:p>
    <w:p>
      <w:pPr>
        <w:pStyle w:val="Body"/>
        <w:jc w:val="right"/>
        <w:rPr>
          <w:ins w:id="6188" w:date="2019-06-17T11:03:37Z" w:author="Naveen"/>
          <w:rFonts w:ascii="Arial" w:cs="Arial" w:hAnsi="Arial" w:eastAsia="Arial"/>
          <w:b w:val="1"/>
          <w:bCs w:val="1"/>
        </w:rPr>
      </w:pPr>
    </w:p>
    <w:p>
      <w:pPr>
        <w:pStyle w:val="Body"/>
      </w:pPr>
      <w:ins w:id="6189" w:date="2019-06-17T11:03:37Z" w:author="Naveen">
        <w:r>
          <w:rPr>
            <w:rFonts w:ascii="Arial Unicode MS" w:cs="Arial Unicode MS" w:hAnsi="Arial Unicode MS" w:eastAsia="Arial Unicode MS"/>
            <w:b w:val="0"/>
            <w:bCs w:val="0"/>
            <w:i w:val="0"/>
            <w:iCs w:val="0"/>
          </w:rPr>
          <w:br w:type="page"/>
        </w:r>
      </w:ins>
    </w:p>
    <w:p>
      <w:pPr>
        <w:pStyle w:val="Body"/>
        <w:jc w:val="right"/>
        <w:rPr>
          <w:ins w:id="6190" w:date="2019-06-17T11:03:37Z" w:author="Naveen"/>
          <w:rFonts w:ascii="Arial" w:cs="Arial" w:hAnsi="Arial" w:eastAsia="Arial"/>
          <w:b w:val="1"/>
          <w:bCs w:val="1"/>
        </w:rPr>
      </w:pPr>
    </w:p>
    <w:p>
      <w:pPr>
        <w:pStyle w:val="Body"/>
        <w:jc w:val="right"/>
        <w:rPr>
          <w:ins w:id="6191" w:date="2019-06-17T11:03:37Z" w:author="Naveen"/>
          <w:rFonts w:ascii="Arial" w:cs="Arial" w:hAnsi="Arial" w:eastAsia="Arial"/>
          <w:b w:val="1"/>
          <w:bCs w:val="1"/>
        </w:rPr>
      </w:pPr>
    </w:p>
    <w:p>
      <w:pPr>
        <w:pStyle w:val="TOC Heading"/>
        <w:rPr>
          <w:ins w:id="6192" w:date="2019-06-17T11:03:37Z" w:author="Naveen"/>
          <w:rFonts w:ascii="Helvetica" w:cs="Helvetica" w:hAnsi="Helvetica" w:eastAsia="Helvetica"/>
          <w:b w:val="1"/>
          <w:bCs w:val="1"/>
          <w:color w:val="000000"/>
          <w:u w:color="000000"/>
        </w:rPr>
      </w:pPr>
      <w:ins w:id="6193" w:date="2019-06-17T11:03:37Z" w:author="Naveen">
        <w:r>
          <w:rPr>
            <w:rFonts w:ascii="Helvetica" w:hAnsi="Helvetica"/>
            <w:b w:val="1"/>
            <w:bCs w:val="1"/>
            <w:color w:val="000000"/>
            <w:u w:color="000000"/>
            <w:rtl w:val="0"/>
            <w:lang w:val="en-US"/>
          </w:rPr>
          <w:t>Contents</w:t>
        </w:r>
      </w:ins>
    </w:p>
    <w:p>
      <w:pPr>
        <w:pStyle w:val="Body"/>
      </w:pPr>
      <w:r>
        <w:rPr>
          <w:b w:val="1"/>
          <w:bCs w:val="1"/>
          <w:color w:val="000000"/>
          <w:u w:color="000000"/>
        </w:rPr>
        <w:fldChar w:fldCharType="begin" w:fldLock="0"/>
      </w:r>
      <w:r>
        <w:rPr>
          <w:b w:val="1"/>
          <w:bCs w:val="1"/>
          <w:color w:val="000000"/>
          <w:u w:color="000000"/>
        </w:rPr>
        <w:instrText xml:space="preserve"> TOC \o 1-2 </w:instrText>
      </w:r>
      <w:r>
        <w:rPr>
          <w:b w:val="1"/>
          <w:bCs w:val="1"/>
          <w:color w:val="000000"/>
          <w:u w:color="000000"/>
        </w:rPr>
        <w:fldChar w:fldCharType="separate" w:fldLock="0"/>
      </w:r>
    </w:p>
    <w:p>
      <w:pPr>
        <w:pStyle w:val="TOC 1"/>
      </w:pPr>
      <w:r>
        <w:rPr>
          <w:rtl w:val="0"/>
        </w:rPr>
        <w:t>Document control</w:t>
        <w:tab/>
      </w:r>
      <w:r>
        <w:rPr/>
        <w:fldChar w:fldCharType="begin" w:fldLock="0"/>
      </w:r>
      <w:r>
        <w:instrText xml:space="preserve"> PAGEREF _Toc \h </w:instrText>
      </w:r>
      <w:r>
        <w:rPr/>
        <w:fldChar w:fldCharType="separate" w:fldLock="0"/>
      </w:r>
      <w:r>
        <w:rPr>
          <w:rtl w:val="0"/>
        </w:rPr>
        <w:t>8</w:t>
      </w:r>
      <w:r>
        <w:rPr/>
        <w:fldChar w:fldCharType="end" w:fldLock="0"/>
      </w:r>
    </w:p>
    <w:p>
      <w:pPr>
        <w:pStyle w:val="TOC 1"/>
      </w:pPr>
      <w:r>
        <w:rPr>
          <w:rtl w:val="0"/>
        </w:rPr>
        <w:t>1.  Introduction</w:t>
        <w:tab/>
      </w:r>
      <w:r>
        <w:rPr/>
        <w:fldChar w:fldCharType="begin" w:fldLock="0"/>
      </w:r>
      <w:r>
        <w:instrText xml:space="preserve"> PAGEREF _Toc1 \h </w:instrText>
      </w:r>
      <w:r>
        <w:rPr/>
        <w:fldChar w:fldCharType="separate" w:fldLock="0"/>
      </w:r>
      <w:r>
        <w:rPr>
          <w:rtl w:val="0"/>
        </w:rPr>
        <w:t>9</w:t>
      </w:r>
      <w:r>
        <w:rPr/>
        <w:fldChar w:fldCharType="end" w:fldLock="0"/>
      </w:r>
    </w:p>
    <w:p>
      <w:pPr>
        <w:pStyle w:val="TOC 2"/>
      </w:pPr>
      <w:r>
        <w:rPr>
          <w:rtl w:val="0"/>
        </w:rPr>
        <w:t>1.1  Overview</w:t>
        <w:tab/>
      </w:r>
      <w:r>
        <w:rPr/>
        <w:fldChar w:fldCharType="begin" w:fldLock="0"/>
      </w:r>
      <w:r>
        <w:instrText xml:space="preserve"> PAGEREF _Toc2 \h </w:instrText>
      </w:r>
      <w:r>
        <w:rPr/>
        <w:fldChar w:fldCharType="separate" w:fldLock="0"/>
      </w:r>
      <w:r>
        <w:rPr>
          <w:rtl w:val="0"/>
        </w:rPr>
        <w:t>9</w:t>
      </w:r>
      <w:r>
        <w:rPr/>
        <w:fldChar w:fldCharType="end" w:fldLock="0"/>
      </w:r>
    </w:p>
    <w:p>
      <w:pPr>
        <w:pStyle w:val="TOC 2"/>
      </w:pPr>
      <w:r>
        <w:rPr>
          <w:rtl w:val="0"/>
        </w:rPr>
        <w:t>1.2  Location</w:t>
        <w:tab/>
      </w:r>
      <w:r>
        <w:rPr/>
        <w:fldChar w:fldCharType="begin" w:fldLock="0"/>
      </w:r>
      <w:r>
        <w:instrText xml:space="preserve"> PAGEREF _Toc3 \h </w:instrText>
      </w:r>
      <w:r>
        <w:rPr/>
        <w:fldChar w:fldCharType="separate" w:fldLock="0"/>
      </w:r>
      <w:r>
        <w:rPr>
          <w:rtl w:val="0"/>
        </w:rPr>
        <w:t>9</w:t>
      </w:r>
      <w:r>
        <w:rPr/>
        <w:fldChar w:fldCharType="end" w:fldLock="0"/>
      </w:r>
    </w:p>
    <w:p>
      <w:pPr>
        <w:pStyle w:val="TOC 2"/>
      </w:pPr>
      <w:r>
        <w:rPr>
          <w:rtl w:val="0"/>
        </w:rPr>
        <w:t>1.3  Dates of Testing</w:t>
        <w:tab/>
      </w:r>
      <w:r>
        <w:rPr/>
        <w:fldChar w:fldCharType="begin" w:fldLock="0"/>
      </w:r>
      <w:r>
        <w:instrText xml:space="preserve"> PAGEREF _Toc4 \h </w:instrText>
      </w:r>
      <w:r>
        <w:rPr/>
        <w:fldChar w:fldCharType="separate" w:fldLock="0"/>
      </w:r>
      <w:r>
        <w:rPr>
          <w:rtl w:val="0"/>
        </w:rPr>
        <w:t>9</w:t>
      </w:r>
      <w:r>
        <w:rPr/>
        <w:fldChar w:fldCharType="end" w:fldLock="0"/>
      </w:r>
    </w:p>
    <w:p>
      <w:pPr>
        <w:pStyle w:val="TOC 2"/>
      </w:pPr>
      <w:r>
        <w:rPr>
          <w:rtl w:val="0"/>
        </w:rPr>
        <w:t>1.4  General</w:t>
        <w:tab/>
      </w:r>
      <w:r>
        <w:rPr/>
        <w:fldChar w:fldCharType="begin" w:fldLock="0"/>
      </w:r>
      <w:r>
        <w:instrText xml:space="preserve"> PAGEREF _Toc5 \h </w:instrText>
      </w:r>
      <w:r>
        <w:rPr/>
        <w:fldChar w:fldCharType="separate" w:fldLock="0"/>
      </w:r>
      <w:r>
        <w:rPr>
          <w:rtl w:val="0"/>
        </w:rPr>
        <w:t>9</w:t>
      </w:r>
      <w:r>
        <w:rPr/>
        <w:fldChar w:fldCharType="end" w:fldLock="0"/>
      </w:r>
    </w:p>
    <w:p>
      <w:pPr>
        <w:pStyle w:val="TOC 1"/>
      </w:pPr>
      <w:r>
        <w:rPr>
          <w:rtl w:val="0"/>
        </w:rPr>
        <w:t>2.  Background &amp; technical Information</w:t>
        <w:tab/>
      </w:r>
      <w:r>
        <w:rPr/>
        <w:fldChar w:fldCharType="begin" w:fldLock="0"/>
      </w:r>
      <w:r>
        <w:instrText xml:space="preserve"> PAGEREF _Toc6 \h </w:instrText>
      </w:r>
      <w:r>
        <w:rPr/>
        <w:fldChar w:fldCharType="separate" w:fldLock="0"/>
      </w:r>
      <w:r>
        <w:rPr>
          <w:rtl w:val="0"/>
        </w:rPr>
        <w:t>10</w:t>
      </w:r>
      <w:r>
        <w:rPr/>
        <w:fldChar w:fldCharType="end" w:fldLock="0"/>
      </w:r>
    </w:p>
    <w:p>
      <w:pPr>
        <w:pStyle w:val="TOC 1"/>
      </w:pPr>
      <w:r>
        <w:rPr>
          <w:rtl w:val="0"/>
        </w:rPr>
        <w:t>3.  Scope</w:t>
        <w:tab/>
      </w:r>
      <w:r>
        <w:rPr/>
        <w:fldChar w:fldCharType="begin" w:fldLock="0"/>
      </w:r>
      <w:r>
        <w:instrText xml:space="preserve"> PAGEREF _Toc7 \h </w:instrText>
      </w:r>
      <w:r>
        <w:rPr/>
        <w:fldChar w:fldCharType="separate" w:fldLock="0"/>
      </w:r>
      <w:r>
        <w:rPr>
          <w:rtl w:val="0"/>
        </w:rPr>
        <w:t>11</w:t>
      </w:r>
      <w:r>
        <w:rPr/>
        <w:fldChar w:fldCharType="end" w:fldLock="0"/>
      </w:r>
    </w:p>
    <w:p>
      <w:pPr>
        <w:pStyle w:val="TOC 2"/>
      </w:pPr>
      <w:r>
        <w:rPr>
          <w:rtl w:val="0"/>
        </w:rPr>
        <w:t>3.1  Target Area List</w:t>
        <w:tab/>
      </w:r>
      <w:r>
        <w:rPr/>
        <w:fldChar w:fldCharType="begin" w:fldLock="0"/>
      </w:r>
      <w:r>
        <w:instrText xml:space="preserve"> PAGEREF _Toc8 \h </w:instrText>
      </w:r>
      <w:r>
        <w:rPr/>
        <w:fldChar w:fldCharType="separate" w:fldLock="0"/>
      </w:r>
      <w:r>
        <w:rPr>
          <w:rtl w:val="0"/>
        </w:rPr>
        <w:t>17</w:t>
      </w:r>
      <w:r>
        <w:rPr/>
        <w:fldChar w:fldCharType="end" w:fldLock="0"/>
      </w:r>
    </w:p>
    <w:p>
      <w:pPr>
        <w:pStyle w:val="TOC 2"/>
      </w:pPr>
      <w:r>
        <w:rPr>
          <w:rtl w:val="0"/>
        </w:rPr>
        <w:t>3.2  Security targets out-of-scope</w:t>
        <w:tab/>
      </w:r>
      <w:r>
        <w:rPr/>
        <w:fldChar w:fldCharType="begin" w:fldLock="0"/>
      </w:r>
      <w:r>
        <w:instrText xml:space="preserve"> PAGEREF _Toc9 \h </w:instrText>
      </w:r>
      <w:r>
        <w:rPr/>
        <w:fldChar w:fldCharType="separate" w:fldLock="0"/>
      </w:r>
      <w:r>
        <w:rPr>
          <w:rtl w:val="0"/>
        </w:rPr>
        <w:t>18</w:t>
      </w:r>
      <w:r>
        <w:rPr/>
        <w:fldChar w:fldCharType="end" w:fldLock="0"/>
      </w:r>
    </w:p>
    <w:p>
      <w:pPr>
        <w:pStyle w:val="TOC 2"/>
      </w:pPr>
      <w:r>
        <w:rPr>
          <w:rtl w:val="0"/>
        </w:rPr>
        <w:t>3.3  Principle security concerns</w:t>
        <w:tab/>
      </w:r>
      <w:r>
        <w:rPr/>
        <w:fldChar w:fldCharType="begin" w:fldLock="0"/>
      </w:r>
      <w:r>
        <w:instrText xml:space="preserve"> PAGEREF _Toc10 \h </w:instrText>
      </w:r>
      <w:r>
        <w:rPr/>
        <w:fldChar w:fldCharType="separate" w:fldLock="0"/>
      </w:r>
      <w:r>
        <w:rPr>
          <w:rtl w:val="0"/>
        </w:rPr>
        <w:t>18</w:t>
      </w:r>
      <w:r>
        <w:rPr/>
        <w:fldChar w:fldCharType="end" w:fldLock="0"/>
      </w:r>
    </w:p>
    <w:p>
      <w:pPr>
        <w:pStyle w:val="TOC 1"/>
      </w:pPr>
      <w:r>
        <w:rPr>
          <w:rtl w:val="0"/>
        </w:rPr>
        <w:t>4. Test specifics</w:t>
        <w:tab/>
      </w:r>
      <w:r>
        <w:rPr/>
        <w:fldChar w:fldCharType="begin" w:fldLock="0"/>
      </w:r>
      <w:r>
        <w:instrText xml:space="preserve"> PAGEREF _Toc11 \h </w:instrText>
      </w:r>
      <w:r>
        <w:rPr/>
        <w:fldChar w:fldCharType="separate" w:fldLock="0"/>
      </w:r>
      <w:r>
        <w:rPr>
          <w:rtl w:val="0"/>
        </w:rPr>
        <w:t>20</w:t>
      </w:r>
      <w:r>
        <w:rPr/>
        <w:fldChar w:fldCharType="end" w:fldLock="0"/>
      </w:r>
    </w:p>
    <w:p>
      <w:pPr>
        <w:pStyle w:val="TOC 2"/>
      </w:pPr>
      <w:r>
        <w:rPr>
          <w:rtl w:val="0"/>
        </w:rPr>
        <w:t>4.1  Daily reporting</w:t>
        <w:tab/>
      </w:r>
      <w:r>
        <w:rPr/>
        <w:fldChar w:fldCharType="begin" w:fldLock="0"/>
      </w:r>
      <w:r>
        <w:instrText xml:space="preserve"> PAGEREF _Toc12 \h </w:instrText>
      </w:r>
      <w:r>
        <w:rPr/>
        <w:fldChar w:fldCharType="separate" w:fldLock="0"/>
      </w:r>
      <w:r>
        <w:rPr>
          <w:rtl w:val="0"/>
        </w:rPr>
        <w:t>20</w:t>
      </w:r>
      <w:r>
        <w:rPr/>
        <w:fldChar w:fldCharType="end" w:fldLock="0"/>
      </w:r>
    </w:p>
    <w:p>
      <w:pPr>
        <w:pStyle w:val="TOC 2"/>
      </w:pPr>
      <w:r>
        <w:rPr>
          <w:rtl w:val="0"/>
        </w:rPr>
        <w:t>4.2  Final report</w:t>
        <w:tab/>
      </w:r>
      <w:r>
        <w:rPr/>
        <w:fldChar w:fldCharType="begin" w:fldLock="0"/>
      </w:r>
      <w:r>
        <w:instrText xml:space="preserve"> PAGEREF _Toc13 \h </w:instrText>
      </w:r>
      <w:r>
        <w:rPr/>
        <w:fldChar w:fldCharType="separate" w:fldLock="0"/>
      </w:r>
      <w:r>
        <w:rPr>
          <w:rtl w:val="0"/>
        </w:rPr>
        <w:t>20</w:t>
      </w:r>
      <w:r>
        <w:rPr/>
        <w:fldChar w:fldCharType="end" w:fldLock="0"/>
      </w:r>
    </w:p>
    <w:p>
      <w:pPr>
        <w:pStyle w:val="TOC 2"/>
      </w:pPr>
      <w:r>
        <w:rPr>
          <w:rtl w:val="0"/>
        </w:rPr>
        <w:t>4.3  Assumptions</w:t>
        <w:tab/>
      </w:r>
      <w:r>
        <w:rPr/>
        <w:fldChar w:fldCharType="begin" w:fldLock="0"/>
      </w:r>
      <w:r>
        <w:instrText xml:space="preserve"> PAGEREF _Toc14 \h </w:instrText>
      </w:r>
      <w:r>
        <w:rPr/>
        <w:fldChar w:fldCharType="separate" w:fldLock="0"/>
      </w:r>
      <w:r>
        <w:rPr>
          <w:rtl w:val="0"/>
        </w:rPr>
        <w:t>21</w:t>
      </w:r>
      <w:r>
        <w:rPr/>
        <w:fldChar w:fldCharType="end" w:fldLock="0"/>
      </w:r>
    </w:p>
    <w:p>
      <w:pPr>
        <w:pStyle w:val="TOC 1"/>
      </w:pPr>
      <w:r>
        <w:rPr>
          <w:rtl w:val="0"/>
        </w:rPr>
        <w:t>Appendices</w:t>
        <w:tab/>
      </w:r>
      <w:r>
        <w:rPr/>
        <w:fldChar w:fldCharType="begin" w:fldLock="0"/>
      </w:r>
      <w:r>
        <w:instrText xml:space="preserve"> PAGEREF _Toc15 \h </w:instrText>
      </w:r>
      <w:r>
        <w:rPr/>
        <w:fldChar w:fldCharType="separate" w:fldLock="0"/>
      </w:r>
      <w:r>
        <w:rPr>
          <w:rtl w:val="0"/>
        </w:rPr>
        <w:t>23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_Toc16 \h </w:instrText>
      </w:r>
      <w:r>
        <w:rPr/>
        <w:fldChar w:fldCharType="separate" w:fldLock="0"/>
      </w:r>
      <w:r>
        <w:rPr>
          <w:rtl w:val="0"/>
        </w:rPr>
        <w:t>23</w:t>
      </w:r>
      <w:r>
        <w:rPr/>
        <w:fldChar w:fldCharType="end" w:fldLock="0"/>
      </w:r>
    </w:p>
    <w:p>
      <w:pPr>
        <w:pStyle w:val="TOC 2"/>
      </w:pPr>
      <w:r>
        <w:rPr>
          <w:rtl w:val="0"/>
        </w:rPr>
        <w:t>Appendix 2 – Application flows/user journey</w:t>
        <w:tab/>
      </w:r>
      <w:r>
        <w:rPr/>
        <w:fldChar w:fldCharType="begin" w:fldLock="0"/>
      </w:r>
      <w:r>
        <w:instrText xml:space="preserve"> PAGEREF _Toc17 \h </w:instrText>
      </w:r>
      <w:r>
        <w:rPr/>
        <w:fldChar w:fldCharType="separate" w:fldLock="0"/>
      </w:r>
      <w:r>
        <w:rPr>
          <w:rtl w:val="0"/>
        </w:rPr>
        <w:t>23</w:t>
      </w:r>
      <w:r>
        <w:rPr/>
        <w:fldChar w:fldCharType="end" w:fldLock="0"/>
      </w:r>
    </w:p>
    <w:p>
      <w:pPr>
        <w:pStyle w:val="TOC 2"/>
      </w:pPr>
      <w:r>
        <w:rPr>
          <w:rtl w:val="0"/>
        </w:rPr>
        <w:t>Appendix 3 – Application screenshots</w:t>
        <w:tab/>
      </w:r>
      <w:r>
        <w:rPr/>
        <w:fldChar w:fldCharType="begin" w:fldLock="0"/>
      </w:r>
      <w:r>
        <w:instrText xml:space="preserve"> PAGEREF _Toc18 \h </w:instrText>
      </w:r>
      <w:r>
        <w:rPr/>
        <w:fldChar w:fldCharType="separate" w:fldLock="0"/>
      </w:r>
      <w:r>
        <w:rPr>
          <w:rtl w:val="0"/>
        </w:rPr>
        <w:t>23</w:t>
      </w:r>
      <w:r>
        <w:rPr/>
        <w:fldChar w:fldCharType="end" w:fldLock="0"/>
      </w:r>
    </w:p>
    <w:p>
      <w:pPr>
        <w:pStyle w:val="TOC 2"/>
      </w:pPr>
      <w:r>
        <w:rPr>
          <w:rtl w:val="0"/>
        </w:rPr>
        <w:t>Appendix 4 – NTA Monitor scoping questionnaire</w:t>
        <w:tab/>
      </w:r>
      <w:r>
        <w:rPr/>
        <w:fldChar w:fldCharType="begin" w:fldLock="0"/>
      </w:r>
      <w:r>
        <w:instrText xml:space="preserve"> PAGEREF _Toc19 \h </w:instrText>
      </w:r>
      <w:r>
        <w:rPr/>
        <w:fldChar w:fldCharType="separate" w:fldLock="0"/>
      </w:r>
      <w:r>
        <w:rPr>
          <w:rtl w:val="0"/>
        </w:rPr>
        <w:t>23</w:t>
      </w:r>
      <w:r>
        <w:rPr/>
        <w:fldChar w:fldCharType="end" w:fldLock="0"/>
      </w:r>
    </w:p>
    <w:p>
      <w:pPr>
        <w:pStyle w:val="TOC 2"/>
      </w:pPr>
      <w:r>
        <w:rPr>
          <w:rtl w:val="0"/>
        </w:rPr>
        <w:t>Appendix 5 – NTA Monitor test plan</w:t>
        <w:tab/>
      </w:r>
      <w:r>
        <w:rPr/>
        <w:fldChar w:fldCharType="begin" w:fldLock="0"/>
      </w:r>
      <w:r>
        <w:instrText xml:space="preserve"> PAGEREF _Toc20 \h </w:instrText>
      </w:r>
      <w:r>
        <w:rPr/>
        <w:fldChar w:fldCharType="separate" w:fldLock="0"/>
      </w:r>
      <w:r>
        <w:rPr>
          <w:rtl w:val="0"/>
        </w:rPr>
        <w:t>23</w:t>
      </w:r>
      <w:r>
        <w:rPr/>
        <w:fldChar w:fldCharType="end" w:fldLock="0"/>
      </w:r>
    </w:p>
    <w:p>
      <w:pPr>
        <w:pStyle w:val="TOC 2"/>
      </w:pPr>
      <w:r>
        <w:rPr>
          <w:rtl w:val="0"/>
        </w:rPr>
        <w:t>Glossary:</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Document control</w:t>
        <w:tab/>
      </w:r>
      <w:r>
        <w:rPr/>
        <w:fldChar w:fldCharType="begin" w:fldLock="0"/>
      </w:r>
      <w:r>
        <w:instrText xml:space="preserve"> PAGEREF _Toc22 \h </w:instrText>
      </w:r>
      <w:r>
        <w:rPr/>
        <w:fldChar w:fldCharType="separate" w:fldLock="0"/>
      </w:r>
      <w:r>
        <w:rPr>
          <w:rtl w:val="0"/>
        </w:rPr>
        <w:t>32</w:t>
      </w:r>
      <w:r>
        <w:rPr/>
        <w:fldChar w:fldCharType="end" w:fldLock="0"/>
      </w:r>
    </w:p>
    <w:p>
      <w:pPr>
        <w:pStyle w:val="TOC 1"/>
      </w:pPr>
      <w:r>
        <w:rPr>
          <w:rtl w:val="0"/>
        </w:rPr>
        <w:t>1.  Introduction</w:t>
        <w:tab/>
      </w:r>
      <w:r>
        <w:rPr/>
        <w:fldChar w:fldCharType="begin" w:fldLock="0"/>
      </w:r>
      <w:r>
        <w:instrText xml:space="preserve"> PAGEREF _Toc23 \h </w:instrText>
      </w:r>
      <w:r>
        <w:rPr/>
        <w:fldChar w:fldCharType="separate" w:fldLock="0"/>
      </w:r>
      <w:r>
        <w:rPr>
          <w:rtl w:val="0"/>
        </w:rPr>
        <w:t>33</w:t>
      </w:r>
      <w:r>
        <w:rPr/>
        <w:fldChar w:fldCharType="end" w:fldLock="0"/>
      </w:r>
    </w:p>
    <w:p>
      <w:pPr>
        <w:pStyle w:val="TOC 2"/>
      </w:pPr>
      <w:r>
        <w:rPr>
          <w:rtl w:val="0"/>
        </w:rPr>
        <w:t>1.1  Overview</w:t>
        <w:tab/>
      </w:r>
      <w:r>
        <w:rPr/>
        <w:fldChar w:fldCharType="begin" w:fldLock="0"/>
      </w:r>
      <w:r>
        <w:instrText xml:space="preserve"> PAGEREF _Toc24 \h </w:instrText>
      </w:r>
      <w:r>
        <w:rPr/>
        <w:fldChar w:fldCharType="separate" w:fldLock="0"/>
      </w:r>
      <w:r>
        <w:rPr>
          <w:rtl w:val="0"/>
        </w:rPr>
        <w:t>33</w:t>
      </w:r>
      <w:r>
        <w:rPr/>
        <w:fldChar w:fldCharType="end" w:fldLock="0"/>
      </w:r>
    </w:p>
    <w:p>
      <w:pPr>
        <w:pStyle w:val="TOC 2"/>
      </w:pPr>
      <w:r>
        <w:rPr>
          <w:rtl w:val="0"/>
        </w:rPr>
        <w:t>1.2  Location</w:t>
        <w:tab/>
      </w:r>
      <w:r>
        <w:rPr/>
        <w:fldChar w:fldCharType="begin" w:fldLock="0"/>
      </w:r>
      <w:r>
        <w:instrText xml:space="preserve"> PAGEREF _Toc25 \h </w:instrText>
      </w:r>
      <w:r>
        <w:rPr/>
        <w:fldChar w:fldCharType="separate" w:fldLock="0"/>
      </w:r>
      <w:r>
        <w:rPr>
          <w:rtl w:val="0"/>
        </w:rPr>
        <w:t>33</w:t>
      </w:r>
      <w:r>
        <w:rPr/>
        <w:fldChar w:fldCharType="end" w:fldLock="0"/>
      </w:r>
    </w:p>
    <w:p>
      <w:pPr>
        <w:pStyle w:val="TOC 2"/>
      </w:pPr>
      <w:r>
        <w:rPr>
          <w:rtl w:val="0"/>
        </w:rPr>
        <w:t>1.3  Dates of Testing</w:t>
        <w:tab/>
      </w:r>
      <w:r>
        <w:rPr/>
        <w:fldChar w:fldCharType="begin" w:fldLock="0"/>
      </w:r>
      <w:r>
        <w:instrText xml:space="preserve"> PAGEREF _Toc26 \h </w:instrText>
      </w:r>
      <w:r>
        <w:rPr/>
        <w:fldChar w:fldCharType="separate" w:fldLock="0"/>
      </w:r>
      <w:r>
        <w:rPr>
          <w:rtl w:val="0"/>
        </w:rPr>
        <w:t>33</w:t>
      </w:r>
      <w:r>
        <w:rPr/>
        <w:fldChar w:fldCharType="end" w:fldLock="0"/>
      </w:r>
    </w:p>
    <w:p>
      <w:pPr>
        <w:pStyle w:val="TOC 2"/>
      </w:pPr>
      <w:r>
        <w:rPr>
          <w:rtl w:val="0"/>
        </w:rPr>
        <w:t>1.4  General</w:t>
        <w:tab/>
      </w:r>
      <w:r>
        <w:rPr/>
        <w:fldChar w:fldCharType="begin" w:fldLock="0"/>
      </w:r>
      <w:r>
        <w:instrText xml:space="preserve"> PAGEREF _Toc27 \h </w:instrText>
      </w:r>
      <w:r>
        <w:rPr/>
        <w:fldChar w:fldCharType="separate" w:fldLock="0"/>
      </w:r>
      <w:r>
        <w:rPr>
          <w:rtl w:val="0"/>
        </w:rPr>
        <w:t>33</w:t>
      </w:r>
      <w:r>
        <w:rPr/>
        <w:fldChar w:fldCharType="end" w:fldLock="0"/>
      </w:r>
    </w:p>
    <w:p>
      <w:pPr>
        <w:pStyle w:val="TOC 1"/>
      </w:pPr>
      <w:r>
        <w:rPr>
          <w:rtl w:val="0"/>
        </w:rPr>
        <w:t>2.  Background &amp; technical Information</w:t>
        <w:tab/>
      </w:r>
      <w:r>
        <w:rPr/>
        <w:fldChar w:fldCharType="begin" w:fldLock="0"/>
      </w:r>
      <w:r>
        <w:instrText xml:space="preserve"> PAGEREF _Toc28 \h </w:instrText>
      </w:r>
      <w:r>
        <w:rPr/>
        <w:fldChar w:fldCharType="separate" w:fldLock="0"/>
      </w:r>
      <w:r>
        <w:rPr>
          <w:rtl w:val="0"/>
        </w:rPr>
        <w:t>34</w:t>
      </w:r>
      <w:r>
        <w:rPr/>
        <w:fldChar w:fldCharType="end" w:fldLock="0"/>
      </w:r>
    </w:p>
    <w:p>
      <w:pPr>
        <w:pStyle w:val="TOC 1"/>
      </w:pPr>
      <w:r>
        <w:rPr>
          <w:rtl w:val="0"/>
        </w:rPr>
        <w:t>3.  Scope</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pPr>
      <w:r>
        <w:rPr>
          <w:rtl w:val="0"/>
        </w:rPr>
        <w:t>3.1  Target Area List</w:t>
        <w:tab/>
      </w:r>
      <w:r>
        <w:rPr/>
        <w:fldChar w:fldCharType="begin" w:fldLock="0"/>
      </w:r>
      <w:r>
        <w:instrText xml:space="preserve"> PAGEREF _Toc30 \h </w:instrText>
      </w:r>
      <w:r>
        <w:rPr/>
        <w:fldChar w:fldCharType="separate" w:fldLock="0"/>
      </w:r>
      <w:r>
        <w:rPr>
          <w:rtl w:val="0"/>
        </w:rPr>
        <w:t>41</w:t>
      </w:r>
      <w:r>
        <w:rPr/>
        <w:fldChar w:fldCharType="end" w:fldLock="0"/>
      </w:r>
    </w:p>
    <w:p>
      <w:pPr>
        <w:pStyle w:val="TOC 2"/>
      </w:pPr>
      <w:r>
        <w:rPr>
          <w:rtl w:val="0"/>
        </w:rPr>
        <w:t>3.2  Security targets out-of-scope</w:t>
        <w:tab/>
      </w:r>
      <w:r>
        <w:rPr/>
        <w:fldChar w:fldCharType="begin" w:fldLock="0"/>
      </w:r>
      <w:r>
        <w:instrText xml:space="preserve"> PAGEREF _Toc31 \h </w:instrText>
      </w:r>
      <w:r>
        <w:rPr/>
        <w:fldChar w:fldCharType="separate" w:fldLock="0"/>
      </w:r>
      <w:r>
        <w:rPr>
          <w:rtl w:val="0"/>
        </w:rPr>
        <w:t>42</w:t>
      </w:r>
      <w:r>
        <w:rPr/>
        <w:fldChar w:fldCharType="end" w:fldLock="0"/>
      </w:r>
    </w:p>
    <w:p>
      <w:pPr>
        <w:pStyle w:val="TOC 2"/>
      </w:pPr>
      <w:r>
        <w:rPr>
          <w:rtl w:val="0"/>
        </w:rPr>
        <w:t>3.3  Principle security concerns</w:t>
        <w:tab/>
      </w:r>
      <w:r>
        <w:rPr/>
        <w:fldChar w:fldCharType="begin" w:fldLock="0"/>
      </w:r>
      <w:r>
        <w:instrText xml:space="preserve"> PAGEREF _Toc32 \h </w:instrText>
      </w:r>
      <w:r>
        <w:rPr/>
        <w:fldChar w:fldCharType="separate" w:fldLock="0"/>
      </w:r>
      <w:r>
        <w:rPr>
          <w:rtl w:val="0"/>
        </w:rPr>
        <w:t>42</w:t>
      </w:r>
      <w:r>
        <w:rPr/>
        <w:fldChar w:fldCharType="end" w:fldLock="0"/>
      </w:r>
    </w:p>
    <w:p>
      <w:pPr>
        <w:pStyle w:val="TOC 1"/>
      </w:pPr>
      <w:r>
        <w:rPr>
          <w:rtl w:val="0"/>
        </w:rPr>
        <w:t>4. Test specifics</w:t>
        <w:tab/>
      </w:r>
      <w:r>
        <w:rPr/>
        <w:fldChar w:fldCharType="begin" w:fldLock="0"/>
      </w:r>
      <w:r>
        <w:instrText xml:space="preserve"> PAGEREF _Toc33 \h </w:instrText>
      </w:r>
      <w:r>
        <w:rPr/>
        <w:fldChar w:fldCharType="separate" w:fldLock="0"/>
      </w:r>
      <w:r>
        <w:rPr>
          <w:rtl w:val="0"/>
        </w:rPr>
        <w:t>44</w:t>
      </w:r>
      <w:r>
        <w:rPr/>
        <w:fldChar w:fldCharType="end" w:fldLock="0"/>
      </w:r>
    </w:p>
    <w:p>
      <w:pPr>
        <w:pStyle w:val="TOC 2"/>
      </w:pPr>
      <w:r>
        <w:rPr>
          <w:rtl w:val="0"/>
        </w:rPr>
        <w:t>4.1  Daily reporting</w:t>
        <w:tab/>
      </w:r>
      <w:r>
        <w:rPr/>
        <w:fldChar w:fldCharType="begin" w:fldLock="0"/>
      </w:r>
      <w:r>
        <w:instrText xml:space="preserve"> PAGEREF _Toc34 \h </w:instrText>
      </w:r>
      <w:r>
        <w:rPr/>
        <w:fldChar w:fldCharType="separate" w:fldLock="0"/>
      </w:r>
      <w:r>
        <w:rPr>
          <w:rtl w:val="0"/>
        </w:rPr>
        <w:t>44</w:t>
      </w:r>
      <w:r>
        <w:rPr/>
        <w:fldChar w:fldCharType="end" w:fldLock="0"/>
      </w:r>
    </w:p>
    <w:p>
      <w:pPr>
        <w:pStyle w:val="TOC 2"/>
      </w:pPr>
      <w:r>
        <w:rPr>
          <w:rtl w:val="0"/>
        </w:rPr>
        <w:t>4.2  Final report</w:t>
        <w:tab/>
      </w:r>
      <w:r>
        <w:rPr/>
        <w:fldChar w:fldCharType="begin" w:fldLock="0"/>
      </w:r>
      <w:r>
        <w:instrText xml:space="preserve"> PAGEREF _Toc35 \h </w:instrText>
      </w:r>
      <w:r>
        <w:rPr/>
        <w:fldChar w:fldCharType="separate" w:fldLock="0"/>
      </w:r>
      <w:r>
        <w:rPr>
          <w:rtl w:val="0"/>
        </w:rPr>
        <w:t>44</w:t>
      </w:r>
      <w:r>
        <w:rPr/>
        <w:fldChar w:fldCharType="end" w:fldLock="0"/>
      </w:r>
    </w:p>
    <w:p>
      <w:pPr>
        <w:pStyle w:val="TOC 2"/>
      </w:pPr>
      <w:r>
        <w:rPr>
          <w:rtl w:val="0"/>
        </w:rPr>
        <w:t>4.3  Assumptions</w:t>
        <w:tab/>
      </w:r>
      <w:r>
        <w:rPr/>
        <w:fldChar w:fldCharType="begin" w:fldLock="0"/>
      </w:r>
      <w:r>
        <w:instrText xml:space="preserve"> PAGEREF _Toc36 \h </w:instrText>
      </w:r>
      <w:r>
        <w:rPr/>
        <w:fldChar w:fldCharType="separate" w:fldLock="0"/>
      </w:r>
      <w:r>
        <w:rPr>
          <w:rtl w:val="0"/>
        </w:rPr>
        <w:t>45</w:t>
      </w:r>
      <w:r>
        <w:rPr/>
        <w:fldChar w:fldCharType="end" w:fldLock="0"/>
      </w:r>
    </w:p>
    <w:p>
      <w:pPr>
        <w:pStyle w:val="TOC 1"/>
      </w:pPr>
      <w:r>
        <w:rPr>
          <w:rtl w:val="0"/>
        </w:rPr>
        <w:t>Appendices</w:t>
        <w:tab/>
      </w:r>
      <w:r>
        <w:rPr/>
        <w:fldChar w:fldCharType="begin" w:fldLock="0"/>
      </w:r>
      <w:r>
        <w:instrText xml:space="preserve"> PAGEREF _Toc37 \h </w:instrText>
      </w:r>
      <w:r>
        <w:rPr/>
        <w:fldChar w:fldCharType="separate" w:fldLock="0"/>
      </w:r>
      <w:r>
        <w:rPr>
          <w:rtl w:val="0"/>
        </w:rPr>
        <w:t>47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_Toc38 \h </w:instrText>
      </w:r>
      <w:r>
        <w:rPr/>
        <w:fldChar w:fldCharType="separate" w:fldLock="0"/>
      </w:r>
      <w:r>
        <w:rPr>
          <w:rtl w:val="0"/>
        </w:rPr>
        <w:t>47</w:t>
      </w:r>
      <w:r>
        <w:rPr/>
        <w:fldChar w:fldCharType="end" w:fldLock="0"/>
      </w:r>
    </w:p>
    <w:p>
      <w:pPr>
        <w:pStyle w:val="TOC 2"/>
      </w:pPr>
      <w:r>
        <w:rPr>
          <w:rtl w:val="0"/>
        </w:rPr>
        <w:t>Appendix 2 – Application flows/user journey</w:t>
        <w:tab/>
      </w:r>
      <w:r>
        <w:rPr/>
        <w:fldChar w:fldCharType="begin" w:fldLock="0"/>
      </w:r>
      <w:r>
        <w:instrText xml:space="preserve"> PAGEREF _Toc39 \h </w:instrText>
      </w:r>
      <w:r>
        <w:rPr/>
        <w:fldChar w:fldCharType="separate" w:fldLock="0"/>
      </w:r>
      <w:r>
        <w:rPr>
          <w:rtl w:val="0"/>
        </w:rPr>
        <w:t>47</w:t>
      </w:r>
      <w:r>
        <w:rPr/>
        <w:fldChar w:fldCharType="end" w:fldLock="0"/>
      </w:r>
    </w:p>
    <w:p>
      <w:pPr>
        <w:pStyle w:val="TOC 2"/>
      </w:pPr>
      <w:r>
        <w:rPr>
          <w:rtl w:val="0"/>
        </w:rPr>
        <w:t>Appendix 3 – Application screenshots</w:t>
        <w:tab/>
      </w:r>
      <w:r>
        <w:rPr/>
        <w:fldChar w:fldCharType="begin" w:fldLock="0"/>
      </w:r>
      <w:r>
        <w:instrText xml:space="preserve"> PAGEREF _Toc40 \h </w:instrText>
      </w:r>
      <w:r>
        <w:rPr/>
        <w:fldChar w:fldCharType="separate" w:fldLock="0"/>
      </w:r>
      <w:r>
        <w:rPr>
          <w:rtl w:val="0"/>
        </w:rPr>
        <w:t>47</w:t>
      </w:r>
      <w:r>
        <w:rPr/>
        <w:fldChar w:fldCharType="end" w:fldLock="0"/>
      </w:r>
    </w:p>
    <w:p>
      <w:pPr>
        <w:pStyle w:val="TOC 2"/>
      </w:pPr>
      <w:r>
        <w:rPr>
          <w:rtl w:val="0"/>
        </w:rPr>
        <w:t>Appendix 4 – NTA Monitor scoping questionnaire</w:t>
        <w:tab/>
      </w:r>
      <w:r>
        <w:rPr/>
        <w:fldChar w:fldCharType="begin" w:fldLock="0"/>
      </w:r>
      <w:r>
        <w:instrText xml:space="preserve"> PAGEREF _Toc41 \h </w:instrText>
      </w:r>
      <w:r>
        <w:rPr/>
        <w:fldChar w:fldCharType="separate" w:fldLock="0"/>
      </w:r>
      <w:r>
        <w:rPr>
          <w:rtl w:val="0"/>
        </w:rPr>
        <w:t>47</w:t>
      </w:r>
      <w:r>
        <w:rPr/>
        <w:fldChar w:fldCharType="end" w:fldLock="0"/>
      </w:r>
    </w:p>
    <w:p>
      <w:pPr>
        <w:pStyle w:val="TOC 2"/>
      </w:pPr>
      <w:r>
        <w:rPr>
          <w:rtl w:val="0"/>
        </w:rPr>
        <w:t>Appendix 5 – NTA Monitor test plan</w:t>
        <w:tab/>
      </w:r>
      <w:r>
        <w:rPr/>
        <w:fldChar w:fldCharType="begin" w:fldLock="0"/>
      </w:r>
      <w:r>
        <w:instrText xml:space="preserve"> PAGEREF _Toc42 \h </w:instrText>
      </w:r>
      <w:r>
        <w:rPr/>
        <w:fldChar w:fldCharType="separate" w:fldLock="0"/>
      </w:r>
      <w:r>
        <w:rPr>
          <w:rtl w:val="0"/>
        </w:rPr>
        <w:t>47</w:t>
      </w:r>
      <w:r>
        <w:rPr/>
        <w:fldChar w:fldCharType="end" w:fldLock="0"/>
      </w:r>
    </w:p>
    <w:p>
      <w:pPr>
        <w:pStyle w:val="TOC 2"/>
      </w:pPr>
      <w:r>
        <w:rPr>
          <w:rtl w:val="0"/>
        </w:rPr>
        <w:t>Glossary:</w:t>
        <w:tab/>
      </w:r>
      <w:r>
        <w:rPr/>
        <w:fldChar w:fldCharType="begin" w:fldLock="0"/>
      </w:r>
      <w:r>
        <w:instrText xml:space="preserve"> PAGEREF _Toc43 \h </w:instrText>
      </w:r>
      <w:r>
        <w:rPr/>
        <w:fldChar w:fldCharType="separate" w:fldLock="0"/>
      </w:r>
      <w:r>
        <w:rPr>
          <w:rtl w:val="0"/>
        </w:rPr>
        <w:t>48</w:t>
      </w:r>
      <w:r>
        <w:rPr/>
        <w:fldChar w:fldCharType="end" w:fldLock="0"/>
      </w:r>
    </w:p>
    <w:p>
      <w:pPr>
        <w:pStyle w:val="TOC 1"/>
      </w:pPr>
      <w:r>
        <w:rPr>
          <w:rtl w:val="0"/>
        </w:rPr>
        <w:t>Document control</w:t>
        <w:tab/>
      </w:r>
      <w:r>
        <w:rPr/>
        <w:fldChar w:fldCharType="begin" w:fldLock="0"/>
      </w:r>
      <w:r>
        <w:instrText xml:space="preserve"> PAGEREF _Toc44 \h </w:instrText>
      </w:r>
      <w:r>
        <w:rPr/>
        <w:fldChar w:fldCharType="separate" w:fldLock="0"/>
      </w:r>
      <w:r>
        <w:rPr>
          <w:rtl w:val="0"/>
        </w:rPr>
        <w:t>56</w:t>
      </w:r>
      <w:r>
        <w:rPr/>
        <w:fldChar w:fldCharType="end" w:fldLock="0"/>
      </w:r>
    </w:p>
    <w:p>
      <w:pPr>
        <w:pStyle w:val="TOC 1"/>
      </w:pPr>
      <w:r>
        <w:rPr>
          <w:rtl w:val="0"/>
        </w:rPr>
        <w:t>1.  Introduction</w:t>
        <w:tab/>
      </w:r>
      <w:r>
        <w:rPr/>
        <w:fldChar w:fldCharType="begin" w:fldLock="0"/>
      </w:r>
      <w:r>
        <w:instrText xml:space="preserve"> PAGEREF _Toc45 \h </w:instrText>
      </w:r>
      <w:r>
        <w:rPr/>
        <w:fldChar w:fldCharType="separate" w:fldLock="0"/>
      </w:r>
      <w:r>
        <w:rPr>
          <w:rtl w:val="0"/>
        </w:rPr>
        <w:t>57</w:t>
      </w:r>
      <w:r>
        <w:rPr/>
        <w:fldChar w:fldCharType="end" w:fldLock="0"/>
      </w:r>
    </w:p>
    <w:p>
      <w:pPr>
        <w:pStyle w:val="TOC 2"/>
      </w:pPr>
      <w:r>
        <w:rPr>
          <w:rtl w:val="0"/>
        </w:rPr>
        <w:t>1.1  Overview</w:t>
        <w:tab/>
      </w:r>
      <w:r>
        <w:rPr/>
        <w:fldChar w:fldCharType="begin" w:fldLock="0"/>
      </w:r>
      <w:r>
        <w:instrText xml:space="preserve"> PAGEREF _Toc46 \h </w:instrText>
      </w:r>
      <w:r>
        <w:rPr/>
        <w:fldChar w:fldCharType="separate" w:fldLock="0"/>
      </w:r>
      <w:r>
        <w:rPr>
          <w:rtl w:val="0"/>
        </w:rPr>
        <w:t>57</w:t>
      </w:r>
      <w:r>
        <w:rPr/>
        <w:fldChar w:fldCharType="end" w:fldLock="0"/>
      </w:r>
    </w:p>
    <w:p>
      <w:pPr>
        <w:pStyle w:val="TOC 2"/>
      </w:pPr>
      <w:r>
        <w:rPr>
          <w:rtl w:val="0"/>
        </w:rPr>
        <w:t>1.2  Location</w:t>
        <w:tab/>
      </w:r>
      <w:r>
        <w:rPr/>
        <w:fldChar w:fldCharType="begin" w:fldLock="0"/>
      </w:r>
      <w:r>
        <w:instrText xml:space="preserve"> PAGEREF _Toc47 \h </w:instrText>
      </w:r>
      <w:r>
        <w:rPr/>
        <w:fldChar w:fldCharType="separate" w:fldLock="0"/>
      </w:r>
      <w:r>
        <w:rPr>
          <w:rtl w:val="0"/>
        </w:rPr>
        <w:t>57</w:t>
      </w:r>
      <w:r>
        <w:rPr/>
        <w:fldChar w:fldCharType="end" w:fldLock="0"/>
      </w:r>
    </w:p>
    <w:p>
      <w:pPr>
        <w:pStyle w:val="TOC 2"/>
      </w:pPr>
      <w:r>
        <w:rPr>
          <w:rtl w:val="0"/>
        </w:rPr>
        <w:t>1.3  Dates of Testing</w:t>
        <w:tab/>
      </w:r>
      <w:r>
        <w:rPr/>
        <w:fldChar w:fldCharType="begin" w:fldLock="0"/>
      </w:r>
      <w:r>
        <w:instrText xml:space="preserve"> PAGEREF _Toc48 \h </w:instrText>
      </w:r>
      <w:r>
        <w:rPr/>
        <w:fldChar w:fldCharType="separate" w:fldLock="0"/>
      </w:r>
      <w:r>
        <w:rPr>
          <w:rtl w:val="0"/>
        </w:rPr>
        <w:t>57</w:t>
      </w:r>
      <w:r>
        <w:rPr/>
        <w:fldChar w:fldCharType="end" w:fldLock="0"/>
      </w:r>
    </w:p>
    <w:p>
      <w:pPr>
        <w:pStyle w:val="TOC 2"/>
      </w:pPr>
      <w:r>
        <w:rPr>
          <w:rtl w:val="0"/>
        </w:rPr>
        <w:t>1.4  General</w:t>
        <w:tab/>
      </w:r>
      <w:r>
        <w:rPr/>
        <w:fldChar w:fldCharType="begin" w:fldLock="0"/>
      </w:r>
      <w:r>
        <w:instrText xml:space="preserve"> PAGEREF _Toc49 \h </w:instrText>
      </w:r>
      <w:r>
        <w:rPr/>
        <w:fldChar w:fldCharType="separate" w:fldLock="0"/>
      </w:r>
      <w:r>
        <w:rPr>
          <w:rtl w:val="0"/>
        </w:rPr>
        <w:t>57</w:t>
      </w:r>
      <w:r>
        <w:rPr/>
        <w:fldChar w:fldCharType="end" w:fldLock="0"/>
      </w:r>
    </w:p>
    <w:p>
      <w:pPr>
        <w:pStyle w:val="TOC 1"/>
      </w:pPr>
      <w:r>
        <w:rPr>
          <w:rtl w:val="0"/>
        </w:rPr>
        <w:t>2.  Background &amp; technical Information</w:t>
        <w:tab/>
      </w:r>
      <w:r>
        <w:rPr/>
        <w:fldChar w:fldCharType="begin" w:fldLock="0"/>
      </w:r>
      <w:r>
        <w:instrText xml:space="preserve"> PAGEREF _Toc50 \h </w:instrText>
      </w:r>
      <w:r>
        <w:rPr/>
        <w:fldChar w:fldCharType="separate" w:fldLock="0"/>
      </w:r>
      <w:r>
        <w:rPr>
          <w:rtl w:val="0"/>
        </w:rPr>
        <w:t>58</w:t>
      </w:r>
      <w:r>
        <w:rPr/>
        <w:fldChar w:fldCharType="end" w:fldLock="0"/>
      </w:r>
    </w:p>
    <w:p>
      <w:pPr>
        <w:pStyle w:val="TOC 1"/>
      </w:pPr>
      <w:r>
        <w:rPr>
          <w:rtl w:val="0"/>
        </w:rPr>
        <w:t>3.  Scope</w:t>
        <w:tab/>
      </w:r>
      <w:r>
        <w:rPr/>
        <w:fldChar w:fldCharType="begin" w:fldLock="0"/>
      </w:r>
      <w:r>
        <w:instrText xml:space="preserve"> PAGEREF _Toc51 \h </w:instrText>
      </w:r>
      <w:r>
        <w:rPr/>
        <w:fldChar w:fldCharType="separate" w:fldLock="0"/>
      </w:r>
      <w:r>
        <w:rPr>
          <w:rtl w:val="0"/>
        </w:rPr>
        <w:t>59</w:t>
      </w:r>
      <w:r>
        <w:rPr/>
        <w:fldChar w:fldCharType="end" w:fldLock="0"/>
      </w:r>
    </w:p>
    <w:p>
      <w:pPr>
        <w:pStyle w:val="TOC 2"/>
      </w:pPr>
      <w:r>
        <w:rPr>
          <w:rtl w:val="0"/>
        </w:rPr>
        <w:t>3.1  Target Area List</w:t>
        <w:tab/>
      </w:r>
      <w:r>
        <w:rPr/>
        <w:fldChar w:fldCharType="begin" w:fldLock="0"/>
      </w:r>
      <w:r>
        <w:instrText xml:space="preserve"> PAGEREF _Toc52 \h </w:instrText>
      </w:r>
      <w:r>
        <w:rPr/>
        <w:fldChar w:fldCharType="separate" w:fldLock="0"/>
      </w:r>
      <w:r>
        <w:rPr>
          <w:rtl w:val="0"/>
        </w:rPr>
        <w:t>65</w:t>
      </w:r>
      <w:r>
        <w:rPr/>
        <w:fldChar w:fldCharType="end" w:fldLock="0"/>
      </w:r>
    </w:p>
    <w:p>
      <w:pPr>
        <w:pStyle w:val="TOC 2"/>
      </w:pPr>
      <w:r>
        <w:rPr>
          <w:rtl w:val="0"/>
        </w:rPr>
        <w:t>3.2  Security targets out-of-scope</w:t>
        <w:tab/>
      </w:r>
      <w:r>
        <w:rPr/>
        <w:fldChar w:fldCharType="begin" w:fldLock="0"/>
      </w:r>
      <w:r>
        <w:instrText xml:space="preserve"> PAGEREF _Toc53 \h </w:instrText>
      </w:r>
      <w:r>
        <w:rPr/>
        <w:fldChar w:fldCharType="separate" w:fldLock="0"/>
      </w:r>
      <w:r>
        <w:rPr>
          <w:rtl w:val="0"/>
        </w:rPr>
        <w:t>66</w:t>
      </w:r>
      <w:r>
        <w:rPr/>
        <w:fldChar w:fldCharType="end" w:fldLock="0"/>
      </w:r>
    </w:p>
    <w:p>
      <w:pPr>
        <w:pStyle w:val="TOC 2"/>
      </w:pPr>
      <w:r>
        <w:rPr>
          <w:rtl w:val="0"/>
        </w:rPr>
        <w:t>3.3  Principle security concerns</w:t>
        <w:tab/>
      </w:r>
      <w:r>
        <w:rPr/>
        <w:fldChar w:fldCharType="begin" w:fldLock="0"/>
      </w:r>
      <w:r>
        <w:instrText xml:space="preserve"> PAGEREF _Toc54 \h </w:instrText>
      </w:r>
      <w:r>
        <w:rPr/>
        <w:fldChar w:fldCharType="separate" w:fldLock="0"/>
      </w:r>
      <w:r>
        <w:rPr>
          <w:rtl w:val="0"/>
        </w:rPr>
        <w:t>66</w:t>
      </w:r>
      <w:r>
        <w:rPr/>
        <w:fldChar w:fldCharType="end" w:fldLock="0"/>
      </w:r>
    </w:p>
    <w:p>
      <w:pPr>
        <w:pStyle w:val="TOC 1"/>
      </w:pPr>
      <w:r>
        <w:rPr>
          <w:rtl w:val="0"/>
        </w:rPr>
        <w:t>4. Test specifics</w:t>
        <w:tab/>
      </w:r>
      <w:r>
        <w:rPr/>
        <w:fldChar w:fldCharType="begin" w:fldLock="0"/>
      </w:r>
      <w:r>
        <w:instrText xml:space="preserve"> PAGEREF _Toc55 \h </w:instrText>
      </w:r>
      <w:r>
        <w:rPr/>
        <w:fldChar w:fldCharType="separate" w:fldLock="0"/>
      </w:r>
      <w:r>
        <w:rPr>
          <w:rtl w:val="0"/>
        </w:rPr>
        <w:t>68</w:t>
      </w:r>
      <w:r>
        <w:rPr/>
        <w:fldChar w:fldCharType="end" w:fldLock="0"/>
      </w:r>
    </w:p>
    <w:p>
      <w:pPr>
        <w:pStyle w:val="TOC 2"/>
      </w:pPr>
      <w:r>
        <w:rPr>
          <w:rtl w:val="0"/>
        </w:rPr>
        <w:t>4.1  Daily reporting</w:t>
        <w:tab/>
      </w:r>
      <w:r>
        <w:rPr/>
        <w:fldChar w:fldCharType="begin" w:fldLock="0"/>
      </w:r>
      <w:r>
        <w:instrText xml:space="preserve"> PAGEREF _Toc56 \h </w:instrText>
      </w:r>
      <w:r>
        <w:rPr/>
        <w:fldChar w:fldCharType="separate" w:fldLock="0"/>
      </w:r>
      <w:r>
        <w:rPr>
          <w:rtl w:val="0"/>
        </w:rPr>
        <w:t>68</w:t>
      </w:r>
      <w:r>
        <w:rPr/>
        <w:fldChar w:fldCharType="end" w:fldLock="0"/>
      </w:r>
    </w:p>
    <w:p>
      <w:pPr>
        <w:pStyle w:val="TOC 2"/>
      </w:pPr>
      <w:r>
        <w:rPr>
          <w:rtl w:val="0"/>
        </w:rPr>
        <w:t>4.2  Final report</w:t>
        <w:tab/>
      </w:r>
      <w:r>
        <w:rPr/>
        <w:fldChar w:fldCharType="begin" w:fldLock="0"/>
      </w:r>
      <w:r>
        <w:instrText xml:space="preserve"> PAGEREF _Toc57 \h </w:instrText>
      </w:r>
      <w:r>
        <w:rPr/>
        <w:fldChar w:fldCharType="separate" w:fldLock="0"/>
      </w:r>
      <w:r>
        <w:rPr>
          <w:rtl w:val="0"/>
        </w:rPr>
        <w:t>68</w:t>
      </w:r>
      <w:r>
        <w:rPr/>
        <w:fldChar w:fldCharType="end" w:fldLock="0"/>
      </w:r>
    </w:p>
    <w:p>
      <w:pPr>
        <w:pStyle w:val="TOC 2"/>
      </w:pPr>
      <w:r>
        <w:rPr>
          <w:rtl w:val="0"/>
        </w:rPr>
        <w:t>4.3  Assumptions</w:t>
        <w:tab/>
      </w:r>
      <w:r>
        <w:rPr/>
        <w:fldChar w:fldCharType="begin" w:fldLock="0"/>
      </w:r>
      <w:r>
        <w:instrText xml:space="preserve"> PAGEREF _Toc58 \h </w:instrText>
      </w:r>
      <w:r>
        <w:rPr/>
        <w:fldChar w:fldCharType="separate" w:fldLock="0"/>
      </w:r>
      <w:r>
        <w:rPr>
          <w:rtl w:val="0"/>
        </w:rPr>
        <w:t>69</w:t>
      </w:r>
      <w:r>
        <w:rPr/>
        <w:fldChar w:fldCharType="end" w:fldLock="0"/>
      </w:r>
    </w:p>
    <w:p>
      <w:pPr>
        <w:pStyle w:val="TOC 1"/>
      </w:pPr>
      <w:r>
        <w:rPr>
          <w:rtl w:val="0"/>
        </w:rPr>
        <w:t>Appendices</w:t>
        <w:tab/>
      </w:r>
      <w:r>
        <w:rPr/>
        <w:fldChar w:fldCharType="begin" w:fldLock="0"/>
      </w:r>
      <w:r>
        <w:instrText xml:space="preserve"> PAGEREF _Toc59 \h </w:instrText>
      </w:r>
      <w:r>
        <w:rPr/>
        <w:fldChar w:fldCharType="separate" w:fldLock="0"/>
      </w:r>
      <w:r>
        <w:rPr>
          <w:rtl w:val="0"/>
        </w:rPr>
        <w:t>71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_Toc60 \h </w:instrText>
      </w:r>
      <w:r>
        <w:rPr/>
        <w:fldChar w:fldCharType="separate" w:fldLock="0"/>
      </w:r>
      <w:r>
        <w:rPr>
          <w:rtl w:val="0"/>
        </w:rPr>
        <w:t>71</w:t>
      </w:r>
      <w:r>
        <w:rPr/>
        <w:fldChar w:fldCharType="end" w:fldLock="0"/>
      </w:r>
    </w:p>
    <w:p>
      <w:pPr>
        <w:pStyle w:val="TOC 2"/>
      </w:pPr>
      <w:r>
        <w:rPr>
          <w:rtl w:val="0"/>
        </w:rPr>
        <w:t>Appendix 2 – Application flows/user journey</w:t>
        <w:tab/>
      </w:r>
      <w:r>
        <w:rPr/>
        <w:fldChar w:fldCharType="begin" w:fldLock="0"/>
      </w:r>
      <w:r>
        <w:instrText xml:space="preserve"> PAGEREF _Toc61 \h </w:instrText>
      </w:r>
      <w:r>
        <w:rPr/>
        <w:fldChar w:fldCharType="separate" w:fldLock="0"/>
      </w:r>
      <w:r>
        <w:rPr>
          <w:rtl w:val="0"/>
        </w:rPr>
        <w:t>71</w:t>
      </w:r>
      <w:r>
        <w:rPr/>
        <w:fldChar w:fldCharType="end" w:fldLock="0"/>
      </w:r>
    </w:p>
    <w:p>
      <w:pPr>
        <w:pStyle w:val="TOC 2"/>
      </w:pPr>
      <w:r>
        <w:rPr>
          <w:rtl w:val="0"/>
        </w:rPr>
        <w:t>Appendix 3 – Application screenshots</w:t>
        <w:tab/>
      </w:r>
      <w:r>
        <w:rPr/>
        <w:fldChar w:fldCharType="begin" w:fldLock="0"/>
      </w:r>
      <w:r>
        <w:instrText xml:space="preserve"> PAGEREF _Toc62 \h </w:instrText>
      </w:r>
      <w:r>
        <w:rPr/>
        <w:fldChar w:fldCharType="separate" w:fldLock="0"/>
      </w:r>
      <w:r>
        <w:rPr>
          <w:rtl w:val="0"/>
        </w:rPr>
        <w:t>71</w:t>
      </w:r>
      <w:r>
        <w:rPr/>
        <w:fldChar w:fldCharType="end" w:fldLock="0"/>
      </w:r>
    </w:p>
    <w:p>
      <w:pPr>
        <w:pStyle w:val="TOC 2"/>
      </w:pPr>
      <w:r>
        <w:rPr>
          <w:rtl w:val="0"/>
        </w:rPr>
        <w:t>Appendix 4 – NTA Monitor scoping questionnaire</w:t>
        <w:tab/>
      </w:r>
      <w:r>
        <w:rPr/>
        <w:fldChar w:fldCharType="begin" w:fldLock="0"/>
      </w:r>
      <w:r>
        <w:instrText xml:space="preserve"> PAGEREF _Toc63 \h </w:instrText>
      </w:r>
      <w:r>
        <w:rPr/>
        <w:fldChar w:fldCharType="separate" w:fldLock="0"/>
      </w:r>
      <w:r>
        <w:rPr>
          <w:rtl w:val="0"/>
        </w:rPr>
        <w:t>71</w:t>
      </w:r>
      <w:r>
        <w:rPr/>
        <w:fldChar w:fldCharType="end" w:fldLock="0"/>
      </w:r>
    </w:p>
    <w:p>
      <w:pPr>
        <w:pStyle w:val="TOC 2"/>
      </w:pPr>
      <w:r>
        <w:rPr>
          <w:rtl w:val="0"/>
        </w:rPr>
        <w:t>Appendix 5 – NTA Monitor test plan</w:t>
        <w:tab/>
      </w:r>
      <w:r>
        <w:rPr/>
        <w:fldChar w:fldCharType="begin" w:fldLock="0"/>
      </w:r>
      <w:r>
        <w:instrText xml:space="preserve"> PAGEREF _Toc64 \h </w:instrText>
      </w:r>
      <w:r>
        <w:rPr/>
        <w:fldChar w:fldCharType="separate" w:fldLock="0"/>
      </w:r>
      <w:r>
        <w:rPr>
          <w:rtl w:val="0"/>
        </w:rPr>
        <w:t>71</w:t>
      </w:r>
      <w:r>
        <w:rPr/>
        <w:fldChar w:fldCharType="end" w:fldLock="0"/>
      </w:r>
    </w:p>
    <w:p>
      <w:pPr>
        <w:pStyle w:val="TOC 2"/>
      </w:pPr>
      <w:r>
        <w:rPr>
          <w:rtl w:val="0"/>
        </w:rPr>
        <w:t>Glossary:</w:t>
        <w:tab/>
      </w:r>
      <w:r>
        <w:rPr/>
        <w:fldChar w:fldCharType="begin" w:fldLock="0"/>
      </w:r>
      <w:r>
        <w:instrText xml:space="preserve"> PAGEREF _Toc65 \h </w:instrText>
      </w:r>
      <w:r>
        <w:rPr/>
        <w:fldChar w:fldCharType="separate" w:fldLock="0"/>
      </w:r>
      <w:r>
        <w:rPr>
          <w:rtl w:val="0"/>
        </w:rPr>
        <w:t>72</w:t>
      </w:r>
      <w:r>
        <w:rPr/>
        <w:fldChar w:fldCharType="end" w:fldLock="0"/>
      </w:r>
    </w:p>
    <w:p>
      <w:pPr>
        <w:pStyle w:val="TOC 1"/>
      </w:pPr>
      <w:r>
        <w:rPr>
          <w:rtl w:val="0"/>
        </w:rPr>
        <w:t>Document control</w:t>
        <w:tab/>
      </w:r>
      <w:r>
        <w:rPr/>
        <w:fldChar w:fldCharType="begin" w:fldLock="0"/>
      </w:r>
      <w:r>
        <w:instrText xml:space="preserve"> PAGEREF _Toc66 \h </w:instrText>
      </w:r>
      <w:r>
        <w:rPr/>
        <w:fldChar w:fldCharType="separate" w:fldLock="0"/>
      </w:r>
      <w:r>
        <w:rPr>
          <w:rtl w:val="0"/>
        </w:rPr>
        <w:t>80</w:t>
      </w:r>
      <w:r>
        <w:rPr/>
        <w:fldChar w:fldCharType="end" w:fldLock="0"/>
      </w:r>
    </w:p>
    <w:p>
      <w:pPr>
        <w:pStyle w:val="TOC 1"/>
      </w:pPr>
      <w:r>
        <w:rPr>
          <w:rtl w:val="0"/>
        </w:rPr>
        <w:t>1.  Introduction</w:t>
        <w:tab/>
      </w:r>
      <w:r>
        <w:rPr/>
        <w:fldChar w:fldCharType="begin" w:fldLock="0"/>
      </w:r>
      <w:r>
        <w:instrText xml:space="preserve"> PAGEREF _Toc67 \h </w:instrText>
      </w:r>
      <w:r>
        <w:rPr/>
        <w:fldChar w:fldCharType="separate" w:fldLock="0"/>
      </w:r>
      <w:r>
        <w:rPr>
          <w:rtl w:val="0"/>
        </w:rPr>
        <w:t>81</w:t>
      </w:r>
      <w:r>
        <w:rPr/>
        <w:fldChar w:fldCharType="end" w:fldLock="0"/>
      </w:r>
    </w:p>
    <w:p>
      <w:pPr>
        <w:pStyle w:val="TOC 2"/>
      </w:pPr>
      <w:r>
        <w:rPr>
          <w:rtl w:val="0"/>
        </w:rPr>
        <w:t>1.1  Overview</w:t>
        <w:tab/>
      </w:r>
      <w:r>
        <w:rPr/>
        <w:fldChar w:fldCharType="begin" w:fldLock="0"/>
      </w:r>
      <w:r>
        <w:instrText xml:space="preserve"> PAGEREF _Toc68 \h </w:instrText>
      </w:r>
      <w:r>
        <w:rPr/>
        <w:fldChar w:fldCharType="separate" w:fldLock="0"/>
      </w:r>
      <w:r>
        <w:rPr>
          <w:rtl w:val="0"/>
        </w:rPr>
        <w:t>81</w:t>
      </w:r>
      <w:r>
        <w:rPr/>
        <w:fldChar w:fldCharType="end" w:fldLock="0"/>
      </w:r>
    </w:p>
    <w:p>
      <w:pPr>
        <w:pStyle w:val="TOC 2"/>
      </w:pPr>
      <w:r>
        <w:rPr>
          <w:rtl w:val="0"/>
        </w:rPr>
        <w:t>1.2  Location</w:t>
        <w:tab/>
      </w:r>
      <w:r>
        <w:rPr/>
        <w:fldChar w:fldCharType="begin" w:fldLock="0"/>
      </w:r>
      <w:r>
        <w:instrText xml:space="preserve"> PAGEREF _Toc69 \h </w:instrText>
      </w:r>
      <w:r>
        <w:rPr/>
        <w:fldChar w:fldCharType="separate" w:fldLock="0"/>
      </w:r>
      <w:r>
        <w:rPr>
          <w:rtl w:val="0"/>
        </w:rPr>
        <w:t>81</w:t>
      </w:r>
      <w:r>
        <w:rPr/>
        <w:fldChar w:fldCharType="end" w:fldLock="0"/>
      </w:r>
    </w:p>
    <w:p>
      <w:pPr>
        <w:pStyle w:val="TOC 2"/>
      </w:pPr>
      <w:r>
        <w:rPr>
          <w:rtl w:val="0"/>
        </w:rPr>
        <w:t>1.3  Dates of Testing</w:t>
        <w:tab/>
      </w:r>
      <w:r>
        <w:rPr/>
        <w:fldChar w:fldCharType="begin" w:fldLock="0"/>
      </w:r>
      <w:r>
        <w:instrText xml:space="preserve"> PAGEREF _Toc70 \h </w:instrText>
      </w:r>
      <w:r>
        <w:rPr/>
        <w:fldChar w:fldCharType="separate" w:fldLock="0"/>
      </w:r>
      <w:r>
        <w:rPr>
          <w:rtl w:val="0"/>
        </w:rPr>
        <w:t>81</w:t>
      </w:r>
      <w:r>
        <w:rPr/>
        <w:fldChar w:fldCharType="end" w:fldLock="0"/>
      </w:r>
    </w:p>
    <w:p>
      <w:pPr>
        <w:pStyle w:val="TOC 2"/>
      </w:pPr>
      <w:r>
        <w:rPr>
          <w:rtl w:val="0"/>
        </w:rPr>
        <w:t>1.4  General</w:t>
        <w:tab/>
      </w:r>
      <w:r>
        <w:rPr/>
        <w:fldChar w:fldCharType="begin" w:fldLock="0"/>
      </w:r>
      <w:r>
        <w:instrText xml:space="preserve"> PAGEREF _Toc71 \h </w:instrText>
      </w:r>
      <w:r>
        <w:rPr/>
        <w:fldChar w:fldCharType="separate" w:fldLock="0"/>
      </w:r>
      <w:r>
        <w:rPr>
          <w:rtl w:val="0"/>
        </w:rPr>
        <w:t>81</w:t>
      </w:r>
      <w:r>
        <w:rPr/>
        <w:fldChar w:fldCharType="end" w:fldLock="0"/>
      </w:r>
    </w:p>
    <w:p>
      <w:pPr>
        <w:pStyle w:val="TOC 1"/>
      </w:pPr>
      <w:r>
        <w:rPr>
          <w:rtl w:val="0"/>
        </w:rPr>
        <w:t>2.  Background &amp; technical Information</w:t>
        <w:tab/>
      </w:r>
      <w:r>
        <w:rPr/>
        <w:fldChar w:fldCharType="begin" w:fldLock="0"/>
      </w:r>
      <w:r>
        <w:instrText xml:space="preserve"> PAGEREF _Toc72 \h </w:instrText>
      </w:r>
      <w:r>
        <w:rPr/>
        <w:fldChar w:fldCharType="separate" w:fldLock="0"/>
      </w:r>
      <w:r>
        <w:rPr>
          <w:rtl w:val="0"/>
        </w:rPr>
        <w:t>82</w:t>
      </w:r>
      <w:r>
        <w:rPr/>
        <w:fldChar w:fldCharType="end" w:fldLock="0"/>
      </w:r>
    </w:p>
    <w:p>
      <w:pPr>
        <w:pStyle w:val="TOC 1"/>
      </w:pPr>
      <w:r>
        <w:rPr>
          <w:rtl w:val="0"/>
        </w:rPr>
        <w:t>3.  Scope</w:t>
        <w:tab/>
      </w:r>
      <w:r>
        <w:rPr/>
        <w:fldChar w:fldCharType="begin" w:fldLock="0"/>
      </w:r>
      <w:r>
        <w:instrText xml:space="preserve"> PAGEREF _Toc73 \h </w:instrText>
      </w:r>
      <w:r>
        <w:rPr/>
        <w:fldChar w:fldCharType="separate" w:fldLock="0"/>
      </w:r>
      <w:r>
        <w:rPr>
          <w:rtl w:val="0"/>
        </w:rPr>
        <w:t>83</w:t>
      </w:r>
      <w:r>
        <w:rPr/>
        <w:fldChar w:fldCharType="end" w:fldLock="0"/>
      </w:r>
    </w:p>
    <w:p>
      <w:pPr>
        <w:pStyle w:val="TOC 2"/>
      </w:pPr>
      <w:r>
        <w:rPr>
          <w:rtl w:val="0"/>
        </w:rPr>
        <w:t>3.1  Target Area List</w:t>
        <w:tab/>
      </w:r>
      <w:r>
        <w:rPr/>
        <w:fldChar w:fldCharType="begin" w:fldLock="0"/>
      </w:r>
      <w:r>
        <w:instrText xml:space="preserve"> PAGEREF _Toc74 \h </w:instrText>
      </w:r>
      <w:r>
        <w:rPr/>
        <w:fldChar w:fldCharType="separate" w:fldLock="0"/>
      </w:r>
      <w:r>
        <w:rPr>
          <w:rtl w:val="0"/>
        </w:rPr>
        <w:t>89</w:t>
      </w:r>
      <w:r>
        <w:rPr/>
        <w:fldChar w:fldCharType="end" w:fldLock="0"/>
      </w:r>
    </w:p>
    <w:p>
      <w:pPr>
        <w:pStyle w:val="TOC 2"/>
      </w:pPr>
      <w:r>
        <w:rPr>
          <w:rtl w:val="0"/>
        </w:rPr>
        <w:t>3.2  Security targets out-of-scope</w:t>
        <w:tab/>
      </w:r>
      <w:r>
        <w:rPr/>
        <w:fldChar w:fldCharType="begin" w:fldLock="0"/>
      </w:r>
      <w:r>
        <w:instrText xml:space="preserve"> PAGEREF _Toc75 \h </w:instrText>
      </w:r>
      <w:r>
        <w:rPr/>
        <w:fldChar w:fldCharType="separate" w:fldLock="0"/>
      </w:r>
      <w:r>
        <w:rPr>
          <w:rtl w:val="0"/>
        </w:rPr>
        <w:t>90</w:t>
      </w:r>
      <w:r>
        <w:rPr/>
        <w:fldChar w:fldCharType="end" w:fldLock="0"/>
      </w:r>
    </w:p>
    <w:p>
      <w:pPr>
        <w:pStyle w:val="TOC 2"/>
      </w:pPr>
      <w:r>
        <w:rPr>
          <w:rtl w:val="0"/>
        </w:rPr>
        <w:t>3.3  Principle security concerns</w:t>
        <w:tab/>
      </w:r>
      <w:r>
        <w:rPr/>
        <w:fldChar w:fldCharType="begin" w:fldLock="0"/>
      </w:r>
      <w:r>
        <w:instrText xml:space="preserve"> PAGEREF _Toc76 \h </w:instrText>
      </w:r>
      <w:r>
        <w:rPr/>
        <w:fldChar w:fldCharType="separate" w:fldLock="0"/>
      </w:r>
      <w:r>
        <w:rPr>
          <w:rtl w:val="0"/>
        </w:rPr>
        <w:t>90</w:t>
      </w:r>
      <w:r>
        <w:rPr/>
        <w:fldChar w:fldCharType="end" w:fldLock="0"/>
      </w:r>
    </w:p>
    <w:p>
      <w:pPr>
        <w:pStyle w:val="TOC 1"/>
      </w:pPr>
      <w:r>
        <w:rPr>
          <w:rtl w:val="0"/>
        </w:rPr>
        <w:t>4. Test specifics</w:t>
        <w:tab/>
      </w:r>
      <w:r>
        <w:rPr/>
        <w:fldChar w:fldCharType="begin" w:fldLock="0"/>
      </w:r>
      <w:r>
        <w:instrText xml:space="preserve"> PAGEREF _Toc77 \h </w:instrText>
      </w:r>
      <w:r>
        <w:rPr/>
        <w:fldChar w:fldCharType="separate" w:fldLock="0"/>
      </w:r>
      <w:r>
        <w:rPr>
          <w:rtl w:val="0"/>
        </w:rPr>
        <w:t>92</w:t>
      </w:r>
      <w:r>
        <w:rPr/>
        <w:fldChar w:fldCharType="end" w:fldLock="0"/>
      </w:r>
    </w:p>
    <w:p>
      <w:pPr>
        <w:pStyle w:val="TOC 2"/>
      </w:pPr>
      <w:r>
        <w:rPr>
          <w:rtl w:val="0"/>
        </w:rPr>
        <w:t>4.1  Daily reporting</w:t>
        <w:tab/>
      </w:r>
      <w:r>
        <w:rPr/>
        <w:fldChar w:fldCharType="begin" w:fldLock="0"/>
      </w:r>
      <w:r>
        <w:instrText xml:space="preserve"> PAGEREF _Toc78 \h </w:instrText>
      </w:r>
      <w:r>
        <w:rPr/>
        <w:fldChar w:fldCharType="separate" w:fldLock="0"/>
      </w:r>
      <w:r>
        <w:rPr>
          <w:rtl w:val="0"/>
        </w:rPr>
        <w:t>92</w:t>
      </w:r>
      <w:r>
        <w:rPr/>
        <w:fldChar w:fldCharType="end" w:fldLock="0"/>
      </w:r>
    </w:p>
    <w:p>
      <w:pPr>
        <w:pStyle w:val="TOC 2"/>
      </w:pPr>
      <w:r>
        <w:rPr>
          <w:rtl w:val="0"/>
        </w:rPr>
        <w:t>4.2  Final report</w:t>
        <w:tab/>
      </w:r>
      <w:r>
        <w:rPr/>
        <w:fldChar w:fldCharType="begin" w:fldLock="0"/>
      </w:r>
      <w:r>
        <w:instrText xml:space="preserve"> PAGEREF _Toc79 \h </w:instrText>
      </w:r>
      <w:r>
        <w:rPr/>
        <w:fldChar w:fldCharType="separate" w:fldLock="0"/>
      </w:r>
      <w:r>
        <w:rPr>
          <w:rtl w:val="0"/>
        </w:rPr>
        <w:t>92</w:t>
      </w:r>
      <w:r>
        <w:rPr/>
        <w:fldChar w:fldCharType="end" w:fldLock="0"/>
      </w:r>
    </w:p>
    <w:p>
      <w:pPr>
        <w:pStyle w:val="TOC 2"/>
      </w:pPr>
      <w:r>
        <w:rPr>
          <w:rtl w:val="0"/>
        </w:rPr>
        <w:t>4.3  Assumptions</w:t>
        <w:tab/>
      </w:r>
      <w:r>
        <w:rPr/>
        <w:fldChar w:fldCharType="begin" w:fldLock="0"/>
      </w:r>
      <w:r>
        <w:instrText xml:space="preserve"> PAGEREF _Toc80 \h </w:instrText>
      </w:r>
      <w:r>
        <w:rPr/>
        <w:fldChar w:fldCharType="separate" w:fldLock="0"/>
      </w:r>
      <w:r>
        <w:rPr>
          <w:rtl w:val="0"/>
        </w:rPr>
        <w:t>93</w:t>
      </w:r>
      <w:r>
        <w:rPr/>
        <w:fldChar w:fldCharType="end" w:fldLock="0"/>
      </w:r>
    </w:p>
    <w:p>
      <w:pPr>
        <w:pStyle w:val="TOC 1"/>
      </w:pPr>
      <w:r>
        <w:rPr>
          <w:rtl w:val="0"/>
        </w:rPr>
        <w:t>Appendices</w:t>
        <w:tab/>
      </w:r>
      <w:r>
        <w:rPr/>
        <w:fldChar w:fldCharType="begin" w:fldLock="0"/>
      </w:r>
      <w:r>
        <w:instrText xml:space="preserve"> PAGEREF _Toc81 \h </w:instrText>
      </w:r>
      <w:r>
        <w:rPr/>
        <w:fldChar w:fldCharType="separate" w:fldLock="0"/>
      </w:r>
      <w:r>
        <w:rPr>
          <w:rtl w:val="0"/>
        </w:rPr>
        <w:t>95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_Toc82 \h </w:instrText>
      </w:r>
      <w:r>
        <w:rPr/>
        <w:fldChar w:fldCharType="separate" w:fldLock="0"/>
      </w:r>
      <w:r>
        <w:rPr>
          <w:rtl w:val="0"/>
        </w:rPr>
        <w:t>95</w:t>
      </w:r>
      <w:r>
        <w:rPr/>
        <w:fldChar w:fldCharType="end" w:fldLock="0"/>
      </w:r>
    </w:p>
    <w:p>
      <w:pPr>
        <w:pStyle w:val="TOC 2"/>
      </w:pPr>
      <w:r>
        <w:rPr>
          <w:rtl w:val="0"/>
        </w:rPr>
        <w:t>Appendix 2 – Application flows/user journey</w:t>
        <w:tab/>
      </w:r>
      <w:r>
        <w:rPr/>
        <w:fldChar w:fldCharType="begin" w:fldLock="0"/>
      </w:r>
      <w:r>
        <w:instrText xml:space="preserve"> PAGEREF _Toc83 \h </w:instrText>
      </w:r>
      <w:r>
        <w:rPr/>
        <w:fldChar w:fldCharType="separate" w:fldLock="0"/>
      </w:r>
      <w:r>
        <w:rPr>
          <w:rtl w:val="0"/>
        </w:rPr>
        <w:t>95</w:t>
      </w:r>
      <w:r>
        <w:rPr/>
        <w:fldChar w:fldCharType="end" w:fldLock="0"/>
      </w:r>
    </w:p>
    <w:p>
      <w:pPr>
        <w:pStyle w:val="TOC 2"/>
      </w:pPr>
      <w:r>
        <w:rPr>
          <w:rtl w:val="0"/>
        </w:rPr>
        <w:t>Appendix 3 – Application screenshots</w:t>
        <w:tab/>
      </w:r>
      <w:r>
        <w:rPr/>
        <w:fldChar w:fldCharType="begin" w:fldLock="0"/>
      </w:r>
      <w:r>
        <w:instrText xml:space="preserve"> PAGEREF _Toc84 \h </w:instrText>
      </w:r>
      <w:r>
        <w:rPr/>
        <w:fldChar w:fldCharType="separate" w:fldLock="0"/>
      </w:r>
      <w:r>
        <w:rPr>
          <w:rtl w:val="0"/>
        </w:rPr>
        <w:t>95</w:t>
      </w:r>
      <w:r>
        <w:rPr/>
        <w:fldChar w:fldCharType="end" w:fldLock="0"/>
      </w:r>
    </w:p>
    <w:p>
      <w:pPr>
        <w:pStyle w:val="TOC 2"/>
      </w:pPr>
      <w:r>
        <w:rPr>
          <w:rtl w:val="0"/>
        </w:rPr>
        <w:t>Appendix 4 – NTA Monitor scoping questionnaire</w:t>
        <w:tab/>
      </w:r>
      <w:r>
        <w:rPr/>
        <w:fldChar w:fldCharType="begin" w:fldLock="0"/>
      </w:r>
      <w:r>
        <w:instrText xml:space="preserve"> PAGEREF _Toc85 \h </w:instrText>
      </w:r>
      <w:r>
        <w:rPr/>
        <w:fldChar w:fldCharType="separate" w:fldLock="0"/>
      </w:r>
      <w:r>
        <w:rPr>
          <w:rtl w:val="0"/>
        </w:rPr>
        <w:t>95</w:t>
      </w:r>
      <w:r>
        <w:rPr/>
        <w:fldChar w:fldCharType="end" w:fldLock="0"/>
      </w:r>
    </w:p>
    <w:p>
      <w:pPr>
        <w:pStyle w:val="TOC 2"/>
      </w:pPr>
      <w:r>
        <w:rPr>
          <w:rtl w:val="0"/>
        </w:rPr>
        <w:t>Appendix 5 – NTA Monitor test plan</w:t>
        <w:tab/>
      </w:r>
      <w:r>
        <w:rPr/>
        <w:fldChar w:fldCharType="begin" w:fldLock="0"/>
      </w:r>
      <w:r>
        <w:instrText xml:space="preserve"> PAGEREF _Toc86 \h </w:instrText>
      </w:r>
      <w:r>
        <w:rPr/>
        <w:fldChar w:fldCharType="separate" w:fldLock="0"/>
      </w:r>
      <w:r>
        <w:rPr>
          <w:rtl w:val="0"/>
        </w:rPr>
        <w:t>95</w:t>
      </w:r>
      <w:r>
        <w:rPr/>
        <w:fldChar w:fldCharType="end" w:fldLock="0"/>
      </w:r>
    </w:p>
    <w:p>
      <w:pPr>
        <w:pStyle w:val="TOC 2"/>
      </w:pPr>
      <w:r>
        <w:rPr>
          <w:rtl w:val="0"/>
        </w:rPr>
        <w:t>Glossary:</w:t>
        <w:tab/>
      </w:r>
      <w:r>
        <w:rPr/>
        <w:fldChar w:fldCharType="begin" w:fldLock="0"/>
      </w:r>
      <w:r>
        <w:instrText xml:space="preserve"> PAGEREF _Toc87 \h </w:instrText>
      </w:r>
      <w:r>
        <w:rPr/>
        <w:fldChar w:fldCharType="separate" w:fldLock="0"/>
      </w:r>
      <w:r>
        <w:rPr>
          <w:rtl w:val="0"/>
        </w:rPr>
        <w:t>96</w:t>
      </w:r>
      <w:r>
        <w:rPr/>
        <w:fldChar w:fldCharType="end" w:fldLock="0"/>
      </w:r>
    </w:p>
    <w:p>
      <w:pPr>
        <w:pStyle w:val="TOC 1"/>
      </w:pPr>
      <w:r>
        <w:rPr>
          <w:rtl w:val="0"/>
        </w:rPr>
        <w:t>Document control</w:t>
        <w:tab/>
      </w:r>
      <w:r>
        <w:rPr/>
        <w:fldChar w:fldCharType="begin" w:fldLock="0"/>
      </w:r>
      <w:r>
        <w:instrText xml:space="preserve"> PAGEREF _Toc88 \h </w:instrText>
      </w:r>
      <w:r>
        <w:rPr/>
        <w:fldChar w:fldCharType="separate" w:fldLock="0"/>
      </w:r>
      <w:r>
        <w:rPr>
          <w:rtl w:val="0"/>
        </w:rPr>
        <w:t>104</w:t>
      </w:r>
      <w:r>
        <w:rPr/>
        <w:fldChar w:fldCharType="end" w:fldLock="0"/>
      </w:r>
    </w:p>
    <w:p>
      <w:pPr>
        <w:pStyle w:val="TOC 1"/>
      </w:pPr>
      <w:r>
        <w:rPr>
          <w:rtl w:val="0"/>
        </w:rPr>
        <w:t>1.  Introduction</w:t>
        <w:tab/>
      </w:r>
      <w:r>
        <w:rPr/>
        <w:fldChar w:fldCharType="begin" w:fldLock="0"/>
      </w:r>
      <w:r>
        <w:instrText xml:space="preserve"> PAGEREF _Toc89 \h </w:instrText>
      </w:r>
      <w:r>
        <w:rPr/>
        <w:fldChar w:fldCharType="separate" w:fldLock="0"/>
      </w:r>
      <w:r>
        <w:rPr>
          <w:rtl w:val="0"/>
        </w:rPr>
        <w:t>105</w:t>
      </w:r>
      <w:r>
        <w:rPr/>
        <w:fldChar w:fldCharType="end" w:fldLock="0"/>
      </w:r>
    </w:p>
    <w:p>
      <w:pPr>
        <w:pStyle w:val="TOC 2"/>
      </w:pPr>
      <w:r>
        <w:rPr>
          <w:rtl w:val="0"/>
        </w:rPr>
        <w:t>1.1  Overview</w:t>
        <w:tab/>
      </w:r>
      <w:r>
        <w:rPr/>
        <w:fldChar w:fldCharType="begin" w:fldLock="0"/>
      </w:r>
      <w:r>
        <w:instrText xml:space="preserve"> PAGEREF _Toc90 \h </w:instrText>
      </w:r>
      <w:r>
        <w:rPr/>
        <w:fldChar w:fldCharType="separate" w:fldLock="0"/>
      </w:r>
      <w:r>
        <w:rPr>
          <w:rtl w:val="0"/>
        </w:rPr>
        <w:t>105</w:t>
      </w:r>
      <w:r>
        <w:rPr/>
        <w:fldChar w:fldCharType="end" w:fldLock="0"/>
      </w:r>
    </w:p>
    <w:p>
      <w:pPr>
        <w:pStyle w:val="TOC 2"/>
      </w:pPr>
      <w:r>
        <w:rPr>
          <w:rtl w:val="0"/>
        </w:rPr>
        <w:t>1.2  Location</w:t>
        <w:tab/>
      </w:r>
      <w:r>
        <w:rPr/>
        <w:fldChar w:fldCharType="begin" w:fldLock="0"/>
      </w:r>
      <w:r>
        <w:instrText xml:space="preserve"> PAGEREF _Toc91 \h </w:instrText>
      </w:r>
      <w:r>
        <w:rPr/>
        <w:fldChar w:fldCharType="separate" w:fldLock="0"/>
      </w:r>
      <w:r>
        <w:rPr>
          <w:rtl w:val="0"/>
        </w:rPr>
        <w:t>105</w:t>
      </w:r>
      <w:r>
        <w:rPr/>
        <w:fldChar w:fldCharType="end" w:fldLock="0"/>
      </w:r>
    </w:p>
    <w:p>
      <w:pPr>
        <w:pStyle w:val="TOC 2"/>
      </w:pPr>
      <w:r>
        <w:rPr>
          <w:rtl w:val="0"/>
        </w:rPr>
        <w:t>1.3  Dates of Testing</w:t>
        <w:tab/>
      </w:r>
      <w:r>
        <w:rPr/>
        <w:fldChar w:fldCharType="begin" w:fldLock="0"/>
      </w:r>
      <w:r>
        <w:instrText xml:space="preserve"> PAGEREF _Toc92 \h </w:instrText>
      </w:r>
      <w:r>
        <w:rPr/>
        <w:fldChar w:fldCharType="separate" w:fldLock="0"/>
      </w:r>
      <w:r>
        <w:rPr>
          <w:rtl w:val="0"/>
        </w:rPr>
        <w:t>105</w:t>
      </w:r>
      <w:r>
        <w:rPr/>
        <w:fldChar w:fldCharType="end" w:fldLock="0"/>
      </w:r>
    </w:p>
    <w:p>
      <w:pPr>
        <w:pStyle w:val="TOC 2"/>
      </w:pPr>
      <w:r>
        <w:rPr>
          <w:rtl w:val="0"/>
        </w:rPr>
        <w:t>1.4  General</w:t>
        <w:tab/>
      </w:r>
      <w:r>
        <w:rPr/>
        <w:fldChar w:fldCharType="begin" w:fldLock="0"/>
      </w:r>
      <w:r>
        <w:instrText xml:space="preserve"> PAGEREF _Toc93 \h </w:instrText>
      </w:r>
      <w:r>
        <w:rPr/>
        <w:fldChar w:fldCharType="separate" w:fldLock="0"/>
      </w:r>
      <w:r>
        <w:rPr>
          <w:rtl w:val="0"/>
        </w:rPr>
        <w:t>105</w:t>
      </w:r>
      <w:r>
        <w:rPr/>
        <w:fldChar w:fldCharType="end" w:fldLock="0"/>
      </w:r>
    </w:p>
    <w:p>
      <w:pPr>
        <w:pStyle w:val="TOC 1"/>
      </w:pPr>
      <w:r>
        <w:rPr>
          <w:rtl w:val="0"/>
        </w:rPr>
        <w:t>2.  Background &amp; technical Information</w:t>
        <w:tab/>
      </w:r>
      <w:r>
        <w:rPr/>
        <w:fldChar w:fldCharType="begin" w:fldLock="0"/>
      </w:r>
      <w:r>
        <w:instrText xml:space="preserve"> PAGEREF _Toc94 \h </w:instrText>
      </w:r>
      <w:r>
        <w:rPr/>
        <w:fldChar w:fldCharType="separate" w:fldLock="0"/>
      </w:r>
      <w:r>
        <w:rPr>
          <w:rtl w:val="0"/>
        </w:rPr>
        <w:t>106</w:t>
      </w:r>
      <w:r>
        <w:rPr/>
        <w:fldChar w:fldCharType="end" w:fldLock="0"/>
      </w:r>
    </w:p>
    <w:p>
      <w:pPr>
        <w:pStyle w:val="TOC 1"/>
      </w:pPr>
      <w:r>
        <w:rPr>
          <w:rtl w:val="0"/>
        </w:rPr>
        <w:t>3.  Scope</w:t>
        <w:tab/>
      </w:r>
      <w:r>
        <w:rPr/>
        <w:fldChar w:fldCharType="begin" w:fldLock="0"/>
      </w:r>
      <w:r>
        <w:instrText xml:space="preserve"> PAGEREF _Toc95 \h </w:instrText>
      </w:r>
      <w:r>
        <w:rPr/>
        <w:fldChar w:fldCharType="separate" w:fldLock="0"/>
      </w:r>
      <w:r>
        <w:rPr>
          <w:rtl w:val="0"/>
        </w:rPr>
        <w:t>107</w:t>
      </w:r>
      <w:r>
        <w:rPr/>
        <w:fldChar w:fldCharType="end" w:fldLock="0"/>
      </w:r>
    </w:p>
    <w:p>
      <w:pPr>
        <w:pStyle w:val="TOC 2"/>
      </w:pPr>
      <w:r>
        <w:rPr>
          <w:rtl w:val="0"/>
        </w:rPr>
        <w:t>3.1  Target Area List</w:t>
        <w:tab/>
      </w:r>
      <w:r>
        <w:rPr/>
        <w:fldChar w:fldCharType="begin" w:fldLock="0"/>
      </w:r>
      <w:r>
        <w:instrText xml:space="preserve"> PAGEREF _Toc96 \h </w:instrText>
      </w:r>
      <w:r>
        <w:rPr/>
        <w:fldChar w:fldCharType="separate" w:fldLock="0"/>
      </w:r>
      <w:r>
        <w:rPr>
          <w:rtl w:val="0"/>
        </w:rPr>
        <w:t>113</w:t>
      </w:r>
      <w:r>
        <w:rPr/>
        <w:fldChar w:fldCharType="end" w:fldLock="0"/>
      </w:r>
    </w:p>
    <w:p>
      <w:pPr>
        <w:pStyle w:val="TOC 2"/>
      </w:pPr>
      <w:r>
        <w:rPr>
          <w:rtl w:val="0"/>
        </w:rPr>
        <w:t>3.2  Security targets out-of-scope</w:t>
        <w:tab/>
      </w:r>
      <w:r>
        <w:rPr/>
        <w:fldChar w:fldCharType="begin" w:fldLock="0"/>
      </w:r>
      <w:r>
        <w:instrText xml:space="preserve"> PAGEREF _Toc97 \h </w:instrText>
      </w:r>
      <w:r>
        <w:rPr/>
        <w:fldChar w:fldCharType="separate" w:fldLock="0"/>
      </w:r>
      <w:r>
        <w:rPr>
          <w:rtl w:val="0"/>
        </w:rPr>
        <w:t>114</w:t>
      </w:r>
      <w:r>
        <w:rPr/>
        <w:fldChar w:fldCharType="end" w:fldLock="0"/>
      </w:r>
    </w:p>
    <w:p>
      <w:pPr>
        <w:pStyle w:val="TOC 2"/>
      </w:pPr>
      <w:r>
        <w:rPr>
          <w:rtl w:val="0"/>
        </w:rPr>
        <w:t>3.3  Principle security concerns</w:t>
        <w:tab/>
      </w:r>
      <w:r>
        <w:rPr/>
        <w:fldChar w:fldCharType="begin" w:fldLock="0"/>
      </w:r>
      <w:r>
        <w:instrText xml:space="preserve"> PAGEREF _Toc98 \h </w:instrText>
      </w:r>
      <w:r>
        <w:rPr/>
        <w:fldChar w:fldCharType="separate" w:fldLock="0"/>
      </w:r>
      <w:r>
        <w:rPr>
          <w:rtl w:val="0"/>
        </w:rPr>
        <w:t>114</w:t>
      </w:r>
      <w:r>
        <w:rPr/>
        <w:fldChar w:fldCharType="end" w:fldLock="0"/>
      </w:r>
    </w:p>
    <w:p>
      <w:pPr>
        <w:pStyle w:val="TOC 1"/>
      </w:pPr>
      <w:r>
        <w:rPr>
          <w:rtl w:val="0"/>
        </w:rPr>
        <w:t>4. Test specifics</w:t>
        <w:tab/>
      </w:r>
      <w:r>
        <w:rPr/>
        <w:fldChar w:fldCharType="begin" w:fldLock="0"/>
      </w:r>
      <w:r>
        <w:instrText xml:space="preserve"> PAGEREF _Toc99 \h </w:instrText>
      </w:r>
      <w:r>
        <w:rPr/>
        <w:fldChar w:fldCharType="separate" w:fldLock="0"/>
      </w:r>
      <w:r>
        <w:rPr>
          <w:rtl w:val="0"/>
        </w:rPr>
        <w:t>116</w:t>
      </w:r>
      <w:r>
        <w:rPr/>
        <w:fldChar w:fldCharType="end" w:fldLock="0"/>
      </w:r>
    </w:p>
    <w:p>
      <w:pPr>
        <w:pStyle w:val="TOC 2"/>
      </w:pPr>
      <w:r>
        <w:rPr>
          <w:rtl w:val="0"/>
        </w:rPr>
        <w:t>4.1  Daily reporting</w:t>
        <w:tab/>
      </w:r>
      <w:r>
        <w:rPr/>
        <w:fldChar w:fldCharType="begin" w:fldLock="0"/>
      </w:r>
      <w:r>
        <w:instrText xml:space="preserve"> PAGEREF _Toc100 \h </w:instrText>
      </w:r>
      <w:r>
        <w:rPr/>
        <w:fldChar w:fldCharType="separate" w:fldLock="0"/>
      </w:r>
      <w:r>
        <w:rPr>
          <w:rtl w:val="0"/>
        </w:rPr>
        <w:t>116</w:t>
      </w:r>
      <w:r>
        <w:rPr/>
        <w:fldChar w:fldCharType="end" w:fldLock="0"/>
      </w:r>
    </w:p>
    <w:p>
      <w:pPr>
        <w:pStyle w:val="TOC 2"/>
      </w:pPr>
      <w:r>
        <w:rPr>
          <w:rtl w:val="0"/>
        </w:rPr>
        <w:t>4.2  Final report</w:t>
        <w:tab/>
      </w:r>
      <w:r>
        <w:rPr/>
        <w:fldChar w:fldCharType="begin" w:fldLock="0"/>
      </w:r>
      <w:r>
        <w:instrText xml:space="preserve"> PAGEREF _Toc101 \h </w:instrText>
      </w:r>
      <w:r>
        <w:rPr/>
        <w:fldChar w:fldCharType="separate" w:fldLock="0"/>
      </w:r>
      <w:r>
        <w:rPr>
          <w:rtl w:val="0"/>
        </w:rPr>
        <w:t>116</w:t>
      </w:r>
      <w:r>
        <w:rPr/>
        <w:fldChar w:fldCharType="end" w:fldLock="0"/>
      </w:r>
    </w:p>
    <w:p>
      <w:pPr>
        <w:pStyle w:val="TOC 2"/>
      </w:pPr>
      <w:r>
        <w:rPr>
          <w:rtl w:val="0"/>
        </w:rPr>
        <w:t>4.3  Assumptions</w:t>
        <w:tab/>
      </w:r>
      <w:r>
        <w:rPr/>
        <w:fldChar w:fldCharType="begin" w:fldLock="0"/>
      </w:r>
      <w:r>
        <w:instrText xml:space="preserve"> PAGEREF _Toc102 \h </w:instrText>
      </w:r>
      <w:r>
        <w:rPr/>
        <w:fldChar w:fldCharType="separate" w:fldLock="0"/>
      </w:r>
      <w:r>
        <w:rPr>
          <w:rtl w:val="0"/>
        </w:rPr>
        <w:t>117</w:t>
      </w:r>
      <w:r>
        <w:rPr/>
        <w:fldChar w:fldCharType="end" w:fldLock="0"/>
      </w:r>
    </w:p>
    <w:p>
      <w:pPr>
        <w:pStyle w:val="TOC 1"/>
      </w:pPr>
      <w:r>
        <w:rPr>
          <w:rtl w:val="0"/>
        </w:rPr>
        <w:t>Appendices</w:t>
        <w:tab/>
      </w:r>
      <w:r>
        <w:rPr/>
        <w:fldChar w:fldCharType="begin" w:fldLock="0"/>
      </w:r>
      <w:r>
        <w:instrText xml:space="preserve"> PAGEREF _Toc103 \h </w:instrText>
      </w:r>
      <w:r>
        <w:rPr/>
        <w:fldChar w:fldCharType="separate" w:fldLock="0"/>
      </w:r>
      <w:r>
        <w:rPr>
          <w:rtl w:val="0"/>
        </w:rPr>
        <w:t>119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_Toc104 \h </w:instrText>
      </w:r>
      <w:r>
        <w:rPr/>
        <w:fldChar w:fldCharType="separate" w:fldLock="0"/>
      </w:r>
      <w:r>
        <w:rPr>
          <w:rtl w:val="0"/>
        </w:rPr>
        <w:t>119</w:t>
      </w:r>
      <w:r>
        <w:rPr/>
        <w:fldChar w:fldCharType="end" w:fldLock="0"/>
      </w:r>
    </w:p>
    <w:p>
      <w:pPr>
        <w:pStyle w:val="TOC 2"/>
      </w:pPr>
      <w:r>
        <w:rPr>
          <w:rtl w:val="0"/>
        </w:rPr>
        <w:t>Appendix 2 – Application flows/user journey</w:t>
        <w:tab/>
      </w:r>
      <w:r>
        <w:rPr/>
        <w:fldChar w:fldCharType="begin" w:fldLock="0"/>
      </w:r>
      <w:r>
        <w:instrText xml:space="preserve"> PAGEREF _Toc105 \h </w:instrText>
      </w:r>
      <w:r>
        <w:rPr/>
        <w:fldChar w:fldCharType="separate" w:fldLock="0"/>
      </w:r>
      <w:r>
        <w:rPr>
          <w:rtl w:val="0"/>
        </w:rPr>
        <w:t>119</w:t>
      </w:r>
      <w:r>
        <w:rPr/>
        <w:fldChar w:fldCharType="end" w:fldLock="0"/>
      </w:r>
    </w:p>
    <w:p>
      <w:pPr>
        <w:pStyle w:val="TOC 2"/>
      </w:pPr>
      <w:r>
        <w:rPr>
          <w:rtl w:val="0"/>
        </w:rPr>
        <w:t>Appendix 3 – Application screenshots</w:t>
        <w:tab/>
      </w:r>
      <w:r>
        <w:rPr/>
        <w:fldChar w:fldCharType="begin" w:fldLock="0"/>
      </w:r>
      <w:r>
        <w:instrText xml:space="preserve"> PAGEREF _Toc106 \h </w:instrText>
      </w:r>
      <w:r>
        <w:rPr/>
        <w:fldChar w:fldCharType="separate" w:fldLock="0"/>
      </w:r>
      <w:r>
        <w:rPr>
          <w:rtl w:val="0"/>
        </w:rPr>
        <w:t>119</w:t>
      </w:r>
      <w:r>
        <w:rPr/>
        <w:fldChar w:fldCharType="end" w:fldLock="0"/>
      </w:r>
    </w:p>
    <w:p>
      <w:pPr>
        <w:pStyle w:val="TOC 2"/>
      </w:pPr>
      <w:r>
        <w:rPr>
          <w:rtl w:val="0"/>
        </w:rPr>
        <w:t>Appendix 4 – NTA Monitor scoping questionnaire</w:t>
        <w:tab/>
      </w:r>
      <w:r>
        <w:rPr/>
        <w:fldChar w:fldCharType="begin" w:fldLock="0"/>
      </w:r>
      <w:r>
        <w:instrText xml:space="preserve"> PAGEREF _Toc107 \h </w:instrText>
      </w:r>
      <w:r>
        <w:rPr/>
        <w:fldChar w:fldCharType="separate" w:fldLock="0"/>
      </w:r>
      <w:r>
        <w:rPr>
          <w:rtl w:val="0"/>
        </w:rPr>
        <w:t>119</w:t>
      </w:r>
      <w:r>
        <w:rPr/>
        <w:fldChar w:fldCharType="end" w:fldLock="0"/>
      </w:r>
    </w:p>
    <w:p>
      <w:pPr>
        <w:pStyle w:val="TOC 2"/>
      </w:pPr>
      <w:r>
        <w:rPr>
          <w:rtl w:val="0"/>
        </w:rPr>
        <w:t>Appendix 5 – NTA Monitor test plan</w:t>
        <w:tab/>
      </w:r>
      <w:r>
        <w:rPr/>
        <w:fldChar w:fldCharType="begin" w:fldLock="0"/>
      </w:r>
      <w:r>
        <w:instrText xml:space="preserve"> PAGEREF _Toc108 \h </w:instrText>
      </w:r>
      <w:r>
        <w:rPr/>
        <w:fldChar w:fldCharType="separate" w:fldLock="0"/>
      </w:r>
      <w:r>
        <w:rPr>
          <w:rtl w:val="0"/>
        </w:rPr>
        <w:t>119</w:t>
      </w:r>
      <w:r>
        <w:rPr/>
        <w:fldChar w:fldCharType="end" w:fldLock="0"/>
      </w:r>
    </w:p>
    <w:p>
      <w:pPr>
        <w:pStyle w:val="TOC 2"/>
      </w:pPr>
      <w:r>
        <w:rPr>
          <w:rtl w:val="0"/>
        </w:rPr>
        <w:t>Glossary:</w:t>
        <w:tab/>
      </w:r>
      <w:r>
        <w:rPr/>
        <w:fldChar w:fldCharType="begin" w:fldLock="0"/>
      </w:r>
      <w:r>
        <w:instrText xml:space="preserve"> PAGEREF _Toc109 \h </w:instrText>
      </w:r>
      <w:r>
        <w:rPr/>
        <w:fldChar w:fldCharType="separate" w:fldLock="0"/>
      </w:r>
      <w:r>
        <w:rPr>
          <w:rtl w:val="0"/>
        </w:rPr>
        <w:t>120</w:t>
      </w:r>
      <w:r>
        <w:rPr/>
        <w:fldChar w:fldCharType="end" w:fldLock="0"/>
      </w:r>
    </w:p>
    <w:p>
      <w:pPr>
        <w:pStyle w:val="TOC 1"/>
      </w:pPr>
      <w:r>
        <w:rPr>
          <w:rtl w:val="0"/>
        </w:rPr>
        <w:t>Document control</w:t>
        <w:tab/>
      </w:r>
      <w:r>
        <w:rPr/>
        <w:fldChar w:fldCharType="begin" w:fldLock="0"/>
      </w:r>
      <w:r>
        <w:instrText xml:space="preserve"> PAGEREF _Toc110 \h </w:instrText>
      </w:r>
      <w:r>
        <w:rPr/>
        <w:fldChar w:fldCharType="separate" w:fldLock="0"/>
      </w:r>
      <w:r>
        <w:rPr>
          <w:rtl w:val="0"/>
        </w:rPr>
        <w:t>128</w:t>
      </w:r>
      <w:r>
        <w:rPr/>
        <w:fldChar w:fldCharType="end" w:fldLock="0"/>
      </w:r>
    </w:p>
    <w:p>
      <w:pPr>
        <w:pStyle w:val="TOC 1"/>
      </w:pPr>
      <w:r>
        <w:rPr>
          <w:rtl w:val="0"/>
        </w:rPr>
        <w:t>1.  Introduction</w:t>
        <w:tab/>
      </w:r>
      <w:r>
        <w:rPr/>
        <w:fldChar w:fldCharType="begin" w:fldLock="0"/>
      </w:r>
      <w:r>
        <w:instrText xml:space="preserve"> PAGEREF _Toc111 \h </w:instrText>
      </w:r>
      <w:r>
        <w:rPr/>
        <w:fldChar w:fldCharType="separate" w:fldLock="0"/>
      </w:r>
      <w:r>
        <w:rPr>
          <w:rtl w:val="0"/>
        </w:rPr>
        <w:t>129</w:t>
      </w:r>
      <w:r>
        <w:rPr/>
        <w:fldChar w:fldCharType="end" w:fldLock="0"/>
      </w:r>
    </w:p>
    <w:p>
      <w:pPr>
        <w:pStyle w:val="TOC 2"/>
      </w:pPr>
      <w:r>
        <w:rPr>
          <w:rtl w:val="0"/>
        </w:rPr>
        <w:t>1.1  Overview</w:t>
        <w:tab/>
      </w:r>
      <w:r>
        <w:rPr/>
        <w:fldChar w:fldCharType="begin" w:fldLock="0"/>
      </w:r>
      <w:r>
        <w:instrText xml:space="preserve"> PAGEREF _Toc112 \h </w:instrText>
      </w:r>
      <w:r>
        <w:rPr/>
        <w:fldChar w:fldCharType="separate" w:fldLock="0"/>
      </w:r>
      <w:r>
        <w:rPr>
          <w:rtl w:val="0"/>
        </w:rPr>
        <w:t>129</w:t>
      </w:r>
      <w:r>
        <w:rPr/>
        <w:fldChar w:fldCharType="end" w:fldLock="0"/>
      </w:r>
    </w:p>
    <w:p>
      <w:pPr>
        <w:pStyle w:val="TOC 2"/>
      </w:pPr>
      <w:r>
        <w:rPr>
          <w:rtl w:val="0"/>
        </w:rPr>
        <w:t>1.2  Location</w:t>
        <w:tab/>
      </w:r>
      <w:r>
        <w:rPr/>
        <w:fldChar w:fldCharType="begin" w:fldLock="0"/>
      </w:r>
      <w:r>
        <w:instrText xml:space="preserve"> PAGEREF _Toc113 \h </w:instrText>
      </w:r>
      <w:r>
        <w:rPr/>
        <w:fldChar w:fldCharType="separate" w:fldLock="0"/>
      </w:r>
      <w:r>
        <w:rPr>
          <w:rtl w:val="0"/>
        </w:rPr>
        <w:t>129</w:t>
      </w:r>
      <w:r>
        <w:rPr/>
        <w:fldChar w:fldCharType="end" w:fldLock="0"/>
      </w:r>
    </w:p>
    <w:p>
      <w:pPr>
        <w:pStyle w:val="TOC 2"/>
      </w:pPr>
      <w:r>
        <w:rPr>
          <w:rtl w:val="0"/>
        </w:rPr>
        <w:t>1.3  Dates of Testing</w:t>
        <w:tab/>
      </w:r>
      <w:r>
        <w:rPr/>
        <w:fldChar w:fldCharType="begin" w:fldLock="0"/>
      </w:r>
      <w:r>
        <w:instrText xml:space="preserve"> PAGEREF _Toc114 \h </w:instrText>
      </w:r>
      <w:r>
        <w:rPr/>
        <w:fldChar w:fldCharType="separate" w:fldLock="0"/>
      </w:r>
      <w:r>
        <w:rPr>
          <w:rtl w:val="0"/>
        </w:rPr>
        <w:t>129</w:t>
      </w:r>
      <w:r>
        <w:rPr/>
        <w:fldChar w:fldCharType="end" w:fldLock="0"/>
      </w:r>
    </w:p>
    <w:p>
      <w:pPr>
        <w:pStyle w:val="TOC 2"/>
      </w:pPr>
      <w:r>
        <w:rPr>
          <w:rtl w:val="0"/>
        </w:rPr>
        <w:t>1.4  General</w:t>
        <w:tab/>
      </w:r>
      <w:r>
        <w:rPr/>
        <w:fldChar w:fldCharType="begin" w:fldLock="0"/>
      </w:r>
      <w:r>
        <w:instrText xml:space="preserve"> PAGEREF _Toc115 \h </w:instrText>
      </w:r>
      <w:r>
        <w:rPr/>
        <w:fldChar w:fldCharType="separate" w:fldLock="0"/>
      </w:r>
      <w:r>
        <w:rPr>
          <w:rtl w:val="0"/>
        </w:rPr>
        <w:t>129</w:t>
      </w:r>
      <w:r>
        <w:rPr/>
        <w:fldChar w:fldCharType="end" w:fldLock="0"/>
      </w:r>
    </w:p>
    <w:p>
      <w:pPr>
        <w:pStyle w:val="TOC 1"/>
      </w:pPr>
      <w:r>
        <w:rPr>
          <w:rtl w:val="0"/>
        </w:rPr>
        <w:t>2.  Background &amp; technical Information</w:t>
        <w:tab/>
      </w:r>
      <w:r>
        <w:rPr/>
        <w:fldChar w:fldCharType="begin" w:fldLock="0"/>
      </w:r>
      <w:r>
        <w:instrText xml:space="preserve"> PAGEREF _Toc116 \h </w:instrText>
      </w:r>
      <w:r>
        <w:rPr/>
        <w:fldChar w:fldCharType="separate" w:fldLock="0"/>
      </w:r>
      <w:r>
        <w:rPr>
          <w:rtl w:val="0"/>
        </w:rPr>
        <w:t>130</w:t>
      </w:r>
      <w:r>
        <w:rPr/>
        <w:fldChar w:fldCharType="end" w:fldLock="0"/>
      </w:r>
    </w:p>
    <w:p>
      <w:pPr>
        <w:pStyle w:val="TOC 1"/>
      </w:pPr>
      <w:r>
        <w:rPr>
          <w:rtl w:val="0"/>
        </w:rPr>
        <w:t>3.  Scope</w:t>
        <w:tab/>
      </w:r>
      <w:r>
        <w:rPr/>
        <w:fldChar w:fldCharType="begin" w:fldLock="0"/>
      </w:r>
      <w:r>
        <w:instrText xml:space="preserve"> PAGEREF _Toc117 \h </w:instrText>
      </w:r>
      <w:r>
        <w:rPr/>
        <w:fldChar w:fldCharType="separate" w:fldLock="0"/>
      </w:r>
      <w:r>
        <w:rPr>
          <w:rtl w:val="0"/>
        </w:rPr>
        <w:t>131</w:t>
      </w:r>
      <w:r>
        <w:rPr/>
        <w:fldChar w:fldCharType="end" w:fldLock="0"/>
      </w:r>
    </w:p>
    <w:p>
      <w:pPr>
        <w:pStyle w:val="TOC 2"/>
      </w:pPr>
      <w:r>
        <w:rPr>
          <w:rtl w:val="0"/>
        </w:rPr>
        <w:t>3.1  Target Area List</w:t>
        <w:tab/>
      </w:r>
      <w:r>
        <w:rPr/>
        <w:fldChar w:fldCharType="begin" w:fldLock="0"/>
      </w:r>
      <w:r>
        <w:instrText xml:space="preserve"> PAGEREF _Toc118 \h </w:instrText>
      </w:r>
      <w:r>
        <w:rPr/>
        <w:fldChar w:fldCharType="separate" w:fldLock="0"/>
      </w:r>
      <w:r>
        <w:rPr>
          <w:rtl w:val="0"/>
        </w:rPr>
        <w:t>137</w:t>
      </w:r>
      <w:r>
        <w:rPr/>
        <w:fldChar w:fldCharType="end" w:fldLock="0"/>
      </w:r>
    </w:p>
    <w:p>
      <w:pPr>
        <w:pStyle w:val="TOC 2"/>
      </w:pPr>
      <w:r>
        <w:rPr>
          <w:rtl w:val="0"/>
        </w:rPr>
        <w:t>3.2  Security targets out-of-scope</w:t>
        <w:tab/>
      </w:r>
      <w:r>
        <w:rPr/>
        <w:fldChar w:fldCharType="begin" w:fldLock="0"/>
      </w:r>
      <w:r>
        <w:instrText xml:space="preserve"> PAGEREF _Toc119 \h </w:instrText>
      </w:r>
      <w:r>
        <w:rPr/>
        <w:fldChar w:fldCharType="separate" w:fldLock="0"/>
      </w:r>
      <w:r>
        <w:rPr>
          <w:rtl w:val="0"/>
        </w:rPr>
        <w:t>138</w:t>
      </w:r>
      <w:r>
        <w:rPr/>
        <w:fldChar w:fldCharType="end" w:fldLock="0"/>
      </w:r>
    </w:p>
    <w:p>
      <w:pPr>
        <w:pStyle w:val="TOC 2"/>
      </w:pPr>
      <w:r>
        <w:rPr>
          <w:rtl w:val="0"/>
        </w:rPr>
        <w:t>3.3  Principle security concerns</w:t>
        <w:tab/>
      </w:r>
      <w:r>
        <w:rPr/>
        <w:fldChar w:fldCharType="begin" w:fldLock="0"/>
      </w:r>
      <w:r>
        <w:instrText xml:space="preserve"> PAGEREF _Toc120 \h </w:instrText>
      </w:r>
      <w:r>
        <w:rPr/>
        <w:fldChar w:fldCharType="separate" w:fldLock="0"/>
      </w:r>
      <w:r>
        <w:rPr>
          <w:rtl w:val="0"/>
        </w:rPr>
        <w:t>138</w:t>
      </w:r>
      <w:r>
        <w:rPr/>
        <w:fldChar w:fldCharType="end" w:fldLock="0"/>
      </w:r>
    </w:p>
    <w:p>
      <w:pPr>
        <w:pStyle w:val="TOC 1"/>
      </w:pPr>
      <w:r>
        <w:rPr>
          <w:rtl w:val="0"/>
        </w:rPr>
        <w:t>4. Test specifics</w:t>
        <w:tab/>
      </w:r>
      <w:r>
        <w:rPr/>
        <w:fldChar w:fldCharType="begin" w:fldLock="0"/>
      </w:r>
      <w:r>
        <w:instrText xml:space="preserve"> PAGEREF _Toc121 \h </w:instrText>
      </w:r>
      <w:r>
        <w:rPr/>
        <w:fldChar w:fldCharType="separate" w:fldLock="0"/>
      </w:r>
      <w:r>
        <w:rPr>
          <w:rtl w:val="0"/>
        </w:rPr>
        <w:t>140</w:t>
      </w:r>
      <w:r>
        <w:rPr/>
        <w:fldChar w:fldCharType="end" w:fldLock="0"/>
      </w:r>
    </w:p>
    <w:p>
      <w:pPr>
        <w:pStyle w:val="TOC 2"/>
      </w:pPr>
      <w:r>
        <w:rPr>
          <w:rtl w:val="0"/>
        </w:rPr>
        <w:t>4.1  Daily reporting</w:t>
        <w:tab/>
      </w:r>
      <w:r>
        <w:rPr/>
        <w:fldChar w:fldCharType="begin" w:fldLock="0"/>
      </w:r>
      <w:r>
        <w:instrText xml:space="preserve"> PAGEREF _Toc122 \h </w:instrText>
      </w:r>
      <w:r>
        <w:rPr/>
        <w:fldChar w:fldCharType="separate" w:fldLock="0"/>
      </w:r>
      <w:r>
        <w:rPr>
          <w:rtl w:val="0"/>
        </w:rPr>
        <w:t>140</w:t>
      </w:r>
      <w:r>
        <w:rPr/>
        <w:fldChar w:fldCharType="end" w:fldLock="0"/>
      </w:r>
    </w:p>
    <w:p>
      <w:pPr>
        <w:pStyle w:val="TOC 2"/>
      </w:pPr>
      <w:r>
        <w:rPr>
          <w:rtl w:val="0"/>
        </w:rPr>
        <w:t>4.2  Final report</w:t>
        <w:tab/>
      </w:r>
      <w:r>
        <w:rPr/>
        <w:fldChar w:fldCharType="begin" w:fldLock="0"/>
      </w:r>
      <w:r>
        <w:instrText xml:space="preserve"> PAGEREF _Toc123 \h </w:instrText>
      </w:r>
      <w:r>
        <w:rPr/>
        <w:fldChar w:fldCharType="separate" w:fldLock="0"/>
      </w:r>
      <w:r>
        <w:rPr>
          <w:rtl w:val="0"/>
        </w:rPr>
        <w:t>140</w:t>
      </w:r>
      <w:r>
        <w:rPr/>
        <w:fldChar w:fldCharType="end" w:fldLock="0"/>
      </w:r>
    </w:p>
    <w:p>
      <w:pPr>
        <w:pStyle w:val="TOC 2"/>
      </w:pPr>
      <w:r>
        <w:rPr>
          <w:rtl w:val="0"/>
        </w:rPr>
        <w:t>4.3  Assumptions</w:t>
        <w:tab/>
      </w:r>
      <w:r>
        <w:rPr/>
        <w:fldChar w:fldCharType="begin" w:fldLock="0"/>
      </w:r>
      <w:r>
        <w:instrText xml:space="preserve"> PAGEREF _Toc124 \h </w:instrText>
      </w:r>
      <w:r>
        <w:rPr/>
        <w:fldChar w:fldCharType="separate" w:fldLock="0"/>
      </w:r>
      <w:r>
        <w:rPr>
          <w:rtl w:val="0"/>
        </w:rPr>
        <w:t>141</w:t>
      </w:r>
      <w:r>
        <w:rPr/>
        <w:fldChar w:fldCharType="end" w:fldLock="0"/>
      </w:r>
    </w:p>
    <w:p>
      <w:pPr>
        <w:pStyle w:val="TOC 1"/>
      </w:pPr>
      <w:r>
        <w:rPr>
          <w:rtl w:val="0"/>
        </w:rPr>
        <w:t>Appendices</w:t>
        <w:tab/>
      </w:r>
      <w:r>
        <w:rPr/>
        <w:fldChar w:fldCharType="begin" w:fldLock="0"/>
      </w:r>
      <w:r>
        <w:instrText xml:space="preserve"> PAGEREF _Toc125 \h </w:instrText>
      </w:r>
      <w:r>
        <w:rPr/>
        <w:fldChar w:fldCharType="separate" w:fldLock="0"/>
      </w:r>
      <w:r>
        <w:rPr>
          <w:rtl w:val="0"/>
        </w:rPr>
        <w:t>143</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_Toc126 \h </w:instrText>
      </w:r>
      <w:r>
        <w:rPr/>
        <w:fldChar w:fldCharType="separate" w:fldLock="0"/>
      </w:r>
      <w:r>
        <w:rPr>
          <w:rtl w:val="0"/>
        </w:rPr>
        <w:t>143</w:t>
      </w:r>
      <w:r>
        <w:rPr/>
        <w:fldChar w:fldCharType="end" w:fldLock="0"/>
      </w:r>
    </w:p>
    <w:p>
      <w:pPr>
        <w:pStyle w:val="TOC 2"/>
      </w:pPr>
      <w:r>
        <w:rPr>
          <w:rtl w:val="0"/>
        </w:rPr>
        <w:t>Appendix 2 – Application flows/user journey</w:t>
        <w:tab/>
      </w:r>
      <w:r>
        <w:rPr/>
        <w:fldChar w:fldCharType="begin" w:fldLock="0"/>
      </w:r>
      <w:r>
        <w:instrText xml:space="preserve"> PAGEREF _Toc127 \h </w:instrText>
      </w:r>
      <w:r>
        <w:rPr/>
        <w:fldChar w:fldCharType="separate" w:fldLock="0"/>
      </w:r>
      <w:r>
        <w:rPr>
          <w:rtl w:val="0"/>
        </w:rPr>
        <w:t>143</w:t>
      </w:r>
      <w:r>
        <w:rPr/>
        <w:fldChar w:fldCharType="end" w:fldLock="0"/>
      </w:r>
    </w:p>
    <w:p>
      <w:pPr>
        <w:pStyle w:val="TOC 2"/>
      </w:pPr>
      <w:r>
        <w:rPr>
          <w:rtl w:val="0"/>
        </w:rPr>
        <w:t>Appendix 3 – Application screenshots</w:t>
        <w:tab/>
      </w:r>
      <w:r>
        <w:rPr/>
        <w:fldChar w:fldCharType="begin" w:fldLock="0"/>
      </w:r>
      <w:r>
        <w:instrText xml:space="preserve"> PAGEREF _Toc128 \h </w:instrText>
      </w:r>
      <w:r>
        <w:rPr/>
        <w:fldChar w:fldCharType="separate" w:fldLock="0"/>
      </w:r>
      <w:r>
        <w:rPr>
          <w:rtl w:val="0"/>
        </w:rPr>
        <w:t>143</w:t>
      </w:r>
      <w:r>
        <w:rPr/>
        <w:fldChar w:fldCharType="end" w:fldLock="0"/>
      </w:r>
    </w:p>
    <w:p>
      <w:pPr>
        <w:pStyle w:val="TOC 2"/>
      </w:pPr>
      <w:r>
        <w:rPr>
          <w:rtl w:val="0"/>
        </w:rPr>
        <w:t>Appendix 4 – NTA Monitor scoping questionnaire</w:t>
        <w:tab/>
      </w:r>
      <w:r>
        <w:rPr/>
        <w:fldChar w:fldCharType="begin" w:fldLock="0"/>
      </w:r>
      <w:r>
        <w:instrText xml:space="preserve"> PAGEREF _Toc129 \h </w:instrText>
      </w:r>
      <w:r>
        <w:rPr/>
        <w:fldChar w:fldCharType="separate" w:fldLock="0"/>
      </w:r>
      <w:r>
        <w:rPr>
          <w:rtl w:val="0"/>
        </w:rPr>
        <w:t>143</w:t>
      </w:r>
      <w:r>
        <w:rPr/>
        <w:fldChar w:fldCharType="end" w:fldLock="0"/>
      </w:r>
    </w:p>
    <w:p>
      <w:pPr>
        <w:pStyle w:val="TOC 2"/>
      </w:pPr>
      <w:r>
        <w:rPr>
          <w:rtl w:val="0"/>
        </w:rPr>
        <w:t>Appendix 5 – NTA Monitor test plan</w:t>
        <w:tab/>
      </w:r>
      <w:r>
        <w:rPr/>
        <w:fldChar w:fldCharType="begin" w:fldLock="0"/>
      </w:r>
      <w:r>
        <w:instrText xml:space="preserve"> PAGEREF _Toc130 \h </w:instrText>
      </w:r>
      <w:r>
        <w:rPr/>
        <w:fldChar w:fldCharType="separate" w:fldLock="0"/>
      </w:r>
      <w:r>
        <w:rPr>
          <w:rtl w:val="0"/>
        </w:rPr>
        <w:t>143</w:t>
      </w:r>
      <w:r>
        <w:rPr/>
        <w:fldChar w:fldCharType="end" w:fldLock="0"/>
      </w:r>
    </w:p>
    <w:p>
      <w:pPr>
        <w:pStyle w:val="TOC 2"/>
      </w:pPr>
      <w:r>
        <w:rPr>
          <w:rtl w:val="0"/>
        </w:rPr>
        <w:t>Glossary:</w:t>
        <w:tab/>
      </w:r>
      <w:r>
        <w:rPr/>
        <w:fldChar w:fldCharType="begin" w:fldLock="0"/>
      </w:r>
      <w:r>
        <w:instrText xml:space="preserve"> PAGEREF _Toc131 \h </w:instrText>
      </w:r>
      <w:r>
        <w:rPr/>
        <w:fldChar w:fldCharType="separate" w:fldLock="0"/>
      </w:r>
      <w:r>
        <w:rPr>
          <w:rtl w:val="0"/>
        </w:rPr>
        <w:t>144</w:t>
      </w:r>
      <w:r>
        <w:rPr/>
        <w:fldChar w:fldCharType="end" w:fldLock="0"/>
      </w:r>
    </w:p>
    <w:p>
      <w:pPr>
        <w:pStyle w:val="TOC 1"/>
      </w:pPr>
      <w:r>
        <w:rPr>
          <w:rtl w:val="0"/>
        </w:rPr>
        <w:t>Document control</w:t>
        <w:tab/>
      </w:r>
      <w:r>
        <w:rPr/>
        <w:fldChar w:fldCharType="begin" w:fldLock="0"/>
      </w:r>
      <w:r>
        <w:instrText xml:space="preserve"> PAGEREF _Toc132 \h </w:instrText>
      </w:r>
      <w:r>
        <w:rPr/>
        <w:fldChar w:fldCharType="separate" w:fldLock="0"/>
      </w:r>
      <w:r>
        <w:rPr>
          <w:rtl w:val="0"/>
        </w:rPr>
        <w:t>152</w:t>
      </w:r>
      <w:r>
        <w:rPr/>
        <w:fldChar w:fldCharType="end" w:fldLock="0"/>
      </w:r>
    </w:p>
    <w:p>
      <w:pPr>
        <w:pStyle w:val="TOC 1"/>
      </w:pPr>
      <w:r>
        <w:rPr>
          <w:rtl w:val="0"/>
        </w:rPr>
        <w:t>1.  Introduction</w:t>
        <w:tab/>
      </w:r>
      <w:r>
        <w:rPr/>
        <w:fldChar w:fldCharType="begin" w:fldLock="0"/>
      </w:r>
      <w:r>
        <w:instrText xml:space="preserve"> PAGEREF _Toc133 \h </w:instrText>
      </w:r>
      <w:r>
        <w:rPr/>
        <w:fldChar w:fldCharType="separate" w:fldLock="0"/>
      </w:r>
      <w:r>
        <w:rPr>
          <w:rtl w:val="0"/>
        </w:rPr>
        <w:t>153</w:t>
      </w:r>
      <w:r>
        <w:rPr/>
        <w:fldChar w:fldCharType="end" w:fldLock="0"/>
      </w:r>
    </w:p>
    <w:p>
      <w:pPr>
        <w:pStyle w:val="TOC 2"/>
      </w:pPr>
      <w:r>
        <w:rPr>
          <w:rtl w:val="0"/>
        </w:rPr>
        <w:t>1.1  Overview</w:t>
        <w:tab/>
      </w:r>
      <w:r>
        <w:rPr/>
        <w:fldChar w:fldCharType="begin" w:fldLock="0"/>
      </w:r>
      <w:r>
        <w:instrText xml:space="preserve"> PAGEREF _Toc134 \h </w:instrText>
      </w:r>
      <w:r>
        <w:rPr/>
        <w:fldChar w:fldCharType="separate" w:fldLock="0"/>
      </w:r>
      <w:r>
        <w:rPr>
          <w:rtl w:val="0"/>
        </w:rPr>
        <w:t>153</w:t>
      </w:r>
      <w:r>
        <w:rPr/>
        <w:fldChar w:fldCharType="end" w:fldLock="0"/>
      </w:r>
    </w:p>
    <w:p>
      <w:pPr>
        <w:pStyle w:val="TOC 2"/>
      </w:pPr>
      <w:r>
        <w:rPr>
          <w:rtl w:val="0"/>
        </w:rPr>
        <w:t>1.2  Location</w:t>
        <w:tab/>
      </w:r>
      <w:r>
        <w:rPr/>
        <w:fldChar w:fldCharType="begin" w:fldLock="0"/>
      </w:r>
      <w:r>
        <w:instrText xml:space="preserve"> PAGEREF _Toc135 \h </w:instrText>
      </w:r>
      <w:r>
        <w:rPr/>
        <w:fldChar w:fldCharType="separate" w:fldLock="0"/>
      </w:r>
      <w:r>
        <w:rPr>
          <w:rtl w:val="0"/>
        </w:rPr>
        <w:t>153</w:t>
      </w:r>
      <w:r>
        <w:rPr/>
        <w:fldChar w:fldCharType="end" w:fldLock="0"/>
      </w:r>
    </w:p>
    <w:p>
      <w:pPr>
        <w:pStyle w:val="TOC 2"/>
      </w:pPr>
      <w:r>
        <w:rPr>
          <w:rtl w:val="0"/>
        </w:rPr>
        <w:t>1.3  Dates of Testing</w:t>
        <w:tab/>
      </w:r>
      <w:r>
        <w:rPr/>
        <w:fldChar w:fldCharType="begin" w:fldLock="0"/>
      </w:r>
      <w:r>
        <w:instrText xml:space="preserve"> PAGEREF _Toc136 \h </w:instrText>
      </w:r>
      <w:r>
        <w:rPr/>
        <w:fldChar w:fldCharType="separate" w:fldLock="0"/>
      </w:r>
      <w:r>
        <w:rPr>
          <w:rtl w:val="0"/>
        </w:rPr>
        <w:t>153</w:t>
      </w:r>
      <w:r>
        <w:rPr/>
        <w:fldChar w:fldCharType="end" w:fldLock="0"/>
      </w:r>
    </w:p>
    <w:p>
      <w:pPr>
        <w:pStyle w:val="TOC 2"/>
      </w:pPr>
      <w:r>
        <w:rPr>
          <w:rtl w:val="0"/>
        </w:rPr>
        <w:t>1.4  General</w:t>
        <w:tab/>
      </w:r>
      <w:r>
        <w:rPr/>
        <w:fldChar w:fldCharType="begin" w:fldLock="0"/>
      </w:r>
      <w:r>
        <w:instrText xml:space="preserve"> PAGEREF _Toc137 \h </w:instrText>
      </w:r>
      <w:r>
        <w:rPr/>
        <w:fldChar w:fldCharType="separate" w:fldLock="0"/>
      </w:r>
      <w:r>
        <w:rPr>
          <w:rtl w:val="0"/>
        </w:rPr>
        <w:t>153</w:t>
      </w:r>
      <w:r>
        <w:rPr/>
        <w:fldChar w:fldCharType="end" w:fldLock="0"/>
      </w:r>
    </w:p>
    <w:p>
      <w:pPr>
        <w:pStyle w:val="TOC 1"/>
      </w:pPr>
      <w:r>
        <w:rPr>
          <w:rtl w:val="0"/>
        </w:rPr>
        <w:t>2.  Background &amp; technical Information</w:t>
        <w:tab/>
      </w:r>
      <w:r>
        <w:rPr/>
        <w:fldChar w:fldCharType="begin" w:fldLock="0"/>
      </w:r>
      <w:r>
        <w:instrText xml:space="preserve"> PAGEREF _Toc138 \h </w:instrText>
      </w:r>
      <w:r>
        <w:rPr/>
        <w:fldChar w:fldCharType="separate" w:fldLock="0"/>
      </w:r>
      <w:r>
        <w:rPr>
          <w:rtl w:val="0"/>
        </w:rPr>
        <w:t>154</w:t>
      </w:r>
      <w:r>
        <w:rPr/>
        <w:fldChar w:fldCharType="end" w:fldLock="0"/>
      </w:r>
    </w:p>
    <w:p>
      <w:pPr>
        <w:pStyle w:val="TOC 1"/>
      </w:pPr>
      <w:r>
        <w:rPr>
          <w:rtl w:val="0"/>
        </w:rPr>
        <w:t>3.  Scope</w:t>
        <w:tab/>
      </w:r>
      <w:r>
        <w:rPr/>
        <w:fldChar w:fldCharType="begin" w:fldLock="0"/>
      </w:r>
      <w:r>
        <w:instrText xml:space="preserve"> PAGEREF _Toc139 \h </w:instrText>
      </w:r>
      <w:r>
        <w:rPr/>
        <w:fldChar w:fldCharType="separate" w:fldLock="0"/>
      </w:r>
      <w:r>
        <w:rPr>
          <w:rtl w:val="0"/>
        </w:rPr>
        <w:t>155</w:t>
      </w:r>
      <w:r>
        <w:rPr/>
        <w:fldChar w:fldCharType="end" w:fldLock="0"/>
      </w:r>
    </w:p>
    <w:p>
      <w:pPr>
        <w:pStyle w:val="TOC 2"/>
      </w:pPr>
      <w:r>
        <w:rPr>
          <w:rtl w:val="0"/>
        </w:rPr>
        <w:t>3.1  Target Area List</w:t>
        <w:tab/>
      </w:r>
      <w:r>
        <w:rPr/>
        <w:fldChar w:fldCharType="begin" w:fldLock="0"/>
      </w:r>
      <w:r>
        <w:instrText xml:space="preserve"> PAGEREF _Toc140 \h </w:instrText>
      </w:r>
      <w:r>
        <w:rPr/>
        <w:fldChar w:fldCharType="separate" w:fldLock="0"/>
      </w:r>
      <w:r>
        <w:rPr>
          <w:rtl w:val="0"/>
        </w:rPr>
        <w:t>161</w:t>
      </w:r>
      <w:r>
        <w:rPr/>
        <w:fldChar w:fldCharType="end" w:fldLock="0"/>
      </w:r>
    </w:p>
    <w:p>
      <w:pPr>
        <w:pStyle w:val="TOC 2"/>
      </w:pPr>
      <w:r>
        <w:rPr>
          <w:rtl w:val="0"/>
        </w:rPr>
        <w:t>3.2  Security targets out-of-scope</w:t>
        <w:tab/>
      </w:r>
      <w:r>
        <w:rPr/>
        <w:fldChar w:fldCharType="begin" w:fldLock="0"/>
      </w:r>
      <w:r>
        <w:instrText xml:space="preserve"> PAGEREF _Toc141 \h </w:instrText>
      </w:r>
      <w:r>
        <w:rPr/>
        <w:fldChar w:fldCharType="separate" w:fldLock="0"/>
      </w:r>
      <w:r>
        <w:rPr>
          <w:rtl w:val="0"/>
        </w:rPr>
        <w:t>162</w:t>
      </w:r>
      <w:r>
        <w:rPr/>
        <w:fldChar w:fldCharType="end" w:fldLock="0"/>
      </w:r>
    </w:p>
    <w:p>
      <w:pPr>
        <w:pStyle w:val="TOC 2"/>
      </w:pPr>
      <w:r>
        <w:rPr>
          <w:rtl w:val="0"/>
        </w:rPr>
        <w:t>3.3  Principle security concerns</w:t>
        <w:tab/>
      </w:r>
      <w:r>
        <w:rPr/>
        <w:fldChar w:fldCharType="begin" w:fldLock="0"/>
      </w:r>
      <w:r>
        <w:instrText xml:space="preserve"> PAGEREF _Toc142 \h </w:instrText>
      </w:r>
      <w:r>
        <w:rPr/>
        <w:fldChar w:fldCharType="separate" w:fldLock="0"/>
      </w:r>
      <w:r>
        <w:rPr>
          <w:rtl w:val="0"/>
        </w:rPr>
        <w:t>162</w:t>
      </w:r>
      <w:r>
        <w:rPr/>
        <w:fldChar w:fldCharType="end" w:fldLock="0"/>
      </w:r>
    </w:p>
    <w:p>
      <w:pPr>
        <w:pStyle w:val="TOC 1"/>
      </w:pPr>
      <w:r>
        <w:rPr>
          <w:rtl w:val="0"/>
        </w:rPr>
        <w:t>4. Test specifics</w:t>
        <w:tab/>
      </w:r>
      <w:r>
        <w:rPr/>
        <w:fldChar w:fldCharType="begin" w:fldLock="0"/>
      </w:r>
      <w:r>
        <w:instrText xml:space="preserve"> PAGEREF _Toc143 \h </w:instrText>
      </w:r>
      <w:r>
        <w:rPr/>
        <w:fldChar w:fldCharType="separate" w:fldLock="0"/>
      </w:r>
      <w:r>
        <w:rPr>
          <w:rtl w:val="0"/>
        </w:rPr>
        <w:t>164</w:t>
      </w:r>
      <w:r>
        <w:rPr/>
        <w:fldChar w:fldCharType="end" w:fldLock="0"/>
      </w:r>
    </w:p>
    <w:p>
      <w:pPr>
        <w:pStyle w:val="TOC 2"/>
      </w:pPr>
      <w:r>
        <w:rPr>
          <w:rtl w:val="0"/>
        </w:rPr>
        <w:t>4.1  Daily reporting</w:t>
        <w:tab/>
      </w:r>
      <w:r>
        <w:rPr/>
        <w:fldChar w:fldCharType="begin" w:fldLock="0"/>
      </w:r>
      <w:r>
        <w:instrText xml:space="preserve"> PAGEREF _Toc144 \h </w:instrText>
      </w:r>
      <w:r>
        <w:rPr/>
        <w:fldChar w:fldCharType="separate" w:fldLock="0"/>
      </w:r>
      <w:r>
        <w:rPr>
          <w:rtl w:val="0"/>
        </w:rPr>
        <w:t>164</w:t>
      </w:r>
      <w:r>
        <w:rPr/>
        <w:fldChar w:fldCharType="end" w:fldLock="0"/>
      </w:r>
    </w:p>
    <w:p>
      <w:pPr>
        <w:pStyle w:val="TOC 2"/>
      </w:pPr>
      <w:r>
        <w:rPr>
          <w:rtl w:val="0"/>
        </w:rPr>
        <w:t>4.2  Final report</w:t>
        <w:tab/>
      </w:r>
      <w:r>
        <w:rPr/>
        <w:fldChar w:fldCharType="begin" w:fldLock="0"/>
      </w:r>
      <w:r>
        <w:instrText xml:space="preserve"> PAGEREF _Toc145 \h </w:instrText>
      </w:r>
      <w:r>
        <w:rPr/>
        <w:fldChar w:fldCharType="separate" w:fldLock="0"/>
      </w:r>
      <w:r>
        <w:rPr>
          <w:rtl w:val="0"/>
        </w:rPr>
        <w:t>164</w:t>
      </w:r>
      <w:r>
        <w:rPr/>
        <w:fldChar w:fldCharType="end" w:fldLock="0"/>
      </w:r>
    </w:p>
    <w:p>
      <w:pPr>
        <w:pStyle w:val="TOC 2"/>
      </w:pPr>
      <w:r>
        <w:rPr>
          <w:rtl w:val="0"/>
        </w:rPr>
        <w:t>4.3  Assumptions</w:t>
        <w:tab/>
      </w:r>
      <w:r>
        <w:rPr/>
        <w:fldChar w:fldCharType="begin" w:fldLock="0"/>
      </w:r>
      <w:r>
        <w:instrText xml:space="preserve"> PAGEREF _Toc146 \h </w:instrText>
      </w:r>
      <w:r>
        <w:rPr/>
        <w:fldChar w:fldCharType="separate" w:fldLock="0"/>
      </w:r>
      <w:r>
        <w:rPr>
          <w:rtl w:val="0"/>
        </w:rPr>
        <w:t>165</w:t>
      </w:r>
      <w:r>
        <w:rPr/>
        <w:fldChar w:fldCharType="end" w:fldLock="0"/>
      </w:r>
    </w:p>
    <w:p>
      <w:pPr>
        <w:pStyle w:val="TOC 1"/>
      </w:pPr>
      <w:r>
        <w:rPr>
          <w:rtl w:val="0"/>
        </w:rPr>
        <w:t>Appendices</w:t>
        <w:tab/>
      </w:r>
      <w:r>
        <w:rPr/>
        <w:fldChar w:fldCharType="begin" w:fldLock="0"/>
      </w:r>
      <w:r>
        <w:instrText xml:space="preserve"> PAGEREF _Toc147 \h </w:instrText>
      </w:r>
      <w:r>
        <w:rPr/>
        <w:fldChar w:fldCharType="separate" w:fldLock="0"/>
      </w:r>
      <w:r>
        <w:rPr>
          <w:rtl w:val="0"/>
        </w:rPr>
        <w:t>167</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_Toc148 \h </w:instrText>
      </w:r>
      <w:r>
        <w:rPr/>
        <w:fldChar w:fldCharType="separate" w:fldLock="0"/>
      </w:r>
      <w:r>
        <w:rPr>
          <w:rtl w:val="0"/>
        </w:rPr>
        <w:t>167</w:t>
      </w:r>
      <w:r>
        <w:rPr/>
        <w:fldChar w:fldCharType="end" w:fldLock="0"/>
      </w:r>
    </w:p>
    <w:p>
      <w:pPr>
        <w:pStyle w:val="TOC 2"/>
      </w:pPr>
      <w:r>
        <w:rPr>
          <w:rtl w:val="0"/>
        </w:rPr>
        <w:t>Appendix 2 – Application flows/user journey</w:t>
        <w:tab/>
      </w:r>
      <w:r>
        <w:rPr/>
        <w:fldChar w:fldCharType="begin" w:fldLock="0"/>
      </w:r>
      <w:r>
        <w:instrText xml:space="preserve"> PAGEREF _Toc149 \h </w:instrText>
      </w:r>
      <w:r>
        <w:rPr/>
        <w:fldChar w:fldCharType="separate" w:fldLock="0"/>
      </w:r>
      <w:r>
        <w:rPr>
          <w:rtl w:val="0"/>
        </w:rPr>
        <w:t>167</w:t>
      </w:r>
      <w:r>
        <w:rPr/>
        <w:fldChar w:fldCharType="end" w:fldLock="0"/>
      </w:r>
    </w:p>
    <w:p>
      <w:pPr>
        <w:pStyle w:val="TOC 2"/>
      </w:pPr>
      <w:r>
        <w:rPr>
          <w:rtl w:val="0"/>
        </w:rPr>
        <w:t>Appendix 3 – Application screenshots</w:t>
        <w:tab/>
      </w:r>
      <w:r>
        <w:rPr/>
        <w:fldChar w:fldCharType="begin" w:fldLock="0"/>
      </w:r>
      <w:r>
        <w:instrText xml:space="preserve"> PAGEREF _Toc150 \h </w:instrText>
      </w:r>
      <w:r>
        <w:rPr/>
        <w:fldChar w:fldCharType="separate" w:fldLock="0"/>
      </w:r>
      <w:r>
        <w:rPr>
          <w:rtl w:val="0"/>
        </w:rPr>
        <w:t>167</w:t>
      </w:r>
      <w:r>
        <w:rPr/>
        <w:fldChar w:fldCharType="end" w:fldLock="0"/>
      </w:r>
    </w:p>
    <w:p>
      <w:pPr>
        <w:pStyle w:val="TOC 2"/>
      </w:pPr>
      <w:r>
        <w:rPr>
          <w:rtl w:val="0"/>
        </w:rPr>
        <w:t>Appendix 4 – NTA Monitor scoping questionnaire</w:t>
        <w:tab/>
      </w:r>
      <w:r>
        <w:rPr/>
        <w:fldChar w:fldCharType="begin" w:fldLock="0"/>
      </w:r>
      <w:r>
        <w:instrText xml:space="preserve"> PAGEREF _Toc151 \h </w:instrText>
      </w:r>
      <w:r>
        <w:rPr/>
        <w:fldChar w:fldCharType="separate" w:fldLock="0"/>
      </w:r>
      <w:r>
        <w:rPr>
          <w:rtl w:val="0"/>
        </w:rPr>
        <w:t>167</w:t>
      </w:r>
      <w:r>
        <w:rPr/>
        <w:fldChar w:fldCharType="end" w:fldLock="0"/>
      </w:r>
    </w:p>
    <w:p>
      <w:pPr>
        <w:pStyle w:val="TOC 2"/>
      </w:pPr>
      <w:r>
        <w:rPr>
          <w:rtl w:val="0"/>
        </w:rPr>
        <w:t>Appendix 5 – NTA Monitor test plan</w:t>
        <w:tab/>
      </w:r>
      <w:r>
        <w:rPr/>
        <w:fldChar w:fldCharType="begin" w:fldLock="0"/>
      </w:r>
      <w:r>
        <w:instrText xml:space="preserve"> PAGEREF _Toc152 \h </w:instrText>
      </w:r>
      <w:r>
        <w:rPr/>
        <w:fldChar w:fldCharType="separate" w:fldLock="0"/>
      </w:r>
      <w:r>
        <w:rPr>
          <w:rtl w:val="0"/>
        </w:rPr>
        <w:t>167</w:t>
      </w:r>
      <w:r>
        <w:rPr/>
        <w:fldChar w:fldCharType="end" w:fldLock="0"/>
      </w:r>
    </w:p>
    <w:p>
      <w:pPr>
        <w:pStyle w:val="TOC 2"/>
      </w:pPr>
      <w:r>
        <w:rPr>
          <w:rtl w:val="0"/>
        </w:rPr>
        <w:t>Glossary:</w:t>
        <w:tab/>
      </w:r>
      <w:r>
        <w:rPr/>
        <w:fldChar w:fldCharType="begin" w:fldLock="0"/>
      </w:r>
      <w:r>
        <w:instrText xml:space="preserve"> PAGEREF _Toc153 \h </w:instrText>
      </w:r>
      <w:r>
        <w:rPr/>
        <w:fldChar w:fldCharType="separate" w:fldLock="0"/>
      </w:r>
      <w:r>
        <w:rPr>
          <w:rtl w:val="0"/>
        </w:rPr>
        <w:t>168</w:t>
      </w:r>
      <w:r>
        <w:rPr/>
        <w:fldChar w:fldCharType="end" w:fldLock="0"/>
      </w:r>
    </w:p>
    <w:p>
      <w:pPr>
        <w:pStyle w:val="TOC 1"/>
      </w:pPr>
      <w:r>
        <w:rPr>
          <w:rtl w:val="0"/>
        </w:rPr>
        <w:t>Document control</w:t>
        <w:tab/>
      </w:r>
      <w:r>
        <w:rPr/>
        <w:fldChar w:fldCharType="begin" w:fldLock="0"/>
      </w:r>
      <w:r>
        <w:instrText xml:space="preserve"> PAGEREF _Toc154 \h </w:instrText>
      </w:r>
      <w:r>
        <w:rPr/>
        <w:fldChar w:fldCharType="separate" w:fldLock="0"/>
      </w:r>
      <w:r>
        <w:rPr>
          <w:rtl w:val="0"/>
        </w:rPr>
        <w:t>176</w:t>
      </w:r>
      <w:r>
        <w:rPr/>
        <w:fldChar w:fldCharType="end" w:fldLock="0"/>
      </w:r>
    </w:p>
    <w:p>
      <w:pPr>
        <w:pStyle w:val="TOC 1"/>
      </w:pPr>
      <w:r>
        <w:rPr>
          <w:rtl w:val="0"/>
        </w:rPr>
        <w:t>1.  Introduction</w:t>
        <w:tab/>
      </w:r>
      <w:r>
        <w:rPr/>
        <w:fldChar w:fldCharType="begin" w:fldLock="0"/>
      </w:r>
      <w:r>
        <w:instrText xml:space="preserve"> PAGEREF _Toc155 \h </w:instrText>
      </w:r>
      <w:r>
        <w:rPr/>
        <w:fldChar w:fldCharType="separate" w:fldLock="0"/>
      </w:r>
      <w:r>
        <w:rPr>
          <w:rtl w:val="0"/>
        </w:rPr>
        <w:t>177</w:t>
      </w:r>
      <w:r>
        <w:rPr/>
        <w:fldChar w:fldCharType="end" w:fldLock="0"/>
      </w:r>
    </w:p>
    <w:p>
      <w:pPr>
        <w:pStyle w:val="TOC 2"/>
      </w:pPr>
      <w:r>
        <w:rPr>
          <w:rtl w:val="0"/>
        </w:rPr>
        <w:t>1.1  Overview</w:t>
        <w:tab/>
      </w:r>
      <w:r>
        <w:rPr/>
        <w:fldChar w:fldCharType="begin" w:fldLock="0"/>
      </w:r>
      <w:r>
        <w:instrText xml:space="preserve"> PAGEREF _Toc156 \h </w:instrText>
      </w:r>
      <w:r>
        <w:rPr/>
        <w:fldChar w:fldCharType="separate" w:fldLock="0"/>
      </w:r>
      <w:r>
        <w:rPr>
          <w:rtl w:val="0"/>
        </w:rPr>
        <w:t>177</w:t>
      </w:r>
      <w:r>
        <w:rPr/>
        <w:fldChar w:fldCharType="end" w:fldLock="0"/>
      </w:r>
    </w:p>
    <w:p>
      <w:pPr>
        <w:pStyle w:val="TOC 2"/>
      </w:pPr>
      <w:r>
        <w:rPr>
          <w:rtl w:val="0"/>
        </w:rPr>
        <w:t>1.2  Location</w:t>
        <w:tab/>
      </w:r>
      <w:r>
        <w:rPr/>
        <w:fldChar w:fldCharType="begin" w:fldLock="0"/>
      </w:r>
      <w:r>
        <w:instrText xml:space="preserve"> PAGEREF _Toc157 \h </w:instrText>
      </w:r>
      <w:r>
        <w:rPr/>
        <w:fldChar w:fldCharType="separate" w:fldLock="0"/>
      </w:r>
      <w:r>
        <w:rPr>
          <w:rtl w:val="0"/>
        </w:rPr>
        <w:t>177</w:t>
      </w:r>
      <w:r>
        <w:rPr/>
        <w:fldChar w:fldCharType="end" w:fldLock="0"/>
      </w:r>
    </w:p>
    <w:p>
      <w:pPr>
        <w:pStyle w:val="TOC 2"/>
      </w:pPr>
      <w:r>
        <w:rPr>
          <w:rtl w:val="0"/>
        </w:rPr>
        <w:t>1.3  Dates of Testing</w:t>
        <w:tab/>
      </w:r>
      <w:r>
        <w:rPr/>
        <w:fldChar w:fldCharType="begin" w:fldLock="0"/>
      </w:r>
      <w:r>
        <w:instrText xml:space="preserve"> PAGEREF _Toc158 \h </w:instrText>
      </w:r>
      <w:r>
        <w:rPr/>
        <w:fldChar w:fldCharType="separate" w:fldLock="0"/>
      </w:r>
      <w:r>
        <w:rPr>
          <w:rtl w:val="0"/>
        </w:rPr>
        <w:t>177</w:t>
      </w:r>
      <w:r>
        <w:rPr/>
        <w:fldChar w:fldCharType="end" w:fldLock="0"/>
      </w:r>
    </w:p>
    <w:p>
      <w:pPr>
        <w:pStyle w:val="TOC 2"/>
      </w:pPr>
      <w:r>
        <w:rPr>
          <w:rtl w:val="0"/>
        </w:rPr>
        <w:t>1.4  General</w:t>
        <w:tab/>
      </w:r>
      <w:r>
        <w:rPr/>
        <w:fldChar w:fldCharType="begin" w:fldLock="0"/>
      </w:r>
      <w:r>
        <w:instrText xml:space="preserve"> PAGEREF _Toc159 \h </w:instrText>
      </w:r>
      <w:r>
        <w:rPr/>
        <w:fldChar w:fldCharType="separate" w:fldLock="0"/>
      </w:r>
      <w:r>
        <w:rPr>
          <w:rtl w:val="0"/>
        </w:rPr>
        <w:t>177</w:t>
      </w:r>
      <w:r>
        <w:rPr/>
        <w:fldChar w:fldCharType="end" w:fldLock="0"/>
      </w:r>
    </w:p>
    <w:p>
      <w:pPr>
        <w:pStyle w:val="TOC 1"/>
      </w:pPr>
      <w:r>
        <w:rPr>
          <w:rtl w:val="0"/>
        </w:rPr>
        <w:t>2.  Background &amp; technical Information</w:t>
        <w:tab/>
      </w:r>
      <w:r>
        <w:rPr/>
        <w:fldChar w:fldCharType="begin" w:fldLock="0"/>
      </w:r>
      <w:r>
        <w:instrText xml:space="preserve"> PAGEREF _Toc160 \h </w:instrText>
      </w:r>
      <w:r>
        <w:rPr/>
        <w:fldChar w:fldCharType="separate" w:fldLock="0"/>
      </w:r>
      <w:r>
        <w:rPr>
          <w:rtl w:val="0"/>
        </w:rPr>
        <w:t>178</w:t>
      </w:r>
      <w:r>
        <w:rPr/>
        <w:fldChar w:fldCharType="end" w:fldLock="0"/>
      </w:r>
    </w:p>
    <w:p>
      <w:pPr>
        <w:pStyle w:val="TOC 1"/>
      </w:pPr>
      <w:r>
        <w:rPr>
          <w:rtl w:val="0"/>
        </w:rPr>
        <w:t>3.  Scope</w:t>
        <w:tab/>
      </w:r>
      <w:r>
        <w:rPr/>
        <w:fldChar w:fldCharType="begin" w:fldLock="0"/>
      </w:r>
      <w:r>
        <w:instrText xml:space="preserve"> PAGEREF _Toc161 \h </w:instrText>
      </w:r>
      <w:r>
        <w:rPr/>
        <w:fldChar w:fldCharType="separate" w:fldLock="0"/>
      </w:r>
      <w:r>
        <w:rPr>
          <w:rtl w:val="0"/>
        </w:rPr>
        <w:t>179</w:t>
      </w:r>
      <w:r>
        <w:rPr/>
        <w:fldChar w:fldCharType="end" w:fldLock="0"/>
      </w:r>
    </w:p>
    <w:p>
      <w:pPr>
        <w:pStyle w:val="TOC 2"/>
      </w:pPr>
      <w:r>
        <w:rPr>
          <w:rtl w:val="0"/>
        </w:rPr>
        <w:t>3.1  Target Area List</w:t>
        <w:tab/>
      </w:r>
      <w:r>
        <w:rPr/>
        <w:fldChar w:fldCharType="begin" w:fldLock="0"/>
      </w:r>
      <w:r>
        <w:instrText xml:space="preserve"> PAGEREF _Toc162 \h </w:instrText>
      </w:r>
      <w:r>
        <w:rPr/>
        <w:fldChar w:fldCharType="separate" w:fldLock="0"/>
      </w:r>
      <w:r>
        <w:rPr>
          <w:rtl w:val="0"/>
        </w:rPr>
        <w:t>185</w:t>
      </w:r>
      <w:r>
        <w:rPr/>
        <w:fldChar w:fldCharType="end" w:fldLock="0"/>
      </w:r>
    </w:p>
    <w:p>
      <w:pPr>
        <w:pStyle w:val="TOC 2"/>
      </w:pPr>
      <w:r>
        <w:rPr>
          <w:rtl w:val="0"/>
        </w:rPr>
        <w:t>3.2  Security targets out-of-scope</w:t>
        <w:tab/>
      </w:r>
      <w:r>
        <w:rPr/>
        <w:fldChar w:fldCharType="begin" w:fldLock="0"/>
      </w:r>
      <w:r>
        <w:instrText xml:space="preserve"> PAGEREF _Toc163 \h </w:instrText>
      </w:r>
      <w:r>
        <w:rPr/>
        <w:fldChar w:fldCharType="separate" w:fldLock="0"/>
      </w:r>
      <w:r>
        <w:rPr>
          <w:rtl w:val="0"/>
        </w:rPr>
        <w:t>186</w:t>
      </w:r>
      <w:r>
        <w:rPr/>
        <w:fldChar w:fldCharType="end" w:fldLock="0"/>
      </w:r>
    </w:p>
    <w:p>
      <w:pPr>
        <w:pStyle w:val="TOC 2"/>
      </w:pPr>
      <w:r>
        <w:rPr>
          <w:rtl w:val="0"/>
        </w:rPr>
        <w:t>3.3  Principle security concerns</w:t>
        <w:tab/>
      </w:r>
      <w:r>
        <w:rPr/>
        <w:fldChar w:fldCharType="begin" w:fldLock="0"/>
      </w:r>
      <w:r>
        <w:instrText xml:space="preserve"> PAGEREF _Toc164 \h </w:instrText>
      </w:r>
      <w:r>
        <w:rPr/>
        <w:fldChar w:fldCharType="separate" w:fldLock="0"/>
      </w:r>
      <w:r>
        <w:rPr>
          <w:rtl w:val="0"/>
        </w:rPr>
        <w:t>186</w:t>
      </w:r>
      <w:r>
        <w:rPr/>
        <w:fldChar w:fldCharType="end" w:fldLock="0"/>
      </w:r>
    </w:p>
    <w:p>
      <w:pPr>
        <w:pStyle w:val="TOC 1"/>
      </w:pPr>
      <w:r>
        <w:rPr>
          <w:rtl w:val="0"/>
        </w:rPr>
        <w:t>4. Test specifics</w:t>
        <w:tab/>
      </w:r>
      <w:r>
        <w:rPr/>
        <w:fldChar w:fldCharType="begin" w:fldLock="0"/>
      </w:r>
      <w:r>
        <w:instrText xml:space="preserve"> PAGEREF _Toc165 \h </w:instrText>
      </w:r>
      <w:r>
        <w:rPr/>
        <w:fldChar w:fldCharType="separate" w:fldLock="0"/>
      </w:r>
      <w:r>
        <w:rPr>
          <w:rtl w:val="0"/>
        </w:rPr>
        <w:t>188</w:t>
      </w:r>
      <w:r>
        <w:rPr/>
        <w:fldChar w:fldCharType="end" w:fldLock="0"/>
      </w:r>
    </w:p>
    <w:p>
      <w:pPr>
        <w:pStyle w:val="TOC 2"/>
      </w:pPr>
      <w:r>
        <w:rPr>
          <w:rtl w:val="0"/>
        </w:rPr>
        <w:t>4.1  Daily reporting</w:t>
        <w:tab/>
      </w:r>
      <w:r>
        <w:rPr/>
        <w:fldChar w:fldCharType="begin" w:fldLock="0"/>
      </w:r>
      <w:r>
        <w:instrText xml:space="preserve"> PAGEREF _Toc166 \h </w:instrText>
      </w:r>
      <w:r>
        <w:rPr/>
        <w:fldChar w:fldCharType="separate" w:fldLock="0"/>
      </w:r>
      <w:r>
        <w:rPr>
          <w:rtl w:val="0"/>
        </w:rPr>
        <w:t>188</w:t>
      </w:r>
      <w:r>
        <w:rPr/>
        <w:fldChar w:fldCharType="end" w:fldLock="0"/>
      </w:r>
    </w:p>
    <w:p>
      <w:pPr>
        <w:pStyle w:val="TOC 2"/>
      </w:pPr>
      <w:r>
        <w:rPr>
          <w:rtl w:val="0"/>
        </w:rPr>
        <w:t>4.2  Final report</w:t>
        <w:tab/>
      </w:r>
      <w:r>
        <w:rPr/>
        <w:fldChar w:fldCharType="begin" w:fldLock="0"/>
      </w:r>
      <w:r>
        <w:instrText xml:space="preserve"> PAGEREF _Toc167 \h </w:instrText>
      </w:r>
      <w:r>
        <w:rPr/>
        <w:fldChar w:fldCharType="separate" w:fldLock="0"/>
      </w:r>
      <w:r>
        <w:rPr>
          <w:rtl w:val="0"/>
        </w:rPr>
        <w:t>188</w:t>
      </w:r>
      <w:r>
        <w:rPr/>
        <w:fldChar w:fldCharType="end" w:fldLock="0"/>
      </w:r>
    </w:p>
    <w:p>
      <w:pPr>
        <w:pStyle w:val="TOC 2"/>
      </w:pPr>
      <w:r>
        <w:rPr>
          <w:rtl w:val="0"/>
        </w:rPr>
        <w:t>4.3  Assumptions</w:t>
        <w:tab/>
      </w:r>
      <w:r>
        <w:rPr/>
        <w:fldChar w:fldCharType="begin" w:fldLock="0"/>
      </w:r>
      <w:r>
        <w:instrText xml:space="preserve"> PAGEREF _Toc168 \h </w:instrText>
      </w:r>
      <w:r>
        <w:rPr/>
        <w:fldChar w:fldCharType="separate" w:fldLock="0"/>
      </w:r>
      <w:r>
        <w:rPr>
          <w:rtl w:val="0"/>
        </w:rPr>
        <w:t>189</w:t>
      </w:r>
      <w:r>
        <w:rPr/>
        <w:fldChar w:fldCharType="end" w:fldLock="0"/>
      </w:r>
    </w:p>
    <w:p>
      <w:pPr>
        <w:pStyle w:val="TOC 1"/>
      </w:pPr>
      <w:r>
        <w:rPr>
          <w:rtl w:val="0"/>
        </w:rPr>
        <w:t>Appendices</w:t>
        <w:tab/>
      </w:r>
      <w:r>
        <w:rPr/>
        <w:fldChar w:fldCharType="begin" w:fldLock="0"/>
      </w:r>
      <w:r>
        <w:instrText xml:space="preserve"> PAGEREF _Toc169 \h </w:instrText>
      </w:r>
      <w:r>
        <w:rPr/>
        <w:fldChar w:fldCharType="separate" w:fldLock="0"/>
      </w:r>
      <w:r>
        <w:rPr>
          <w:rtl w:val="0"/>
        </w:rPr>
        <w:t>191</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_Toc170 \h </w:instrText>
      </w:r>
      <w:r>
        <w:rPr/>
        <w:fldChar w:fldCharType="separate" w:fldLock="0"/>
      </w:r>
      <w:r>
        <w:rPr>
          <w:rtl w:val="0"/>
        </w:rPr>
        <w:t>191</w:t>
      </w:r>
      <w:r>
        <w:rPr/>
        <w:fldChar w:fldCharType="end" w:fldLock="0"/>
      </w:r>
    </w:p>
    <w:p>
      <w:pPr>
        <w:pStyle w:val="TOC 2"/>
      </w:pPr>
      <w:r>
        <w:rPr>
          <w:rtl w:val="0"/>
        </w:rPr>
        <w:t>Appendix 2 – Application flows/user journey</w:t>
        <w:tab/>
      </w:r>
      <w:r>
        <w:rPr/>
        <w:fldChar w:fldCharType="begin" w:fldLock="0"/>
      </w:r>
      <w:r>
        <w:instrText xml:space="preserve"> PAGEREF _Toc171 \h </w:instrText>
      </w:r>
      <w:r>
        <w:rPr/>
        <w:fldChar w:fldCharType="separate" w:fldLock="0"/>
      </w:r>
      <w:r>
        <w:rPr>
          <w:rtl w:val="0"/>
        </w:rPr>
        <w:t>191</w:t>
      </w:r>
      <w:r>
        <w:rPr/>
        <w:fldChar w:fldCharType="end" w:fldLock="0"/>
      </w:r>
    </w:p>
    <w:p>
      <w:pPr>
        <w:pStyle w:val="TOC 2"/>
      </w:pPr>
      <w:r>
        <w:rPr>
          <w:rtl w:val="0"/>
        </w:rPr>
        <w:t>Appendix 3 – Application screenshots</w:t>
        <w:tab/>
      </w:r>
      <w:r>
        <w:rPr/>
        <w:fldChar w:fldCharType="begin" w:fldLock="0"/>
      </w:r>
      <w:r>
        <w:instrText xml:space="preserve"> PAGEREF _Toc172 \h </w:instrText>
      </w:r>
      <w:r>
        <w:rPr/>
        <w:fldChar w:fldCharType="separate" w:fldLock="0"/>
      </w:r>
      <w:r>
        <w:rPr>
          <w:rtl w:val="0"/>
        </w:rPr>
        <w:t>191</w:t>
      </w:r>
      <w:r>
        <w:rPr/>
        <w:fldChar w:fldCharType="end" w:fldLock="0"/>
      </w:r>
    </w:p>
    <w:p>
      <w:pPr>
        <w:pStyle w:val="TOC 2"/>
      </w:pPr>
      <w:r>
        <w:rPr>
          <w:rtl w:val="0"/>
        </w:rPr>
        <w:t>Appendix 4 – NTA Monitor scoping questionnaire</w:t>
        <w:tab/>
      </w:r>
      <w:r>
        <w:rPr/>
        <w:fldChar w:fldCharType="begin" w:fldLock="0"/>
      </w:r>
      <w:r>
        <w:instrText xml:space="preserve"> PAGEREF _Toc173 \h </w:instrText>
      </w:r>
      <w:r>
        <w:rPr/>
        <w:fldChar w:fldCharType="separate" w:fldLock="0"/>
      </w:r>
      <w:r>
        <w:rPr>
          <w:rtl w:val="0"/>
        </w:rPr>
        <w:t>191</w:t>
      </w:r>
      <w:r>
        <w:rPr/>
        <w:fldChar w:fldCharType="end" w:fldLock="0"/>
      </w:r>
    </w:p>
    <w:p>
      <w:pPr>
        <w:pStyle w:val="TOC 2"/>
      </w:pPr>
      <w:r>
        <w:rPr>
          <w:rtl w:val="0"/>
        </w:rPr>
        <w:t>Appendix 5 – NTA Monitor test plan</w:t>
        <w:tab/>
      </w:r>
      <w:r>
        <w:rPr/>
        <w:fldChar w:fldCharType="begin" w:fldLock="0"/>
      </w:r>
      <w:r>
        <w:instrText xml:space="preserve"> PAGEREF _Toc174 \h </w:instrText>
      </w:r>
      <w:r>
        <w:rPr/>
        <w:fldChar w:fldCharType="separate" w:fldLock="0"/>
      </w:r>
      <w:r>
        <w:rPr>
          <w:rtl w:val="0"/>
        </w:rPr>
        <w:t>191</w:t>
      </w:r>
      <w:r>
        <w:rPr/>
        <w:fldChar w:fldCharType="end" w:fldLock="0"/>
      </w:r>
    </w:p>
    <w:p>
      <w:pPr>
        <w:pStyle w:val="TOC 2"/>
      </w:pPr>
      <w:r>
        <w:rPr>
          <w:rtl w:val="0"/>
        </w:rPr>
        <w:t>Glossary:</w:t>
        <w:tab/>
      </w:r>
      <w:r>
        <w:rPr/>
        <w:fldChar w:fldCharType="begin" w:fldLock="0"/>
      </w:r>
      <w:r>
        <w:instrText xml:space="preserve"> PAGEREF _Toc175 \h </w:instrText>
      </w:r>
      <w:r>
        <w:rPr/>
        <w:fldChar w:fldCharType="separate" w:fldLock="0"/>
      </w:r>
      <w:r>
        <w:rPr>
          <w:rtl w:val="0"/>
        </w:rPr>
        <w:t>192</w:t>
      </w:r>
      <w:r>
        <w:rPr/>
        <w:fldChar w:fldCharType="end" w:fldLock="0"/>
      </w:r>
    </w:p>
    <w:p>
      <w:pPr>
        <w:pStyle w:val="TOC 1"/>
      </w:pPr>
      <w:r>
        <w:rPr>
          <w:rtl w:val="0"/>
        </w:rPr>
        <w:t>Document control</w:t>
        <w:tab/>
      </w:r>
      <w:r>
        <w:rPr/>
        <w:fldChar w:fldCharType="begin" w:fldLock="0"/>
      </w:r>
      <w:r>
        <w:instrText xml:space="preserve"> PAGEREF _Toc176 \h </w:instrText>
      </w:r>
      <w:r>
        <w:rPr/>
        <w:fldChar w:fldCharType="separate" w:fldLock="0"/>
      </w:r>
      <w:r>
        <w:rPr>
          <w:rtl w:val="0"/>
        </w:rPr>
        <w:t>200</w:t>
      </w:r>
      <w:r>
        <w:rPr/>
        <w:fldChar w:fldCharType="end" w:fldLock="0"/>
      </w:r>
    </w:p>
    <w:p>
      <w:pPr>
        <w:pStyle w:val="TOC 1"/>
      </w:pPr>
      <w:r>
        <w:rPr>
          <w:rtl w:val="0"/>
        </w:rPr>
        <w:t>1.  Introduction</w:t>
        <w:tab/>
      </w:r>
      <w:r>
        <w:rPr/>
        <w:fldChar w:fldCharType="begin" w:fldLock="0"/>
      </w:r>
      <w:r>
        <w:instrText xml:space="preserve"> PAGEREF _Toc177 \h </w:instrText>
      </w:r>
      <w:r>
        <w:rPr/>
        <w:fldChar w:fldCharType="separate" w:fldLock="0"/>
      </w:r>
      <w:r>
        <w:rPr>
          <w:rtl w:val="0"/>
        </w:rPr>
        <w:t>201</w:t>
      </w:r>
      <w:r>
        <w:rPr/>
        <w:fldChar w:fldCharType="end" w:fldLock="0"/>
      </w:r>
    </w:p>
    <w:p>
      <w:pPr>
        <w:pStyle w:val="TOC 2"/>
      </w:pPr>
      <w:r>
        <w:rPr>
          <w:rtl w:val="0"/>
        </w:rPr>
        <w:t>1.1  Overview</w:t>
        <w:tab/>
      </w:r>
      <w:r>
        <w:rPr/>
        <w:fldChar w:fldCharType="begin" w:fldLock="0"/>
      </w:r>
      <w:r>
        <w:instrText xml:space="preserve"> PAGEREF _Toc178 \h </w:instrText>
      </w:r>
      <w:r>
        <w:rPr/>
        <w:fldChar w:fldCharType="separate" w:fldLock="0"/>
      </w:r>
      <w:r>
        <w:rPr>
          <w:rtl w:val="0"/>
        </w:rPr>
        <w:t>201</w:t>
      </w:r>
      <w:r>
        <w:rPr/>
        <w:fldChar w:fldCharType="end" w:fldLock="0"/>
      </w:r>
    </w:p>
    <w:p>
      <w:pPr>
        <w:pStyle w:val="TOC 2"/>
      </w:pPr>
      <w:r>
        <w:rPr>
          <w:rtl w:val="0"/>
        </w:rPr>
        <w:t>1.2  Location</w:t>
        <w:tab/>
      </w:r>
      <w:r>
        <w:rPr/>
        <w:fldChar w:fldCharType="begin" w:fldLock="0"/>
      </w:r>
      <w:r>
        <w:instrText xml:space="preserve"> PAGEREF _Toc179 \h </w:instrText>
      </w:r>
      <w:r>
        <w:rPr/>
        <w:fldChar w:fldCharType="separate" w:fldLock="0"/>
      </w:r>
      <w:r>
        <w:rPr>
          <w:rtl w:val="0"/>
        </w:rPr>
        <w:t>201</w:t>
      </w:r>
      <w:r>
        <w:rPr/>
        <w:fldChar w:fldCharType="end" w:fldLock="0"/>
      </w:r>
    </w:p>
    <w:p>
      <w:pPr>
        <w:pStyle w:val="TOC 2"/>
      </w:pPr>
      <w:r>
        <w:rPr>
          <w:rtl w:val="0"/>
        </w:rPr>
        <w:t>1.3  Dates of Testing</w:t>
        <w:tab/>
      </w:r>
      <w:r>
        <w:rPr/>
        <w:fldChar w:fldCharType="begin" w:fldLock="0"/>
      </w:r>
      <w:r>
        <w:instrText xml:space="preserve"> PAGEREF _Toc180 \h </w:instrText>
      </w:r>
      <w:r>
        <w:rPr/>
        <w:fldChar w:fldCharType="separate" w:fldLock="0"/>
      </w:r>
      <w:r>
        <w:rPr>
          <w:rtl w:val="0"/>
        </w:rPr>
        <w:t>201</w:t>
      </w:r>
      <w:r>
        <w:rPr/>
        <w:fldChar w:fldCharType="end" w:fldLock="0"/>
      </w:r>
    </w:p>
    <w:p>
      <w:pPr>
        <w:pStyle w:val="TOC 2"/>
      </w:pPr>
      <w:r>
        <w:rPr>
          <w:rtl w:val="0"/>
        </w:rPr>
        <w:t>1.4  General</w:t>
        <w:tab/>
      </w:r>
      <w:r>
        <w:rPr/>
        <w:fldChar w:fldCharType="begin" w:fldLock="0"/>
      </w:r>
      <w:r>
        <w:instrText xml:space="preserve"> PAGEREF _Toc181 \h </w:instrText>
      </w:r>
      <w:r>
        <w:rPr/>
        <w:fldChar w:fldCharType="separate" w:fldLock="0"/>
      </w:r>
      <w:r>
        <w:rPr>
          <w:rtl w:val="0"/>
        </w:rPr>
        <w:t>201</w:t>
      </w:r>
      <w:r>
        <w:rPr/>
        <w:fldChar w:fldCharType="end" w:fldLock="0"/>
      </w:r>
    </w:p>
    <w:p>
      <w:pPr>
        <w:pStyle w:val="TOC 1"/>
      </w:pPr>
      <w:r>
        <w:rPr>
          <w:rtl w:val="0"/>
        </w:rPr>
        <w:t>2.  Background &amp; technical Information</w:t>
        <w:tab/>
      </w:r>
      <w:r>
        <w:rPr/>
        <w:fldChar w:fldCharType="begin" w:fldLock="0"/>
      </w:r>
      <w:r>
        <w:instrText xml:space="preserve"> PAGEREF _Toc182 \h </w:instrText>
      </w:r>
      <w:r>
        <w:rPr/>
        <w:fldChar w:fldCharType="separate" w:fldLock="0"/>
      </w:r>
      <w:r>
        <w:rPr>
          <w:rtl w:val="0"/>
        </w:rPr>
        <w:t>202</w:t>
      </w:r>
      <w:r>
        <w:rPr/>
        <w:fldChar w:fldCharType="end" w:fldLock="0"/>
      </w:r>
    </w:p>
    <w:p>
      <w:pPr>
        <w:pStyle w:val="TOC 1"/>
      </w:pPr>
      <w:r>
        <w:rPr>
          <w:rtl w:val="0"/>
        </w:rPr>
        <w:t>3.  Scope</w:t>
        <w:tab/>
      </w:r>
      <w:r>
        <w:rPr/>
        <w:fldChar w:fldCharType="begin" w:fldLock="0"/>
      </w:r>
      <w:r>
        <w:instrText xml:space="preserve"> PAGEREF _Toc183 \h </w:instrText>
      </w:r>
      <w:r>
        <w:rPr/>
        <w:fldChar w:fldCharType="separate" w:fldLock="0"/>
      </w:r>
      <w:r>
        <w:rPr>
          <w:rtl w:val="0"/>
        </w:rPr>
        <w:t>203</w:t>
      </w:r>
      <w:r>
        <w:rPr/>
        <w:fldChar w:fldCharType="end" w:fldLock="0"/>
      </w:r>
    </w:p>
    <w:p>
      <w:pPr>
        <w:pStyle w:val="TOC 2"/>
      </w:pPr>
      <w:r>
        <w:rPr>
          <w:rtl w:val="0"/>
        </w:rPr>
        <w:t>3.1  Target Area List</w:t>
        <w:tab/>
      </w:r>
      <w:r>
        <w:rPr/>
        <w:fldChar w:fldCharType="begin" w:fldLock="0"/>
      </w:r>
      <w:r>
        <w:instrText xml:space="preserve"> PAGEREF _Toc184 \h </w:instrText>
      </w:r>
      <w:r>
        <w:rPr/>
        <w:fldChar w:fldCharType="separate" w:fldLock="0"/>
      </w:r>
      <w:r>
        <w:rPr>
          <w:rtl w:val="0"/>
        </w:rPr>
        <w:t>209</w:t>
      </w:r>
      <w:r>
        <w:rPr/>
        <w:fldChar w:fldCharType="end" w:fldLock="0"/>
      </w:r>
    </w:p>
    <w:p>
      <w:pPr>
        <w:pStyle w:val="TOC 2"/>
      </w:pPr>
      <w:r>
        <w:rPr>
          <w:rtl w:val="0"/>
        </w:rPr>
        <w:t>3.2  Security targets out-of-scope</w:t>
        <w:tab/>
      </w:r>
      <w:r>
        <w:rPr/>
        <w:fldChar w:fldCharType="begin" w:fldLock="0"/>
      </w:r>
      <w:r>
        <w:instrText xml:space="preserve"> PAGEREF _Toc185 \h </w:instrText>
      </w:r>
      <w:r>
        <w:rPr/>
        <w:fldChar w:fldCharType="separate" w:fldLock="0"/>
      </w:r>
      <w:r>
        <w:rPr>
          <w:rtl w:val="0"/>
        </w:rPr>
        <w:t>210</w:t>
      </w:r>
      <w:r>
        <w:rPr/>
        <w:fldChar w:fldCharType="end" w:fldLock="0"/>
      </w:r>
    </w:p>
    <w:p>
      <w:pPr>
        <w:pStyle w:val="TOC 2"/>
      </w:pPr>
      <w:r>
        <w:rPr>
          <w:rtl w:val="0"/>
        </w:rPr>
        <w:t>3.3  Principle security concerns</w:t>
        <w:tab/>
      </w:r>
      <w:r>
        <w:rPr/>
        <w:fldChar w:fldCharType="begin" w:fldLock="0"/>
      </w:r>
      <w:r>
        <w:instrText xml:space="preserve"> PAGEREF _Toc186 \h </w:instrText>
      </w:r>
      <w:r>
        <w:rPr/>
        <w:fldChar w:fldCharType="separate" w:fldLock="0"/>
      </w:r>
      <w:r>
        <w:rPr>
          <w:rtl w:val="0"/>
        </w:rPr>
        <w:t>210</w:t>
      </w:r>
      <w:r>
        <w:rPr/>
        <w:fldChar w:fldCharType="end" w:fldLock="0"/>
      </w:r>
    </w:p>
    <w:p>
      <w:pPr>
        <w:pStyle w:val="TOC 1"/>
      </w:pPr>
      <w:r>
        <w:rPr>
          <w:rtl w:val="0"/>
        </w:rPr>
        <w:t>4. Test specifics</w:t>
        <w:tab/>
      </w:r>
      <w:r>
        <w:rPr/>
        <w:fldChar w:fldCharType="begin" w:fldLock="0"/>
      </w:r>
      <w:r>
        <w:instrText xml:space="preserve"> PAGEREF _Toc187 \h </w:instrText>
      </w:r>
      <w:r>
        <w:rPr/>
        <w:fldChar w:fldCharType="separate" w:fldLock="0"/>
      </w:r>
      <w:r>
        <w:rPr>
          <w:rtl w:val="0"/>
        </w:rPr>
        <w:t>212</w:t>
      </w:r>
      <w:r>
        <w:rPr/>
        <w:fldChar w:fldCharType="end" w:fldLock="0"/>
      </w:r>
    </w:p>
    <w:p>
      <w:pPr>
        <w:pStyle w:val="TOC 2"/>
      </w:pPr>
      <w:r>
        <w:rPr>
          <w:rtl w:val="0"/>
        </w:rPr>
        <w:t>4.1  Daily reporting</w:t>
        <w:tab/>
      </w:r>
      <w:r>
        <w:rPr/>
        <w:fldChar w:fldCharType="begin" w:fldLock="0"/>
      </w:r>
      <w:r>
        <w:instrText xml:space="preserve"> PAGEREF _Toc188 \h </w:instrText>
      </w:r>
      <w:r>
        <w:rPr/>
        <w:fldChar w:fldCharType="separate" w:fldLock="0"/>
      </w:r>
      <w:r>
        <w:rPr>
          <w:rtl w:val="0"/>
        </w:rPr>
        <w:t>212</w:t>
      </w:r>
      <w:r>
        <w:rPr/>
        <w:fldChar w:fldCharType="end" w:fldLock="0"/>
      </w:r>
    </w:p>
    <w:p>
      <w:pPr>
        <w:pStyle w:val="TOC 2"/>
      </w:pPr>
      <w:r>
        <w:rPr>
          <w:rtl w:val="0"/>
        </w:rPr>
        <w:t>4.2  Final report</w:t>
        <w:tab/>
      </w:r>
      <w:r>
        <w:rPr/>
        <w:fldChar w:fldCharType="begin" w:fldLock="0"/>
      </w:r>
      <w:r>
        <w:instrText xml:space="preserve"> PAGEREF _Toc189 \h </w:instrText>
      </w:r>
      <w:r>
        <w:rPr/>
        <w:fldChar w:fldCharType="separate" w:fldLock="0"/>
      </w:r>
      <w:r>
        <w:rPr>
          <w:rtl w:val="0"/>
        </w:rPr>
        <w:t>212</w:t>
      </w:r>
      <w:r>
        <w:rPr/>
        <w:fldChar w:fldCharType="end" w:fldLock="0"/>
      </w:r>
    </w:p>
    <w:p>
      <w:pPr>
        <w:pStyle w:val="TOC 2"/>
      </w:pPr>
      <w:r>
        <w:rPr>
          <w:rtl w:val="0"/>
        </w:rPr>
        <w:t>4.3  Assumptions</w:t>
        <w:tab/>
      </w:r>
      <w:r>
        <w:rPr/>
        <w:fldChar w:fldCharType="begin" w:fldLock="0"/>
      </w:r>
      <w:r>
        <w:instrText xml:space="preserve"> PAGEREF _Toc190 \h </w:instrText>
      </w:r>
      <w:r>
        <w:rPr/>
        <w:fldChar w:fldCharType="separate" w:fldLock="0"/>
      </w:r>
      <w:r>
        <w:rPr>
          <w:rtl w:val="0"/>
        </w:rPr>
        <w:t>213</w:t>
      </w:r>
      <w:r>
        <w:rPr/>
        <w:fldChar w:fldCharType="end" w:fldLock="0"/>
      </w:r>
    </w:p>
    <w:p>
      <w:pPr>
        <w:pStyle w:val="TOC 1"/>
      </w:pPr>
      <w:r>
        <w:rPr>
          <w:rtl w:val="0"/>
        </w:rPr>
        <w:t>Appendices</w:t>
        <w:tab/>
      </w:r>
      <w:r>
        <w:rPr/>
        <w:fldChar w:fldCharType="begin" w:fldLock="0"/>
      </w:r>
      <w:r>
        <w:instrText xml:space="preserve"> PAGEREF _Toc191 \h </w:instrText>
      </w:r>
      <w:r>
        <w:rPr/>
        <w:fldChar w:fldCharType="separate" w:fldLock="0"/>
      </w:r>
      <w:r>
        <w:rPr>
          <w:rtl w:val="0"/>
        </w:rPr>
        <w:t>215</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_Toc192 \h </w:instrText>
      </w:r>
      <w:r>
        <w:rPr/>
        <w:fldChar w:fldCharType="separate" w:fldLock="0"/>
      </w:r>
      <w:r>
        <w:rPr>
          <w:rtl w:val="0"/>
        </w:rPr>
        <w:t>215</w:t>
      </w:r>
      <w:r>
        <w:rPr/>
        <w:fldChar w:fldCharType="end" w:fldLock="0"/>
      </w:r>
    </w:p>
    <w:p>
      <w:pPr>
        <w:pStyle w:val="TOC 2"/>
      </w:pPr>
      <w:r>
        <w:rPr>
          <w:rtl w:val="0"/>
        </w:rPr>
        <w:t>Appendix 2 – Application flows/user journey</w:t>
        <w:tab/>
      </w:r>
      <w:r>
        <w:rPr/>
        <w:fldChar w:fldCharType="begin" w:fldLock="0"/>
      </w:r>
      <w:r>
        <w:instrText xml:space="preserve"> PAGEREF _Toc193 \h </w:instrText>
      </w:r>
      <w:r>
        <w:rPr/>
        <w:fldChar w:fldCharType="separate" w:fldLock="0"/>
      </w:r>
      <w:r>
        <w:rPr>
          <w:rtl w:val="0"/>
        </w:rPr>
        <w:t>215</w:t>
      </w:r>
      <w:r>
        <w:rPr/>
        <w:fldChar w:fldCharType="end" w:fldLock="0"/>
      </w:r>
    </w:p>
    <w:p>
      <w:pPr>
        <w:pStyle w:val="TOC 2"/>
      </w:pPr>
      <w:r>
        <w:rPr>
          <w:rtl w:val="0"/>
        </w:rPr>
        <w:t>Appendix 3 – Application screenshots</w:t>
        <w:tab/>
      </w:r>
      <w:r>
        <w:rPr/>
        <w:fldChar w:fldCharType="begin" w:fldLock="0"/>
      </w:r>
      <w:r>
        <w:instrText xml:space="preserve"> PAGEREF _Toc194 \h </w:instrText>
      </w:r>
      <w:r>
        <w:rPr/>
        <w:fldChar w:fldCharType="separate" w:fldLock="0"/>
      </w:r>
      <w:r>
        <w:rPr>
          <w:rtl w:val="0"/>
        </w:rPr>
        <w:t>215</w:t>
      </w:r>
      <w:r>
        <w:rPr/>
        <w:fldChar w:fldCharType="end" w:fldLock="0"/>
      </w:r>
    </w:p>
    <w:p>
      <w:pPr>
        <w:pStyle w:val="TOC 2"/>
      </w:pPr>
      <w:r>
        <w:rPr>
          <w:rtl w:val="0"/>
        </w:rPr>
        <w:t>Appendix 4 – NTA Monitor scoping questionnaire</w:t>
        <w:tab/>
      </w:r>
      <w:r>
        <w:rPr/>
        <w:fldChar w:fldCharType="begin" w:fldLock="0"/>
      </w:r>
      <w:r>
        <w:instrText xml:space="preserve"> PAGEREF _Toc195 \h </w:instrText>
      </w:r>
      <w:r>
        <w:rPr/>
        <w:fldChar w:fldCharType="separate" w:fldLock="0"/>
      </w:r>
      <w:r>
        <w:rPr>
          <w:rtl w:val="0"/>
        </w:rPr>
        <w:t>215</w:t>
      </w:r>
      <w:r>
        <w:rPr/>
        <w:fldChar w:fldCharType="end" w:fldLock="0"/>
      </w:r>
    </w:p>
    <w:p>
      <w:pPr>
        <w:pStyle w:val="TOC 2"/>
      </w:pPr>
      <w:r>
        <w:rPr>
          <w:rtl w:val="0"/>
        </w:rPr>
        <w:t>Appendix 5 – NTA Monitor test plan</w:t>
        <w:tab/>
      </w:r>
      <w:r>
        <w:rPr/>
        <w:fldChar w:fldCharType="begin" w:fldLock="0"/>
      </w:r>
      <w:r>
        <w:instrText xml:space="preserve"> PAGEREF _Toc196 \h </w:instrText>
      </w:r>
      <w:r>
        <w:rPr/>
        <w:fldChar w:fldCharType="separate" w:fldLock="0"/>
      </w:r>
      <w:r>
        <w:rPr>
          <w:rtl w:val="0"/>
        </w:rPr>
        <w:t>215</w:t>
      </w:r>
      <w:r>
        <w:rPr/>
        <w:fldChar w:fldCharType="end" w:fldLock="0"/>
      </w:r>
    </w:p>
    <w:p>
      <w:pPr>
        <w:pStyle w:val="TOC 2"/>
      </w:pPr>
      <w:r>
        <w:rPr>
          <w:rtl w:val="0"/>
        </w:rPr>
        <w:t>Glossary:</w:t>
        <w:tab/>
      </w:r>
      <w:r>
        <w:rPr/>
        <w:fldChar w:fldCharType="begin" w:fldLock="0"/>
      </w:r>
      <w:r>
        <w:instrText xml:space="preserve"> PAGEREF _Toc197 \h </w:instrText>
      </w:r>
      <w:r>
        <w:rPr/>
        <w:fldChar w:fldCharType="separate" w:fldLock="0"/>
      </w:r>
      <w:r>
        <w:rPr>
          <w:rtl w:val="0"/>
        </w:rPr>
        <w:t>216</w:t>
      </w:r>
      <w:r>
        <w:rPr/>
        <w:fldChar w:fldCharType="end" w:fldLock="0"/>
      </w:r>
    </w:p>
    <w:p>
      <w:pPr>
        <w:pStyle w:val="TOC 1"/>
      </w:pPr>
      <w:r>
        <w:rPr>
          <w:rtl w:val="0"/>
        </w:rPr>
        <w:t>Document control</w:t>
        <w:tab/>
      </w:r>
      <w:r>
        <w:rPr/>
        <w:fldChar w:fldCharType="begin" w:fldLock="0"/>
      </w:r>
      <w:r>
        <w:instrText xml:space="preserve"> PAGEREF _Toc198 \h </w:instrText>
      </w:r>
      <w:r>
        <w:rPr/>
        <w:fldChar w:fldCharType="separate" w:fldLock="0"/>
      </w:r>
      <w:r>
        <w:rPr>
          <w:rtl w:val="0"/>
        </w:rPr>
        <w:t>224</w:t>
      </w:r>
      <w:r>
        <w:rPr/>
        <w:fldChar w:fldCharType="end" w:fldLock="0"/>
      </w:r>
    </w:p>
    <w:p>
      <w:pPr>
        <w:pStyle w:val="TOC 1"/>
      </w:pPr>
      <w:r>
        <w:rPr>
          <w:rtl w:val="0"/>
        </w:rPr>
        <w:t>1.  Introduction</w:t>
        <w:tab/>
      </w:r>
      <w:r>
        <w:rPr/>
        <w:fldChar w:fldCharType="begin" w:fldLock="0"/>
      </w:r>
      <w:r>
        <w:instrText xml:space="preserve"> PAGEREF _Toc199 \h </w:instrText>
      </w:r>
      <w:r>
        <w:rPr/>
        <w:fldChar w:fldCharType="separate" w:fldLock="0"/>
      </w:r>
      <w:r>
        <w:rPr>
          <w:rtl w:val="0"/>
        </w:rPr>
        <w:t>225</w:t>
      </w:r>
      <w:r>
        <w:rPr/>
        <w:fldChar w:fldCharType="end" w:fldLock="0"/>
      </w:r>
    </w:p>
    <w:p>
      <w:pPr>
        <w:pStyle w:val="TOC 2"/>
      </w:pPr>
      <w:r>
        <w:rPr>
          <w:rtl w:val="0"/>
        </w:rPr>
        <w:t>1.1  Overview</w:t>
        <w:tab/>
      </w:r>
      <w:r>
        <w:rPr/>
        <w:fldChar w:fldCharType="begin" w:fldLock="0"/>
      </w:r>
      <w:r>
        <w:instrText xml:space="preserve"> PAGEREF _Toc200 \h </w:instrText>
      </w:r>
      <w:r>
        <w:rPr/>
        <w:fldChar w:fldCharType="separate" w:fldLock="0"/>
      </w:r>
      <w:r>
        <w:rPr>
          <w:rtl w:val="0"/>
        </w:rPr>
        <w:t>225</w:t>
      </w:r>
      <w:r>
        <w:rPr/>
        <w:fldChar w:fldCharType="end" w:fldLock="0"/>
      </w:r>
    </w:p>
    <w:p>
      <w:pPr>
        <w:pStyle w:val="TOC 2"/>
      </w:pPr>
      <w:r>
        <w:rPr>
          <w:rtl w:val="0"/>
        </w:rPr>
        <w:t>1.2  Location</w:t>
        <w:tab/>
      </w:r>
      <w:r>
        <w:rPr/>
        <w:fldChar w:fldCharType="begin" w:fldLock="0"/>
      </w:r>
      <w:r>
        <w:instrText xml:space="preserve"> PAGEREF _Toc201 \h </w:instrText>
      </w:r>
      <w:r>
        <w:rPr/>
        <w:fldChar w:fldCharType="separate" w:fldLock="0"/>
      </w:r>
      <w:r>
        <w:rPr>
          <w:rtl w:val="0"/>
        </w:rPr>
        <w:t>225</w:t>
      </w:r>
      <w:r>
        <w:rPr/>
        <w:fldChar w:fldCharType="end" w:fldLock="0"/>
      </w:r>
    </w:p>
    <w:p>
      <w:pPr>
        <w:pStyle w:val="TOC 2"/>
      </w:pPr>
      <w:r>
        <w:rPr>
          <w:rtl w:val="0"/>
        </w:rPr>
        <w:t>1.3  Dates of Testing</w:t>
        <w:tab/>
      </w:r>
      <w:r>
        <w:rPr/>
        <w:fldChar w:fldCharType="begin" w:fldLock="0"/>
      </w:r>
      <w:r>
        <w:instrText xml:space="preserve"> PAGEREF _Toc202 \h </w:instrText>
      </w:r>
      <w:r>
        <w:rPr/>
        <w:fldChar w:fldCharType="separate" w:fldLock="0"/>
      </w:r>
      <w:r>
        <w:rPr>
          <w:rtl w:val="0"/>
        </w:rPr>
        <w:t>225</w:t>
      </w:r>
      <w:r>
        <w:rPr/>
        <w:fldChar w:fldCharType="end" w:fldLock="0"/>
      </w:r>
    </w:p>
    <w:p>
      <w:pPr>
        <w:pStyle w:val="TOC 2"/>
      </w:pPr>
      <w:r>
        <w:rPr>
          <w:rtl w:val="0"/>
        </w:rPr>
        <w:t>1.4  General</w:t>
        <w:tab/>
      </w:r>
      <w:r>
        <w:rPr/>
        <w:fldChar w:fldCharType="begin" w:fldLock="0"/>
      </w:r>
      <w:r>
        <w:instrText xml:space="preserve"> PAGEREF _Toc203 \h </w:instrText>
      </w:r>
      <w:r>
        <w:rPr/>
        <w:fldChar w:fldCharType="separate" w:fldLock="0"/>
      </w:r>
      <w:r>
        <w:rPr>
          <w:rtl w:val="0"/>
        </w:rPr>
        <w:t>225</w:t>
      </w:r>
      <w:r>
        <w:rPr/>
        <w:fldChar w:fldCharType="end" w:fldLock="0"/>
      </w:r>
    </w:p>
    <w:p>
      <w:pPr>
        <w:pStyle w:val="TOC 1"/>
      </w:pPr>
      <w:r>
        <w:rPr>
          <w:rtl w:val="0"/>
        </w:rPr>
        <w:t>2.  Background &amp; technical Information</w:t>
        <w:tab/>
      </w:r>
      <w:r>
        <w:rPr/>
        <w:fldChar w:fldCharType="begin" w:fldLock="0"/>
      </w:r>
      <w:r>
        <w:instrText xml:space="preserve"> PAGEREF _Toc204 \h </w:instrText>
      </w:r>
      <w:r>
        <w:rPr/>
        <w:fldChar w:fldCharType="separate" w:fldLock="0"/>
      </w:r>
      <w:r>
        <w:rPr>
          <w:rtl w:val="0"/>
        </w:rPr>
        <w:t>226</w:t>
      </w:r>
      <w:r>
        <w:rPr/>
        <w:fldChar w:fldCharType="end" w:fldLock="0"/>
      </w:r>
    </w:p>
    <w:p>
      <w:pPr>
        <w:pStyle w:val="TOC 1"/>
      </w:pPr>
      <w:r>
        <w:rPr>
          <w:rtl w:val="0"/>
        </w:rPr>
        <w:t>3.  Scope</w:t>
        <w:tab/>
      </w:r>
      <w:r>
        <w:rPr/>
        <w:fldChar w:fldCharType="begin" w:fldLock="0"/>
      </w:r>
      <w:r>
        <w:instrText xml:space="preserve"> PAGEREF _Toc205 \h </w:instrText>
      </w:r>
      <w:r>
        <w:rPr/>
        <w:fldChar w:fldCharType="separate" w:fldLock="0"/>
      </w:r>
      <w:r>
        <w:rPr>
          <w:rtl w:val="0"/>
        </w:rPr>
        <w:t>227</w:t>
      </w:r>
      <w:r>
        <w:rPr/>
        <w:fldChar w:fldCharType="end" w:fldLock="0"/>
      </w:r>
    </w:p>
    <w:p>
      <w:pPr>
        <w:pStyle w:val="TOC 2"/>
      </w:pPr>
      <w:r>
        <w:rPr>
          <w:rtl w:val="0"/>
        </w:rPr>
        <w:t>3.1  Target Area List</w:t>
        <w:tab/>
      </w:r>
      <w:r>
        <w:rPr/>
        <w:fldChar w:fldCharType="begin" w:fldLock="0"/>
      </w:r>
      <w:r>
        <w:instrText xml:space="preserve"> PAGEREF _Toc206 \h </w:instrText>
      </w:r>
      <w:r>
        <w:rPr/>
        <w:fldChar w:fldCharType="separate" w:fldLock="0"/>
      </w:r>
      <w:r>
        <w:rPr>
          <w:rtl w:val="0"/>
        </w:rPr>
        <w:t>233</w:t>
      </w:r>
      <w:r>
        <w:rPr/>
        <w:fldChar w:fldCharType="end" w:fldLock="0"/>
      </w:r>
    </w:p>
    <w:p>
      <w:pPr>
        <w:pStyle w:val="TOC 2"/>
      </w:pPr>
      <w:r>
        <w:rPr>
          <w:rtl w:val="0"/>
        </w:rPr>
        <w:t>3.2  Security targets out-of-scope</w:t>
        <w:tab/>
      </w:r>
      <w:r>
        <w:rPr/>
        <w:fldChar w:fldCharType="begin" w:fldLock="0"/>
      </w:r>
      <w:r>
        <w:instrText xml:space="preserve"> PAGEREF _Toc207 \h </w:instrText>
      </w:r>
      <w:r>
        <w:rPr/>
        <w:fldChar w:fldCharType="separate" w:fldLock="0"/>
      </w:r>
      <w:r>
        <w:rPr>
          <w:rtl w:val="0"/>
        </w:rPr>
        <w:t>234</w:t>
      </w:r>
      <w:r>
        <w:rPr/>
        <w:fldChar w:fldCharType="end" w:fldLock="0"/>
      </w:r>
    </w:p>
    <w:p>
      <w:pPr>
        <w:pStyle w:val="TOC 2"/>
      </w:pPr>
      <w:r>
        <w:rPr>
          <w:rtl w:val="0"/>
        </w:rPr>
        <w:t>3.3  Principle security concerns</w:t>
        <w:tab/>
      </w:r>
      <w:r>
        <w:rPr/>
        <w:fldChar w:fldCharType="begin" w:fldLock="0"/>
      </w:r>
      <w:r>
        <w:instrText xml:space="preserve"> PAGEREF _Toc208 \h </w:instrText>
      </w:r>
      <w:r>
        <w:rPr/>
        <w:fldChar w:fldCharType="separate" w:fldLock="0"/>
      </w:r>
      <w:r>
        <w:rPr>
          <w:rtl w:val="0"/>
        </w:rPr>
        <w:t>234</w:t>
      </w:r>
      <w:r>
        <w:rPr/>
        <w:fldChar w:fldCharType="end" w:fldLock="0"/>
      </w:r>
    </w:p>
    <w:p>
      <w:pPr>
        <w:pStyle w:val="TOC 1"/>
      </w:pPr>
      <w:r>
        <w:rPr>
          <w:rtl w:val="0"/>
        </w:rPr>
        <w:t>4. Test specifics</w:t>
        <w:tab/>
      </w:r>
      <w:r>
        <w:rPr/>
        <w:fldChar w:fldCharType="begin" w:fldLock="0"/>
      </w:r>
      <w:r>
        <w:instrText xml:space="preserve"> PAGEREF _Toc209 \h </w:instrText>
      </w:r>
      <w:r>
        <w:rPr/>
        <w:fldChar w:fldCharType="separate" w:fldLock="0"/>
      </w:r>
      <w:r>
        <w:rPr>
          <w:rtl w:val="0"/>
        </w:rPr>
        <w:t>236</w:t>
      </w:r>
      <w:r>
        <w:rPr/>
        <w:fldChar w:fldCharType="end" w:fldLock="0"/>
      </w:r>
    </w:p>
    <w:p>
      <w:pPr>
        <w:pStyle w:val="TOC 2"/>
      </w:pPr>
      <w:r>
        <w:rPr>
          <w:rtl w:val="0"/>
        </w:rPr>
        <w:t>4.1  Daily reporting</w:t>
        <w:tab/>
      </w:r>
      <w:r>
        <w:rPr/>
        <w:fldChar w:fldCharType="begin" w:fldLock="0"/>
      </w:r>
      <w:r>
        <w:instrText xml:space="preserve"> PAGEREF _Toc210 \h </w:instrText>
      </w:r>
      <w:r>
        <w:rPr/>
        <w:fldChar w:fldCharType="separate" w:fldLock="0"/>
      </w:r>
      <w:r>
        <w:rPr>
          <w:rtl w:val="0"/>
        </w:rPr>
        <w:t>236</w:t>
      </w:r>
      <w:r>
        <w:rPr/>
        <w:fldChar w:fldCharType="end" w:fldLock="0"/>
      </w:r>
    </w:p>
    <w:p>
      <w:pPr>
        <w:pStyle w:val="TOC 2"/>
      </w:pPr>
      <w:r>
        <w:rPr>
          <w:rtl w:val="0"/>
        </w:rPr>
        <w:t>4.2  Final report</w:t>
        <w:tab/>
      </w:r>
      <w:r>
        <w:rPr/>
        <w:fldChar w:fldCharType="begin" w:fldLock="0"/>
      </w:r>
      <w:r>
        <w:instrText xml:space="preserve"> PAGEREF _Toc211 \h </w:instrText>
      </w:r>
      <w:r>
        <w:rPr/>
        <w:fldChar w:fldCharType="separate" w:fldLock="0"/>
      </w:r>
      <w:r>
        <w:rPr>
          <w:rtl w:val="0"/>
        </w:rPr>
        <w:t>236</w:t>
      </w:r>
      <w:r>
        <w:rPr/>
        <w:fldChar w:fldCharType="end" w:fldLock="0"/>
      </w:r>
    </w:p>
    <w:p>
      <w:pPr>
        <w:pStyle w:val="TOC 2"/>
      </w:pPr>
      <w:r>
        <w:rPr>
          <w:rtl w:val="0"/>
        </w:rPr>
        <w:t>4.3  Assumptions</w:t>
        <w:tab/>
      </w:r>
      <w:r>
        <w:rPr/>
        <w:fldChar w:fldCharType="begin" w:fldLock="0"/>
      </w:r>
      <w:r>
        <w:instrText xml:space="preserve"> PAGEREF _Toc212 \h </w:instrText>
      </w:r>
      <w:r>
        <w:rPr/>
        <w:fldChar w:fldCharType="separate" w:fldLock="0"/>
      </w:r>
      <w:r>
        <w:rPr>
          <w:rtl w:val="0"/>
        </w:rPr>
        <w:t>237</w:t>
      </w:r>
      <w:r>
        <w:rPr/>
        <w:fldChar w:fldCharType="end" w:fldLock="0"/>
      </w:r>
    </w:p>
    <w:p>
      <w:pPr>
        <w:pStyle w:val="TOC 1"/>
      </w:pPr>
      <w:r>
        <w:rPr>
          <w:rtl w:val="0"/>
        </w:rPr>
        <w:t>Appendices</w:t>
        <w:tab/>
      </w:r>
      <w:r>
        <w:rPr/>
        <w:fldChar w:fldCharType="begin" w:fldLock="0"/>
      </w:r>
      <w:r>
        <w:instrText xml:space="preserve"> PAGEREF _Toc213 \h </w:instrText>
      </w:r>
      <w:r>
        <w:rPr/>
        <w:fldChar w:fldCharType="separate" w:fldLock="0"/>
      </w:r>
      <w:r>
        <w:rPr>
          <w:rtl w:val="0"/>
        </w:rPr>
        <w:t>239</w:t>
      </w:r>
      <w:r>
        <w:rPr/>
        <w:fldChar w:fldCharType="end" w:fldLock="0"/>
      </w:r>
    </w:p>
    <w:p>
      <w:pPr>
        <w:pStyle w:val="TOC 2"/>
      </w:pPr>
      <w:r>
        <w:rPr>
          <w:rtl w:val="0"/>
        </w:rPr>
        <w:t>Appendix 1 – NHSBSA [insert project or service name] Firewall/Security Groups</w:t>
        <w:tab/>
      </w:r>
      <w:r>
        <w:rPr/>
        <w:fldChar w:fldCharType="begin" w:fldLock="0"/>
      </w:r>
      <w:r>
        <w:instrText xml:space="preserve"> PAGEREF _Toc214 \h </w:instrText>
      </w:r>
      <w:r>
        <w:rPr/>
        <w:fldChar w:fldCharType="separate" w:fldLock="0"/>
      </w:r>
      <w:r>
        <w:rPr>
          <w:rtl w:val="0"/>
        </w:rPr>
        <w:t>239</w:t>
      </w:r>
      <w:r>
        <w:rPr/>
        <w:fldChar w:fldCharType="end" w:fldLock="0"/>
      </w:r>
    </w:p>
    <w:p>
      <w:pPr>
        <w:pStyle w:val="TOC 2"/>
      </w:pPr>
      <w:r>
        <w:rPr>
          <w:rtl w:val="0"/>
        </w:rPr>
        <w:t>Appendix 2 – Application flows/user journey</w:t>
        <w:tab/>
      </w:r>
      <w:r>
        <w:rPr/>
        <w:fldChar w:fldCharType="begin" w:fldLock="0"/>
      </w:r>
      <w:r>
        <w:instrText xml:space="preserve"> PAGEREF _Toc215 \h </w:instrText>
      </w:r>
      <w:r>
        <w:rPr/>
        <w:fldChar w:fldCharType="separate" w:fldLock="0"/>
      </w:r>
      <w:r>
        <w:rPr>
          <w:rtl w:val="0"/>
        </w:rPr>
        <w:t>239</w:t>
      </w:r>
      <w:r>
        <w:rPr/>
        <w:fldChar w:fldCharType="end" w:fldLock="0"/>
      </w:r>
    </w:p>
    <w:p>
      <w:pPr>
        <w:pStyle w:val="TOC 2"/>
      </w:pPr>
      <w:r>
        <w:rPr>
          <w:rtl w:val="0"/>
        </w:rPr>
        <w:t>Appendix 3 – Application screenshots</w:t>
        <w:tab/>
      </w:r>
      <w:r>
        <w:rPr/>
        <w:fldChar w:fldCharType="begin" w:fldLock="0"/>
      </w:r>
      <w:r>
        <w:instrText xml:space="preserve"> PAGEREF _Toc216 \h </w:instrText>
      </w:r>
      <w:r>
        <w:rPr/>
        <w:fldChar w:fldCharType="separate" w:fldLock="0"/>
      </w:r>
      <w:r>
        <w:rPr>
          <w:rtl w:val="0"/>
        </w:rPr>
        <w:t>239</w:t>
      </w:r>
      <w:r>
        <w:rPr/>
        <w:fldChar w:fldCharType="end" w:fldLock="0"/>
      </w:r>
    </w:p>
    <w:p>
      <w:pPr>
        <w:pStyle w:val="TOC 2"/>
      </w:pPr>
      <w:r>
        <w:rPr>
          <w:rtl w:val="0"/>
        </w:rPr>
        <w:t>Appendix 4 – NTA Monitor scoping questionnaire</w:t>
        <w:tab/>
      </w:r>
      <w:r>
        <w:rPr/>
        <w:fldChar w:fldCharType="begin" w:fldLock="0"/>
      </w:r>
      <w:r>
        <w:instrText xml:space="preserve"> PAGEREF _Toc217 \h </w:instrText>
      </w:r>
      <w:r>
        <w:rPr/>
        <w:fldChar w:fldCharType="separate" w:fldLock="0"/>
      </w:r>
      <w:r>
        <w:rPr>
          <w:rtl w:val="0"/>
        </w:rPr>
        <w:t>239</w:t>
      </w:r>
      <w:r>
        <w:rPr/>
        <w:fldChar w:fldCharType="end" w:fldLock="0"/>
      </w:r>
    </w:p>
    <w:p>
      <w:pPr>
        <w:pStyle w:val="TOC 2"/>
      </w:pPr>
      <w:r>
        <w:rPr>
          <w:rtl w:val="0"/>
        </w:rPr>
        <w:t>Appendix 5 – NTA Monitor test plan</w:t>
        <w:tab/>
      </w:r>
      <w:r>
        <w:rPr/>
        <w:fldChar w:fldCharType="begin" w:fldLock="0"/>
      </w:r>
      <w:r>
        <w:instrText xml:space="preserve"> PAGEREF _Toc218 \h </w:instrText>
      </w:r>
      <w:r>
        <w:rPr/>
        <w:fldChar w:fldCharType="separate" w:fldLock="0"/>
      </w:r>
      <w:r>
        <w:rPr>
          <w:rtl w:val="0"/>
        </w:rPr>
        <w:t>239</w:t>
      </w:r>
      <w:r>
        <w:rPr/>
        <w:fldChar w:fldCharType="end" w:fldLock="0"/>
      </w:r>
    </w:p>
    <w:p>
      <w:pPr>
        <w:pStyle w:val="TOC 2"/>
      </w:pPr>
      <w:r>
        <w:rPr>
          <w:rtl w:val="0"/>
        </w:rPr>
        <w:t>Glossary:</w:t>
        <w:tab/>
      </w:r>
      <w:r>
        <w:rPr/>
        <w:fldChar w:fldCharType="begin" w:fldLock="0"/>
      </w:r>
      <w:r>
        <w:instrText xml:space="preserve"> PAGEREF _Toc219 \h </w:instrText>
      </w:r>
      <w:r>
        <w:rPr/>
        <w:fldChar w:fldCharType="separate" w:fldLock="0"/>
      </w:r>
      <w:r>
        <w:rPr>
          <w:rtl w:val="0"/>
        </w:rPr>
        <w:t>240</w:t>
      </w:r>
      <w:r>
        <w:rPr/>
        <w:fldChar w:fldCharType="end" w:fldLock="0"/>
      </w:r>
    </w:p>
    <w:p>
      <w:pPr>
        <w:pStyle w:val="Body"/>
        <w:rPr>
          <w:ins w:id="6194" w:date="2019-06-17T11:03:37Z" w:author="Naveen"/>
          <w:rFonts w:ascii="Calibri" w:cs="Calibri" w:hAnsi="Calibri" w:eastAsia="Calibri"/>
          <w:caps w:val="0"/>
          <w:smallCaps w:val="0"/>
        </w:rPr>
      </w:pPr>
      <w:r>
        <w:rPr>
          <w:b w:val="1"/>
          <w:bCs w:val="1"/>
          <w:color w:val="000000"/>
          <w:u w:color="000000"/>
        </w:rPr>
        <w:fldChar w:fldCharType="end" w:fldLock="0"/>
      </w:r>
    </w:p>
    <w:p>
      <w:pPr>
        <w:pStyle w:val="Body"/>
        <w:jc w:val="right"/>
        <w:rPr>
          <w:ins w:id="6195" w:date="2019-06-17T11:03:37Z" w:author="Naveen"/>
          <w:rFonts w:ascii="Arial" w:cs="Arial" w:hAnsi="Arial" w:eastAsia="Arial"/>
          <w:b w:val="1"/>
          <w:bCs w:val="1"/>
        </w:rPr>
      </w:pPr>
    </w:p>
    <w:p>
      <w:pPr>
        <w:pStyle w:val="Body"/>
        <w:jc w:val="right"/>
      </w:pPr>
      <w:ins w:id="6196" w:date="2019-06-17T11:03:37Z" w:author="Naveen">
        <w:r>
          <w:rPr>
            <w:rFonts w:ascii="Arial Unicode MS" w:cs="Arial Unicode MS" w:hAnsi="Arial Unicode MS" w:eastAsia="Arial Unicode MS"/>
            <w:b w:val="0"/>
            <w:bCs w:val="0"/>
            <w:i w:val="0"/>
            <w:iCs w:val="0"/>
          </w:rPr>
          <w:br w:type="page"/>
        </w:r>
      </w:ins>
    </w:p>
    <w:p>
      <w:pPr>
        <w:pStyle w:val="Body"/>
        <w:jc w:val="right"/>
        <w:rPr>
          <w:ins w:id="6197" w:date="2019-06-17T11:03:37Z" w:author="Naveen"/>
          <w:rFonts w:ascii="Arial" w:cs="Arial" w:hAnsi="Arial" w:eastAsia="Arial"/>
          <w:b w:val="1"/>
          <w:bCs w:val="1"/>
        </w:rPr>
      </w:pPr>
    </w:p>
    <w:p>
      <w:pPr>
        <w:pStyle w:val="Heading"/>
        <w:rPr>
          <w:ins w:id="6198" w:date="2019-06-17T11:03:37Z" w:author="Naveen"/>
          <w:rFonts w:ascii="Helvetica" w:cs="Helvetica" w:hAnsi="Helvetica" w:eastAsia="Helvetica"/>
          <w:b w:val="1"/>
          <w:bCs w:val="1"/>
          <w:color w:val="000000"/>
          <w:u w:color="000000"/>
        </w:rPr>
      </w:pPr>
      <w:bookmarkStart w:name="_Toc198" w:id="6199"/>
      <w:ins w:id="6200" w:date="2019-06-17T11:03:37Z" w:author="Naveen">
        <w:r>
          <w:rPr>
            <w:rFonts w:ascii="Arial" w:hAnsi="Arial"/>
            <w:b w:val="1"/>
            <w:bCs w:val="1"/>
            <w:color w:val="000000"/>
            <w:sz w:val="24"/>
            <w:szCs w:val="24"/>
            <w:u w:color="000000"/>
            <w:rtl w:val="0"/>
            <w:lang w:val="fr-FR"/>
          </w:rPr>
          <w:t>Document control</w:t>
        </w:r>
      </w:ins>
      <w:ins w:id="6201" w:date="2019-06-17T11:03:37Z" w:author="Naveen">
        <w:r>
          <w:rPr>
            <w:rFonts w:ascii="Helvetica" w:cs="Helvetica" w:hAnsi="Helvetica" w:eastAsia="Helvetica"/>
            <w:b w:val="1"/>
            <w:bCs w:val="1"/>
            <w:color w:val="000000"/>
            <w:u w:color="000000"/>
          </w:rPr>
          <w:br w:type="textWrapping"/>
        </w:r>
      </w:ins>
      <w:bookmarkEnd w:id="6199"/>
    </w:p>
    <w:p>
      <w:pPr>
        <w:pStyle w:val="Body"/>
        <w:rPr>
          <w:ins w:id="6202" w:date="2019-06-17T11:03:37Z" w:author="Naveen"/>
          <w:rFonts w:ascii="Arial" w:cs="Arial" w:hAnsi="Arial" w:eastAsia="Arial"/>
          <w:b w:val="1"/>
          <w:bCs w:val="1"/>
        </w:rPr>
      </w:pPr>
      <w:ins w:id="6203" w:date="2019-06-17T11:03:37Z" w:author="Naveen">
        <w:r>
          <w:rPr>
            <w:rFonts w:ascii="Arial" w:hAnsi="Arial"/>
            <w:b w:val="1"/>
            <w:bCs w:val="1"/>
            <w:rtl w:val="0"/>
            <w:lang w:val="nl-NL"/>
          </w:rPr>
          <w:t>Status:</w:t>
        </w:r>
      </w:ins>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7178"/>
      </w:tblGrid>
      <w:tr>
        <w:tblPrEx>
          <w:shd w:val="clear" w:color="auto" w:fill="cdd4e9"/>
        </w:tblPrEx>
        <w:trPr>
          <w:trHeight w:val="487"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Author</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204"/>
            </w:r>
            <w:r>
              <w:rPr>
                <w:rFonts w:ascii="Arial" w:hAnsi="Arial"/>
                <w:color w:val="0000ff"/>
                <w:u w:color="0000ff"/>
                <w:rtl w:val="0"/>
                <w:lang w:val="en-US"/>
              </w:rPr>
              <w:t>Name and role of author]</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Status</w:t>
            </w:r>
          </w:p>
        </w:tc>
        <w:tc>
          <w:tcPr>
            <w:tcW w:type="dxa" w:w="71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205"/>
            </w:r>
            <w:r>
              <w:rPr>
                <w:rFonts w:ascii="Arial" w:hAnsi="Arial"/>
                <w:color w:val="0000ff"/>
                <w:u w:color="0000ff"/>
                <w:rtl w:val="0"/>
                <w:lang w:val="en-US"/>
              </w:rPr>
              <w:t>[Draft or Approved]</w:t>
            </w:r>
          </w:p>
        </w:tc>
      </w:tr>
    </w:tbl>
    <w:p>
      <w:pPr>
        <w:pStyle w:val="Body"/>
        <w:widowControl w:val="0"/>
        <w:rPr>
          <w:ins w:id="6206" w:date="2019-06-17T11:03:37Z" w:author="Naveen"/>
          <w:rFonts w:ascii="Arial" w:cs="Arial" w:hAnsi="Arial" w:eastAsia="Arial"/>
          <w:b w:val="1"/>
          <w:bCs w:val="1"/>
        </w:rPr>
      </w:pPr>
    </w:p>
    <w:p>
      <w:pPr>
        <w:pStyle w:val="Body"/>
        <w:rPr>
          <w:ins w:id="6207" w:date="2019-06-17T11:03:37Z" w:author="Naveen"/>
          <w:rFonts w:ascii="Arial" w:cs="Arial" w:hAnsi="Arial" w:eastAsia="Arial"/>
        </w:rPr>
      </w:pPr>
    </w:p>
    <w:p>
      <w:pPr>
        <w:pStyle w:val="Body"/>
        <w:rPr>
          <w:ins w:id="6208" w:date="2019-06-17T11:03:37Z" w:author="Naveen"/>
          <w:rFonts w:ascii="Arial" w:cs="Arial" w:hAnsi="Arial" w:eastAsia="Arial"/>
          <w:b w:val="1"/>
          <w:bCs w:val="1"/>
        </w:rPr>
      </w:pPr>
      <w:ins w:id="6209" w:date="2019-06-17T11:03:37Z" w:author="Naveen">
        <w:r>
          <w:rPr>
            <w:rFonts w:ascii="Arial" w:hAnsi="Arial"/>
            <w:b w:val="1"/>
            <w:bCs w:val="1"/>
            <w:rtl w:val="0"/>
            <w:lang w:val="en-US"/>
          </w:rPr>
          <w:t>Change log:</w:t>
        </w:r>
      </w:ins>
    </w:p>
    <w:tbl>
      <w:tblPr>
        <w:tblW w:w="919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38"/>
        <w:gridCol w:w="2020"/>
        <w:gridCol w:w="5335"/>
      </w:tblGrid>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Version</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Date</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Comments</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0.1</w:t>
            </w: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210"/>
            </w:r>
            <w:r>
              <w:rPr>
                <w:rFonts w:ascii="Arial" w:hAnsi="Arial"/>
                <w:color w:val="0000ff"/>
                <w:u w:color="0000ff"/>
                <w:rtl w:val="0"/>
                <w:lang w:val="en-US"/>
              </w:rPr>
              <w:t>[dd/mm/yyyy]</w:t>
            </w: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211"/>
            </w:r>
            <w:r>
              <w:rPr>
                <w:rFonts w:ascii="Arial" w:hAnsi="Arial"/>
                <w:rtl w:val="0"/>
                <w:lang w:val="en-US"/>
              </w:rPr>
              <w:t xml:space="preserve">First draft prepared by </w:t>
            </w:r>
            <w:r>
              <w:rPr>
                <w:rFonts w:ascii="Arial" w:hAnsi="Arial"/>
                <w:color w:val="0000ff"/>
                <w:u w:color="0000ff"/>
                <w:rtl w:val="0"/>
                <w:lang w:val="en-US"/>
              </w:rPr>
              <w:t>[insert name]</w:t>
            </w: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18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3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rPr>
          <w:ins w:id="6212" w:date="2019-06-17T11:03:37Z" w:author="Naveen"/>
          <w:rFonts w:ascii="Arial" w:cs="Arial" w:hAnsi="Arial" w:eastAsia="Arial"/>
          <w:b w:val="1"/>
          <w:bCs w:val="1"/>
        </w:rPr>
      </w:pPr>
    </w:p>
    <w:p>
      <w:pPr>
        <w:pStyle w:val="Body"/>
        <w:rPr>
          <w:ins w:id="6213" w:date="2019-06-17T11:03:37Z" w:author="Naveen"/>
          <w:rFonts w:ascii="Arial" w:cs="Arial" w:hAnsi="Arial" w:eastAsia="Arial"/>
        </w:rPr>
      </w:pPr>
    </w:p>
    <w:p>
      <w:pPr>
        <w:pStyle w:val="Body"/>
        <w:rPr>
          <w:ins w:id="6214" w:date="2019-06-17T11:03:37Z" w:author="Naveen"/>
          <w:rFonts w:ascii="Arial" w:cs="Arial" w:hAnsi="Arial" w:eastAsia="Arial"/>
          <w:b w:val="1"/>
          <w:bCs w:val="1"/>
        </w:rPr>
      </w:pPr>
    </w:p>
    <w:p>
      <w:pPr>
        <w:pStyle w:val="Body"/>
        <w:rPr>
          <w:ins w:id="6215" w:date="2019-06-17T11:03:37Z" w:author="Naveen"/>
          <w:rFonts w:ascii="Arial" w:cs="Arial" w:hAnsi="Arial" w:eastAsia="Arial"/>
          <w:b w:val="1"/>
          <w:bCs w:val="1"/>
        </w:rPr>
      </w:pPr>
    </w:p>
    <w:p>
      <w:pPr>
        <w:pStyle w:val="Body"/>
        <w:rPr>
          <w:ins w:id="6216" w:date="2019-06-17T11:03:37Z" w:author="Naveen"/>
          <w:rFonts w:ascii="Arial" w:cs="Arial" w:hAnsi="Arial" w:eastAsia="Arial"/>
          <w:b w:val="1"/>
          <w:bCs w:val="1"/>
        </w:rPr>
      </w:pPr>
      <w:ins w:id="6217" w:date="2019-06-17T11:03:37Z" w:author="Naveen">
        <w:r>
          <w:rPr>
            <w:rFonts w:ascii="Arial" w:cs="Arial" w:hAnsi="Arial" w:eastAsia="Arial"/>
            <w:b w:val="1"/>
            <w:bCs w:val="1"/>
          </w:rPr>
          <w:br w:type="textWrapping"/>
        </w:r>
      </w:ins>
      <w:commentRangeStart w:id="6218"/>
    </w:p>
    <w:p>
      <w:pPr>
        <w:pStyle w:val="Body"/>
        <w:rPr>
          <w:ins w:id="6219" w:date="2019-06-17T11:03:37Z" w:author="Naveen"/>
          <w:rFonts w:ascii="Arial" w:cs="Arial" w:hAnsi="Arial" w:eastAsia="Arial"/>
          <w:color w:val="0000ff"/>
          <w:u w:color="0000ff"/>
        </w:rPr>
      </w:pPr>
      <w:ins w:id="6220" w:date="2019-06-17T11:03:37Z" w:author="Naveen">
        <w:r>
          <w:rPr>
            <w:rFonts w:ascii="Arial" w:hAnsi="Arial"/>
            <w:color w:val="0000ff"/>
            <w:u w:color="0000ff"/>
            <w:rtl w:val="0"/>
            <w:lang w:val="en-US"/>
          </w:rPr>
          <w:t>Template completion instructions</w:t>
        </w:r>
      </w:ins>
    </w:p>
    <w:p>
      <w:pPr>
        <w:pStyle w:val="Body"/>
        <w:rPr>
          <w:ins w:id="6221" w:date="2019-06-17T11:03:37Z" w:author="Naveen"/>
          <w:rFonts w:ascii="Arial" w:cs="Arial" w:hAnsi="Arial" w:eastAsia="Arial"/>
          <w:color w:val="0000ff"/>
          <w:u w:color="0000ff"/>
        </w:rPr>
      </w:pPr>
    </w:p>
    <w:p>
      <w:pPr>
        <w:pStyle w:val="Body"/>
        <w:rPr>
          <w:ins w:id="6222" w:date="2019-06-17T11:03:37Z" w:author="Naveen"/>
          <w:rFonts w:ascii="Arial" w:cs="Arial" w:hAnsi="Arial" w:eastAsia="Arial"/>
          <w:color w:val="0000ff"/>
          <w:u w:color="0000ff"/>
        </w:rPr>
      </w:pPr>
      <w:ins w:id="6223" w:date="2019-06-17T11:03:37Z" w:author="Naveen">
        <w:r>
          <w:rPr>
            <w:rFonts w:ascii="Arial" w:hAnsi="Arial"/>
            <w:color w:val="0000ff"/>
            <w:u w:color="0000ff"/>
            <w:rtl w:val="0"/>
            <w:lang w:val="en-US"/>
          </w:rPr>
          <w:t>[Follow the instructions given in the guidance.  These appear in-line throughout the template in the same format as this statement.</w:t>
        </w:r>
      </w:ins>
    </w:p>
    <w:p>
      <w:pPr>
        <w:pStyle w:val="Body"/>
        <w:rPr>
          <w:ins w:id="6224" w:date="2019-06-17T11:03:37Z" w:author="Naveen"/>
          <w:rFonts w:ascii="Arial" w:cs="Arial" w:hAnsi="Arial" w:eastAsia="Arial"/>
          <w:color w:val="0000ff"/>
          <w:u w:color="0000ff"/>
        </w:rPr>
      </w:pPr>
    </w:p>
    <w:p>
      <w:pPr>
        <w:pStyle w:val="Body"/>
        <w:rPr>
          <w:ins w:id="6225" w:date="2019-06-17T11:03:37Z" w:author="Naveen"/>
          <w:rFonts w:ascii="Arial" w:cs="Arial" w:hAnsi="Arial" w:eastAsia="Arial"/>
          <w:color w:val="0000ff"/>
          <w:u w:color="0000ff"/>
        </w:rPr>
      </w:pPr>
      <w:ins w:id="6226" w:date="2019-06-17T11:03:37Z" w:author="Naveen">
        <w:r>
          <w:rPr>
            <w:rFonts w:ascii="Arial" w:hAnsi="Arial"/>
            <w:color w:val="0000ff"/>
            <w:u w:color="0000ff"/>
            <w:rtl w:val="0"/>
            <w:lang w:val="en-US"/>
          </w:rPr>
          <w:t>All guidance statements should be removed from the completed scope together with this Template Completion instructions subsection.  There should be no blue font left in the completed template]</w:t>
        </w:r>
      </w:ins>
      <w:commentRangeEnd w:id="6218"/>
      <w:r>
        <w:commentReference w:id="6218"/>
      </w:r>
    </w:p>
    <w:p>
      <w:pPr>
        <w:pStyle w:val="Body"/>
        <w:rPr>
          <w:ins w:id="6227" w:date="2019-06-17T11:03:37Z" w:author="Naveen"/>
          <w:rFonts w:ascii="Arial" w:cs="Arial" w:hAnsi="Arial" w:eastAsia="Arial"/>
          <w:color w:val="0000ff"/>
          <w:u w:color="0000ff"/>
        </w:rPr>
      </w:pPr>
    </w:p>
    <w:p>
      <w:pPr>
        <w:pStyle w:val="Body"/>
        <w:rPr>
          <w:ins w:id="6228" w:date="2019-06-17T11:03:37Z" w:author="Naveen"/>
          <w:rFonts w:ascii="Arial" w:cs="Arial" w:hAnsi="Arial" w:eastAsia="Arial"/>
        </w:rPr>
      </w:pPr>
    </w:p>
    <w:p>
      <w:pPr>
        <w:pStyle w:val="Body"/>
      </w:pPr>
      <w:ins w:id="6229" w:date="2019-06-17T11:03:37Z" w:author="Naveen">
        <w:r>
          <w:rPr>
            <w:rFonts w:ascii="Arial Unicode MS" w:cs="Arial Unicode MS" w:hAnsi="Arial Unicode MS" w:eastAsia="Arial Unicode MS"/>
            <w:b w:val="0"/>
            <w:bCs w:val="0"/>
            <w:i w:val="0"/>
            <w:iCs w:val="0"/>
          </w:rPr>
          <w:br w:type="page"/>
        </w:r>
      </w:ins>
    </w:p>
    <w:p>
      <w:pPr>
        <w:pStyle w:val="Heading"/>
        <w:rPr>
          <w:ins w:id="6230" w:date="2019-06-17T11:03:37Z" w:author="Naveen"/>
          <w:rFonts w:ascii="Arial" w:cs="Arial" w:hAnsi="Arial" w:eastAsia="Arial"/>
          <w:b w:val="1"/>
          <w:bCs w:val="1"/>
          <w:color w:val="000000"/>
          <w:sz w:val="24"/>
          <w:szCs w:val="24"/>
          <w:u w:color="000000"/>
        </w:rPr>
      </w:pPr>
      <w:bookmarkStart w:name="_Toc199" w:id="6231"/>
      <w:ins w:id="6232" w:date="2019-06-17T11:03:37Z" w:author="Naveen">
        <w:r>
          <w:rPr>
            <w:rFonts w:ascii="Arial" w:hAnsi="Arial"/>
            <w:b w:val="1"/>
            <w:bCs w:val="1"/>
            <w:color w:val="000000"/>
            <w:sz w:val="24"/>
            <w:szCs w:val="24"/>
            <w:u w:color="000000"/>
            <w:rtl w:val="0"/>
            <w:lang w:val="en-US"/>
          </w:rPr>
          <w:t>1.  Introduction</w:t>
        </w:r>
      </w:ins>
      <w:ins w:id="6233" w:date="2019-06-17T11:03:37Z" w:author="Naveen">
        <w:r>
          <w:rPr>
            <w:rFonts w:ascii="Arial Unicode MS" w:cs="Arial Unicode MS" w:hAnsi="Arial Unicode MS" w:eastAsia="Arial Unicode MS"/>
            <w:b w:val="0"/>
            <w:bCs w:val="0"/>
            <w:i w:val="0"/>
            <w:iCs w:val="0"/>
            <w:color w:val="000000"/>
            <w:sz w:val="24"/>
            <w:szCs w:val="24"/>
            <w:u w:color="000000"/>
          </w:rPr>
          <w:br w:type="textWrapping"/>
        </w:r>
      </w:ins>
      <w:bookmarkEnd w:id="6231"/>
    </w:p>
    <w:p>
      <w:pPr>
        <w:pStyle w:val="Heading 2"/>
        <w:rPr>
          <w:ins w:id="6234" w:date="2019-06-17T11:03:37Z" w:author="Naveen"/>
          <w:rFonts w:ascii="Arial" w:cs="Arial" w:hAnsi="Arial" w:eastAsia="Arial"/>
          <w:b w:val="1"/>
          <w:bCs w:val="1"/>
          <w:color w:val="000000"/>
          <w:sz w:val="24"/>
          <w:szCs w:val="24"/>
          <w:u w:color="000000"/>
        </w:rPr>
      </w:pPr>
      <w:bookmarkStart w:name="_Toc200" w:id="6235"/>
      <w:ins w:id="6236" w:date="2019-06-17T11:03:37Z" w:author="Naveen">
        <w:r>
          <w:rPr>
            <w:rFonts w:ascii="Arial" w:hAnsi="Arial"/>
            <w:b w:val="1"/>
            <w:bCs w:val="1"/>
            <w:color w:val="000000"/>
            <w:sz w:val="24"/>
            <w:szCs w:val="24"/>
            <w:u w:color="000000"/>
            <w:rtl w:val="0"/>
            <w:lang w:val="en-US"/>
          </w:rPr>
          <w:t>1.1  Overview</w:t>
        </w:r>
      </w:ins>
      <w:bookmarkEnd w:id="6235"/>
    </w:p>
    <w:p>
      <w:pPr>
        <w:pStyle w:val="Body"/>
        <w:rPr>
          <w:ins w:id="6237" w:date="2019-06-17T11:03:37Z" w:author="Naveen"/>
        </w:rPr>
      </w:pPr>
    </w:p>
    <w:p>
      <w:pPr>
        <w:pStyle w:val="Body"/>
        <w:rPr>
          <w:ins w:id="6238" w:date="2019-06-17T11:03:37Z" w:author="Naveen"/>
          <w:rFonts w:ascii="Arial" w:cs="Arial" w:hAnsi="Arial" w:eastAsia="Arial"/>
          <w:color w:val="0000ff"/>
          <w:u w:color="0000ff"/>
        </w:rPr>
      </w:pPr>
      <w:ins w:id="6239" w:date="2019-06-17T11:03:37Z" w:author="Naveen">
        <w:r>
          <w:rPr>
            <w:rFonts w:ascii="Arial" w:hAnsi="Arial"/>
            <w:rtl w:val="0"/>
            <w:lang w:val="en-US"/>
          </w:rPr>
          <w:t xml:space="preserve">This document defines the scope of the Penetration Test on </w:t>
        </w:r>
      </w:ins>
      <w:ins w:id="6240" w:date="2019-06-17T11:03:37Z" w:author="Naveen">
        <w:r>
          <w:rPr>
            <w:rFonts w:ascii="Arial" w:hAnsi="Arial"/>
            <w:color w:val="0000ff"/>
            <w:u w:color="0000ff"/>
            <w:rtl w:val="0"/>
          </w:rPr>
          <w:t>[</w:t>
        </w:r>
      </w:ins>
      <w:commentRangeStart w:id="6241"/>
      <w:ins w:id="6242" w:date="2019-06-17T11:03:37Z" w:author="Naveen">
        <w:r>
          <w:rPr>
            <w:rFonts w:ascii="Arial" w:hAnsi="Arial"/>
            <w:color w:val="0000ff"/>
            <w:u w:color="0000ff"/>
            <w:rtl w:val="0"/>
            <w:lang w:val="en-US"/>
          </w:rPr>
          <w:t>insert Project or Service name]</w:t>
        </w:r>
      </w:ins>
      <w:commentRangeEnd w:id="6241"/>
      <w:r>
        <w:commentReference w:id="6241"/>
      </w:r>
    </w:p>
    <w:p>
      <w:pPr>
        <w:pStyle w:val="Body"/>
        <w:rPr>
          <w:ins w:id="6243" w:date="2019-06-17T11:03:37Z" w:author="Naveen"/>
          <w:rFonts w:ascii="Arial" w:cs="Arial" w:hAnsi="Arial" w:eastAsia="Arial"/>
        </w:rPr>
      </w:pPr>
    </w:p>
    <w:p>
      <w:pPr>
        <w:pStyle w:val="Heading 2"/>
        <w:rPr>
          <w:ins w:id="6244" w:date="2019-06-17T11:03:37Z" w:author="Naveen"/>
          <w:rFonts w:ascii="Arial" w:cs="Arial" w:hAnsi="Arial" w:eastAsia="Arial"/>
          <w:b w:val="1"/>
          <w:bCs w:val="1"/>
          <w:color w:val="000000"/>
          <w:sz w:val="24"/>
          <w:szCs w:val="24"/>
          <w:u w:color="000000"/>
        </w:rPr>
      </w:pPr>
      <w:bookmarkStart w:name="_Toc201" w:id="6245"/>
      <w:ins w:id="6246" w:date="2019-06-17T11:03:37Z" w:author="Naveen">
        <w:r>
          <w:rPr>
            <w:rFonts w:ascii="Arial" w:hAnsi="Arial"/>
            <w:b w:val="1"/>
            <w:bCs w:val="1"/>
            <w:color w:val="000000"/>
            <w:sz w:val="24"/>
            <w:szCs w:val="24"/>
            <w:u w:color="000000"/>
            <w:rtl w:val="0"/>
            <w:lang w:val="en-US"/>
          </w:rPr>
          <w:t>1.2  Location</w:t>
        </w:r>
      </w:ins>
      <w:bookmarkEnd w:id="6245"/>
    </w:p>
    <w:p>
      <w:pPr>
        <w:pStyle w:val="Body"/>
        <w:rPr>
          <w:ins w:id="6247" w:date="2019-06-17T11:03:37Z" w:author="Naveen"/>
          <w:rFonts w:ascii="Arial" w:cs="Arial" w:hAnsi="Arial" w:eastAsia="Arial"/>
        </w:rPr>
      </w:pPr>
    </w:p>
    <w:p>
      <w:pPr>
        <w:pStyle w:val="Body"/>
        <w:rPr>
          <w:ins w:id="6248" w:date="2019-06-17T11:03:37Z" w:author="Naveen"/>
          <w:rFonts w:ascii="Arial" w:cs="Arial" w:hAnsi="Arial" w:eastAsia="Arial"/>
        </w:rPr>
      </w:pPr>
      <w:ins w:id="6249" w:date="2019-06-17T11:03:37Z" w:author="Naveen">
        <w:r>
          <w:rPr>
            <w:rFonts w:ascii="Arial" w:hAnsi="Arial"/>
            <w:rtl w:val="0"/>
            <w:lang w:val="en-US"/>
          </w:rPr>
          <w:t>The testing will take place from the offices of the test company.</w:t>
        </w:r>
      </w:ins>
    </w:p>
    <w:p>
      <w:pPr>
        <w:pStyle w:val="Body"/>
        <w:rPr>
          <w:ins w:id="6250" w:date="2019-06-17T11:03:37Z" w:author="Naveen"/>
          <w:rFonts w:ascii="Arial" w:cs="Arial" w:hAnsi="Arial" w:eastAsia="Arial"/>
        </w:rPr>
      </w:pPr>
      <w:ins w:id="6251" w:date="2019-06-17T11:03:37Z" w:author="Naveen">
        <w:r>
          <w:rPr>
            <w:rFonts w:ascii="Arial" w:cs="Arial" w:hAnsi="Arial" w:eastAsia="Arial"/>
          </w:rPr>
          <w:br w:type="textWrapping"/>
        </w:r>
      </w:ins>
      <w:commentRangeStart w:id="6252"/>
    </w:p>
    <w:p>
      <w:pPr>
        <w:pStyle w:val="Body"/>
        <w:rPr>
          <w:ins w:id="6253" w:date="2019-06-17T11:03:37Z" w:author="Naveen"/>
          <w:rFonts w:ascii="Arial" w:cs="Arial" w:hAnsi="Arial" w:eastAsia="Arial"/>
        </w:rPr>
      </w:pPr>
      <w:ins w:id="6254" w:date="2019-06-17T11:03:37Z" w:author="Naveen">
        <w:r>
          <w:rPr>
            <w:rFonts w:ascii="Arial" w:hAnsi="Arial"/>
            <w:rtl w:val="0"/>
            <w:lang w:val="en-US"/>
          </w:rPr>
          <w:t>13-15 Railway Street</w:t>
        </w:r>
      </w:ins>
    </w:p>
    <w:p>
      <w:pPr>
        <w:pStyle w:val="Body"/>
        <w:rPr>
          <w:ins w:id="6255" w:date="2019-06-17T11:03:37Z" w:author="Naveen"/>
          <w:rFonts w:ascii="Arial" w:cs="Arial" w:hAnsi="Arial" w:eastAsia="Arial"/>
        </w:rPr>
      </w:pPr>
      <w:ins w:id="6256" w:date="2019-06-17T11:03:37Z" w:author="Naveen">
        <w:r>
          <w:rPr>
            <w:rFonts w:ascii="Arial" w:hAnsi="Arial"/>
            <w:rtl w:val="0"/>
            <w:lang w:val="en-US"/>
          </w:rPr>
          <w:t>Chatham</w:t>
        </w:r>
      </w:ins>
    </w:p>
    <w:p>
      <w:pPr>
        <w:pStyle w:val="Body"/>
        <w:rPr>
          <w:ins w:id="6257" w:date="2019-06-17T11:03:37Z" w:author="Naveen"/>
          <w:rFonts w:ascii="Arial" w:cs="Arial" w:hAnsi="Arial" w:eastAsia="Arial"/>
        </w:rPr>
      </w:pPr>
      <w:ins w:id="6258" w:date="2019-06-17T11:03:37Z" w:author="Naveen">
        <w:r>
          <w:rPr>
            <w:rFonts w:ascii="Arial" w:hAnsi="Arial"/>
            <w:rtl w:val="0"/>
          </w:rPr>
          <w:t>Kent</w:t>
        </w:r>
      </w:ins>
    </w:p>
    <w:p>
      <w:pPr>
        <w:pStyle w:val="Body"/>
        <w:rPr>
          <w:ins w:id="6259" w:date="2019-06-17T11:03:37Z" w:author="Naveen"/>
          <w:rFonts w:ascii="Arial" w:cs="Arial" w:hAnsi="Arial" w:eastAsia="Arial"/>
        </w:rPr>
      </w:pPr>
      <w:ins w:id="6260" w:date="2019-06-17T11:03:37Z" w:author="Naveen">
        <w:r>
          <w:rPr>
            <w:rFonts w:ascii="Arial" w:hAnsi="Arial"/>
            <w:rtl w:val="0"/>
          </w:rPr>
          <w:t>ME4 4HU</w:t>
        </w:r>
      </w:ins>
      <w:commentRangeEnd w:id="6252"/>
      <w:r>
        <w:commentReference w:id="6252"/>
      </w:r>
    </w:p>
    <w:p>
      <w:pPr>
        <w:pStyle w:val="Body"/>
        <w:rPr>
          <w:ins w:id="6261" w:date="2019-06-17T11:03:37Z" w:author="Naveen"/>
          <w:rFonts w:ascii="Arial" w:cs="Arial" w:hAnsi="Arial" w:eastAsia="Arial"/>
        </w:rPr>
      </w:pPr>
    </w:p>
    <w:p>
      <w:pPr>
        <w:pStyle w:val="Body"/>
        <w:rPr>
          <w:ins w:id="6262" w:date="2019-06-17T11:03:37Z" w:author="Naveen"/>
          <w:rFonts w:ascii="Arial" w:cs="Arial" w:hAnsi="Arial" w:eastAsia="Arial"/>
        </w:rPr>
      </w:pPr>
    </w:p>
    <w:p>
      <w:pPr>
        <w:pStyle w:val="Heading 2"/>
        <w:rPr>
          <w:ins w:id="6263" w:date="2019-06-17T11:03:37Z" w:author="Naveen"/>
          <w:rFonts w:ascii="Arial" w:cs="Arial" w:hAnsi="Arial" w:eastAsia="Arial"/>
          <w:b w:val="1"/>
          <w:bCs w:val="1"/>
          <w:color w:val="000000"/>
          <w:sz w:val="24"/>
          <w:szCs w:val="24"/>
          <w:u w:color="000000"/>
        </w:rPr>
      </w:pPr>
      <w:bookmarkStart w:name="_Toc202" w:id="6264"/>
      <w:ins w:id="6265" w:date="2019-06-17T11:03:37Z" w:author="Naveen">
        <w:r>
          <w:rPr>
            <w:rFonts w:ascii="Arial" w:hAnsi="Arial"/>
            <w:b w:val="1"/>
            <w:bCs w:val="1"/>
            <w:color w:val="000000"/>
            <w:sz w:val="24"/>
            <w:szCs w:val="24"/>
            <w:u w:color="000000"/>
            <w:rtl w:val="0"/>
            <w:lang w:val="en-US"/>
          </w:rPr>
          <w:t>1.3  Dates of Testing</w:t>
        </w:r>
      </w:ins>
      <w:bookmarkEnd w:id="6264"/>
    </w:p>
    <w:p>
      <w:pPr>
        <w:pStyle w:val="Body"/>
        <w:rPr>
          <w:ins w:id="6266" w:date="2019-06-17T11:03:37Z" w:author="Naveen"/>
        </w:rPr>
      </w:pPr>
    </w:p>
    <w:p>
      <w:pPr>
        <w:pStyle w:val="Body"/>
        <w:rPr>
          <w:ins w:id="6267" w:date="2019-06-17T11:03:37Z" w:author="Naveen"/>
          <w:rFonts w:ascii="Arial" w:cs="Arial" w:hAnsi="Arial" w:eastAsia="Arial"/>
          <w:color w:val="0000ff"/>
          <w:u w:color="0000ff"/>
        </w:rPr>
      </w:pPr>
      <w:ins w:id="6268" w:date="2019-06-17T11:03:37Z" w:author="Naveen">
        <w:r>
          <w:rPr>
            <w:rFonts w:ascii="Arial" w:hAnsi="Arial"/>
            <w:rtl w:val="0"/>
            <w:lang w:val="en-US"/>
          </w:rPr>
          <w:t xml:space="preserve">The Penetration Test will take place from </w:t>
        </w:r>
      </w:ins>
      <w:commentRangeStart w:id="6269"/>
      <w:ins w:id="6270" w:date="2019-06-17T11:03:37Z" w:author="Naveen">
        <w:r>
          <w:rPr>
            <w:rFonts w:ascii="Arial" w:hAnsi="Arial"/>
            <w:color w:val="0000ff"/>
            <w:u w:color="0000ff"/>
            <w:rtl w:val="0"/>
            <w:lang w:val="en-US"/>
          </w:rPr>
          <w:t>[Insert required start and end dates of testing]</w:t>
        </w:r>
      </w:ins>
      <w:commentRangeEnd w:id="6269"/>
      <w:r>
        <w:commentReference w:id="6269"/>
      </w:r>
    </w:p>
    <w:p>
      <w:pPr>
        <w:pStyle w:val="Body"/>
        <w:rPr>
          <w:ins w:id="6271" w:date="2019-06-17T11:03:37Z" w:author="Naveen"/>
          <w:rFonts w:ascii="Arial" w:cs="Arial" w:hAnsi="Arial" w:eastAsia="Arial"/>
          <w:color w:val="0000ff"/>
          <w:u w:color="0000ff"/>
        </w:rPr>
      </w:pPr>
      <w:ins w:id="6272" w:date="2019-06-17T11:03:37Z" w:author="Naveen">
        <w:r>
          <w:rPr>
            <w:rFonts w:ascii="Arial Unicode MS" w:cs="Arial Unicode MS" w:hAnsi="Arial Unicode MS" w:eastAsia="Arial Unicode MS"/>
            <w:b w:val="0"/>
            <w:bCs w:val="0"/>
            <w:i w:val="0"/>
            <w:iCs w:val="0"/>
          </w:rPr>
          <w:br w:type="textWrapping"/>
        </w:r>
      </w:ins>
      <w:ins w:id="6273" w:date="2019-06-17T11:03:37Z" w:author="Naveen">
        <w:r>
          <w:rPr>
            <w:rFonts w:ascii="Arial" w:hAnsi="Arial"/>
            <w:rtl w:val="0"/>
            <w:lang w:val="en-US"/>
          </w:rPr>
          <w:t xml:space="preserve">Testing will be conducted </w:t>
        </w:r>
      </w:ins>
      <w:commentRangeStart w:id="6274"/>
      <w:ins w:id="6275" w:date="2019-06-17T11:03:37Z" w:author="Naveen">
        <w:r>
          <w:rPr>
            <w:rFonts w:ascii="Arial" w:hAnsi="Arial"/>
            <w:color w:val="0000ff"/>
            <w:u w:color="0000ff"/>
            <w:rtl w:val="0"/>
            <w:lang w:val="en-US"/>
          </w:rPr>
          <w:t>[during business hours 9-5pm / out of hours 5pm -8am, weekend]</w:t>
        </w:r>
      </w:ins>
      <w:commentRangeEnd w:id="6274"/>
      <w:r>
        <w:commentReference w:id="6274"/>
      </w:r>
    </w:p>
    <w:p>
      <w:pPr>
        <w:pStyle w:val="Body"/>
        <w:rPr>
          <w:ins w:id="6276" w:date="2019-06-17T11:03:37Z" w:author="Naveen"/>
          <w:rFonts w:ascii="Arial" w:cs="Arial" w:hAnsi="Arial" w:eastAsia="Arial"/>
        </w:rPr>
      </w:pPr>
    </w:p>
    <w:p>
      <w:pPr>
        <w:pStyle w:val="Body"/>
        <w:rPr>
          <w:ins w:id="6277" w:date="2019-06-17T11:03:37Z" w:author="Naveen"/>
          <w:rFonts w:ascii="Arial" w:cs="Arial" w:hAnsi="Arial" w:eastAsia="Arial"/>
        </w:rPr>
      </w:pPr>
    </w:p>
    <w:p>
      <w:pPr>
        <w:pStyle w:val="Heading 2"/>
        <w:rPr>
          <w:ins w:id="6278" w:date="2019-06-17T11:03:37Z" w:author="Naveen"/>
          <w:rFonts w:ascii="Arial" w:cs="Arial" w:hAnsi="Arial" w:eastAsia="Arial"/>
          <w:b w:val="1"/>
          <w:bCs w:val="1"/>
          <w:color w:val="000000"/>
          <w:sz w:val="24"/>
          <w:szCs w:val="24"/>
          <w:u w:color="000000"/>
        </w:rPr>
      </w:pPr>
      <w:bookmarkStart w:name="_Toc203" w:id="6279"/>
      <w:ins w:id="6280" w:date="2019-06-17T11:03:37Z" w:author="Naveen">
        <w:r>
          <w:rPr>
            <w:rFonts w:ascii="Arial" w:hAnsi="Arial"/>
            <w:b w:val="1"/>
            <w:bCs w:val="1"/>
            <w:color w:val="000000"/>
            <w:sz w:val="24"/>
            <w:szCs w:val="24"/>
            <w:u w:color="000000"/>
            <w:rtl w:val="0"/>
            <w:lang w:val="de-DE"/>
          </w:rPr>
          <w:t xml:space="preserve">1.4  General </w:t>
        </w:r>
      </w:ins>
      <w:bookmarkEnd w:id="6279"/>
    </w:p>
    <w:p>
      <w:pPr>
        <w:pStyle w:val="Body"/>
        <w:rPr>
          <w:ins w:id="6281" w:date="2019-06-17T11:03:37Z" w:author="Naveen"/>
        </w:rPr>
      </w:pPr>
    </w:p>
    <w:p>
      <w:pPr>
        <w:pStyle w:val="Body"/>
        <w:rPr>
          <w:ins w:id="6282" w:date="2019-06-17T11:03:37Z" w:author="Naveen"/>
          <w:rFonts w:ascii="Arial" w:cs="Arial" w:hAnsi="Arial" w:eastAsia="Arial"/>
        </w:rPr>
      </w:pPr>
    </w:p>
    <w:p>
      <w:pPr>
        <w:pStyle w:val="Body"/>
        <w:rPr>
          <w:ins w:id="6283" w:date="2019-06-17T11:03:37Z" w:author="Naveen"/>
          <w:rFonts w:ascii="Arial" w:cs="Arial" w:hAnsi="Arial" w:eastAsia="Arial"/>
        </w:rPr>
      </w:pPr>
      <w:ins w:id="6284" w:date="2019-06-17T11:03:37Z" w:author="Naveen">
        <w:r>
          <w:rPr>
            <w:rFonts w:ascii="Arial" w:hAnsi="Arial"/>
            <w:rtl w:val="0"/>
            <w:lang w:val="en-US"/>
          </w:rPr>
          <w:t xml:space="preserve">The NHSBSA Dev Ops Engineer  contact is: </w:t>
        </w:r>
      </w:ins>
    </w:p>
    <w:p>
      <w:pPr>
        <w:pStyle w:val="Body"/>
        <w:rPr>
          <w:ins w:id="6285" w:date="2019-06-17T11:03:37Z" w:author="Naveen"/>
          <w:rFonts w:ascii="Arial" w:cs="Arial" w:hAnsi="Arial" w:eastAsia="Arial"/>
        </w:rPr>
      </w:pPr>
      <w:ins w:id="6286" w:date="2019-06-17T11:03:37Z" w:author="Naveen">
        <w:r>
          <w:rPr>
            <w:rFonts w:ascii="Arial" w:hAnsi="Arial"/>
            <w:rtl w:val="0"/>
          </w:rPr>
          <w:t>[</w:t>
        </w:r>
      </w:ins>
      <w:commentRangeStart w:id="6287"/>
      <w:ins w:id="6288" w:date="2019-06-17T11:03:37Z" w:author="Naveen">
        <w:r>
          <w:rPr>
            <w:rFonts w:ascii="Arial" w:hAnsi="Arial"/>
            <w:rtl w:val="0"/>
            <w:lang w:val="en-US"/>
          </w:rPr>
          <w:t>supply name and contact number of the DevOps person dealing with the migration of your service to the Production environment]</w:t>
        </w:r>
      </w:ins>
      <w:commentRangeEnd w:id="6287"/>
      <w:r>
        <w:commentReference w:id="6287"/>
      </w:r>
    </w:p>
    <w:p>
      <w:pPr>
        <w:pStyle w:val="Body"/>
        <w:rPr>
          <w:ins w:id="6289" w:date="2019-06-17T11:03:37Z" w:author="Naveen"/>
          <w:rFonts w:ascii="Arial" w:cs="Arial" w:hAnsi="Arial" w:eastAsia="Arial"/>
        </w:rPr>
      </w:pPr>
    </w:p>
    <w:p>
      <w:pPr>
        <w:pStyle w:val="Body"/>
        <w:rPr>
          <w:ins w:id="6290" w:date="2019-06-17T11:03:37Z" w:author="Naveen"/>
          <w:rFonts w:ascii="Arial" w:cs="Arial" w:hAnsi="Arial" w:eastAsia="Arial"/>
        </w:rPr>
      </w:pPr>
      <w:ins w:id="6291" w:date="2019-06-17T11:03:37Z" w:author="Naveen">
        <w:r>
          <w:rPr>
            <w:rFonts w:ascii="Arial" w:hAnsi="Arial"/>
            <w:rtl w:val="0"/>
            <w:lang w:val="en-US"/>
          </w:rPr>
          <w:t xml:space="preserve">The Technical Contact during the test is: </w:t>
        </w:r>
      </w:ins>
    </w:p>
    <w:p>
      <w:pPr>
        <w:pStyle w:val="Body"/>
        <w:rPr>
          <w:ins w:id="6292" w:date="2019-06-17T11:03:37Z" w:author="Naveen"/>
          <w:rFonts w:ascii="Arial" w:cs="Arial" w:hAnsi="Arial" w:eastAsia="Arial"/>
        </w:rPr>
      </w:pPr>
      <w:ins w:id="6293" w:date="2019-06-17T11:03:37Z" w:author="Naveen">
        <w:r>
          <w:rPr>
            <w:rFonts w:ascii="Arial" w:hAnsi="Arial"/>
            <w:rtl w:val="0"/>
          </w:rPr>
          <w:t>[</w:t>
        </w:r>
      </w:ins>
      <w:commentRangeStart w:id="6294"/>
      <w:ins w:id="6295" w:date="2019-06-17T11:03:37Z" w:author="Naveen">
        <w:r>
          <w:rPr>
            <w:rFonts w:ascii="Arial" w:hAnsi="Arial"/>
            <w:rtl w:val="0"/>
            <w:lang w:val="en-US"/>
          </w:rPr>
          <w:t>supply name and contact number, maybe project senior developer and /or technical architect?]</w:t>
        </w:r>
      </w:ins>
      <w:commentRangeEnd w:id="6294"/>
      <w:r>
        <w:commentReference w:id="6294"/>
      </w:r>
    </w:p>
    <w:p>
      <w:pPr>
        <w:pStyle w:val="Body"/>
        <w:rPr>
          <w:ins w:id="6296" w:date="2019-06-17T11:03:37Z" w:author="Naveen"/>
          <w:rFonts w:ascii="Arial" w:cs="Arial" w:hAnsi="Arial" w:eastAsia="Arial"/>
        </w:rPr>
      </w:pPr>
    </w:p>
    <w:p>
      <w:pPr>
        <w:pStyle w:val="Body"/>
        <w:rPr>
          <w:ins w:id="6297" w:date="2019-06-17T11:03:37Z" w:author="Naveen"/>
          <w:rFonts w:ascii="Arial" w:cs="Arial" w:hAnsi="Arial" w:eastAsia="Arial"/>
        </w:rPr>
      </w:pPr>
      <w:ins w:id="6298" w:date="2019-06-17T11:03:37Z" w:author="Naveen">
        <w:r>
          <w:rPr>
            <w:rFonts w:ascii="Arial" w:hAnsi="Arial"/>
            <w:rtl w:val="0"/>
            <w:lang w:val="en-US"/>
          </w:rPr>
          <w:t xml:space="preserve">The Escalation point for any unresolved queries or issues are: </w:t>
        </w:r>
      </w:ins>
    </w:p>
    <w:p>
      <w:pPr>
        <w:pStyle w:val="Body"/>
        <w:rPr>
          <w:ins w:id="6299" w:date="2019-06-17T11:03:37Z" w:author="Naveen"/>
          <w:rFonts w:ascii="Arial" w:cs="Arial" w:hAnsi="Arial" w:eastAsia="Arial"/>
        </w:rPr>
      </w:pPr>
    </w:p>
    <w:p>
      <w:pPr>
        <w:pStyle w:val="Body"/>
        <w:ind w:left="720" w:firstLine="0"/>
        <w:rPr>
          <w:ins w:id="6300" w:date="2019-06-17T11:03:37Z" w:author="Naveen"/>
          <w:rFonts w:ascii="Arial" w:cs="Arial" w:hAnsi="Arial" w:eastAsia="Arial"/>
        </w:rPr>
      </w:pPr>
      <w:ins w:id="6301" w:date="2019-06-17T11:03:37Z" w:author="Naveen">
        <w:r>
          <w:rPr>
            <w:rFonts w:ascii="Arial" w:hAnsi="Arial"/>
            <w:rtl w:val="0"/>
            <w:lang w:val="en-US"/>
          </w:rPr>
          <w:t>The Project Manager is:</w:t>
          <w:br w:type="textWrapping"/>
        </w:r>
      </w:ins>
      <w:commentRangeStart w:id="6302"/>
    </w:p>
    <w:p>
      <w:pPr>
        <w:pStyle w:val="Body"/>
        <w:ind w:left="720" w:firstLine="0"/>
        <w:rPr>
          <w:ins w:id="6303" w:date="2019-06-17T11:03:37Z" w:author="Naveen"/>
          <w:rFonts w:ascii="Arial" w:cs="Arial" w:hAnsi="Arial" w:eastAsia="Arial"/>
        </w:rPr>
      </w:pPr>
      <w:ins w:id="6304" w:date="2019-06-17T11:03:37Z" w:author="Naveen">
        <w:r>
          <w:rPr>
            <w:rFonts w:ascii="Arial" w:hAnsi="Arial"/>
            <w:rtl w:val="0"/>
            <w:lang w:val="en-US"/>
          </w:rPr>
          <w:t>[supply name and contact number, maybe Project Manager?]</w:t>
        </w:r>
      </w:ins>
      <w:commentRangeEnd w:id="6302"/>
      <w:r>
        <w:commentReference w:id="6302"/>
      </w:r>
    </w:p>
    <w:p>
      <w:pPr>
        <w:pStyle w:val="Body"/>
        <w:ind w:left="1571" w:firstLine="0"/>
        <w:rPr>
          <w:ins w:id="6305" w:date="2019-06-17T11:03:37Z" w:author="Naveen"/>
          <w:rFonts w:ascii="Arial" w:cs="Arial" w:hAnsi="Arial" w:eastAsia="Arial"/>
          <w:b w:val="1"/>
          <w:bCs w:val="1"/>
        </w:rPr>
      </w:pPr>
    </w:p>
    <w:p>
      <w:pPr>
        <w:pStyle w:val="Body"/>
        <w:ind w:left="720" w:firstLine="0"/>
        <w:rPr>
          <w:ins w:id="6306" w:date="2019-06-17T11:03:37Z" w:author="Naveen"/>
          <w:rFonts w:ascii="Arial" w:cs="Arial" w:hAnsi="Arial" w:eastAsia="Arial"/>
        </w:rPr>
      </w:pPr>
      <w:ins w:id="6307" w:date="2019-06-17T11:03:37Z" w:author="Naveen">
        <w:r>
          <w:rPr>
            <w:rFonts w:ascii="Arial" w:hAnsi="Arial"/>
            <w:rtl w:val="0"/>
            <w:lang w:val="en-US"/>
          </w:rPr>
          <w:t>The NHSBSA Vulnerability Management Team contact is:</w:t>
        </w:r>
      </w:ins>
    </w:p>
    <w:p>
      <w:pPr>
        <w:pStyle w:val="Body"/>
        <w:ind w:left="720" w:firstLine="0"/>
        <w:rPr>
          <w:ins w:id="6308" w:date="2019-06-17T11:03:37Z" w:author="Naveen"/>
          <w:rFonts w:ascii="Arial" w:cs="Arial" w:hAnsi="Arial" w:eastAsia="Arial"/>
        </w:rPr>
      </w:pPr>
      <w:ins w:id="6309" w:date="2019-06-17T11:03:37Z" w:author="Naveen">
        <w:r>
          <w:rPr>
            <w:rFonts w:ascii="Arial" w:hAnsi="Arial"/>
            <w:rtl w:val="0"/>
          </w:rPr>
          <w:t>[</w:t>
        </w:r>
      </w:ins>
      <w:commentRangeStart w:id="6310"/>
      <w:ins w:id="6311" w:date="2019-06-17T11:03:37Z" w:author="Naveen">
        <w:r>
          <w:rPr>
            <w:rFonts w:ascii="Arial" w:hAnsi="Arial"/>
            <w:rtl w:val="0"/>
            <w:lang w:val="en-US"/>
          </w:rPr>
          <w:t>supply name and contact number of whoever s leading your pen test from an Information Security (IS) point of view, speak to IS if unsure]</w:t>
        </w:r>
      </w:ins>
      <w:commentRangeEnd w:id="6310"/>
      <w:r>
        <w:commentReference w:id="6310"/>
      </w:r>
    </w:p>
    <w:p>
      <w:pPr>
        <w:pStyle w:val="Body"/>
      </w:pPr>
      <w:ins w:id="6312" w:date="2019-06-17T11:03:37Z" w:author="Naveen">
        <w:r>
          <w:rPr>
            <w:rFonts w:ascii="Arial Unicode MS" w:cs="Arial Unicode MS" w:hAnsi="Arial Unicode MS" w:eastAsia="Arial Unicode MS"/>
            <w:b w:val="0"/>
            <w:bCs w:val="0"/>
            <w:i w:val="0"/>
            <w:iCs w:val="0"/>
          </w:rPr>
          <w:br w:type="page"/>
        </w:r>
      </w:ins>
    </w:p>
    <w:p>
      <w:pPr>
        <w:pStyle w:val="Heading"/>
        <w:rPr>
          <w:ins w:id="6313" w:date="2019-06-17T11:03:37Z" w:author="Naveen"/>
          <w:rFonts w:ascii="Arial" w:cs="Arial" w:hAnsi="Arial" w:eastAsia="Arial"/>
          <w:b w:val="1"/>
          <w:bCs w:val="1"/>
          <w:color w:val="000000"/>
          <w:sz w:val="24"/>
          <w:szCs w:val="24"/>
          <w:u w:color="000000"/>
        </w:rPr>
      </w:pPr>
      <w:bookmarkStart w:name="_Toc204" w:id="6314"/>
      <w:ins w:id="6315" w:date="2019-06-17T11:03:37Z" w:author="Naveen">
        <w:r>
          <w:rPr>
            <w:rFonts w:ascii="Arial" w:hAnsi="Arial"/>
            <w:b w:val="1"/>
            <w:bCs w:val="1"/>
            <w:color w:val="000000"/>
            <w:sz w:val="24"/>
            <w:szCs w:val="24"/>
            <w:u w:color="000000"/>
            <w:rtl w:val="0"/>
            <w:lang w:val="en-US"/>
          </w:rPr>
          <w:t>2.  Background &amp; technical Information</w:t>
        </w:r>
      </w:ins>
      <w:bookmarkEnd w:id="6314"/>
    </w:p>
    <w:p>
      <w:pPr>
        <w:pStyle w:val="Body"/>
        <w:rPr>
          <w:ins w:id="6316" w:date="2019-06-17T11:03:37Z" w:author="Naveen"/>
        </w:rPr>
      </w:pPr>
    </w:p>
    <w:p>
      <w:pPr>
        <w:pStyle w:val="Body"/>
        <w:rPr>
          <w:ins w:id="6317" w:date="2019-06-17T11:03:37Z" w:author="Naveen"/>
          <w:rFonts w:ascii="Arial" w:cs="Arial" w:hAnsi="Arial" w:eastAsia="Arial"/>
        </w:rPr>
      </w:pPr>
      <w:ins w:id="6318" w:date="2019-06-17T11:03:37Z" w:author="Naveen">
        <w:r>
          <w:rPr>
            <w:rFonts w:ascii="Arial" w:hAnsi="Arial"/>
            <w:rtl w:val="0"/>
            <w:lang w:val="en-US"/>
          </w:rPr>
          <w:t>The NHSBSA is a Special Health Authority which provides a range of essential central services to NHS organisations</w:t>
        </w:r>
      </w:ins>
      <w:ins w:id="6319" w:date="2019-06-17T11:03:37Z" w:author="Naveen">
        <w:r>
          <w:rPr>
            <w:rFonts w:ascii="Arial" w:hAnsi="Arial" w:hint="default"/>
            <w:rtl w:val="0"/>
            <w:lang w:val="en-US"/>
          </w:rPr>
          <w:t>’</w:t>
        </w:r>
      </w:ins>
      <w:ins w:id="6320" w:date="2019-06-17T11:03:37Z" w:author="Naveen">
        <w:r>
          <w:rPr>
            <w:rFonts w:ascii="Arial" w:hAnsi="Arial"/>
            <w:rtl w:val="0"/>
            <w:lang w:val="en-US"/>
          </w:rPr>
          <w:t xml:space="preserve">, NHS contractors, patients and the public.  </w:t>
        </w:r>
      </w:ins>
    </w:p>
    <w:p>
      <w:pPr>
        <w:pStyle w:val="List Paragraph"/>
        <w:tabs>
          <w:tab w:val="left" w:pos="1800"/>
        </w:tabs>
        <w:ind w:left="0" w:firstLine="0"/>
        <w:rPr>
          <w:ins w:id="6321" w:date="2019-06-17T11:03:37Z" w:author="Naveen"/>
          <w:rFonts w:ascii="Arial" w:cs="Arial" w:hAnsi="Arial" w:eastAsia="Arial"/>
          <w:sz w:val="24"/>
          <w:szCs w:val="24"/>
        </w:rPr>
      </w:pPr>
      <w:ins w:id="6322" w:date="2019-06-17T11:03:37Z" w:author="Naveen">
        <w:r>
          <w:rPr>
            <w:rFonts w:ascii="Arial" w:cs="Arial" w:hAnsi="Arial" w:eastAsia="Arial"/>
            <w:sz w:val="24"/>
            <w:szCs w:val="24"/>
          </w:rPr>
          <w:br w:type="textWrapping"/>
        </w:r>
      </w:ins>
      <w:commentRangeStart w:id="6323"/>
    </w:p>
    <w:p>
      <w:pPr>
        <w:pStyle w:val="Body"/>
        <w:rPr>
          <w:ins w:id="6324" w:date="2019-06-17T11:03:37Z" w:author="Naveen"/>
          <w:rFonts w:ascii="Arial" w:cs="Arial" w:hAnsi="Arial" w:eastAsia="Arial"/>
          <w:color w:val="0000ff"/>
          <w:u w:color="0000ff"/>
        </w:rPr>
      </w:pPr>
      <w:ins w:id="6325" w:date="2019-06-17T11:03:37Z" w:author="Naveen">
        <w:r>
          <w:rPr>
            <w:rFonts w:ascii="Arial" w:hAnsi="Arial"/>
            <w:color w:val="0000ff"/>
            <w:u w:color="0000ff"/>
            <w:rtl w:val="0"/>
            <w:lang w:val="en-US"/>
          </w:rPr>
          <w:t>[Insert the background, why carry out the test.  An overview of the system including any constraints.  Please include infrastructure diagrams in this section rather than embedding the HLTAD.  You can however add the HLTAD for reference as an Appendix at the end of this document if it is not excessive in size.</w:t>
        </w:r>
      </w:ins>
    </w:p>
    <w:p>
      <w:pPr>
        <w:pStyle w:val="Body"/>
        <w:rPr>
          <w:ins w:id="6326" w:date="2019-06-17T11:03:37Z" w:author="Naveen"/>
          <w:rFonts w:ascii="Arial" w:cs="Arial" w:hAnsi="Arial" w:eastAsia="Arial"/>
          <w:color w:val="0000ff"/>
          <w:u w:color="0000ff"/>
        </w:rPr>
      </w:pPr>
      <w:ins w:id="6327" w:date="2019-06-17T11:03:37Z" w:author="Naveen">
        <w:r>
          <w:rPr>
            <w:rFonts w:ascii="Arial" w:hAnsi="Arial"/>
            <w:color w:val="0000ff"/>
            <w:u w:color="0000ff"/>
            <w:rtl w:val="0"/>
            <w:lang w:val="en-US"/>
          </w:rPr>
          <w:t>If testing is to be carried out across multiple VLANS or segregated networks, then you will need to advise the number of VLANs]</w:t>
        </w:r>
      </w:ins>
      <w:commentRangeEnd w:id="6323"/>
      <w:r>
        <w:commentReference w:id="6323"/>
      </w:r>
    </w:p>
    <w:p>
      <w:pPr>
        <w:pStyle w:val="List Paragraph"/>
        <w:tabs>
          <w:tab w:val="left" w:pos="1800"/>
        </w:tabs>
        <w:ind w:left="0" w:firstLine="0"/>
      </w:pPr>
      <w:ins w:id="6328" w:date="2019-06-17T11:03:37Z" w:author="Naveen">
        <w:r>
          <w:rPr>
            <w:rFonts w:ascii="Arial Unicode MS" w:cs="Arial Unicode MS" w:hAnsi="Arial Unicode MS" w:eastAsia="Arial Unicode MS"/>
            <w:b w:val="0"/>
            <w:bCs w:val="0"/>
            <w:i w:val="0"/>
            <w:iCs w:val="0"/>
            <w:sz w:val="24"/>
            <w:szCs w:val="24"/>
          </w:rPr>
          <w:br w:type="page"/>
        </w:r>
      </w:ins>
    </w:p>
    <w:p>
      <w:pPr>
        <w:pStyle w:val="List Paragraph"/>
        <w:tabs>
          <w:tab w:val="left" w:pos="1800"/>
        </w:tabs>
        <w:ind w:left="0" w:firstLine="0"/>
        <w:rPr>
          <w:ins w:id="6329" w:date="2019-06-17T11:03:37Z" w:author="Naveen"/>
          <w:rFonts w:ascii="Arial" w:cs="Arial" w:hAnsi="Arial" w:eastAsia="Arial"/>
          <w:sz w:val="24"/>
          <w:szCs w:val="24"/>
        </w:rPr>
      </w:pPr>
    </w:p>
    <w:p>
      <w:pPr>
        <w:pStyle w:val="Heading"/>
        <w:rPr>
          <w:ins w:id="6330" w:date="2019-06-17T11:03:37Z" w:author="Naveen"/>
          <w:rFonts w:ascii="Helvetica" w:cs="Helvetica" w:hAnsi="Helvetica" w:eastAsia="Helvetica"/>
          <w:b w:val="1"/>
          <w:bCs w:val="1"/>
          <w:color w:val="000000"/>
          <w:u w:color="000000"/>
        </w:rPr>
      </w:pPr>
      <w:bookmarkStart w:name="_Toc205" w:id="6331"/>
      <w:ins w:id="6332" w:date="2019-06-17T11:03:37Z" w:author="Naveen">
        <w:r>
          <w:rPr>
            <w:rFonts w:ascii="Arial" w:hAnsi="Arial"/>
            <w:b w:val="1"/>
            <w:bCs w:val="1"/>
            <w:color w:val="000000"/>
            <w:sz w:val="24"/>
            <w:szCs w:val="24"/>
            <w:u w:color="000000"/>
            <w:rtl w:val="0"/>
            <w:lang w:val="it-IT"/>
          </w:rPr>
          <w:t>3.  Scope</w:t>
        </w:r>
      </w:ins>
      <w:ins w:id="6333" w:date="2019-06-17T11:03:37Z" w:author="Naveen">
        <w:r>
          <w:rPr>
            <w:rFonts w:ascii="Arial Unicode MS" w:cs="Arial Unicode MS" w:hAnsi="Arial Unicode MS" w:eastAsia="Arial Unicode MS"/>
            <w:b w:val="0"/>
            <w:bCs w:val="0"/>
            <w:i w:val="0"/>
            <w:iCs w:val="0"/>
            <w:color w:val="000000"/>
            <w:sz w:val="24"/>
            <w:szCs w:val="24"/>
            <w:u w:color="000000"/>
          </w:rPr>
          <w:br w:type="textWrapping"/>
        </w:r>
      </w:ins>
      <w:bookmarkEnd w:id="6331"/>
    </w:p>
    <w:p>
      <w:pPr>
        <w:pStyle w:val="Body"/>
        <w:rPr>
          <w:ins w:id="6334" w:date="2019-06-17T11:03:37Z" w:author="Naveen"/>
          <w:rFonts w:ascii="Arial" w:cs="Arial" w:hAnsi="Arial" w:eastAsia="Arial"/>
        </w:rPr>
      </w:pPr>
      <w:ins w:id="6335" w:date="2019-06-17T11:03:37Z" w:author="Naveen">
        <w:r>
          <w:rPr>
            <w:rFonts w:ascii="Arial" w:hAnsi="Arial"/>
            <w:rtl w:val="0"/>
            <w:lang w:val="en-US"/>
          </w:rPr>
          <w:t xml:space="preserve">The scope of this Penetration Test is targeted at the hosts being deployed for the </w:t>
        </w:r>
      </w:ins>
      <w:commentRangeStart w:id="6336"/>
      <w:ins w:id="6337" w:date="2019-06-17T11:03:37Z" w:author="Naveen">
        <w:r>
          <w:rPr>
            <w:rFonts w:ascii="Arial" w:hAnsi="Arial"/>
            <w:color w:val="0000ff"/>
            <w:u w:color="0000ff"/>
            <w:rtl w:val="0"/>
            <w:lang w:val="en-US"/>
          </w:rPr>
          <w:t>[insert Project or Service name]</w:t>
        </w:r>
      </w:ins>
      <w:ins w:id="6338" w:date="2019-06-17T11:03:37Z" w:author="Naveen">
        <w:r>
          <w:rPr>
            <w:rFonts w:ascii="Arial" w:hAnsi="Arial"/>
            <w:b w:val="1"/>
            <w:bCs w:val="1"/>
            <w:color w:val="0000ff"/>
            <w:u w:color="0000ff"/>
            <w:rtl w:val="0"/>
          </w:rPr>
          <w:t xml:space="preserve"> </w:t>
        </w:r>
      </w:ins>
      <w:commentRangeEnd w:id="6336"/>
      <w:r>
        <w:commentReference w:id="6336"/>
      </w:r>
      <w:ins w:id="6339" w:date="2019-06-17T11:03:37Z" w:author="Naveen">
        <w:r>
          <w:rPr>
            <w:rFonts w:ascii="Arial" w:hAnsi="Arial"/>
            <w:rtl w:val="0"/>
          </w:rPr>
          <w:t>services.</w:t>
        </w:r>
      </w:ins>
    </w:p>
    <w:p>
      <w:pPr>
        <w:pStyle w:val="Body"/>
        <w:rPr>
          <w:ins w:id="6340" w:date="2019-06-17T11:03:37Z" w:author="Naveen"/>
          <w:rFonts w:ascii="Arial" w:cs="Arial" w:hAnsi="Arial" w:eastAsia="Arial"/>
        </w:rPr>
      </w:pPr>
    </w:p>
    <w:p>
      <w:pPr>
        <w:pStyle w:val="Body"/>
        <w:rPr>
          <w:ins w:id="6341" w:date="2019-06-17T11:03:37Z" w:author="Naveen"/>
          <w:rFonts w:ascii="Arial" w:cs="Arial" w:hAnsi="Arial" w:eastAsia="Arial"/>
          <w:color w:val="0000ff"/>
          <w:u w:color="0000ff"/>
        </w:rPr>
      </w:pPr>
      <w:ins w:id="6342" w:date="2019-06-17T11:03:37Z" w:author="Naveen">
        <w:r>
          <w:rPr>
            <w:rFonts w:ascii="Arial" w:hAnsi="Arial"/>
            <w:rtl w:val="0"/>
            <w:lang w:val="en-US"/>
          </w:rPr>
          <w:t xml:space="preserve">The test would consist of the following distinct components: </w:t>
        </w:r>
      </w:ins>
      <w:commentRangeStart w:id="6343"/>
      <w:ins w:id="6344" w:date="2019-06-17T11:03:37Z" w:author="Naveen">
        <w:r>
          <w:rPr>
            <w:rFonts w:ascii="Arial" w:hAnsi="Arial"/>
            <w:color w:val="0000ff"/>
            <w:u w:color="0000ff"/>
            <w:rtl w:val="0"/>
            <w:lang w:val="en-US"/>
          </w:rPr>
          <w:t>[Please delete component sections that are not required]</w:t>
        </w:r>
      </w:ins>
      <w:commentRangeEnd w:id="6343"/>
      <w:r>
        <w:commentReference w:id="6343"/>
      </w:r>
    </w:p>
    <w:p>
      <w:pPr>
        <w:pStyle w:val="Body"/>
        <w:rPr>
          <w:ins w:id="6345" w:date="2019-06-17T11:03:37Z" w:author="Naveen"/>
          <w:rFonts w:ascii="Arial" w:cs="Arial" w:hAnsi="Arial" w:eastAsia="Arial"/>
        </w:rPr>
      </w:pPr>
    </w:p>
    <w:p>
      <w:pPr>
        <w:pStyle w:val="Body"/>
        <w:rPr>
          <w:ins w:id="6346" w:date="2019-06-17T11:03:37Z" w:author="Naveen"/>
          <w:rFonts w:ascii="Arial" w:cs="Arial" w:hAnsi="Arial" w:eastAsia="Arial"/>
        </w:rPr>
      </w:pPr>
    </w:p>
    <w:p>
      <w:pPr>
        <w:pStyle w:val="Body"/>
        <w:tabs>
          <w:tab w:val="left" w:pos="426"/>
        </w:tabs>
        <w:rPr>
          <w:ins w:id="6347" w:date="2019-06-17T11:03:37Z" w:author="Naveen"/>
          <w:rFonts w:ascii="Arial" w:cs="Arial" w:hAnsi="Arial" w:eastAsia="Arial"/>
        </w:rPr>
      </w:pPr>
      <w:ins w:id="6348" w:date="2019-06-17T11:03:37Z" w:author="Naveen">
        <w:r>
          <w:rPr>
            <w:rFonts w:ascii="Arial" w:cs="Arial" w:hAnsi="Arial" w:eastAsia="Arial"/>
          </w:rPr>
          <w:tab/>
        </w:r>
      </w:ins>
      <w:ins w:id="6349" w:date="2019-06-17T11:03:37Z" w:author="Naveen">
        <w:r>
          <w:rPr>
            <w:rFonts w:ascii="Arial" w:hAnsi="Arial"/>
            <w:b w:val="1"/>
            <w:bCs w:val="1"/>
            <w:rtl w:val="0"/>
            <w:lang w:val="en-US"/>
          </w:rPr>
          <w:t>3.A.</w:t>
          <w:tab/>
          <w:t>Exposure testing</w:t>
        </w:r>
      </w:ins>
    </w:p>
    <w:p>
      <w:pPr>
        <w:pStyle w:val="Body"/>
        <w:tabs>
          <w:tab w:val="left" w:pos="426"/>
          <w:tab w:val="left" w:pos="720"/>
        </w:tabs>
        <w:ind w:left="426" w:firstLine="0"/>
        <w:rPr>
          <w:ins w:id="6350" w:date="2019-06-17T11:03:37Z" w:author="Naveen"/>
          <w:rFonts w:ascii="Arial" w:cs="Arial" w:hAnsi="Arial" w:eastAsia="Arial"/>
        </w:rPr>
      </w:pPr>
      <w:ins w:id="6351" w:date="2019-06-17T11:03:37Z" w:author="Naveen">
        <w:r>
          <w:rPr>
            <w:rFonts w:ascii="Arial" w:hAnsi="Arial"/>
            <w:rtl w:val="0"/>
            <w:lang w:val="en-US"/>
          </w:rPr>
          <w:t>Is one of the most common types of test and involves finding details about the target systems on the network, identifying any available network services and open ports, and looking to try and identify ways into and out of the devices or environment.  Often this testing takes place remotely, targeting the perimeter networks.  It can also be launched locally, from the targets Local Area Network (LAN), to assess the security of the internal network or the De-Militarised Zone (DMZ) from within, seeing the kinds of vulnerabilities an internal threat actor could exploit.</w:t>
        </w:r>
      </w:ins>
    </w:p>
    <w:p>
      <w:pPr>
        <w:pStyle w:val="Body"/>
        <w:tabs>
          <w:tab w:val="left" w:pos="426"/>
          <w:tab w:val="left" w:pos="720"/>
        </w:tabs>
        <w:ind w:left="426" w:firstLine="0"/>
        <w:rPr>
          <w:ins w:id="6352" w:date="2019-06-17T11:03:37Z" w:author="Naveen"/>
          <w:rFonts w:ascii="Arial" w:cs="Arial" w:hAnsi="Arial" w:eastAsia="Arial"/>
        </w:rPr>
      </w:pPr>
    </w:p>
    <w:p>
      <w:pPr>
        <w:pStyle w:val="Body"/>
        <w:tabs>
          <w:tab w:val="left" w:pos="426"/>
          <w:tab w:val="left" w:pos="720"/>
        </w:tabs>
        <w:ind w:left="426" w:firstLine="0"/>
        <w:rPr>
          <w:ins w:id="6353" w:date="2019-06-17T11:03:37Z" w:author="Naveen"/>
          <w:rFonts w:ascii="Arial" w:cs="Arial" w:hAnsi="Arial" w:eastAsia="Arial"/>
        </w:rPr>
      </w:pPr>
    </w:p>
    <w:p>
      <w:pPr>
        <w:pStyle w:val="Body"/>
        <w:tabs>
          <w:tab w:val="left" w:pos="426"/>
          <w:tab w:val="left" w:pos="720"/>
        </w:tabs>
        <w:ind w:left="426" w:firstLine="0"/>
        <w:rPr>
          <w:ins w:id="6354" w:date="2019-06-17T11:03:37Z" w:author="Naveen"/>
          <w:rFonts w:ascii="Arial" w:cs="Arial" w:hAnsi="Arial" w:eastAsia="Arial"/>
          <w:b w:val="1"/>
          <w:bCs w:val="1"/>
        </w:rPr>
      </w:pPr>
      <w:ins w:id="6355" w:date="2019-06-17T11:03:37Z" w:author="Naveen">
        <w:r>
          <w:rPr>
            <w:rFonts w:ascii="Arial" w:hAnsi="Arial"/>
            <w:b w:val="1"/>
            <w:bCs w:val="1"/>
            <w:rtl w:val="0"/>
            <w:lang w:val="en-US"/>
          </w:rPr>
          <w:t>3.B.</w:t>
          <w:tab/>
          <w:t>Server build review</w:t>
        </w:r>
      </w:ins>
    </w:p>
    <w:p>
      <w:pPr>
        <w:pStyle w:val="Body"/>
        <w:tabs>
          <w:tab w:val="left" w:pos="426"/>
          <w:tab w:val="left" w:pos="720"/>
        </w:tabs>
        <w:ind w:left="426" w:firstLine="0"/>
        <w:rPr>
          <w:ins w:id="6356" w:date="2019-06-17T11:03:37Z" w:author="Naveen"/>
          <w:rFonts w:ascii="Arial" w:cs="Arial" w:hAnsi="Arial" w:eastAsia="Arial"/>
        </w:rPr>
      </w:pPr>
      <w:ins w:id="6357" w:date="2019-06-17T11:03:37Z" w:author="Naveen">
        <w:r>
          <w:rPr>
            <w:rFonts w:ascii="Arial" w:hAnsi="Arial"/>
            <w:rtl w:val="0"/>
            <w:lang w:val="en-US"/>
          </w:rPr>
          <w:t>Involves searching for weaknesses and misconfigurations in the basic build of the operating systems of any identified system or device.  This will require Admin or root level access to the hosts.</w:t>
        </w:r>
      </w:ins>
    </w:p>
    <w:p>
      <w:pPr>
        <w:pStyle w:val="List Paragraph"/>
        <w:spacing w:after="0" w:line="240" w:lineRule="auto"/>
        <w:ind w:left="2160" w:firstLine="0"/>
        <w:rPr>
          <w:ins w:id="6358" w:date="2019-06-17T11:03:37Z" w:author="Naveen"/>
          <w:rFonts w:ascii="Arial" w:cs="Arial" w:hAnsi="Arial" w:eastAsia="Arial"/>
          <w:sz w:val="24"/>
          <w:szCs w:val="24"/>
        </w:rPr>
      </w:pPr>
    </w:p>
    <w:p>
      <w:pPr>
        <w:pStyle w:val="Body"/>
        <w:tabs>
          <w:tab w:val="left" w:pos="426"/>
          <w:tab w:val="left" w:pos="720"/>
        </w:tabs>
        <w:ind w:left="426" w:firstLine="0"/>
        <w:rPr>
          <w:ins w:id="6359" w:date="2019-06-17T11:03:37Z" w:author="Naveen"/>
          <w:rFonts w:ascii="Arial" w:cs="Arial" w:hAnsi="Arial" w:eastAsia="Arial"/>
          <w:b w:val="1"/>
          <w:bCs w:val="1"/>
        </w:rPr>
      </w:pPr>
    </w:p>
    <w:p>
      <w:pPr>
        <w:pStyle w:val="Body"/>
        <w:tabs>
          <w:tab w:val="left" w:pos="426"/>
          <w:tab w:val="left" w:pos="720"/>
        </w:tabs>
        <w:ind w:left="426" w:firstLine="0"/>
        <w:rPr>
          <w:ins w:id="6360" w:date="2019-06-17T11:03:37Z" w:author="Naveen"/>
          <w:rFonts w:ascii="Arial" w:cs="Arial" w:hAnsi="Arial" w:eastAsia="Arial"/>
        </w:rPr>
      </w:pPr>
      <w:ins w:id="6361" w:date="2019-06-17T11:03:37Z" w:author="Naveen">
        <w:r>
          <w:rPr>
            <w:rFonts w:ascii="Arial" w:hAnsi="Arial"/>
            <w:b w:val="1"/>
            <w:bCs w:val="1"/>
            <w:rtl w:val="0"/>
            <w:lang w:val="en-US"/>
          </w:rPr>
          <w:t>3.C.</w:t>
          <w:tab/>
          <w:t>Firewall review</w:t>
        </w:r>
      </w:ins>
    </w:p>
    <w:p>
      <w:pPr>
        <w:pStyle w:val="Body"/>
        <w:tabs>
          <w:tab w:val="left" w:pos="426"/>
          <w:tab w:val="left" w:pos="720"/>
        </w:tabs>
        <w:ind w:left="426" w:firstLine="0"/>
        <w:rPr>
          <w:ins w:id="6362" w:date="2019-06-17T11:03:37Z" w:author="Naveen"/>
          <w:rFonts w:ascii="Arial" w:cs="Arial" w:hAnsi="Arial" w:eastAsia="Arial"/>
        </w:rPr>
      </w:pPr>
      <w:ins w:id="6363" w:date="2019-06-17T11:03:37Z" w:author="Naveen">
        <w:r>
          <w:rPr>
            <w:rFonts w:ascii="Arial" w:hAnsi="Arial"/>
            <w:rtl w:val="0"/>
            <w:lang w:val="en-US"/>
          </w:rPr>
          <w:t>Maps the deployed rule base or Access Control List (ACL) looking for weaknesses or configurations that are deemed to be overly permissive or which would increase the risk level to the solution or the wider network/environment.</w:t>
        </w:r>
      </w:ins>
    </w:p>
    <w:p>
      <w:pPr>
        <w:pStyle w:val="Body"/>
        <w:tabs>
          <w:tab w:val="left" w:pos="426"/>
          <w:tab w:val="left" w:pos="720"/>
        </w:tabs>
        <w:ind w:left="426" w:firstLine="0"/>
        <w:rPr>
          <w:ins w:id="6364" w:date="2019-06-17T11:03:37Z" w:author="Naveen"/>
          <w:rFonts w:ascii="Arial" w:cs="Arial" w:hAnsi="Arial" w:eastAsia="Arial"/>
        </w:rPr>
      </w:pPr>
      <w:ins w:id="6365" w:date="2019-06-17T11:03:37Z" w:author="Naveen">
        <w:r>
          <w:rPr>
            <w:rFonts w:ascii="Arial" w:cs="Arial" w:hAnsi="Arial" w:eastAsia="Arial"/>
          </w:rPr>
          <w:br w:type="textWrapping"/>
        </w:r>
      </w:ins>
      <w:commentRangeStart w:id="6366"/>
    </w:p>
    <w:p>
      <w:pPr>
        <w:pStyle w:val="Body"/>
        <w:tabs>
          <w:tab w:val="left" w:pos="426"/>
          <w:tab w:val="left" w:pos="720"/>
        </w:tabs>
        <w:ind w:left="426" w:firstLine="0"/>
        <w:rPr>
          <w:ins w:id="6367" w:date="2019-06-17T11:03:37Z" w:author="Naveen"/>
          <w:rFonts w:ascii="Arial" w:cs="Arial" w:hAnsi="Arial" w:eastAsia="Arial"/>
          <w:color w:val="0000ff"/>
          <w:u w:color="0000ff"/>
        </w:rPr>
      </w:pPr>
      <w:ins w:id="6368" w:date="2019-06-17T11:03:37Z" w:author="Naveen">
        <w:r>
          <w:rPr>
            <w:rFonts w:ascii="Arial" w:hAnsi="Arial"/>
            <w:color w:val="0000ff"/>
            <w:u w:color="0000ff"/>
            <w:rtl w:val="0"/>
            <w:lang w:val="en-US"/>
          </w:rPr>
          <w:t>[If Firewall rule review is required then you must include the following detail in the target kit list:</w:t>
        </w:r>
      </w:ins>
    </w:p>
    <w:p>
      <w:pPr>
        <w:pStyle w:val="List Paragraph"/>
        <w:numPr>
          <w:ilvl w:val="0"/>
          <w:numId w:val="2"/>
        </w:numPr>
        <w:bidi w:val="0"/>
        <w:ind w:right="0"/>
        <w:jc w:val="left"/>
        <w:rPr>
          <w:rFonts w:ascii="Arial" w:hAnsi="Arial"/>
          <w:color w:val="0000ff"/>
          <w:sz w:val="24"/>
          <w:szCs w:val="24"/>
          <w:rtl w:val="0"/>
          <w:lang w:val="en-US"/>
        </w:rPr>
      </w:pPr>
      <w:ins w:id="6369" w:date="2019-06-17T11:03:37Z" w:author="Naveen">
        <w:r>
          <w:rPr>
            <w:rFonts w:ascii="Arial" w:hAnsi="Arial"/>
            <w:color w:val="0000ff"/>
            <w:sz w:val="24"/>
            <w:szCs w:val="24"/>
            <w:u w:color="0000ff"/>
            <w:rtl w:val="0"/>
            <w:lang w:val="en-US"/>
          </w:rPr>
          <w:t>How many firewalls are to be reviewed and what make/version of firewalls are they</w:t>
        </w:r>
      </w:ins>
    </w:p>
    <w:p>
      <w:pPr>
        <w:pStyle w:val="List Paragraph"/>
        <w:numPr>
          <w:ilvl w:val="0"/>
          <w:numId w:val="2"/>
        </w:numPr>
        <w:bidi w:val="0"/>
        <w:ind w:right="0"/>
        <w:jc w:val="left"/>
        <w:rPr>
          <w:rFonts w:ascii="Arial" w:hAnsi="Arial"/>
          <w:color w:val="0000ff"/>
          <w:sz w:val="24"/>
          <w:szCs w:val="24"/>
          <w:rtl w:val="0"/>
          <w:lang w:val="en-US"/>
        </w:rPr>
      </w:pPr>
      <w:ins w:id="6370" w:date="2019-06-17T11:03:37Z" w:author="Naveen">
        <w:r>
          <w:rPr>
            <w:rFonts w:ascii="Arial" w:hAnsi="Arial"/>
            <w:color w:val="0000ff"/>
            <w:sz w:val="24"/>
            <w:szCs w:val="24"/>
            <w:u w:color="0000ff"/>
            <w:rtl w:val="0"/>
            <w:lang w:val="en-US"/>
          </w:rPr>
          <w:t>Is this a ruleset review (where a number of selected rulesets are to be reviewed disregarding the general firewall configuration) or full configuration review?</w:t>
        </w:r>
      </w:ins>
    </w:p>
    <w:p>
      <w:pPr>
        <w:pStyle w:val="List Paragraph"/>
        <w:numPr>
          <w:ilvl w:val="0"/>
          <w:numId w:val="2"/>
        </w:numPr>
        <w:bidi w:val="0"/>
        <w:ind w:right="0"/>
        <w:jc w:val="left"/>
        <w:rPr>
          <w:rFonts w:ascii="Arial" w:hAnsi="Arial"/>
          <w:color w:val="0000ff"/>
          <w:sz w:val="24"/>
          <w:szCs w:val="24"/>
          <w:rtl w:val="0"/>
          <w:lang w:val="en-US"/>
        </w:rPr>
      </w:pPr>
      <w:ins w:id="6371" w:date="2019-06-17T11:03:37Z" w:author="Naveen">
        <w:r>
          <w:rPr>
            <w:rFonts w:ascii="Arial" w:hAnsi="Arial"/>
            <w:color w:val="0000ff"/>
            <w:sz w:val="24"/>
            <w:szCs w:val="24"/>
            <w:u w:color="0000ff"/>
            <w:rtl w:val="0"/>
            <w:lang w:val="en-US"/>
          </w:rPr>
          <w:t>How many rulesets are there to be reviewed on each firewall?</w:t>
        </w:r>
      </w:ins>
    </w:p>
    <w:p>
      <w:pPr>
        <w:pStyle w:val="List Paragraph"/>
        <w:numPr>
          <w:ilvl w:val="0"/>
          <w:numId w:val="2"/>
        </w:numPr>
        <w:bidi w:val="0"/>
        <w:ind w:right="0"/>
        <w:jc w:val="left"/>
        <w:rPr>
          <w:rFonts w:ascii="Arial" w:hAnsi="Arial"/>
          <w:color w:val="0000ff"/>
          <w:sz w:val="24"/>
          <w:szCs w:val="24"/>
          <w:rtl w:val="0"/>
          <w:lang w:val="en-US"/>
        </w:rPr>
      </w:pPr>
      <w:ins w:id="6372" w:date="2019-06-17T11:03:37Z" w:author="Naveen">
        <w:r>
          <w:rPr>
            <w:rFonts w:ascii="Arial" w:hAnsi="Arial"/>
            <w:color w:val="0000ff"/>
            <w:sz w:val="24"/>
            <w:szCs w:val="24"/>
            <w:u w:color="0000ff"/>
            <w:rtl w:val="0"/>
            <w:lang w:val="en-US"/>
          </w:rPr>
          <w:t>Could an electronic, plaintext copy of the ruleset /configuration be provided?</w:t>
        </w:r>
      </w:ins>
    </w:p>
    <w:p>
      <w:pPr>
        <w:pStyle w:val="List Paragraph"/>
        <w:numPr>
          <w:ilvl w:val="0"/>
          <w:numId w:val="2"/>
        </w:numPr>
        <w:bidi w:val="0"/>
        <w:ind w:right="0"/>
        <w:jc w:val="left"/>
        <w:rPr>
          <w:rFonts w:ascii="Arial" w:hAnsi="Arial"/>
          <w:color w:val="0000ff"/>
          <w:sz w:val="24"/>
          <w:szCs w:val="24"/>
          <w:rtl w:val="0"/>
          <w:lang w:val="en-US"/>
        </w:rPr>
      </w:pPr>
      <w:ins w:id="6373" w:date="2019-06-17T11:03:37Z" w:author="Naveen">
        <w:r>
          <w:rPr>
            <w:rFonts w:ascii="Arial" w:hAnsi="Arial"/>
            <w:color w:val="0000ff"/>
            <w:sz w:val="24"/>
            <w:szCs w:val="24"/>
            <w:u w:color="0000ff"/>
            <w:rtl w:val="0"/>
            <w:lang w:val="en-US"/>
          </w:rPr>
          <w:t>Could testing be conducted remotely - i.e. a copy of the firewall configuration is provided via a secure and accredited/approved channel?</w:t>
        </w:r>
      </w:ins>
    </w:p>
    <w:p>
      <w:pPr>
        <w:pStyle w:val="Body"/>
        <w:tabs>
          <w:tab w:val="left" w:pos="426"/>
          <w:tab w:val="left" w:pos="720"/>
        </w:tabs>
        <w:ind w:left="426" w:firstLine="0"/>
        <w:rPr>
          <w:ins w:id="6374" w:date="2019-06-17T11:03:37Z" w:author="Naveen"/>
          <w:rFonts w:ascii="Arial" w:cs="Arial" w:hAnsi="Arial" w:eastAsia="Arial"/>
        </w:rPr>
      </w:pPr>
    </w:p>
    <w:p>
      <w:pPr>
        <w:pStyle w:val="Body"/>
        <w:tabs>
          <w:tab w:val="left" w:pos="426"/>
          <w:tab w:val="left" w:pos="720"/>
        </w:tabs>
        <w:ind w:left="426" w:firstLine="0"/>
        <w:rPr>
          <w:ins w:id="6375" w:date="2019-06-17T11:03:37Z" w:author="Naveen"/>
          <w:rFonts w:ascii="Arial" w:cs="Arial" w:hAnsi="Arial" w:eastAsia="Arial"/>
          <w:color w:val="0000ff"/>
          <w:u w:color="0000ff"/>
        </w:rPr>
      </w:pPr>
      <w:ins w:id="6376" w:date="2019-06-17T11:03:37Z" w:author="Naveen">
        <w:r>
          <w:rPr>
            <w:rFonts w:ascii="Arial" w:cs="Arial" w:hAnsi="Arial" w:eastAsia="Arial"/>
            <w:color w:val="0000ff"/>
            <w:u w:color="0000ff"/>
            <w:rtl w:val="0"/>
            <w:lang w:val="en-US"/>
          </w:rPr>
          <w:tab/>
          <w:t>The firewall rule set/security rules should be attached at Appendix 1.</w:t>
        </w:r>
      </w:ins>
      <w:commentRangeEnd w:id="6366"/>
      <w:r>
        <w:commentReference w:id="6366"/>
      </w:r>
    </w:p>
    <w:p>
      <w:pPr>
        <w:pStyle w:val="Body"/>
        <w:tabs>
          <w:tab w:val="left" w:pos="426"/>
          <w:tab w:val="left" w:pos="720"/>
        </w:tabs>
        <w:rPr>
          <w:ins w:id="6377" w:date="2019-06-17T11:03:37Z" w:author="Naveen"/>
          <w:rFonts w:ascii="Arial" w:cs="Arial" w:hAnsi="Arial" w:eastAsia="Arial"/>
          <w:b w:val="1"/>
          <w:bCs w:val="1"/>
        </w:rPr>
      </w:pPr>
    </w:p>
    <w:p>
      <w:pPr>
        <w:pStyle w:val="Body"/>
        <w:tabs>
          <w:tab w:val="left" w:pos="426"/>
          <w:tab w:val="left" w:pos="720"/>
        </w:tabs>
        <w:rPr>
          <w:ins w:id="6378" w:date="2019-06-17T11:03:37Z" w:author="Naveen"/>
          <w:rFonts w:ascii="Arial" w:cs="Arial" w:hAnsi="Arial" w:eastAsia="Arial"/>
          <w:b w:val="1"/>
          <w:bCs w:val="1"/>
        </w:rPr>
      </w:pPr>
    </w:p>
    <w:p>
      <w:pPr>
        <w:pStyle w:val="Body"/>
        <w:tabs>
          <w:tab w:val="left" w:pos="426"/>
          <w:tab w:val="left" w:pos="720"/>
        </w:tabs>
        <w:rPr>
          <w:ins w:id="6379" w:date="2019-06-17T11:03:37Z" w:author="Naveen"/>
          <w:rFonts w:ascii="Arial" w:cs="Arial" w:hAnsi="Arial" w:eastAsia="Arial"/>
          <w:b w:val="1"/>
          <w:bCs w:val="1"/>
        </w:rPr>
      </w:pPr>
      <w:ins w:id="6380" w:date="2019-06-17T11:03:37Z" w:author="Naveen">
        <w:r>
          <w:rPr>
            <w:rFonts w:ascii="Arial" w:cs="Arial" w:hAnsi="Arial" w:eastAsia="Arial"/>
            <w:b w:val="1"/>
            <w:bCs w:val="1"/>
            <w:rtl w:val="0"/>
            <w:lang w:val="en-US"/>
          </w:rPr>
          <w:tab/>
          <w:t>3.D.</w:t>
          <w:tab/>
          <w:t>Database configuration review</w:t>
        </w:r>
      </w:ins>
    </w:p>
    <w:p>
      <w:pPr>
        <w:pStyle w:val="Body"/>
        <w:tabs>
          <w:tab w:val="left" w:pos="426"/>
          <w:tab w:val="left" w:pos="720"/>
        </w:tabs>
        <w:rPr>
          <w:ins w:id="6381" w:date="2019-06-17T11:03:37Z" w:author="Naveen"/>
          <w:rFonts w:ascii="Arial" w:cs="Arial" w:hAnsi="Arial" w:eastAsia="Arial"/>
          <w:b w:val="1"/>
          <w:bCs w:val="1"/>
        </w:rPr>
      </w:pPr>
    </w:p>
    <w:p>
      <w:pPr>
        <w:pStyle w:val="Body"/>
        <w:tabs>
          <w:tab w:val="left" w:pos="426"/>
          <w:tab w:val="left" w:pos="720"/>
        </w:tabs>
        <w:ind w:left="426" w:firstLine="0"/>
        <w:rPr>
          <w:ins w:id="6382" w:date="2019-06-17T11:03:37Z" w:author="Naveen"/>
          <w:rFonts w:ascii="Arial" w:cs="Arial" w:hAnsi="Arial" w:eastAsia="Arial"/>
        </w:rPr>
      </w:pPr>
      <w:ins w:id="6383" w:date="2019-06-17T11:03:37Z" w:author="Naveen">
        <w:r>
          <w:rPr>
            <w:rFonts w:ascii="Arial" w:hAnsi="Arial"/>
            <w:rtl w:val="0"/>
            <w:lang w:val="en-US"/>
          </w:rPr>
          <w:t>Depending on the type and version of the database generally this review is conducted in line with the industry accepted security benchmark.  The database configuration will be audited to establish the following security concerns:</w:t>
        </w:r>
      </w:ins>
    </w:p>
    <w:p>
      <w:pPr>
        <w:pStyle w:val="Body"/>
        <w:tabs>
          <w:tab w:val="left" w:pos="426"/>
          <w:tab w:val="left" w:pos="720"/>
        </w:tabs>
        <w:ind w:left="426" w:firstLine="0"/>
        <w:rPr>
          <w:ins w:id="6384" w:date="2019-06-17T11:03:37Z" w:author="Naveen"/>
          <w:rFonts w:ascii="Arial" w:cs="Arial" w:hAnsi="Arial" w:eastAsia="Arial"/>
        </w:rPr>
      </w:pPr>
    </w:p>
    <w:p>
      <w:pPr>
        <w:pStyle w:val="List Paragraph"/>
        <w:numPr>
          <w:ilvl w:val="0"/>
          <w:numId w:val="4"/>
        </w:numPr>
        <w:bidi w:val="0"/>
        <w:ind w:right="0"/>
        <w:jc w:val="left"/>
        <w:rPr>
          <w:rFonts w:ascii="Arial" w:hAnsi="Arial"/>
          <w:sz w:val="24"/>
          <w:szCs w:val="24"/>
          <w:rtl w:val="0"/>
          <w:lang w:val="en-US"/>
        </w:rPr>
      </w:pPr>
      <w:ins w:id="6385" w:date="2019-06-17T11:03:37Z" w:author="Naveen">
        <w:r>
          <w:rPr>
            <w:rFonts w:ascii="Arial" w:hAnsi="Arial"/>
            <w:sz w:val="24"/>
            <w:szCs w:val="24"/>
            <w:rtl w:val="0"/>
            <w:lang w:val="en-US"/>
          </w:rPr>
          <w:t>Presence of default user names and passwords</w:t>
        </w:r>
      </w:ins>
    </w:p>
    <w:p>
      <w:pPr>
        <w:pStyle w:val="List Paragraph"/>
        <w:numPr>
          <w:ilvl w:val="0"/>
          <w:numId w:val="4"/>
        </w:numPr>
        <w:bidi w:val="0"/>
        <w:ind w:right="0"/>
        <w:jc w:val="left"/>
        <w:rPr>
          <w:rFonts w:ascii="Arial" w:hAnsi="Arial"/>
          <w:sz w:val="24"/>
          <w:szCs w:val="24"/>
          <w:rtl w:val="0"/>
          <w:lang w:val="en-US"/>
        </w:rPr>
      </w:pPr>
      <w:ins w:id="6386" w:date="2019-06-17T11:03:37Z" w:author="Naveen">
        <w:r>
          <w:rPr>
            <w:rFonts w:ascii="Arial" w:hAnsi="Arial"/>
            <w:sz w:val="24"/>
            <w:szCs w:val="24"/>
            <w:rtl w:val="0"/>
            <w:lang w:val="en-US"/>
          </w:rPr>
          <w:t>Database is listening on its default port</w:t>
        </w:r>
      </w:ins>
    </w:p>
    <w:p>
      <w:pPr>
        <w:pStyle w:val="List Paragraph"/>
        <w:numPr>
          <w:ilvl w:val="0"/>
          <w:numId w:val="4"/>
        </w:numPr>
        <w:bidi w:val="0"/>
        <w:ind w:right="0"/>
        <w:jc w:val="left"/>
        <w:rPr>
          <w:rFonts w:ascii="Arial" w:hAnsi="Arial"/>
          <w:sz w:val="24"/>
          <w:szCs w:val="24"/>
          <w:rtl w:val="0"/>
          <w:lang w:val="en-US"/>
        </w:rPr>
      </w:pPr>
      <w:ins w:id="6387" w:date="2019-06-17T11:03:37Z" w:author="Naveen">
        <w:r>
          <w:rPr>
            <w:rFonts w:ascii="Arial" w:hAnsi="Arial"/>
            <w:sz w:val="24"/>
            <w:szCs w:val="24"/>
            <w:rtl w:val="0"/>
            <w:lang w:val="en-US"/>
          </w:rPr>
          <w:t>Database service is restricted to a set of whitelisted IP addresses</w:t>
        </w:r>
      </w:ins>
    </w:p>
    <w:p>
      <w:pPr>
        <w:pStyle w:val="List Paragraph"/>
        <w:numPr>
          <w:ilvl w:val="0"/>
          <w:numId w:val="4"/>
        </w:numPr>
        <w:bidi w:val="0"/>
        <w:ind w:right="0"/>
        <w:jc w:val="left"/>
        <w:rPr>
          <w:rFonts w:ascii="Arial" w:hAnsi="Arial"/>
          <w:sz w:val="24"/>
          <w:szCs w:val="24"/>
          <w:rtl w:val="0"/>
          <w:lang w:val="en-US"/>
        </w:rPr>
      </w:pPr>
      <w:ins w:id="6388" w:date="2019-06-17T11:03:37Z" w:author="Naveen">
        <w:r>
          <w:rPr>
            <w:rFonts w:ascii="Arial" w:hAnsi="Arial"/>
            <w:sz w:val="24"/>
            <w:szCs w:val="24"/>
            <w:rtl w:val="0"/>
            <w:lang w:val="en-US"/>
          </w:rPr>
          <w:t>Connection and authorisation restrictions</w:t>
        </w:r>
      </w:ins>
    </w:p>
    <w:p>
      <w:pPr>
        <w:pStyle w:val="List Paragraph"/>
        <w:numPr>
          <w:ilvl w:val="0"/>
          <w:numId w:val="4"/>
        </w:numPr>
        <w:bidi w:val="0"/>
        <w:ind w:right="0"/>
        <w:jc w:val="left"/>
        <w:rPr>
          <w:rFonts w:ascii="Arial" w:hAnsi="Arial"/>
          <w:sz w:val="24"/>
          <w:szCs w:val="24"/>
          <w:rtl w:val="0"/>
          <w:lang w:val="en-US"/>
        </w:rPr>
      </w:pPr>
      <w:ins w:id="6389" w:date="2019-06-17T11:03:37Z" w:author="Naveen">
        <w:r>
          <w:rPr>
            <w:rFonts w:ascii="Arial" w:hAnsi="Arial"/>
            <w:sz w:val="24"/>
            <w:szCs w:val="24"/>
            <w:rtl w:val="0"/>
            <w:lang w:val="en-US"/>
          </w:rPr>
          <w:t>Owner of the process is sufficiently restricted</w:t>
        </w:r>
      </w:ins>
    </w:p>
    <w:p>
      <w:pPr>
        <w:pStyle w:val="List Paragraph"/>
        <w:numPr>
          <w:ilvl w:val="0"/>
          <w:numId w:val="4"/>
        </w:numPr>
        <w:bidi w:val="0"/>
        <w:ind w:right="0"/>
        <w:jc w:val="left"/>
        <w:rPr>
          <w:rFonts w:ascii="Arial" w:hAnsi="Arial"/>
          <w:sz w:val="24"/>
          <w:szCs w:val="24"/>
          <w:rtl w:val="0"/>
          <w:lang w:val="en-US"/>
        </w:rPr>
      </w:pPr>
      <w:ins w:id="6390" w:date="2019-06-17T11:03:37Z" w:author="Naveen">
        <w:r>
          <w:rPr>
            <w:rFonts w:ascii="Arial" w:hAnsi="Arial"/>
            <w:sz w:val="24"/>
            <w:szCs w:val="24"/>
            <w:rtl w:val="0"/>
            <w:lang w:val="en-US"/>
          </w:rPr>
          <w:t>Excessive user privileges</w:t>
        </w:r>
      </w:ins>
    </w:p>
    <w:p>
      <w:pPr>
        <w:pStyle w:val="List Paragraph"/>
        <w:numPr>
          <w:ilvl w:val="0"/>
          <w:numId w:val="4"/>
        </w:numPr>
        <w:bidi w:val="0"/>
        <w:ind w:right="0"/>
        <w:jc w:val="left"/>
        <w:rPr>
          <w:rFonts w:ascii="Arial" w:hAnsi="Arial"/>
          <w:sz w:val="24"/>
          <w:szCs w:val="24"/>
          <w:rtl w:val="0"/>
          <w:lang w:val="en-US"/>
        </w:rPr>
      </w:pPr>
      <w:ins w:id="6391" w:date="2019-06-17T11:03:37Z" w:author="Naveen">
        <w:r>
          <w:rPr>
            <w:rFonts w:ascii="Arial" w:hAnsi="Arial"/>
            <w:sz w:val="24"/>
            <w:szCs w:val="24"/>
            <w:rtl w:val="0"/>
            <w:lang w:val="en-US"/>
          </w:rPr>
          <w:t>Encrypted channel of communication</w:t>
        </w:r>
      </w:ins>
    </w:p>
    <w:p>
      <w:pPr>
        <w:pStyle w:val="List Paragraph"/>
        <w:numPr>
          <w:ilvl w:val="0"/>
          <w:numId w:val="4"/>
        </w:numPr>
        <w:bidi w:val="0"/>
        <w:ind w:right="0"/>
        <w:jc w:val="left"/>
        <w:rPr>
          <w:rFonts w:ascii="Arial" w:hAnsi="Arial"/>
          <w:sz w:val="24"/>
          <w:szCs w:val="24"/>
          <w:rtl w:val="0"/>
          <w:lang w:val="en-US"/>
        </w:rPr>
      </w:pPr>
      <w:ins w:id="6392" w:date="2019-06-17T11:03:37Z" w:author="Naveen">
        <w:r>
          <w:rPr>
            <w:rFonts w:ascii="Arial" w:hAnsi="Arial"/>
            <w:sz w:val="24"/>
            <w:szCs w:val="24"/>
            <w:rtl w:val="0"/>
            <w:lang w:val="en-US"/>
          </w:rPr>
          <w:t>Excessive number of super users</w:t>
        </w:r>
      </w:ins>
    </w:p>
    <w:p>
      <w:pPr>
        <w:pStyle w:val="List Paragraph"/>
        <w:numPr>
          <w:ilvl w:val="0"/>
          <w:numId w:val="4"/>
        </w:numPr>
        <w:bidi w:val="0"/>
        <w:ind w:right="0"/>
        <w:jc w:val="left"/>
        <w:rPr>
          <w:rFonts w:ascii="Arial" w:hAnsi="Arial"/>
          <w:sz w:val="24"/>
          <w:szCs w:val="24"/>
          <w:rtl w:val="0"/>
          <w:lang w:val="en-US"/>
        </w:rPr>
      </w:pPr>
      <w:ins w:id="6393" w:date="2019-06-17T11:03:37Z" w:author="Naveen">
        <w:r>
          <w:rPr>
            <w:rFonts w:ascii="Arial" w:hAnsi="Arial"/>
            <w:sz w:val="24"/>
            <w:szCs w:val="24"/>
            <w:rtl w:val="0"/>
            <w:lang w:val="en-US"/>
          </w:rPr>
          <w:t>Limit on the number of connections</w:t>
        </w:r>
      </w:ins>
    </w:p>
    <w:p>
      <w:pPr>
        <w:pStyle w:val="List Paragraph"/>
        <w:numPr>
          <w:ilvl w:val="0"/>
          <w:numId w:val="4"/>
        </w:numPr>
        <w:bidi w:val="0"/>
        <w:ind w:right="0"/>
        <w:jc w:val="left"/>
        <w:rPr>
          <w:rFonts w:ascii="Arial" w:hAnsi="Arial"/>
          <w:sz w:val="24"/>
          <w:szCs w:val="24"/>
          <w:rtl w:val="0"/>
          <w:lang w:val="en-US"/>
        </w:rPr>
      </w:pPr>
      <w:ins w:id="6394" w:date="2019-06-17T11:03:37Z" w:author="Naveen">
        <w:r>
          <w:rPr>
            <w:rFonts w:ascii="Arial" w:hAnsi="Arial"/>
            <w:sz w:val="24"/>
            <w:szCs w:val="24"/>
            <w:rtl w:val="0"/>
            <w:lang w:val="en-US"/>
          </w:rPr>
          <w:t>Overly permissive data files, log files of configurations (permissions or owners)</w:t>
        </w:r>
      </w:ins>
    </w:p>
    <w:p>
      <w:pPr>
        <w:pStyle w:val="List Paragraph"/>
        <w:numPr>
          <w:ilvl w:val="0"/>
          <w:numId w:val="4"/>
        </w:numPr>
        <w:bidi w:val="0"/>
        <w:ind w:right="0"/>
        <w:jc w:val="left"/>
        <w:rPr>
          <w:rFonts w:ascii="Arial" w:hAnsi="Arial"/>
          <w:sz w:val="24"/>
          <w:szCs w:val="24"/>
          <w:rtl w:val="0"/>
          <w:lang w:val="en-US"/>
        </w:rPr>
      </w:pPr>
      <w:ins w:id="6395" w:date="2019-06-17T11:03:37Z" w:author="Naveen">
        <w:r>
          <w:rPr>
            <w:rFonts w:ascii="Arial" w:hAnsi="Arial"/>
            <w:sz w:val="24"/>
            <w:szCs w:val="24"/>
            <w:rtl w:val="0"/>
            <w:lang w:val="en-US"/>
          </w:rPr>
          <w:t>Logging and audit policies</w:t>
        </w:r>
      </w:ins>
    </w:p>
    <w:p>
      <w:pPr>
        <w:pStyle w:val="Body"/>
        <w:tabs>
          <w:tab w:val="left" w:pos="426"/>
        </w:tabs>
        <w:rPr>
          <w:ins w:id="6396" w:date="2019-06-17T11:03:37Z" w:author="Naveen"/>
          <w:rFonts w:ascii="Arial" w:cs="Arial" w:hAnsi="Arial" w:eastAsia="Arial"/>
          <w:b w:val="1"/>
          <w:bCs w:val="1"/>
        </w:rPr>
      </w:pPr>
      <w:ins w:id="6397" w:date="2019-06-17T11:03:37Z" w:author="Naveen">
        <w:r>
          <w:rPr>
            <w:rFonts w:ascii="Arial" w:cs="Arial" w:hAnsi="Arial" w:eastAsia="Arial"/>
            <w:b w:val="1"/>
            <w:bCs w:val="1"/>
          </w:rPr>
          <w:tab/>
        </w:r>
      </w:ins>
    </w:p>
    <w:p>
      <w:pPr>
        <w:pStyle w:val="Body"/>
        <w:tabs>
          <w:tab w:val="left" w:pos="426"/>
          <w:tab w:val="left" w:pos="720"/>
        </w:tabs>
        <w:rPr>
          <w:ins w:id="6398" w:date="2019-06-17T11:03:37Z" w:author="Naveen"/>
          <w:rFonts w:ascii="Arial" w:cs="Arial" w:hAnsi="Arial" w:eastAsia="Arial"/>
          <w:b w:val="1"/>
          <w:bCs w:val="1"/>
        </w:rPr>
      </w:pPr>
      <w:ins w:id="6399" w:date="2019-06-17T11:03:37Z" w:author="Naveen">
        <w:r>
          <w:rPr>
            <w:rFonts w:ascii="Arial" w:cs="Arial" w:hAnsi="Arial" w:eastAsia="Arial"/>
            <w:b w:val="1"/>
            <w:bCs w:val="1"/>
            <w:rtl w:val="0"/>
            <w:lang w:val="en-US"/>
          </w:rPr>
          <w:tab/>
          <w:t>3.E.</w:t>
          <w:tab/>
          <w:t>Application testing</w:t>
        </w:r>
      </w:ins>
    </w:p>
    <w:p>
      <w:pPr>
        <w:pStyle w:val="Body"/>
        <w:tabs>
          <w:tab w:val="left" w:pos="426"/>
          <w:tab w:val="left" w:pos="720"/>
        </w:tabs>
        <w:ind w:left="426" w:firstLine="0"/>
        <w:rPr>
          <w:ins w:id="6400" w:date="2019-06-17T11:03:37Z" w:author="Naveen"/>
          <w:rFonts w:ascii="Arial" w:cs="Arial" w:hAnsi="Arial" w:eastAsia="Arial"/>
        </w:rPr>
      </w:pPr>
      <w:ins w:id="6401" w:date="2019-06-17T11:03:37Z" w:author="Naveen">
        <w:r>
          <w:rPr>
            <w:rFonts w:ascii="Arial" w:hAnsi="Arial"/>
            <w:rtl w:val="0"/>
            <w:lang w:val="en-US"/>
          </w:rPr>
          <w:t>Looks for security vulnerabilities or misconfiguration in the applications and programs deployed and installed on the target systems.  This should include business logic testing.  Scope of the testing may include but is not limited to the following:</w:t>
        </w:r>
      </w:ins>
    </w:p>
    <w:p>
      <w:pPr>
        <w:pStyle w:val="List Paragraph"/>
        <w:numPr>
          <w:ilvl w:val="0"/>
          <w:numId w:val="6"/>
        </w:numPr>
        <w:bidi w:val="0"/>
        <w:ind w:right="0"/>
        <w:jc w:val="left"/>
        <w:rPr>
          <w:rFonts w:ascii="Arial" w:hAnsi="Arial"/>
          <w:sz w:val="24"/>
          <w:szCs w:val="24"/>
          <w:rtl w:val="0"/>
          <w:lang w:val="en-US"/>
        </w:rPr>
      </w:pPr>
      <w:ins w:id="6402" w:date="2019-06-17T11:03:37Z" w:author="Naveen">
        <w:r>
          <w:rPr>
            <w:rFonts w:ascii="Arial" w:hAnsi="Arial"/>
            <w:sz w:val="24"/>
            <w:szCs w:val="24"/>
            <w:rtl w:val="0"/>
            <w:lang w:val="en-US"/>
          </w:rPr>
          <w:t>Session management</w:t>
        </w:r>
      </w:ins>
    </w:p>
    <w:p>
      <w:pPr>
        <w:pStyle w:val="List Paragraph"/>
        <w:numPr>
          <w:ilvl w:val="0"/>
          <w:numId w:val="6"/>
        </w:numPr>
        <w:bidi w:val="0"/>
        <w:ind w:right="0"/>
        <w:jc w:val="left"/>
        <w:rPr>
          <w:rFonts w:ascii="Arial" w:hAnsi="Arial"/>
          <w:sz w:val="24"/>
          <w:szCs w:val="24"/>
          <w:rtl w:val="0"/>
          <w:lang w:val="en-US"/>
        </w:rPr>
      </w:pPr>
      <w:ins w:id="6403" w:date="2019-06-17T11:03:37Z" w:author="Naveen">
        <w:r>
          <w:rPr>
            <w:rFonts w:ascii="Arial" w:hAnsi="Arial"/>
            <w:sz w:val="24"/>
            <w:szCs w:val="24"/>
            <w:rtl w:val="0"/>
            <w:lang w:val="en-US"/>
          </w:rPr>
          <w:t>Role separation</w:t>
        </w:r>
      </w:ins>
    </w:p>
    <w:p>
      <w:pPr>
        <w:pStyle w:val="List Paragraph"/>
        <w:numPr>
          <w:ilvl w:val="0"/>
          <w:numId w:val="6"/>
        </w:numPr>
        <w:bidi w:val="0"/>
        <w:ind w:right="0"/>
        <w:jc w:val="left"/>
        <w:rPr>
          <w:rFonts w:ascii="Arial" w:hAnsi="Arial"/>
          <w:sz w:val="24"/>
          <w:szCs w:val="24"/>
          <w:rtl w:val="0"/>
          <w:lang w:val="en-US"/>
        </w:rPr>
      </w:pPr>
      <w:ins w:id="6404" w:date="2019-06-17T11:03:37Z" w:author="Naveen">
        <w:r>
          <w:rPr>
            <w:rFonts w:ascii="Arial" w:hAnsi="Arial"/>
            <w:sz w:val="24"/>
            <w:szCs w:val="24"/>
            <w:rtl w:val="0"/>
            <w:lang w:val="en-US"/>
          </w:rPr>
          <w:t>Privilege escalation</w:t>
        </w:r>
      </w:ins>
    </w:p>
    <w:p>
      <w:pPr>
        <w:pStyle w:val="List Paragraph"/>
        <w:numPr>
          <w:ilvl w:val="0"/>
          <w:numId w:val="6"/>
        </w:numPr>
        <w:bidi w:val="0"/>
        <w:ind w:right="0"/>
        <w:jc w:val="left"/>
        <w:rPr>
          <w:rFonts w:ascii="Arial" w:hAnsi="Arial"/>
          <w:sz w:val="24"/>
          <w:szCs w:val="24"/>
          <w:rtl w:val="0"/>
          <w:lang w:val="en-US"/>
        </w:rPr>
      </w:pPr>
      <w:ins w:id="6405" w:date="2019-06-17T11:03:37Z" w:author="Naveen">
        <w:r>
          <w:rPr>
            <w:rFonts w:ascii="Arial" w:hAnsi="Arial"/>
            <w:sz w:val="24"/>
            <w:szCs w:val="24"/>
            <w:rtl w:val="0"/>
            <w:lang w:val="en-US"/>
          </w:rPr>
          <w:t xml:space="preserve">Input validation </w:t>
        </w:r>
      </w:ins>
      <w:ins w:id="6406" w:date="2019-06-17T11:03:37Z" w:author="Naveen">
        <w:r>
          <w:rPr>
            <w:rFonts w:ascii="Arial" w:hAnsi="Arial" w:hint="default"/>
            <w:sz w:val="24"/>
            <w:szCs w:val="24"/>
            <w:rtl w:val="0"/>
            <w:lang w:val="en-US"/>
          </w:rPr>
          <w:t xml:space="preserve">– </w:t>
        </w:r>
      </w:ins>
      <w:ins w:id="6407" w:date="2019-06-17T11:03:37Z" w:author="Naveen">
        <w:r>
          <w:rPr>
            <w:rFonts w:ascii="Arial" w:hAnsi="Arial"/>
            <w:sz w:val="24"/>
            <w:szCs w:val="24"/>
            <w:rtl w:val="0"/>
            <w:lang w:val="en-US"/>
          </w:rPr>
          <w:t>e.g. Structured Query Language (SQL) Injection, Cross Site Scripting (XSS), Uniform Resource Locater (URL) redirection etc.</w:t>
        </w:r>
      </w:ins>
    </w:p>
    <w:p>
      <w:pPr>
        <w:pStyle w:val="List Paragraph"/>
        <w:numPr>
          <w:ilvl w:val="0"/>
          <w:numId w:val="6"/>
        </w:numPr>
        <w:bidi w:val="0"/>
        <w:ind w:right="0"/>
        <w:jc w:val="left"/>
        <w:rPr>
          <w:rFonts w:ascii="Arial" w:hAnsi="Arial"/>
          <w:sz w:val="24"/>
          <w:szCs w:val="24"/>
          <w:rtl w:val="0"/>
          <w:lang w:val="en-US"/>
        </w:rPr>
      </w:pPr>
      <w:ins w:id="6408" w:date="2019-06-17T11:03:37Z" w:author="Naveen">
        <w:r>
          <w:rPr>
            <w:rFonts w:ascii="Arial" w:hAnsi="Arial"/>
            <w:sz w:val="24"/>
            <w:szCs w:val="24"/>
            <w:rtl w:val="0"/>
            <w:lang w:val="en-US"/>
          </w:rPr>
          <w:t>Data caching</w:t>
        </w:r>
      </w:ins>
    </w:p>
    <w:p>
      <w:pPr>
        <w:pStyle w:val="List Paragraph"/>
        <w:numPr>
          <w:ilvl w:val="0"/>
          <w:numId w:val="6"/>
        </w:numPr>
        <w:bidi w:val="0"/>
        <w:ind w:right="0"/>
        <w:jc w:val="left"/>
        <w:rPr>
          <w:rFonts w:ascii="Arial" w:hAnsi="Arial"/>
          <w:sz w:val="24"/>
          <w:szCs w:val="24"/>
          <w:rtl w:val="0"/>
          <w:lang w:val="en-US"/>
        </w:rPr>
      </w:pPr>
      <w:ins w:id="6409" w:date="2019-06-17T11:03:37Z" w:author="Naveen">
        <w:r>
          <w:rPr>
            <w:rFonts w:ascii="Arial" w:hAnsi="Arial"/>
            <w:sz w:val="24"/>
            <w:szCs w:val="24"/>
            <w:rtl w:val="0"/>
            <w:lang w:val="en-US"/>
          </w:rPr>
          <w:t>Injection</w:t>
        </w:r>
      </w:ins>
    </w:p>
    <w:p>
      <w:pPr>
        <w:pStyle w:val="List Paragraph"/>
        <w:numPr>
          <w:ilvl w:val="0"/>
          <w:numId w:val="6"/>
        </w:numPr>
        <w:bidi w:val="0"/>
        <w:ind w:right="0"/>
        <w:jc w:val="left"/>
        <w:rPr>
          <w:rFonts w:ascii="Arial" w:hAnsi="Arial"/>
          <w:sz w:val="24"/>
          <w:szCs w:val="24"/>
          <w:rtl w:val="0"/>
          <w:lang w:val="en-US"/>
        </w:rPr>
      </w:pPr>
      <w:ins w:id="6410" w:date="2019-06-17T11:03:37Z" w:author="Naveen">
        <w:r>
          <w:rPr>
            <w:rFonts w:ascii="Arial" w:hAnsi="Arial"/>
            <w:sz w:val="24"/>
            <w:szCs w:val="24"/>
            <w:rtl w:val="0"/>
            <w:lang w:val="en-US"/>
          </w:rPr>
          <w:t>Insecure direct object references</w:t>
        </w:r>
      </w:ins>
    </w:p>
    <w:p>
      <w:pPr>
        <w:pStyle w:val="List Paragraph"/>
        <w:numPr>
          <w:ilvl w:val="0"/>
          <w:numId w:val="6"/>
        </w:numPr>
        <w:bidi w:val="0"/>
        <w:ind w:right="0"/>
        <w:jc w:val="left"/>
        <w:rPr>
          <w:rFonts w:ascii="Arial" w:hAnsi="Arial"/>
          <w:sz w:val="24"/>
          <w:szCs w:val="24"/>
          <w:rtl w:val="0"/>
          <w:lang w:val="en-US"/>
        </w:rPr>
      </w:pPr>
      <w:ins w:id="6411" w:date="2019-06-17T11:03:37Z" w:author="Naveen">
        <w:r>
          <w:rPr>
            <w:rFonts w:ascii="Arial" w:hAnsi="Arial"/>
            <w:sz w:val="24"/>
            <w:szCs w:val="24"/>
            <w:rtl w:val="0"/>
            <w:lang w:val="en-US"/>
          </w:rPr>
          <w:t>Security misconfiguration</w:t>
        </w:r>
      </w:ins>
    </w:p>
    <w:p>
      <w:pPr>
        <w:pStyle w:val="List Paragraph"/>
        <w:numPr>
          <w:ilvl w:val="0"/>
          <w:numId w:val="6"/>
        </w:numPr>
        <w:bidi w:val="0"/>
        <w:ind w:right="0"/>
        <w:jc w:val="left"/>
        <w:rPr>
          <w:rFonts w:ascii="Arial" w:hAnsi="Arial"/>
          <w:sz w:val="24"/>
          <w:szCs w:val="24"/>
          <w:rtl w:val="0"/>
          <w:lang w:val="en-US"/>
        </w:rPr>
      </w:pPr>
      <w:ins w:id="6412" w:date="2019-06-17T11:03:37Z" w:author="Naveen">
        <w:r>
          <w:rPr>
            <w:rFonts w:ascii="Arial" w:hAnsi="Arial"/>
            <w:sz w:val="24"/>
            <w:szCs w:val="24"/>
            <w:rtl w:val="0"/>
            <w:lang w:val="en-US"/>
          </w:rPr>
          <w:t>Insecure cryptographic storage</w:t>
        </w:r>
      </w:ins>
    </w:p>
    <w:p>
      <w:pPr>
        <w:pStyle w:val="List Paragraph"/>
        <w:numPr>
          <w:ilvl w:val="0"/>
          <w:numId w:val="6"/>
        </w:numPr>
        <w:bidi w:val="0"/>
        <w:ind w:right="0"/>
        <w:jc w:val="left"/>
        <w:rPr>
          <w:rFonts w:ascii="Arial" w:hAnsi="Arial"/>
          <w:sz w:val="24"/>
          <w:szCs w:val="24"/>
          <w:rtl w:val="0"/>
          <w:lang w:val="en-US"/>
        </w:rPr>
      </w:pPr>
      <w:ins w:id="6413" w:date="2019-06-17T11:03:37Z" w:author="Naveen">
        <w:r>
          <w:rPr>
            <w:rFonts w:ascii="Arial" w:hAnsi="Arial"/>
            <w:sz w:val="24"/>
            <w:szCs w:val="24"/>
            <w:rtl w:val="0"/>
            <w:lang w:val="en-US"/>
          </w:rPr>
          <w:t>Opportunities for sensitive data exposure</w:t>
        </w:r>
      </w:ins>
    </w:p>
    <w:p>
      <w:pPr>
        <w:pStyle w:val="List Paragraph"/>
        <w:numPr>
          <w:ilvl w:val="0"/>
          <w:numId w:val="6"/>
        </w:numPr>
        <w:bidi w:val="0"/>
        <w:ind w:right="0"/>
        <w:jc w:val="left"/>
        <w:rPr>
          <w:rFonts w:ascii="Arial" w:hAnsi="Arial"/>
          <w:sz w:val="24"/>
          <w:szCs w:val="24"/>
          <w:rtl w:val="0"/>
          <w:lang w:val="en-US"/>
        </w:rPr>
      </w:pPr>
      <w:ins w:id="6414" w:date="2019-06-17T11:03:37Z" w:author="Naveen">
        <w:r>
          <w:rPr>
            <w:rFonts w:ascii="Arial" w:hAnsi="Arial"/>
            <w:sz w:val="24"/>
            <w:szCs w:val="24"/>
            <w:rtl w:val="0"/>
            <w:lang w:val="en-US"/>
          </w:rPr>
          <w:t>Failure to restrict URL access</w:t>
        </w:r>
      </w:ins>
    </w:p>
    <w:p>
      <w:pPr>
        <w:pStyle w:val="List Paragraph"/>
        <w:numPr>
          <w:ilvl w:val="0"/>
          <w:numId w:val="6"/>
        </w:numPr>
        <w:bidi w:val="0"/>
        <w:ind w:right="0"/>
        <w:jc w:val="left"/>
        <w:rPr>
          <w:rFonts w:ascii="Arial" w:hAnsi="Arial"/>
          <w:sz w:val="24"/>
          <w:szCs w:val="24"/>
          <w:rtl w:val="0"/>
          <w:lang w:val="en-US"/>
        </w:rPr>
      </w:pPr>
      <w:ins w:id="6415" w:date="2019-06-17T11:03:37Z" w:author="Naveen">
        <w:r>
          <w:rPr>
            <w:rFonts w:ascii="Arial" w:hAnsi="Arial"/>
            <w:sz w:val="24"/>
            <w:szCs w:val="24"/>
            <w:rtl w:val="0"/>
            <w:lang w:val="en-US"/>
          </w:rPr>
          <w:t>Missing function level access control</w:t>
        </w:r>
      </w:ins>
    </w:p>
    <w:p>
      <w:pPr>
        <w:pStyle w:val="List Paragraph"/>
        <w:numPr>
          <w:ilvl w:val="0"/>
          <w:numId w:val="6"/>
        </w:numPr>
        <w:bidi w:val="0"/>
        <w:ind w:right="0"/>
        <w:jc w:val="left"/>
        <w:rPr>
          <w:rFonts w:ascii="Arial" w:hAnsi="Arial"/>
          <w:sz w:val="24"/>
          <w:szCs w:val="24"/>
          <w:rtl w:val="0"/>
          <w:lang w:val="en-US"/>
        </w:rPr>
      </w:pPr>
      <w:ins w:id="6416" w:date="2019-06-17T11:03:37Z" w:author="Naveen">
        <w:r>
          <w:rPr>
            <w:rFonts w:ascii="Arial" w:hAnsi="Arial"/>
            <w:sz w:val="24"/>
            <w:szCs w:val="24"/>
            <w:rtl w:val="0"/>
            <w:lang w:val="en-US"/>
          </w:rPr>
          <w:t xml:space="preserve">Exposure testing </w:t>
        </w:r>
      </w:ins>
      <w:ins w:id="6417" w:date="2019-06-17T11:03:37Z" w:author="Naveen">
        <w:r>
          <w:rPr>
            <w:rFonts w:ascii="Arial" w:hAnsi="Arial"/>
            <w:color w:val="0000ff"/>
            <w:sz w:val="24"/>
            <w:szCs w:val="24"/>
            <w:u w:color="0000ff"/>
            <w:rtl w:val="0"/>
            <w:lang w:val="en-US"/>
          </w:rPr>
          <w:t>[especially if the application is internet facing]</w:t>
        </w:r>
      </w:ins>
      <w:ins w:id="6418" w:date="2019-06-17T11:03:37Z" w:author="Naveen">
        <w:r>
          <w:rPr>
            <w:rFonts w:ascii="Arial" w:cs="Arial" w:hAnsi="Arial" w:eastAsia="Arial"/>
            <w:sz w:val="24"/>
            <w:szCs w:val="24"/>
          </w:rPr>
          <w:br w:type="textWrapping"/>
        </w:r>
      </w:ins>
      <w:commentRangeStart w:id="6419"/>
    </w:p>
    <w:p>
      <w:pPr>
        <w:pStyle w:val="Body"/>
        <w:tabs>
          <w:tab w:val="left" w:pos="426"/>
          <w:tab w:val="left" w:pos="720"/>
        </w:tabs>
        <w:ind w:left="426" w:firstLine="0"/>
        <w:rPr>
          <w:ins w:id="6420" w:date="2019-06-17T11:03:37Z" w:author="Naveen"/>
          <w:rFonts w:ascii="Arial" w:cs="Arial" w:hAnsi="Arial" w:eastAsia="Arial"/>
          <w:color w:val="0000ff"/>
          <w:u w:color="0000ff"/>
        </w:rPr>
      </w:pPr>
      <w:ins w:id="6421" w:date="2019-06-17T11:03:37Z" w:author="Naveen">
        <w:r>
          <w:rPr>
            <w:rFonts w:ascii="Arial" w:hAnsi="Arial"/>
            <w:color w:val="0000ff"/>
            <w:u w:color="0000ff"/>
            <w:rtl w:val="0"/>
            <w:lang w:val="en-US"/>
          </w:rPr>
          <w:t xml:space="preserve">[If Application testing is required you must include the following detail in section 2 </w:t>
        </w:r>
      </w:ins>
      <w:ins w:id="6422" w:date="2019-06-17T11:03:37Z" w:author="Naveen">
        <w:r>
          <w:rPr>
            <w:rFonts w:ascii="Arial" w:hAnsi="Arial" w:hint="default"/>
            <w:color w:val="0000ff"/>
            <w:u w:color="0000ff"/>
            <w:rtl w:val="0"/>
            <w:lang w:val="en-US"/>
          </w:rPr>
          <w:t>‘</w:t>
        </w:r>
      </w:ins>
      <w:ins w:id="6423" w:date="2019-06-17T11:03:37Z" w:author="Naveen">
        <w:r>
          <w:rPr>
            <w:rFonts w:ascii="Arial" w:hAnsi="Arial"/>
            <w:color w:val="0000ff"/>
            <w:u w:color="0000ff"/>
            <w:rtl w:val="0"/>
            <w:lang w:val="en-US"/>
          </w:rPr>
          <w:t>Background &amp; technical Information</w:t>
        </w:r>
      </w:ins>
      <w:ins w:id="6424" w:date="2019-06-17T11:03:37Z" w:author="Naveen">
        <w:r>
          <w:rPr>
            <w:rFonts w:ascii="Arial" w:hAnsi="Arial" w:hint="default"/>
            <w:color w:val="0000ff"/>
            <w:u w:color="0000ff"/>
            <w:rtl w:val="0"/>
            <w:lang w:val="en-US"/>
          </w:rPr>
          <w:t>’</w:t>
        </w:r>
      </w:ins>
      <w:ins w:id="6425" w:date="2019-06-17T11:03:37Z" w:author="Naveen">
        <w:r>
          <w:rPr>
            <w:rFonts w:ascii="Arial" w:hAnsi="Arial"/>
            <w:color w:val="0000ff"/>
            <w:u w:color="0000ff"/>
            <w:rtl w:val="0"/>
          </w:rPr>
          <w:t>:</w:t>
        </w:r>
      </w:ins>
    </w:p>
    <w:p>
      <w:pPr>
        <w:pStyle w:val="Body"/>
        <w:tabs>
          <w:tab w:val="left" w:pos="426"/>
          <w:tab w:val="left" w:pos="720"/>
        </w:tabs>
        <w:rPr>
          <w:ins w:id="6426" w:date="2019-06-17T11:03:37Z" w:author="Naveen"/>
          <w:rFonts w:ascii="Arial" w:cs="Arial" w:hAnsi="Arial" w:eastAsia="Arial"/>
          <w:color w:val="0000ff"/>
          <w:u w:color="0000ff"/>
        </w:rPr>
      </w:pPr>
    </w:p>
    <w:p>
      <w:pPr>
        <w:pStyle w:val="List Paragraph"/>
        <w:numPr>
          <w:ilvl w:val="0"/>
          <w:numId w:val="8"/>
        </w:numPr>
        <w:bidi w:val="0"/>
        <w:ind w:right="0"/>
        <w:jc w:val="left"/>
        <w:rPr>
          <w:rFonts w:ascii="Arial" w:hAnsi="Arial"/>
          <w:color w:val="0000ff"/>
          <w:sz w:val="24"/>
          <w:szCs w:val="24"/>
          <w:rtl w:val="0"/>
          <w:lang w:val="en-US"/>
        </w:rPr>
      </w:pPr>
      <w:ins w:id="6427" w:date="2019-06-17T11:03:37Z" w:author="Naveen">
        <w:r>
          <w:rPr>
            <w:rFonts w:ascii="Arial" w:hAnsi="Arial"/>
            <w:color w:val="0000ff"/>
            <w:sz w:val="24"/>
            <w:szCs w:val="24"/>
            <w:u w:color="0000ff"/>
            <w:rtl w:val="0"/>
            <w:lang w:val="en-US"/>
          </w:rPr>
          <w:t>How many dynamic pages</w:t>
        </w:r>
      </w:ins>
    </w:p>
    <w:p>
      <w:pPr>
        <w:pStyle w:val="List Paragraph"/>
        <w:numPr>
          <w:ilvl w:val="0"/>
          <w:numId w:val="8"/>
        </w:numPr>
        <w:bidi w:val="0"/>
        <w:ind w:right="0"/>
        <w:jc w:val="left"/>
        <w:rPr>
          <w:rFonts w:ascii="Arial" w:hAnsi="Arial"/>
          <w:color w:val="0000ff"/>
          <w:sz w:val="24"/>
          <w:szCs w:val="24"/>
          <w:rtl w:val="0"/>
          <w:lang w:val="en-US"/>
        </w:rPr>
      </w:pPr>
      <w:ins w:id="6428" w:date="2019-06-17T11:03:37Z" w:author="Naveen">
        <w:r>
          <w:rPr>
            <w:rFonts w:ascii="Arial" w:hAnsi="Arial"/>
            <w:color w:val="0000ff"/>
            <w:sz w:val="24"/>
            <w:szCs w:val="24"/>
            <w:u w:color="0000ff"/>
            <w:rtl w:val="0"/>
            <w:lang w:val="en-US"/>
          </w:rPr>
          <w:t>How many static pages</w:t>
        </w:r>
      </w:ins>
    </w:p>
    <w:p>
      <w:pPr>
        <w:pStyle w:val="List Paragraph"/>
        <w:numPr>
          <w:ilvl w:val="0"/>
          <w:numId w:val="8"/>
        </w:numPr>
        <w:bidi w:val="0"/>
        <w:ind w:right="0"/>
        <w:jc w:val="left"/>
        <w:rPr>
          <w:rFonts w:ascii="Arial" w:hAnsi="Arial"/>
          <w:color w:val="0000ff"/>
          <w:sz w:val="24"/>
          <w:szCs w:val="24"/>
          <w:rtl w:val="0"/>
          <w:lang w:val="en-US"/>
        </w:rPr>
      </w:pPr>
      <w:ins w:id="6429" w:date="2019-06-17T11:03:37Z" w:author="Naveen">
        <w:r>
          <w:rPr>
            <w:rFonts w:ascii="Arial" w:hAnsi="Arial"/>
            <w:color w:val="0000ff"/>
            <w:sz w:val="24"/>
            <w:szCs w:val="24"/>
            <w:u w:color="0000ff"/>
            <w:rtl w:val="0"/>
            <w:lang w:val="en-US"/>
          </w:rPr>
          <w:t>How many roles and what type</w:t>
        </w:r>
      </w:ins>
    </w:p>
    <w:p>
      <w:pPr>
        <w:pStyle w:val="List Paragraph"/>
        <w:numPr>
          <w:ilvl w:val="1"/>
          <w:numId w:val="8"/>
        </w:numPr>
        <w:bidi w:val="0"/>
        <w:ind w:right="0"/>
        <w:jc w:val="left"/>
        <w:rPr>
          <w:rFonts w:ascii="Arial" w:hAnsi="Arial"/>
          <w:color w:val="0000ff"/>
          <w:sz w:val="24"/>
          <w:szCs w:val="24"/>
          <w:rtl w:val="0"/>
          <w:lang w:val="en-US"/>
        </w:rPr>
      </w:pPr>
      <w:ins w:id="6430" w:date="2019-06-17T11:03:37Z" w:author="Naveen">
        <w:r>
          <w:rPr>
            <w:rFonts w:ascii="Arial" w:hAnsi="Arial"/>
            <w:color w:val="0000ff"/>
            <w:sz w:val="24"/>
            <w:szCs w:val="24"/>
            <w:u w:color="0000ff"/>
            <w:rtl w:val="0"/>
            <w:lang w:val="en-US"/>
          </w:rPr>
          <w:t>Is test data required, i.e. National Insurance numbers (NINOs), case reference numbers etc.</w:t>
        </w:r>
      </w:ins>
    </w:p>
    <w:p>
      <w:pPr>
        <w:pStyle w:val="List Paragraph"/>
        <w:numPr>
          <w:ilvl w:val="1"/>
          <w:numId w:val="8"/>
        </w:numPr>
        <w:bidi w:val="0"/>
        <w:ind w:right="0"/>
        <w:jc w:val="left"/>
        <w:rPr>
          <w:rFonts w:ascii="Arial" w:hAnsi="Arial"/>
          <w:color w:val="0000ff"/>
          <w:sz w:val="24"/>
          <w:szCs w:val="24"/>
          <w:rtl w:val="0"/>
          <w:lang w:val="en-US"/>
        </w:rPr>
      </w:pPr>
      <w:ins w:id="6431" w:date="2019-06-17T11:03:37Z" w:author="Naveen">
        <w:r>
          <w:rPr>
            <w:rFonts w:ascii="Arial" w:hAnsi="Arial"/>
            <w:color w:val="0000ff"/>
            <w:sz w:val="24"/>
            <w:szCs w:val="24"/>
            <w:u w:color="0000ff"/>
            <w:rtl w:val="0"/>
            <w:lang w:val="en-US"/>
          </w:rPr>
          <w:t>Is the application internet facing?  If so, should it be subject to an external Network Assessment?</w:t>
        </w:r>
      </w:ins>
    </w:p>
    <w:p>
      <w:pPr>
        <w:pStyle w:val="List Paragraph"/>
        <w:numPr>
          <w:ilvl w:val="1"/>
          <w:numId w:val="8"/>
        </w:numPr>
        <w:bidi w:val="0"/>
        <w:ind w:right="0"/>
        <w:jc w:val="left"/>
        <w:rPr>
          <w:rFonts w:ascii="Arial" w:hAnsi="Arial"/>
          <w:color w:val="0000ff"/>
          <w:sz w:val="24"/>
          <w:szCs w:val="24"/>
          <w:rtl w:val="0"/>
          <w:lang w:val="en-US"/>
        </w:rPr>
      </w:pPr>
      <w:ins w:id="6432" w:date="2019-06-17T11:03:37Z" w:author="Naveen">
        <w:r>
          <w:rPr>
            <w:rFonts w:ascii="Arial" w:hAnsi="Arial"/>
            <w:color w:val="0000ff"/>
            <w:sz w:val="24"/>
            <w:szCs w:val="24"/>
            <w:u w:color="0000ff"/>
            <w:rtl w:val="0"/>
            <w:lang w:val="en-US"/>
          </w:rPr>
          <w:t>Does the application use an API?  If so, should it be subjected to Web Services Testing?</w:t>
        </w:r>
      </w:ins>
    </w:p>
    <w:p>
      <w:pPr>
        <w:pStyle w:val="List Paragraph"/>
        <w:numPr>
          <w:ilvl w:val="1"/>
          <w:numId w:val="8"/>
        </w:numPr>
        <w:bidi w:val="0"/>
        <w:ind w:right="0"/>
        <w:jc w:val="left"/>
        <w:rPr>
          <w:rFonts w:ascii="Arial" w:hAnsi="Arial"/>
          <w:color w:val="0000ff"/>
          <w:sz w:val="24"/>
          <w:szCs w:val="24"/>
          <w:rtl w:val="0"/>
          <w:lang w:val="en-US"/>
        </w:rPr>
      </w:pPr>
      <w:ins w:id="6433" w:date="2019-06-17T11:03:37Z" w:author="Naveen">
        <w:r>
          <w:rPr>
            <w:rFonts w:ascii="Arial" w:hAnsi="Arial"/>
            <w:color w:val="0000ff"/>
            <w:sz w:val="24"/>
            <w:szCs w:val="24"/>
            <w:u w:color="0000ff"/>
            <w:rtl w:val="0"/>
            <w:lang w:val="en-US"/>
          </w:rPr>
          <w:t>If the web application is not internet facing - could testing be conducted remotely using a secure VPN connection such as an IPSec VPN?</w:t>
        </w:r>
      </w:ins>
    </w:p>
    <w:p>
      <w:pPr>
        <w:pStyle w:val="Body"/>
        <w:ind w:left="426" w:firstLine="0"/>
        <w:rPr>
          <w:ins w:id="6434" w:date="2019-06-17T11:03:37Z" w:author="Naveen"/>
          <w:rFonts w:ascii="Arial" w:cs="Arial" w:hAnsi="Arial" w:eastAsia="Arial"/>
          <w:color w:val="0000ff"/>
          <w:u w:color="0000ff"/>
        </w:rPr>
      </w:pPr>
      <w:ins w:id="6435" w:date="2019-06-17T11:03:37Z" w:author="Naveen">
        <w:r>
          <w:rPr>
            <w:rFonts w:ascii="Arial" w:hAnsi="Arial"/>
            <w:color w:val="0000ff"/>
            <w:u w:color="0000ff"/>
            <w:rtl w:val="0"/>
            <w:lang w:val="en-US"/>
          </w:rPr>
          <w:t>The URLs/access points and roles for testing the application should be documented.  You may use a sample of roles covering a wide range of access if there are many roles within the application.  Screen shots of the application may be beneficial and can be included in the appendix where available.  If a roles matrix is available please supply this as an appendix]</w:t>
        </w:r>
      </w:ins>
      <w:commentRangeEnd w:id="6419"/>
      <w:r>
        <w:commentReference w:id="6419"/>
      </w:r>
    </w:p>
    <w:p>
      <w:pPr>
        <w:pStyle w:val="Body"/>
        <w:rPr>
          <w:ins w:id="6436" w:date="2019-06-17T11:03:37Z" w:author="Naveen"/>
          <w:rFonts w:ascii="Arial" w:cs="Arial" w:hAnsi="Arial" w:eastAsia="Arial"/>
          <w:b w:val="1"/>
          <w:bCs w:val="1"/>
          <w:color w:val="0000ff"/>
          <w:u w:color="0000ff"/>
        </w:rPr>
      </w:pPr>
    </w:p>
    <w:p>
      <w:pPr>
        <w:pStyle w:val="Body"/>
        <w:tabs>
          <w:tab w:val="left" w:pos="426"/>
        </w:tabs>
        <w:ind w:left="426" w:firstLine="0"/>
        <w:rPr>
          <w:ins w:id="6437" w:date="2019-06-17T11:03:37Z" w:author="Naveen"/>
          <w:rFonts w:ascii="Arial" w:cs="Arial" w:hAnsi="Arial" w:eastAsia="Arial"/>
          <w:b w:val="1"/>
          <w:bCs w:val="1"/>
        </w:rPr>
      </w:pPr>
      <w:ins w:id="6438" w:date="2019-06-17T11:03:37Z" w:author="Naveen">
        <w:r>
          <w:rPr>
            <w:rFonts w:ascii="Arial" w:hAnsi="Arial"/>
            <w:b w:val="1"/>
            <w:bCs w:val="1"/>
            <w:rtl w:val="0"/>
            <w:lang w:val="en-US"/>
          </w:rPr>
          <w:t>3.F.</w:t>
          <w:tab/>
          <w:t>Web service testing</w:t>
        </w:r>
      </w:ins>
    </w:p>
    <w:p>
      <w:pPr>
        <w:pStyle w:val="Body"/>
        <w:tabs>
          <w:tab w:val="left" w:pos="426"/>
        </w:tabs>
        <w:ind w:left="426" w:firstLine="0"/>
        <w:rPr>
          <w:ins w:id="6439" w:date="2019-06-17T11:03:37Z" w:author="Naveen"/>
          <w:rFonts w:ascii="Arial" w:cs="Arial" w:hAnsi="Arial" w:eastAsia="Arial"/>
        </w:rPr>
      </w:pPr>
      <w:ins w:id="6440" w:date="2019-06-17T11:03:37Z" w:author="Naveen">
        <w:r>
          <w:rPr>
            <w:rFonts w:ascii="Arial" w:hAnsi="Arial"/>
            <w:rtl w:val="0"/>
            <w:lang w:val="en-US"/>
          </w:rPr>
          <w:t>Web services or API provide an attack vector which is not dissimilar to Application testing.  Frequently the severity of a security breach on an API is much greater than the application testing due to the level of access often granted to the API user.</w:t>
        </w:r>
      </w:ins>
    </w:p>
    <w:p>
      <w:pPr>
        <w:pStyle w:val="Body"/>
        <w:tabs>
          <w:tab w:val="left" w:pos="426"/>
        </w:tabs>
        <w:ind w:left="426" w:firstLine="0"/>
        <w:rPr>
          <w:ins w:id="6441" w:date="2019-06-17T11:03:37Z" w:author="Naveen"/>
          <w:rFonts w:ascii="Arial" w:cs="Arial" w:hAnsi="Arial" w:eastAsia="Arial"/>
        </w:rPr>
      </w:pPr>
      <w:ins w:id="6442" w:date="2019-06-17T11:03:37Z" w:author="Naveen">
        <w:r>
          <w:rPr>
            <w:rFonts w:ascii="Arial" w:hAnsi="Arial"/>
            <w:rtl w:val="0"/>
            <w:lang w:val="en-US"/>
          </w:rPr>
          <w:t>The specific tests are entirely dependent on the type of web service in use, however the following areas are regarded as potential threats to web services:</w:t>
        </w:r>
      </w:ins>
    </w:p>
    <w:p>
      <w:pPr>
        <w:pStyle w:val="Body"/>
        <w:tabs>
          <w:tab w:val="left" w:pos="426"/>
        </w:tabs>
        <w:ind w:left="426" w:firstLine="0"/>
        <w:rPr>
          <w:ins w:id="6443" w:date="2019-06-17T11:03:37Z" w:author="Naveen"/>
          <w:rFonts w:ascii="Arial" w:cs="Arial" w:hAnsi="Arial" w:eastAsia="Arial"/>
        </w:rPr>
      </w:pPr>
    </w:p>
    <w:p>
      <w:pPr>
        <w:pStyle w:val="Body"/>
        <w:tabs>
          <w:tab w:val="left" w:pos="426"/>
        </w:tabs>
        <w:ind w:left="426" w:firstLine="0"/>
        <w:rPr>
          <w:ins w:id="6444" w:date="2019-06-17T11:03:37Z" w:author="Naveen"/>
          <w:rFonts w:ascii="Arial" w:cs="Arial" w:hAnsi="Arial" w:eastAsia="Arial"/>
          <w:b w:val="1"/>
          <w:bCs w:val="1"/>
        </w:rPr>
      </w:pPr>
      <w:ins w:id="6445" w:date="2019-06-17T11:03:37Z" w:author="Naveen">
        <w:r>
          <w:rPr>
            <w:rFonts w:ascii="Arial" w:hAnsi="Arial"/>
            <w:b w:val="1"/>
            <w:bCs w:val="1"/>
            <w:rtl w:val="0"/>
            <w:lang w:val="fr-FR"/>
          </w:rPr>
          <w:t>Communication</w:t>
        </w:r>
      </w:ins>
    </w:p>
    <w:p>
      <w:pPr>
        <w:pStyle w:val="List Paragraph"/>
        <w:numPr>
          <w:ilvl w:val="0"/>
          <w:numId w:val="10"/>
        </w:numPr>
        <w:bidi w:val="0"/>
        <w:ind w:right="0"/>
        <w:jc w:val="left"/>
        <w:rPr>
          <w:rFonts w:ascii="Arial" w:hAnsi="Arial"/>
          <w:sz w:val="24"/>
          <w:szCs w:val="24"/>
          <w:rtl w:val="0"/>
          <w:lang w:val="en-US"/>
        </w:rPr>
      </w:pPr>
      <w:ins w:id="6446" w:date="2019-06-17T11:03:37Z" w:author="Naveen">
        <w:r>
          <w:rPr>
            <w:rFonts w:ascii="Arial" w:hAnsi="Arial"/>
            <w:sz w:val="24"/>
            <w:szCs w:val="24"/>
            <w:rtl w:val="0"/>
            <w:lang w:val="en-US"/>
          </w:rPr>
          <w:t>Man-in-the-Middle attacks</w:t>
        </w:r>
      </w:ins>
    </w:p>
    <w:p>
      <w:pPr>
        <w:pStyle w:val="List Paragraph"/>
        <w:numPr>
          <w:ilvl w:val="0"/>
          <w:numId w:val="10"/>
        </w:numPr>
        <w:bidi w:val="0"/>
        <w:ind w:right="0"/>
        <w:jc w:val="left"/>
        <w:rPr>
          <w:rFonts w:ascii="Arial" w:hAnsi="Arial"/>
          <w:sz w:val="24"/>
          <w:szCs w:val="24"/>
          <w:rtl w:val="0"/>
          <w:lang w:val="en-US"/>
        </w:rPr>
      </w:pPr>
      <w:ins w:id="6447" w:date="2019-06-17T11:03:37Z" w:author="Naveen">
        <w:r>
          <w:rPr>
            <w:rFonts w:ascii="Arial" w:hAnsi="Arial"/>
            <w:sz w:val="24"/>
            <w:szCs w:val="24"/>
            <w:rtl w:val="0"/>
            <w:lang w:val="en-US"/>
          </w:rPr>
          <w:t>Use of suitable cipher suites</w:t>
        </w:r>
      </w:ins>
    </w:p>
    <w:p>
      <w:pPr>
        <w:pStyle w:val="List Paragraph"/>
        <w:numPr>
          <w:ilvl w:val="0"/>
          <w:numId w:val="10"/>
        </w:numPr>
        <w:bidi w:val="0"/>
        <w:ind w:right="0"/>
        <w:jc w:val="left"/>
        <w:rPr>
          <w:rFonts w:ascii="Arial" w:hAnsi="Arial"/>
          <w:sz w:val="24"/>
          <w:szCs w:val="24"/>
          <w:rtl w:val="0"/>
          <w:lang w:val="en-US"/>
        </w:rPr>
      </w:pPr>
      <w:ins w:id="6448" w:date="2019-06-17T11:03:37Z" w:author="Naveen">
        <w:r>
          <w:rPr>
            <w:rFonts w:ascii="Arial" w:hAnsi="Arial"/>
            <w:sz w:val="24"/>
            <w:szCs w:val="24"/>
            <w:rtl w:val="0"/>
            <w:lang w:val="en-US"/>
          </w:rPr>
          <w:t>Adequate server certification</w:t>
        </w:r>
      </w:ins>
    </w:p>
    <w:p>
      <w:pPr>
        <w:pStyle w:val="List Paragraph"/>
        <w:numPr>
          <w:ilvl w:val="0"/>
          <w:numId w:val="10"/>
        </w:numPr>
        <w:bidi w:val="0"/>
        <w:ind w:right="0"/>
        <w:jc w:val="left"/>
        <w:rPr>
          <w:rFonts w:ascii="Arial" w:hAnsi="Arial"/>
          <w:sz w:val="24"/>
          <w:szCs w:val="24"/>
          <w:rtl w:val="0"/>
          <w:lang w:val="en-US"/>
        </w:rPr>
      </w:pPr>
      <w:ins w:id="6449" w:date="2019-06-17T11:03:37Z" w:author="Naveen">
        <w:r>
          <w:rPr>
            <w:rFonts w:ascii="Arial" w:hAnsi="Arial"/>
            <w:sz w:val="24"/>
            <w:szCs w:val="24"/>
            <w:rtl w:val="0"/>
            <w:lang w:val="en-US"/>
          </w:rPr>
          <w:t>Web Services routing security</w:t>
        </w:r>
      </w:ins>
    </w:p>
    <w:p>
      <w:pPr>
        <w:pStyle w:val="List Paragraph"/>
        <w:numPr>
          <w:ilvl w:val="0"/>
          <w:numId w:val="10"/>
        </w:numPr>
        <w:bidi w:val="0"/>
        <w:ind w:right="0"/>
        <w:jc w:val="left"/>
        <w:rPr>
          <w:rFonts w:ascii="Arial" w:hAnsi="Arial"/>
          <w:sz w:val="24"/>
          <w:szCs w:val="24"/>
          <w:rtl w:val="0"/>
          <w:lang w:val="en-US"/>
        </w:rPr>
      </w:pPr>
      <w:ins w:id="6450" w:date="2019-06-17T11:03:37Z" w:author="Naveen">
        <w:r>
          <w:rPr>
            <w:rFonts w:ascii="Arial" w:hAnsi="Arial"/>
            <w:sz w:val="24"/>
            <w:szCs w:val="24"/>
            <w:rtl w:val="0"/>
            <w:lang w:val="en-US"/>
          </w:rPr>
          <w:t>Replay attacks</w:t>
        </w:r>
      </w:ins>
    </w:p>
    <w:p>
      <w:pPr>
        <w:pStyle w:val="Body"/>
        <w:tabs>
          <w:tab w:val="left" w:pos="426"/>
        </w:tabs>
        <w:rPr>
          <w:ins w:id="6451" w:date="2019-06-17T11:03:37Z" w:author="Naveen"/>
          <w:rFonts w:ascii="Arial" w:cs="Arial" w:hAnsi="Arial" w:eastAsia="Arial"/>
          <w:b w:val="1"/>
          <w:bCs w:val="1"/>
        </w:rPr>
      </w:pPr>
      <w:ins w:id="6452" w:date="2019-06-17T11:03:37Z" w:author="Naveen">
        <w:r>
          <w:rPr>
            <w:rFonts w:ascii="Arial" w:cs="Arial" w:hAnsi="Arial" w:eastAsia="Arial"/>
          </w:rPr>
          <w:tab/>
        </w:r>
      </w:ins>
      <w:ins w:id="6453" w:date="2019-06-17T11:03:37Z" w:author="Naveen">
        <w:r>
          <w:rPr>
            <w:rFonts w:ascii="Arial" w:hAnsi="Arial"/>
            <w:b w:val="1"/>
            <w:bCs w:val="1"/>
            <w:rtl w:val="0"/>
            <w:lang w:val="en-US"/>
          </w:rPr>
          <w:t>Web service engine</w:t>
        </w:r>
      </w:ins>
    </w:p>
    <w:p>
      <w:pPr>
        <w:pStyle w:val="List Paragraph"/>
        <w:numPr>
          <w:ilvl w:val="0"/>
          <w:numId w:val="12"/>
        </w:numPr>
        <w:bidi w:val="0"/>
        <w:ind w:right="0"/>
        <w:jc w:val="left"/>
        <w:rPr>
          <w:rFonts w:ascii="Arial" w:hAnsi="Arial"/>
          <w:sz w:val="24"/>
          <w:szCs w:val="24"/>
          <w:rtl w:val="0"/>
          <w:lang w:val="en-US"/>
        </w:rPr>
      </w:pPr>
      <w:ins w:id="6454" w:date="2019-06-17T11:03:37Z" w:author="Naveen">
        <w:r>
          <w:rPr>
            <w:rFonts w:ascii="Arial" w:hAnsi="Arial"/>
            <w:sz w:val="24"/>
            <w:szCs w:val="24"/>
            <w:rtl w:val="0"/>
            <w:lang w:val="en-US"/>
          </w:rPr>
          <w:t>Buffer overflows</w:t>
        </w:r>
      </w:ins>
    </w:p>
    <w:p>
      <w:pPr>
        <w:pStyle w:val="List Paragraph"/>
        <w:numPr>
          <w:ilvl w:val="0"/>
          <w:numId w:val="12"/>
        </w:numPr>
        <w:bidi w:val="0"/>
        <w:ind w:right="0"/>
        <w:jc w:val="left"/>
        <w:rPr>
          <w:rFonts w:ascii="Arial" w:hAnsi="Arial"/>
          <w:sz w:val="24"/>
          <w:szCs w:val="24"/>
          <w:rtl w:val="0"/>
          <w:lang w:val="en-US"/>
        </w:rPr>
      </w:pPr>
      <w:ins w:id="6455" w:date="2019-06-17T11:03:37Z" w:author="Naveen">
        <w:r>
          <w:rPr>
            <w:rFonts w:ascii="Arial" w:hAnsi="Arial"/>
            <w:sz w:val="24"/>
            <w:szCs w:val="24"/>
            <w:rtl w:val="0"/>
            <w:lang w:val="en-US"/>
          </w:rPr>
          <w:t>XML parsing errors</w:t>
        </w:r>
      </w:ins>
    </w:p>
    <w:p>
      <w:pPr>
        <w:pStyle w:val="List Paragraph"/>
        <w:numPr>
          <w:ilvl w:val="0"/>
          <w:numId w:val="12"/>
        </w:numPr>
        <w:bidi w:val="0"/>
        <w:ind w:right="0"/>
        <w:jc w:val="left"/>
        <w:rPr>
          <w:rFonts w:ascii="Arial" w:hAnsi="Arial"/>
          <w:sz w:val="24"/>
          <w:szCs w:val="24"/>
          <w:rtl w:val="0"/>
          <w:lang w:val="en-US"/>
        </w:rPr>
      </w:pPr>
      <w:ins w:id="6456" w:date="2019-06-17T11:03:37Z" w:author="Naveen">
        <w:r>
          <w:rPr>
            <w:rFonts w:ascii="Arial" w:hAnsi="Arial"/>
            <w:sz w:val="24"/>
            <w:szCs w:val="24"/>
            <w:rtl w:val="0"/>
            <w:lang w:val="en-US"/>
          </w:rPr>
          <w:t>Spoiling schema</w:t>
        </w:r>
      </w:ins>
    </w:p>
    <w:p>
      <w:pPr>
        <w:pStyle w:val="List Paragraph"/>
        <w:numPr>
          <w:ilvl w:val="0"/>
          <w:numId w:val="12"/>
        </w:numPr>
        <w:bidi w:val="0"/>
        <w:ind w:right="0"/>
        <w:jc w:val="left"/>
        <w:rPr>
          <w:rFonts w:ascii="Arial" w:hAnsi="Arial"/>
          <w:sz w:val="24"/>
          <w:szCs w:val="24"/>
          <w:rtl w:val="0"/>
          <w:lang w:val="en-US"/>
        </w:rPr>
      </w:pPr>
      <w:ins w:id="6457" w:date="2019-06-17T11:03:37Z" w:author="Naveen">
        <w:r>
          <w:rPr>
            <w:rFonts w:ascii="Arial" w:hAnsi="Arial"/>
            <w:sz w:val="24"/>
            <w:szCs w:val="24"/>
            <w:rtl w:val="0"/>
            <w:lang w:val="en-US"/>
          </w:rPr>
          <w:t>Complex or recursive structure as payload</w:t>
        </w:r>
      </w:ins>
    </w:p>
    <w:p>
      <w:pPr>
        <w:pStyle w:val="List Paragraph"/>
        <w:numPr>
          <w:ilvl w:val="0"/>
          <w:numId w:val="12"/>
        </w:numPr>
        <w:bidi w:val="0"/>
        <w:ind w:right="0"/>
        <w:jc w:val="left"/>
        <w:rPr>
          <w:rFonts w:ascii="Arial" w:hAnsi="Arial"/>
          <w:sz w:val="24"/>
          <w:szCs w:val="24"/>
          <w:rtl w:val="0"/>
          <w:lang w:val="en-US"/>
        </w:rPr>
      </w:pPr>
      <w:ins w:id="6458" w:date="2019-06-17T11:03:37Z" w:author="Naveen">
        <w:r>
          <w:rPr>
            <w:rFonts w:ascii="Arial" w:hAnsi="Arial"/>
            <w:sz w:val="24"/>
            <w:szCs w:val="24"/>
            <w:rtl w:val="0"/>
            <w:lang w:val="en-US"/>
          </w:rPr>
          <w:t>Session information leakage</w:t>
        </w:r>
      </w:ins>
    </w:p>
    <w:p>
      <w:pPr>
        <w:pStyle w:val="Body"/>
        <w:tabs>
          <w:tab w:val="left" w:pos="426"/>
        </w:tabs>
        <w:rPr>
          <w:ins w:id="6459" w:date="2019-06-17T11:03:37Z" w:author="Naveen"/>
          <w:rFonts w:ascii="Arial" w:cs="Arial" w:hAnsi="Arial" w:eastAsia="Arial"/>
          <w:b w:val="1"/>
          <w:bCs w:val="1"/>
        </w:rPr>
      </w:pPr>
      <w:ins w:id="6460" w:date="2019-06-17T11:03:37Z" w:author="Naveen">
        <w:r>
          <w:rPr>
            <w:rFonts w:ascii="Arial" w:cs="Arial" w:hAnsi="Arial" w:eastAsia="Arial"/>
          </w:rPr>
          <w:tab/>
        </w:r>
      </w:ins>
      <w:ins w:id="6461" w:date="2019-06-17T11:03:37Z" w:author="Naveen">
        <w:r>
          <w:rPr>
            <w:rFonts w:ascii="Arial" w:hAnsi="Arial"/>
            <w:b w:val="1"/>
            <w:bCs w:val="1"/>
            <w:rtl w:val="0"/>
            <w:lang w:val="en-US"/>
          </w:rPr>
          <w:t>Web services deployment</w:t>
        </w:r>
      </w:ins>
    </w:p>
    <w:p>
      <w:pPr>
        <w:pStyle w:val="List Paragraph"/>
        <w:numPr>
          <w:ilvl w:val="0"/>
          <w:numId w:val="14"/>
        </w:numPr>
        <w:bidi w:val="0"/>
        <w:ind w:right="0"/>
        <w:jc w:val="left"/>
        <w:rPr>
          <w:rFonts w:ascii="Arial" w:hAnsi="Arial"/>
          <w:sz w:val="24"/>
          <w:szCs w:val="24"/>
          <w:rtl w:val="0"/>
          <w:lang w:val="en-US"/>
        </w:rPr>
      </w:pPr>
      <w:ins w:id="6462" w:date="2019-06-17T11:03:37Z" w:author="Naveen">
        <w:r>
          <w:rPr>
            <w:rFonts w:ascii="Arial" w:hAnsi="Arial"/>
            <w:sz w:val="24"/>
            <w:szCs w:val="24"/>
            <w:rtl w:val="0"/>
            <w:lang w:val="en-US"/>
          </w:rPr>
          <w:t>Fault code leaks</w:t>
        </w:r>
      </w:ins>
    </w:p>
    <w:p>
      <w:pPr>
        <w:pStyle w:val="List Paragraph"/>
        <w:numPr>
          <w:ilvl w:val="0"/>
          <w:numId w:val="14"/>
        </w:numPr>
        <w:bidi w:val="0"/>
        <w:ind w:right="0"/>
        <w:jc w:val="left"/>
        <w:rPr>
          <w:rFonts w:ascii="Arial" w:hAnsi="Arial"/>
          <w:sz w:val="24"/>
          <w:szCs w:val="24"/>
          <w:rtl w:val="0"/>
          <w:lang w:val="en-US"/>
        </w:rPr>
      </w:pPr>
      <w:ins w:id="6463" w:date="2019-06-17T11:03:37Z" w:author="Naveen">
        <w:r>
          <w:rPr>
            <w:rFonts w:ascii="Arial" w:hAnsi="Arial"/>
            <w:sz w:val="24"/>
            <w:szCs w:val="24"/>
            <w:rtl w:val="0"/>
            <w:lang w:val="en-US"/>
          </w:rPr>
          <w:t>Privilege escalations</w:t>
        </w:r>
      </w:ins>
    </w:p>
    <w:p>
      <w:pPr>
        <w:pStyle w:val="List Paragraph"/>
        <w:numPr>
          <w:ilvl w:val="0"/>
          <w:numId w:val="14"/>
        </w:numPr>
        <w:bidi w:val="0"/>
        <w:ind w:right="0"/>
        <w:jc w:val="left"/>
        <w:rPr>
          <w:rFonts w:ascii="Arial" w:hAnsi="Arial"/>
          <w:sz w:val="24"/>
          <w:szCs w:val="24"/>
          <w:rtl w:val="0"/>
          <w:lang w:val="en-US"/>
        </w:rPr>
      </w:pPr>
      <w:ins w:id="6464" w:date="2019-06-17T11:03:37Z" w:author="Naveen">
        <w:r>
          <w:rPr>
            <w:rFonts w:ascii="Arial" w:hAnsi="Arial"/>
            <w:sz w:val="24"/>
            <w:szCs w:val="24"/>
            <w:rtl w:val="0"/>
            <w:lang w:val="en-US"/>
          </w:rPr>
          <w:t>Customized error messages (information leakage)</w:t>
        </w:r>
      </w:ins>
    </w:p>
    <w:p>
      <w:pPr>
        <w:pStyle w:val="List Paragraph"/>
        <w:numPr>
          <w:ilvl w:val="0"/>
          <w:numId w:val="14"/>
        </w:numPr>
        <w:bidi w:val="0"/>
        <w:ind w:right="0"/>
        <w:jc w:val="left"/>
        <w:rPr>
          <w:rFonts w:ascii="Arial" w:hAnsi="Arial"/>
          <w:sz w:val="24"/>
          <w:szCs w:val="24"/>
          <w:rtl w:val="0"/>
          <w:lang w:val="en-US"/>
        </w:rPr>
      </w:pPr>
      <w:ins w:id="6465" w:date="2019-06-17T11:03:37Z" w:author="Naveen">
        <w:r>
          <w:rPr>
            <w:rFonts w:ascii="Arial" w:hAnsi="Arial"/>
            <w:sz w:val="24"/>
            <w:szCs w:val="24"/>
            <w:rtl w:val="0"/>
            <w:lang w:val="en-US"/>
          </w:rPr>
          <w:t>Parameter tampering</w:t>
        </w:r>
      </w:ins>
    </w:p>
    <w:p>
      <w:pPr>
        <w:pStyle w:val="List Paragraph"/>
        <w:numPr>
          <w:ilvl w:val="0"/>
          <w:numId w:val="14"/>
        </w:numPr>
        <w:bidi w:val="0"/>
        <w:ind w:right="0"/>
        <w:jc w:val="left"/>
        <w:rPr>
          <w:rFonts w:ascii="Arial" w:hAnsi="Arial"/>
          <w:sz w:val="24"/>
          <w:szCs w:val="24"/>
          <w:rtl w:val="0"/>
          <w:lang w:val="en-US"/>
        </w:rPr>
      </w:pPr>
      <w:ins w:id="6466" w:date="2019-06-17T11:03:37Z" w:author="Naveen">
        <w:r>
          <w:rPr>
            <w:rFonts w:ascii="Arial" w:hAnsi="Arial"/>
            <w:sz w:val="24"/>
            <w:szCs w:val="24"/>
            <w:rtl w:val="0"/>
            <w:lang w:val="en-US"/>
          </w:rPr>
          <w:t>SQL/XPATH/LDAP/OS command injection</w:t>
        </w:r>
      </w:ins>
    </w:p>
    <w:p>
      <w:pPr>
        <w:pStyle w:val="List Paragraph"/>
        <w:numPr>
          <w:ilvl w:val="0"/>
          <w:numId w:val="14"/>
        </w:numPr>
        <w:bidi w:val="0"/>
        <w:ind w:right="0"/>
        <w:jc w:val="left"/>
        <w:rPr>
          <w:rFonts w:ascii="Arial" w:hAnsi="Arial"/>
          <w:sz w:val="24"/>
          <w:szCs w:val="24"/>
          <w:rtl w:val="0"/>
          <w:lang w:val="en-US"/>
        </w:rPr>
      </w:pPr>
      <w:ins w:id="6467" w:date="2019-06-17T11:03:37Z" w:author="Naveen">
        <w:r>
          <w:rPr>
            <w:rFonts w:ascii="Arial" w:hAnsi="Arial"/>
            <w:sz w:val="24"/>
            <w:szCs w:val="24"/>
            <w:rtl w:val="0"/>
            <w:lang w:val="en-US"/>
          </w:rPr>
          <w:t>Password brute force attacks</w:t>
        </w:r>
      </w:ins>
    </w:p>
    <w:p>
      <w:pPr>
        <w:pStyle w:val="List Paragraph"/>
        <w:numPr>
          <w:ilvl w:val="0"/>
          <w:numId w:val="14"/>
        </w:numPr>
        <w:bidi w:val="0"/>
        <w:ind w:right="0"/>
        <w:jc w:val="left"/>
        <w:rPr>
          <w:rFonts w:ascii="Arial" w:hAnsi="Arial"/>
          <w:sz w:val="24"/>
          <w:szCs w:val="24"/>
          <w:rtl w:val="0"/>
          <w:lang w:val="en-US"/>
        </w:rPr>
      </w:pPr>
      <w:ins w:id="6468" w:date="2019-06-17T11:03:37Z" w:author="Naveen">
        <w:r>
          <w:rPr>
            <w:rFonts w:ascii="Arial" w:hAnsi="Arial"/>
            <w:sz w:val="24"/>
            <w:szCs w:val="24"/>
            <w:rtl w:val="0"/>
            <w:lang w:val="en-US"/>
          </w:rPr>
          <w:t>Directory traversal</w:t>
        </w:r>
      </w:ins>
    </w:p>
    <w:p>
      <w:pPr>
        <w:pStyle w:val="List Paragraph"/>
        <w:numPr>
          <w:ilvl w:val="0"/>
          <w:numId w:val="14"/>
        </w:numPr>
        <w:bidi w:val="0"/>
        <w:ind w:right="0"/>
        <w:jc w:val="left"/>
        <w:rPr>
          <w:rFonts w:ascii="Arial" w:hAnsi="Arial"/>
          <w:sz w:val="24"/>
          <w:szCs w:val="24"/>
          <w:rtl w:val="0"/>
          <w:lang w:val="en-US"/>
        </w:rPr>
      </w:pPr>
      <w:ins w:id="6469" w:date="2019-06-17T11:03:37Z" w:author="Naveen">
        <w:r>
          <w:rPr>
            <w:rFonts w:ascii="Arial" w:hAnsi="Arial"/>
            <w:sz w:val="24"/>
            <w:szCs w:val="24"/>
            <w:rtl w:val="0"/>
            <w:lang w:val="en-US"/>
          </w:rPr>
          <w:t>Content spoofing</w:t>
        </w:r>
      </w:ins>
    </w:p>
    <w:p>
      <w:pPr>
        <w:pStyle w:val="List Paragraph"/>
        <w:numPr>
          <w:ilvl w:val="0"/>
          <w:numId w:val="14"/>
        </w:numPr>
        <w:bidi w:val="0"/>
        <w:ind w:right="0"/>
        <w:jc w:val="left"/>
        <w:rPr>
          <w:rFonts w:ascii="Arial" w:hAnsi="Arial"/>
          <w:sz w:val="24"/>
          <w:szCs w:val="24"/>
          <w:rtl w:val="0"/>
          <w:lang w:val="en-US"/>
        </w:rPr>
      </w:pPr>
      <w:ins w:id="6470" w:date="2019-06-17T11:03:37Z" w:author="Naveen">
        <w:r>
          <w:rPr>
            <w:rFonts w:ascii="Arial" w:hAnsi="Arial"/>
            <w:sz w:val="24"/>
            <w:szCs w:val="24"/>
            <w:rtl w:val="0"/>
            <w:lang w:val="en-US"/>
          </w:rPr>
          <w:t>Sessions tampering</w:t>
        </w:r>
      </w:ins>
    </w:p>
    <w:p>
      <w:pPr>
        <w:pStyle w:val="Body"/>
        <w:tabs>
          <w:tab w:val="left" w:pos="426"/>
        </w:tabs>
        <w:ind w:left="360" w:firstLine="0"/>
        <w:rPr>
          <w:ins w:id="6471" w:date="2019-06-17T11:03:37Z" w:author="Naveen"/>
          <w:rFonts w:ascii="Arial" w:cs="Arial" w:hAnsi="Arial" w:eastAsia="Arial"/>
          <w:color w:val="0000ff"/>
          <w:u w:color="0000ff"/>
        </w:rPr>
      </w:pPr>
      <w:ins w:id="6472" w:date="2019-06-17T11:03:37Z" w:author="Naveen">
        <w:r>
          <w:rPr>
            <w:rFonts w:ascii="Arial" w:cs="Arial" w:hAnsi="Arial" w:eastAsia="Arial"/>
            <w:b w:val="1"/>
            <w:bCs w:val="1"/>
            <w:color w:val="0000ff"/>
            <w:u w:color="0000ff"/>
          </w:rPr>
          <w:tab/>
        </w:r>
      </w:ins>
      <w:commentRangeStart w:id="6473"/>
      <w:ins w:id="6474" w:date="2019-06-17T11:03:37Z" w:author="Naveen">
        <w:r>
          <w:rPr>
            <w:rFonts w:ascii="Arial" w:hAnsi="Arial"/>
            <w:b w:val="1"/>
            <w:bCs w:val="1"/>
            <w:color w:val="0000ff"/>
            <w:u w:color="0000ff"/>
            <w:rtl w:val="0"/>
          </w:rPr>
          <w:t>[</w:t>
        </w:r>
      </w:ins>
      <w:ins w:id="6475" w:date="2019-06-17T11:03:37Z" w:author="Naveen">
        <w:r>
          <w:rPr>
            <w:rFonts w:ascii="Arial" w:hAnsi="Arial"/>
            <w:color w:val="0000ff"/>
            <w:u w:color="0000ff"/>
            <w:rtl w:val="0"/>
            <w:lang w:val="en-US"/>
          </w:rPr>
          <w:t>If Web services testing is needed then you must include the following detail:</w:t>
        </w:r>
      </w:ins>
    </w:p>
    <w:p>
      <w:pPr>
        <w:pStyle w:val="List Paragraph"/>
        <w:numPr>
          <w:ilvl w:val="0"/>
          <w:numId w:val="16"/>
        </w:numPr>
        <w:bidi w:val="0"/>
        <w:ind w:right="0"/>
        <w:jc w:val="left"/>
        <w:rPr>
          <w:rFonts w:ascii="Arial" w:hAnsi="Arial"/>
          <w:color w:val="0000ff"/>
          <w:sz w:val="24"/>
          <w:szCs w:val="24"/>
          <w:rtl w:val="0"/>
          <w:lang w:val="en-US"/>
        </w:rPr>
      </w:pPr>
      <w:ins w:id="6476" w:date="2019-06-17T11:03:37Z" w:author="Naveen">
        <w:r>
          <w:rPr>
            <w:rFonts w:ascii="Arial" w:hAnsi="Arial"/>
            <w:color w:val="0000ff"/>
            <w:sz w:val="24"/>
            <w:szCs w:val="24"/>
            <w:u w:color="0000ff"/>
            <w:rtl w:val="0"/>
            <w:lang w:val="en-US"/>
          </w:rPr>
          <w:t>What type of web services are to be tested -SOAP or RESTful API?</w:t>
        </w:r>
      </w:ins>
    </w:p>
    <w:p>
      <w:pPr>
        <w:pStyle w:val="List Paragraph"/>
        <w:numPr>
          <w:ilvl w:val="0"/>
          <w:numId w:val="16"/>
        </w:numPr>
        <w:bidi w:val="0"/>
        <w:ind w:right="0"/>
        <w:jc w:val="left"/>
        <w:rPr>
          <w:rFonts w:ascii="Arial" w:hAnsi="Arial"/>
          <w:color w:val="0000ff"/>
          <w:sz w:val="24"/>
          <w:szCs w:val="24"/>
          <w:rtl w:val="0"/>
          <w:lang w:val="en-US"/>
        </w:rPr>
      </w:pPr>
      <w:ins w:id="6477" w:date="2019-06-17T11:03:37Z" w:author="Naveen">
        <w:r>
          <w:rPr>
            <w:rFonts w:ascii="Arial" w:hAnsi="Arial"/>
            <w:color w:val="0000ff"/>
            <w:sz w:val="24"/>
            <w:szCs w:val="24"/>
            <w:u w:color="0000ff"/>
            <w:rtl w:val="0"/>
            <w:lang w:val="en-US"/>
          </w:rPr>
          <w:t>If SOAP:</w:t>
        </w:r>
      </w:ins>
    </w:p>
    <w:p>
      <w:pPr>
        <w:pStyle w:val="List Paragraph"/>
        <w:numPr>
          <w:ilvl w:val="1"/>
          <w:numId w:val="16"/>
        </w:numPr>
        <w:bidi w:val="0"/>
        <w:ind w:right="0"/>
        <w:jc w:val="left"/>
        <w:rPr>
          <w:rFonts w:ascii="Arial" w:hAnsi="Arial"/>
          <w:color w:val="0000ff"/>
          <w:sz w:val="24"/>
          <w:szCs w:val="24"/>
          <w:rtl w:val="0"/>
          <w:lang w:val="en-US"/>
        </w:rPr>
      </w:pPr>
      <w:ins w:id="6478" w:date="2019-06-17T11:03:37Z" w:author="Naveen">
        <w:r>
          <w:rPr>
            <w:rFonts w:ascii="Arial" w:hAnsi="Arial"/>
            <w:color w:val="0000ff"/>
            <w:sz w:val="24"/>
            <w:szCs w:val="24"/>
            <w:u w:color="0000ff"/>
            <w:rtl w:val="0"/>
            <w:lang w:val="en-US"/>
          </w:rPr>
          <w:t>How many API or WSDL are there?</w:t>
        </w:r>
      </w:ins>
    </w:p>
    <w:p>
      <w:pPr>
        <w:pStyle w:val="List Paragraph"/>
        <w:numPr>
          <w:ilvl w:val="1"/>
          <w:numId w:val="16"/>
        </w:numPr>
        <w:bidi w:val="0"/>
        <w:ind w:right="0"/>
        <w:jc w:val="left"/>
        <w:rPr>
          <w:rFonts w:ascii="Arial" w:hAnsi="Arial"/>
          <w:color w:val="0000ff"/>
          <w:sz w:val="24"/>
          <w:szCs w:val="24"/>
          <w:rtl w:val="0"/>
          <w:lang w:val="en-US"/>
        </w:rPr>
      </w:pPr>
      <w:ins w:id="6479" w:date="2019-06-17T11:03:37Z" w:author="Naveen">
        <w:r>
          <w:rPr>
            <w:rFonts w:ascii="Arial" w:hAnsi="Arial"/>
            <w:color w:val="0000ff"/>
            <w:sz w:val="24"/>
            <w:szCs w:val="24"/>
            <w:u w:color="0000ff"/>
            <w:rtl w:val="0"/>
            <w:lang w:val="en-US"/>
          </w:rPr>
          <w:t>How many SOAP operations for each API?</w:t>
        </w:r>
      </w:ins>
    </w:p>
    <w:p>
      <w:pPr>
        <w:pStyle w:val="List Paragraph"/>
        <w:numPr>
          <w:ilvl w:val="0"/>
          <w:numId w:val="16"/>
        </w:numPr>
        <w:bidi w:val="0"/>
        <w:ind w:right="0"/>
        <w:jc w:val="left"/>
        <w:rPr>
          <w:rFonts w:ascii="Arial" w:hAnsi="Arial"/>
          <w:color w:val="0000ff"/>
          <w:sz w:val="24"/>
          <w:szCs w:val="24"/>
          <w:rtl w:val="0"/>
          <w:lang w:val="en-US"/>
        </w:rPr>
      </w:pPr>
      <w:ins w:id="6480" w:date="2019-06-17T11:03:37Z" w:author="Naveen">
        <w:r>
          <w:rPr>
            <w:rFonts w:ascii="Arial" w:hAnsi="Arial"/>
            <w:color w:val="0000ff"/>
            <w:sz w:val="24"/>
            <w:szCs w:val="24"/>
            <w:u w:color="0000ff"/>
            <w:rtl w:val="0"/>
            <w:lang w:val="en-US"/>
          </w:rPr>
          <w:t>If RESTful API:</w:t>
        </w:r>
      </w:ins>
    </w:p>
    <w:p>
      <w:pPr>
        <w:pStyle w:val="List Paragraph"/>
        <w:numPr>
          <w:ilvl w:val="1"/>
          <w:numId w:val="16"/>
        </w:numPr>
        <w:bidi w:val="0"/>
        <w:ind w:right="0"/>
        <w:jc w:val="left"/>
        <w:rPr>
          <w:rFonts w:ascii="Arial" w:hAnsi="Arial"/>
          <w:color w:val="0000ff"/>
          <w:sz w:val="24"/>
          <w:szCs w:val="24"/>
          <w:rtl w:val="0"/>
          <w:lang w:val="en-US"/>
        </w:rPr>
      </w:pPr>
      <w:ins w:id="6481" w:date="2019-06-17T11:03:37Z" w:author="Naveen">
        <w:r>
          <w:rPr>
            <w:rFonts w:ascii="Arial" w:hAnsi="Arial"/>
            <w:color w:val="0000ff"/>
            <w:sz w:val="24"/>
            <w:szCs w:val="24"/>
            <w:u w:color="0000ff"/>
            <w:rtl w:val="0"/>
            <w:lang w:val="en-US"/>
          </w:rPr>
          <w:t>How many URLs are there?</w:t>
        </w:r>
      </w:ins>
    </w:p>
    <w:p>
      <w:pPr>
        <w:pStyle w:val="List Paragraph"/>
        <w:numPr>
          <w:ilvl w:val="0"/>
          <w:numId w:val="16"/>
        </w:numPr>
        <w:bidi w:val="0"/>
        <w:ind w:right="0"/>
        <w:jc w:val="left"/>
        <w:rPr>
          <w:rFonts w:ascii="Arial" w:hAnsi="Arial"/>
          <w:color w:val="0000ff"/>
          <w:sz w:val="24"/>
          <w:szCs w:val="24"/>
          <w:rtl w:val="0"/>
          <w:lang w:val="en-US"/>
        </w:rPr>
      </w:pPr>
      <w:ins w:id="6482" w:date="2019-06-17T11:03:37Z" w:author="Naveen">
        <w:r>
          <w:rPr>
            <w:rFonts w:ascii="Arial" w:hAnsi="Arial"/>
            <w:color w:val="0000ff"/>
            <w:sz w:val="24"/>
            <w:szCs w:val="24"/>
            <w:u w:color="0000ff"/>
            <w:rtl w:val="0"/>
            <w:lang w:val="en-US"/>
          </w:rPr>
          <w:t>Could testing be conducted remotely?</w:t>
        </w:r>
      </w:ins>
    </w:p>
    <w:p>
      <w:pPr>
        <w:pStyle w:val="List Paragraph"/>
        <w:numPr>
          <w:ilvl w:val="0"/>
          <w:numId w:val="16"/>
        </w:numPr>
        <w:bidi w:val="0"/>
        <w:ind w:right="0"/>
        <w:jc w:val="left"/>
        <w:rPr>
          <w:rFonts w:ascii="Arial" w:hAnsi="Arial"/>
          <w:color w:val="0000ff"/>
          <w:sz w:val="24"/>
          <w:szCs w:val="24"/>
          <w:rtl w:val="0"/>
          <w:lang w:val="en-US"/>
        </w:rPr>
      </w:pPr>
      <w:ins w:id="6483" w:date="2019-06-17T11:03:37Z" w:author="Naveen">
        <w:r>
          <w:rPr>
            <w:rFonts w:ascii="Arial" w:hAnsi="Arial"/>
            <w:color w:val="0000ff"/>
            <w:sz w:val="24"/>
            <w:szCs w:val="24"/>
            <w:u w:color="0000ff"/>
            <w:rtl w:val="0"/>
            <w:lang w:val="en-US"/>
          </w:rPr>
          <w:t>If API is only exposed to internal infrastructure, could testing be conducted remotely using a secure VPN connection such as an IPSec VPN?]</w:t>
        </w:r>
      </w:ins>
      <w:commentRangeEnd w:id="6473"/>
      <w:r>
        <w:commentReference w:id="6473"/>
      </w:r>
    </w:p>
    <w:p>
      <w:pPr>
        <w:pStyle w:val="Body"/>
        <w:ind w:left="426" w:firstLine="0"/>
        <w:rPr>
          <w:ins w:id="6484" w:date="2019-06-17T11:03:37Z" w:author="Naveen"/>
          <w:rFonts w:ascii="Arial" w:cs="Arial" w:hAnsi="Arial" w:eastAsia="Arial"/>
          <w:b w:val="1"/>
          <w:bCs w:val="1"/>
          <w:color w:val="0000ff"/>
          <w:u w:color="0000ff"/>
        </w:rPr>
      </w:pPr>
    </w:p>
    <w:p>
      <w:pPr>
        <w:pStyle w:val="Body"/>
        <w:tabs>
          <w:tab w:val="left" w:pos="426"/>
        </w:tabs>
        <w:rPr>
          <w:ins w:id="6485" w:date="2019-06-17T11:03:37Z" w:author="Naveen"/>
          <w:rFonts w:ascii="Arial" w:cs="Arial" w:hAnsi="Arial" w:eastAsia="Arial"/>
          <w:b w:val="1"/>
          <w:bCs w:val="1"/>
        </w:rPr>
      </w:pPr>
      <w:ins w:id="6486" w:date="2019-06-17T11:03:37Z" w:author="Naveen">
        <w:r>
          <w:rPr>
            <w:rFonts w:ascii="Arial" w:cs="Arial" w:hAnsi="Arial" w:eastAsia="Arial"/>
            <w:b w:val="1"/>
            <w:bCs w:val="1"/>
            <w:rtl w:val="0"/>
            <w:lang w:val="en-US"/>
          </w:rPr>
          <w:tab/>
          <w:t>3.G. Static source code review of Infrastructure As Code (IAC)</w:t>
        </w:r>
      </w:ins>
    </w:p>
    <w:p>
      <w:pPr>
        <w:pStyle w:val="Body"/>
        <w:tabs>
          <w:tab w:val="left" w:pos="426"/>
        </w:tabs>
        <w:ind w:left="426" w:firstLine="0"/>
        <w:rPr>
          <w:ins w:id="6487" w:date="2019-06-17T11:03:37Z" w:author="Naveen"/>
          <w:rFonts w:ascii="Arial" w:cs="Arial" w:hAnsi="Arial" w:eastAsia="Arial"/>
        </w:rPr>
      </w:pPr>
      <w:ins w:id="6488" w:date="2019-06-17T11:03:37Z" w:author="Naveen">
        <w:r>
          <w:rPr>
            <w:rFonts w:ascii="Arial" w:hAnsi="Arial"/>
            <w:rtl w:val="0"/>
            <w:lang w:val="en-US"/>
          </w:rPr>
          <w:t>The review provides an in-depth analysis of the source code, highlighting any vulnerabilities associated with poor programming practices and offers recommendations to secure the code base.</w:t>
        </w:r>
      </w:ins>
    </w:p>
    <w:p>
      <w:pPr>
        <w:pStyle w:val="Body"/>
        <w:tabs>
          <w:tab w:val="left" w:pos="426"/>
        </w:tabs>
        <w:ind w:left="426" w:firstLine="0"/>
        <w:rPr>
          <w:ins w:id="6489" w:date="2019-06-17T11:03:37Z" w:author="Naveen"/>
          <w:rFonts w:ascii="Arial" w:cs="Arial" w:hAnsi="Arial" w:eastAsia="Arial"/>
        </w:rPr>
      </w:pPr>
    </w:p>
    <w:p>
      <w:pPr>
        <w:pStyle w:val="Body"/>
        <w:tabs>
          <w:tab w:val="left" w:pos="426"/>
        </w:tabs>
        <w:ind w:left="426" w:firstLine="0"/>
        <w:rPr>
          <w:ins w:id="6490" w:date="2019-06-17T11:03:37Z" w:author="Naveen"/>
          <w:rFonts w:ascii="Arial" w:cs="Arial" w:hAnsi="Arial" w:eastAsia="Arial"/>
        </w:rPr>
      </w:pPr>
      <w:ins w:id="6491" w:date="2019-06-17T11:03:37Z" w:author="Naveen">
        <w:r>
          <w:rPr>
            <w:rFonts w:ascii="Arial" w:hAnsi="Arial"/>
            <w:rtl w:val="0"/>
            <w:lang w:val="en-US"/>
          </w:rPr>
          <w:t>The specific testing phases are dependent upon the application functionality however the following areas are common to most source code analysis reviews:</w:t>
        </w:r>
      </w:ins>
    </w:p>
    <w:p>
      <w:pPr>
        <w:pStyle w:val="Body"/>
        <w:tabs>
          <w:tab w:val="left" w:pos="426"/>
        </w:tabs>
        <w:ind w:left="426" w:firstLine="0"/>
        <w:rPr>
          <w:ins w:id="6492" w:date="2019-06-17T11:03:37Z" w:author="Naveen"/>
          <w:rFonts w:ascii="Arial" w:cs="Arial" w:hAnsi="Arial" w:eastAsia="Arial"/>
        </w:rPr>
      </w:pPr>
    </w:p>
    <w:p>
      <w:pPr>
        <w:pStyle w:val="List Paragraph"/>
        <w:numPr>
          <w:ilvl w:val="0"/>
          <w:numId w:val="18"/>
        </w:numPr>
        <w:bidi w:val="0"/>
        <w:ind w:right="0"/>
        <w:jc w:val="left"/>
        <w:rPr>
          <w:rFonts w:ascii="Arial" w:hAnsi="Arial"/>
          <w:sz w:val="24"/>
          <w:szCs w:val="24"/>
          <w:rtl w:val="0"/>
          <w:lang w:val="en-US"/>
        </w:rPr>
      </w:pPr>
      <w:ins w:id="6493" w:date="2019-06-17T11:03:37Z" w:author="Naveen">
        <w:r>
          <w:rPr>
            <w:rFonts w:ascii="Arial" w:hAnsi="Arial"/>
            <w:sz w:val="24"/>
            <w:szCs w:val="24"/>
            <w:rtl w:val="0"/>
            <w:lang w:val="en-US"/>
          </w:rPr>
          <w:t>Best practice adherence</w:t>
        </w:r>
      </w:ins>
    </w:p>
    <w:p>
      <w:pPr>
        <w:pStyle w:val="List Paragraph"/>
        <w:numPr>
          <w:ilvl w:val="0"/>
          <w:numId w:val="18"/>
        </w:numPr>
        <w:bidi w:val="0"/>
        <w:ind w:right="0"/>
        <w:jc w:val="left"/>
        <w:rPr>
          <w:rFonts w:ascii="Arial" w:hAnsi="Arial"/>
          <w:sz w:val="24"/>
          <w:szCs w:val="24"/>
          <w:rtl w:val="0"/>
          <w:lang w:val="en-US"/>
        </w:rPr>
      </w:pPr>
      <w:ins w:id="6494" w:date="2019-06-17T11:03:37Z" w:author="Naveen">
        <w:r>
          <w:rPr>
            <w:rFonts w:ascii="Arial" w:hAnsi="Arial"/>
            <w:sz w:val="24"/>
            <w:szCs w:val="24"/>
            <w:rtl w:val="0"/>
            <w:lang w:val="en-US"/>
          </w:rPr>
          <w:t>Deployment review processes</w:t>
        </w:r>
      </w:ins>
    </w:p>
    <w:p>
      <w:pPr>
        <w:pStyle w:val="List Paragraph"/>
        <w:numPr>
          <w:ilvl w:val="0"/>
          <w:numId w:val="18"/>
        </w:numPr>
        <w:bidi w:val="0"/>
        <w:ind w:right="0"/>
        <w:jc w:val="left"/>
        <w:rPr>
          <w:rFonts w:ascii="Arial" w:hAnsi="Arial"/>
          <w:sz w:val="24"/>
          <w:szCs w:val="24"/>
          <w:rtl w:val="0"/>
          <w:lang w:val="en-US"/>
        </w:rPr>
      </w:pPr>
      <w:ins w:id="6495" w:date="2019-06-17T11:03:37Z" w:author="Naveen">
        <w:r>
          <w:rPr>
            <w:rFonts w:ascii="Arial" w:hAnsi="Arial"/>
            <w:sz w:val="24"/>
            <w:szCs w:val="24"/>
            <w:rtl w:val="0"/>
            <w:lang w:val="en-US"/>
          </w:rPr>
          <w:t>Assessments of:</w:t>
        </w:r>
      </w:ins>
    </w:p>
    <w:p>
      <w:pPr>
        <w:pStyle w:val="List Paragraph"/>
        <w:numPr>
          <w:ilvl w:val="1"/>
          <w:numId w:val="18"/>
        </w:numPr>
        <w:bidi w:val="0"/>
        <w:ind w:right="0"/>
        <w:jc w:val="left"/>
        <w:rPr>
          <w:rFonts w:ascii="Arial" w:hAnsi="Arial"/>
          <w:sz w:val="24"/>
          <w:szCs w:val="24"/>
          <w:rtl w:val="0"/>
          <w:lang w:val="en-US"/>
        </w:rPr>
      </w:pPr>
      <w:ins w:id="6496" w:date="2019-06-17T11:03:37Z" w:author="Naveen">
        <w:r>
          <w:rPr>
            <w:rFonts w:ascii="Arial" w:hAnsi="Arial"/>
            <w:sz w:val="24"/>
            <w:szCs w:val="24"/>
            <w:rtl w:val="0"/>
            <w:lang w:val="en-US"/>
          </w:rPr>
          <w:t>Input validation</w:t>
        </w:r>
      </w:ins>
    </w:p>
    <w:p>
      <w:pPr>
        <w:pStyle w:val="List Paragraph"/>
        <w:numPr>
          <w:ilvl w:val="1"/>
          <w:numId w:val="18"/>
        </w:numPr>
        <w:bidi w:val="0"/>
        <w:ind w:right="0"/>
        <w:jc w:val="left"/>
        <w:rPr>
          <w:rFonts w:ascii="Arial" w:hAnsi="Arial"/>
          <w:sz w:val="24"/>
          <w:szCs w:val="24"/>
          <w:rtl w:val="0"/>
          <w:lang w:val="en-US"/>
        </w:rPr>
      </w:pPr>
      <w:ins w:id="6497" w:date="2019-06-17T11:03:37Z" w:author="Naveen">
        <w:r>
          <w:rPr>
            <w:rFonts w:ascii="Arial" w:hAnsi="Arial"/>
            <w:sz w:val="24"/>
            <w:szCs w:val="24"/>
            <w:rtl w:val="0"/>
            <w:lang w:val="en-US"/>
          </w:rPr>
          <w:t>Error handling</w:t>
        </w:r>
      </w:ins>
    </w:p>
    <w:p>
      <w:pPr>
        <w:pStyle w:val="List Paragraph"/>
        <w:numPr>
          <w:ilvl w:val="1"/>
          <w:numId w:val="18"/>
        </w:numPr>
        <w:bidi w:val="0"/>
        <w:ind w:right="0"/>
        <w:jc w:val="left"/>
        <w:rPr>
          <w:rFonts w:ascii="Arial" w:hAnsi="Arial"/>
          <w:sz w:val="24"/>
          <w:szCs w:val="24"/>
          <w:rtl w:val="0"/>
          <w:lang w:val="en-US"/>
        </w:rPr>
      </w:pPr>
      <w:ins w:id="6498" w:date="2019-06-17T11:03:37Z" w:author="Naveen">
        <w:r>
          <w:rPr>
            <w:rFonts w:ascii="Arial" w:hAnsi="Arial"/>
            <w:sz w:val="24"/>
            <w:szCs w:val="24"/>
            <w:rtl w:val="0"/>
            <w:lang w:val="en-US"/>
          </w:rPr>
          <w:t>Session management</w:t>
        </w:r>
      </w:ins>
    </w:p>
    <w:p>
      <w:pPr>
        <w:pStyle w:val="List Paragraph"/>
        <w:numPr>
          <w:ilvl w:val="1"/>
          <w:numId w:val="18"/>
        </w:numPr>
        <w:bidi w:val="0"/>
        <w:ind w:right="0"/>
        <w:jc w:val="left"/>
        <w:rPr>
          <w:rFonts w:ascii="Arial" w:hAnsi="Arial"/>
          <w:sz w:val="24"/>
          <w:szCs w:val="24"/>
          <w:rtl w:val="0"/>
          <w:lang w:val="en-US"/>
        </w:rPr>
      </w:pPr>
      <w:ins w:id="6499" w:date="2019-06-17T11:03:37Z" w:author="Naveen">
        <w:r>
          <w:rPr>
            <w:rFonts w:ascii="Arial" w:hAnsi="Arial"/>
            <w:sz w:val="24"/>
            <w:szCs w:val="24"/>
            <w:rtl w:val="0"/>
            <w:lang w:val="en-US"/>
          </w:rPr>
          <w:t>Authentication</w:t>
        </w:r>
      </w:ins>
    </w:p>
    <w:p>
      <w:pPr>
        <w:pStyle w:val="List Paragraph"/>
        <w:numPr>
          <w:ilvl w:val="1"/>
          <w:numId w:val="18"/>
        </w:numPr>
        <w:bidi w:val="0"/>
        <w:ind w:right="0"/>
        <w:jc w:val="left"/>
        <w:rPr>
          <w:rFonts w:ascii="Arial" w:hAnsi="Arial"/>
          <w:sz w:val="24"/>
          <w:szCs w:val="24"/>
          <w:rtl w:val="0"/>
          <w:lang w:val="en-US"/>
        </w:rPr>
      </w:pPr>
      <w:ins w:id="6500" w:date="2019-06-17T11:03:37Z" w:author="Naveen">
        <w:r>
          <w:rPr>
            <w:rFonts w:ascii="Arial" w:hAnsi="Arial"/>
            <w:sz w:val="24"/>
            <w:szCs w:val="24"/>
            <w:rtl w:val="0"/>
            <w:lang w:val="en-US"/>
          </w:rPr>
          <w:t>Cryptography</w:t>
        </w:r>
      </w:ins>
    </w:p>
    <w:p>
      <w:pPr>
        <w:pStyle w:val="List Paragraph"/>
        <w:numPr>
          <w:ilvl w:val="1"/>
          <w:numId w:val="18"/>
        </w:numPr>
        <w:bidi w:val="0"/>
        <w:ind w:right="0"/>
        <w:jc w:val="left"/>
        <w:rPr>
          <w:rFonts w:ascii="Arial" w:hAnsi="Arial"/>
          <w:sz w:val="24"/>
          <w:szCs w:val="24"/>
          <w:rtl w:val="0"/>
          <w:lang w:val="en-US"/>
        </w:rPr>
      </w:pPr>
      <w:ins w:id="6501" w:date="2019-06-17T11:03:37Z" w:author="Naveen">
        <w:r>
          <w:rPr>
            <w:rFonts w:ascii="Arial" w:hAnsi="Arial"/>
            <w:sz w:val="24"/>
            <w:szCs w:val="24"/>
            <w:rtl w:val="0"/>
            <w:lang w:val="en-US"/>
          </w:rPr>
          <w:t>Logging</w:t>
        </w:r>
      </w:ins>
    </w:p>
    <w:p>
      <w:pPr>
        <w:pStyle w:val="List Paragraph"/>
        <w:numPr>
          <w:ilvl w:val="1"/>
          <w:numId w:val="18"/>
        </w:numPr>
        <w:bidi w:val="0"/>
        <w:ind w:right="0"/>
        <w:jc w:val="left"/>
        <w:rPr>
          <w:rFonts w:ascii="Arial" w:hAnsi="Arial"/>
          <w:sz w:val="24"/>
          <w:szCs w:val="24"/>
          <w:rtl w:val="0"/>
          <w:lang w:val="en-US"/>
        </w:rPr>
      </w:pPr>
      <w:ins w:id="6502" w:date="2019-06-17T11:03:37Z" w:author="Naveen">
        <w:r>
          <w:rPr>
            <w:rFonts w:ascii="Arial" w:hAnsi="Arial"/>
            <w:sz w:val="24"/>
            <w:szCs w:val="24"/>
            <w:rtl w:val="0"/>
            <w:lang w:val="en-US"/>
          </w:rPr>
          <w:t>Denial of service</w:t>
        </w:r>
      </w:ins>
    </w:p>
    <w:p>
      <w:pPr>
        <w:pStyle w:val="Body"/>
        <w:tabs>
          <w:tab w:val="left" w:pos="426"/>
        </w:tabs>
        <w:ind w:left="360" w:firstLine="0"/>
        <w:rPr>
          <w:ins w:id="6503" w:date="2019-06-17T11:03:37Z" w:author="Naveen"/>
          <w:rFonts w:ascii="Arial" w:cs="Arial" w:hAnsi="Arial" w:eastAsia="Arial"/>
          <w:color w:val="0000ff"/>
          <w:u w:color="0000ff"/>
        </w:rPr>
      </w:pPr>
      <w:ins w:id="6504" w:date="2019-06-17T11:03:37Z" w:author="Naveen">
        <w:r>
          <w:rPr>
            <w:rFonts w:ascii="Arial" w:cs="Arial" w:hAnsi="Arial" w:eastAsia="Arial"/>
            <w:b w:val="1"/>
            <w:bCs w:val="1"/>
            <w:color w:val="0000ff"/>
            <w:u w:color="0000ff"/>
          </w:rPr>
          <w:tab/>
        </w:r>
      </w:ins>
      <w:commentRangeStart w:id="6505"/>
      <w:ins w:id="6506" w:date="2019-06-17T11:03:37Z" w:author="Naveen">
        <w:r>
          <w:rPr>
            <w:rFonts w:ascii="Arial" w:hAnsi="Arial"/>
            <w:color w:val="0000ff"/>
            <w:u w:color="0000ff"/>
            <w:rtl w:val="0"/>
            <w:lang w:val="en-US"/>
          </w:rPr>
          <w:t xml:space="preserve">[If Static source code analysis is required then you must include the following detail in section 2 </w:t>
        </w:r>
      </w:ins>
      <w:ins w:id="6507" w:date="2019-06-17T11:03:37Z" w:author="Naveen">
        <w:r>
          <w:rPr>
            <w:rFonts w:ascii="Arial" w:hAnsi="Arial" w:hint="default"/>
            <w:color w:val="0000ff"/>
            <w:u w:color="0000ff"/>
            <w:rtl w:val="0"/>
            <w:lang w:val="en-US"/>
          </w:rPr>
          <w:t>‘</w:t>
        </w:r>
      </w:ins>
      <w:ins w:id="6508" w:date="2019-06-17T11:03:37Z" w:author="Naveen">
        <w:r>
          <w:rPr>
            <w:rFonts w:ascii="Arial" w:hAnsi="Arial"/>
            <w:color w:val="0000ff"/>
            <w:u w:color="0000ff"/>
            <w:rtl w:val="0"/>
            <w:lang w:val="en-US"/>
          </w:rPr>
          <w:t>Background &amp; technical Information</w:t>
        </w:r>
      </w:ins>
      <w:ins w:id="6509" w:date="2019-06-17T11:03:37Z" w:author="Naveen">
        <w:r>
          <w:rPr>
            <w:rFonts w:ascii="Arial" w:hAnsi="Arial" w:hint="default"/>
            <w:color w:val="0000ff"/>
            <w:u w:color="0000ff"/>
            <w:rtl w:val="0"/>
            <w:lang w:val="en-US"/>
          </w:rPr>
          <w:t>’</w:t>
        </w:r>
      </w:ins>
      <w:ins w:id="6510" w:date="2019-06-17T11:03:37Z" w:author="Naveen">
        <w:r>
          <w:rPr>
            <w:rFonts w:ascii="Arial" w:hAnsi="Arial"/>
            <w:color w:val="0000ff"/>
            <w:u w:color="0000ff"/>
            <w:rtl w:val="0"/>
          </w:rPr>
          <w:t>:</w:t>
        </w:r>
      </w:ins>
    </w:p>
    <w:p>
      <w:pPr>
        <w:pStyle w:val="Body"/>
        <w:tabs>
          <w:tab w:val="left" w:pos="426"/>
        </w:tabs>
        <w:ind w:left="360" w:firstLine="0"/>
        <w:rPr>
          <w:ins w:id="6511" w:date="2019-06-17T11:03:37Z" w:author="Naveen"/>
          <w:rFonts w:ascii="Arial" w:cs="Arial" w:hAnsi="Arial" w:eastAsia="Arial"/>
          <w:color w:val="0000ff"/>
          <w:u w:color="0000ff"/>
        </w:rPr>
      </w:pPr>
    </w:p>
    <w:p>
      <w:pPr>
        <w:pStyle w:val="List Paragraph"/>
        <w:numPr>
          <w:ilvl w:val="0"/>
          <w:numId w:val="20"/>
        </w:numPr>
        <w:bidi w:val="0"/>
        <w:ind w:right="0"/>
        <w:jc w:val="left"/>
        <w:rPr>
          <w:rFonts w:ascii="Arial" w:hAnsi="Arial"/>
          <w:color w:val="0000ff"/>
          <w:sz w:val="24"/>
          <w:szCs w:val="24"/>
          <w:rtl w:val="0"/>
          <w:lang w:val="en-US"/>
        </w:rPr>
      </w:pPr>
      <w:ins w:id="6512" w:date="2019-06-17T11:03:37Z" w:author="Naveen">
        <w:r>
          <w:rPr>
            <w:rFonts w:ascii="Arial" w:hAnsi="Arial"/>
            <w:color w:val="0000ff"/>
            <w:sz w:val="24"/>
            <w:szCs w:val="24"/>
            <w:u w:color="0000ff"/>
            <w:rtl w:val="0"/>
            <w:lang w:val="en-US"/>
          </w:rPr>
          <w:t>How many applications are to be reviewed?</w:t>
        </w:r>
      </w:ins>
    </w:p>
    <w:p>
      <w:pPr>
        <w:pStyle w:val="List Paragraph"/>
        <w:numPr>
          <w:ilvl w:val="0"/>
          <w:numId w:val="20"/>
        </w:numPr>
        <w:bidi w:val="0"/>
        <w:ind w:right="0"/>
        <w:jc w:val="left"/>
        <w:rPr>
          <w:rFonts w:ascii="Arial" w:hAnsi="Arial"/>
          <w:color w:val="0000ff"/>
          <w:sz w:val="24"/>
          <w:szCs w:val="24"/>
          <w:rtl w:val="0"/>
          <w:lang w:val="en-US"/>
        </w:rPr>
      </w:pPr>
      <w:ins w:id="6513" w:date="2019-06-17T11:03:37Z" w:author="Naveen">
        <w:r>
          <w:rPr>
            <w:rFonts w:ascii="Arial" w:hAnsi="Arial"/>
            <w:color w:val="0000ff"/>
            <w:sz w:val="24"/>
            <w:szCs w:val="24"/>
            <w:u w:color="0000ff"/>
            <w:rtl w:val="0"/>
            <w:lang w:val="en-US"/>
          </w:rPr>
          <w:t>What programming language is used by each of the applications?</w:t>
        </w:r>
      </w:ins>
    </w:p>
    <w:p>
      <w:pPr>
        <w:pStyle w:val="List Paragraph"/>
        <w:numPr>
          <w:ilvl w:val="0"/>
          <w:numId w:val="20"/>
        </w:numPr>
        <w:bidi w:val="0"/>
        <w:ind w:right="0"/>
        <w:jc w:val="left"/>
        <w:rPr>
          <w:rFonts w:ascii="Arial" w:hAnsi="Arial"/>
          <w:color w:val="0000ff"/>
          <w:sz w:val="24"/>
          <w:szCs w:val="24"/>
          <w:rtl w:val="0"/>
          <w:lang w:val="en-US"/>
        </w:rPr>
      </w:pPr>
      <w:ins w:id="6514" w:date="2019-06-17T11:03:37Z" w:author="Naveen">
        <w:r>
          <w:rPr>
            <w:rFonts w:ascii="Arial" w:hAnsi="Arial"/>
            <w:color w:val="0000ff"/>
            <w:sz w:val="24"/>
            <w:szCs w:val="24"/>
            <w:u w:color="0000ff"/>
            <w:rtl w:val="0"/>
            <w:lang w:val="en-US"/>
          </w:rPr>
          <w:t>How many lines of code are there in each application?</w:t>
        </w:r>
      </w:ins>
    </w:p>
    <w:p>
      <w:pPr>
        <w:pStyle w:val="List Paragraph"/>
        <w:numPr>
          <w:ilvl w:val="0"/>
          <w:numId w:val="20"/>
        </w:numPr>
        <w:bidi w:val="0"/>
        <w:ind w:right="0"/>
        <w:jc w:val="left"/>
        <w:rPr>
          <w:rFonts w:ascii="Arial" w:hAnsi="Arial"/>
          <w:color w:val="0000ff"/>
          <w:sz w:val="24"/>
          <w:szCs w:val="24"/>
          <w:rtl w:val="0"/>
          <w:lang w:val="en-US"/>
        </w:rPr>
      </w:pPr>
      <w:ins w:id="6515" w:date="2019-06-17T11:03:37Z" w:author="Naveen">
        <w:r>
          <w:rPr>
            <w:rFonts w:ascii="Arial" w:hAnsi="Arial"/>
            <w:color w:val="0000ff"/>
            <w:sz w:val="24"/>
            <w:szCs w:val="24"/>
            <w:u w:color="0000ff"/>
            <w:rtl w:val="0"/>
            <w:lang w:val="en-US"/>
          </w:rPr>
          <w:t xml:space="preserve">Note the number of lines of code should include all of the bespoke libraries, classes, configuration files and </w:t>
        </w:r>
      </w:ins>
      <w:ins w:id="6516" w:date="2019-06-17T11:03:37Z" w:author="Naveen">
        <w:r>
          <w:rPr>
            <w:rFonts w:ascii="Arial" w:hAnsi="Arial" w:hint="default"/>
            <w:color w:val="0000ff"/>
            <w:sz w:val="24"/>
            <w:szCs w:val="24"/>
            <w:u w:color="0000ff"/>
            <w:rtl w:val="0"/>
            <w:lang w:val="en-US"/>
          </w:rPr>
          <w:t>‘</w:t>
        </w:r>
      </w:ins>
      <w:ins w:id="6517" w:date="2019-06-17T11:03:37Z" w:author="Naveen">
        <w:r>
          <w:rPr>
            <w:rFonts w:ascii="Arial" w:hAnsi="Arial"/>
            <w:color w:val="0000ff"/>
            <w:sz w:val="24"/>
            <w:szCs w:val="24"/>
            <w:u w:color="0000ff"/>
            <w:rtl w:val="0"/>
            <w:lang w:val="en-US"/>
          </w:rPr>
          <w:t>launcher</w:t>
        </w:r>
      </w:ins>
      <w:ins w:id="6518" w:date="2019-06-17T11:03:37Z" w:author="Naveen">
        <w:r>
          <w:rPr>
            <w:rFonts w:ascii="Arial" w:hAnsi="Arial" w:hint="default"/>
            <w:color w:val="0000ff"/>
            <w:sz w:val="24"/>
            <w:szCs w:val="24"/>
            <w:u w:color="0000ff"/>
            <w:rtl w:val="0"/>
            <w:lang w:val="en-US"/>
          </w:rPr>
          <w:t xml:space="preserve">’ </w:t>
        </w:r>
      </w:ins>
      <w:ins w:id="6519" w:date="2019-06-17T11:03:37Z" w:author="Naveen">
        <w:r>
          <w:rPr>
            <w:rFonts w:ascii="Arial" w:hAnsi="Arial"/>
            <w:color w:val="0000ff"/>
            <w:sz w:val="24"/>
            <w:szCs w:val="24"/>
            <w:u w:color="0000ff"/>
            <w:rtl w:val="0"/>
            <w:lang w:val="en-US"/>
          </w:rPr>
          <w:t>scripts]</w:t>
        </w:r>
      </w:ins>
      <w:commentRangeEnd w:id="6505"/>
      <w:r>
        <w:commentReference w:id="6505"/>
      </w:r>
    </w:p>
    <w:p>
      <w:pPr>
        <w:pStyle w:val="Body"/>
        <w:tabs>
          <w:tab w:val="left" w:pos="426"/>
        </w:tabs>
        <w:rPr>
          <w:ins w:id="6520" w:date="2019-06-17T11:03:37Z" w:author="Naveen"/>
          <w:rFonts w:ascii="Arial" w:cs="Arial" w:hAnsi="Arial" w:eastAsia="Arial"/>
          <w:b w:val="1"/>
          <w:bCs w:val="1"/>
        </w:rPr>
      </w:pPr>
      <w:ins w:id="6521" w:date="2019-06-17T11:03:37Z" w:author="Naveen">
        <w:r>
          <w:rPr>
            <w:rFonts w:ascii="Arial" w:cs="Arial" w:hAnsi="Arial" w:eastAsia="Arial"/>
            <w:b w:val="1"/>
            <w:bCs w:val="1"/>
          </w:rPr>
          <w:br w:type="textWrapping"/>
        </w:r>
      </w:ins>
      <w:commentRangeStart w:id="6522"/>
    </w:p>
    <w:p>
      <w:pPr>
        <w:pStyle w:val="Body"/>
        <w:tabs>
          <w:tab w:val="left" w:pos="426"/>
        </w:tabs>
        <w:rPr>
          <w:ins w:id="6523" w:date="2019-06-17T11:03:37Z" w:author="Naveen"/>
          <w:rFonts w:ascii="Arial" w:cs="Arial" w:hAnsi="Arial" w:eastAsia="Arial"/>
          <w:b w:val="1"/>
          <w:bCs w:val="1"/>
          <w:color w:val="000000"/>
          <w:u w:color="000000"/>
        </w:rPr>
      </w:pPr>
      <w:ins w:id="6524" w:date="2019-06-17T11:03:37Z" w:author="Naveen">
        <w:r>
          <w:rPr>
            <w:rFonts w:ascii="Arial" w:hAnsi="Arial"/>
            <w:b w:val="1"/>
            <w:bCs w:val="1"/>
            <w:color w:val="000000"/>
            <w:u w:color="000000"/>
            <w:rtl w:val="0"/>
            <w:lang w:val="en-US"/>
          </w:rPr>
          <w:t xml:space="preserve">Application flows/user journey can be seen in Appendix 2 </w:t>
        </w:r>
      </w:ins>
      <w:commentRangeEnd w:id="6522"/>
      <w:r>
        <w:commentReference w:id="6522"/>
      </w:r>
    </w:p>
    <w:p>
      <w:pPr>
        <w:pStyle w:val="Body"/>
        <w:tabs>
          <w:tab w:val="left" w:pos="426"/>
        </w:tabs>
        <w:rPr>
          <w:ins w:id="6525" w:date="2019-06-17T11:03:37Z" w:author="Naveen"/>
          <w:rFonts w:ascii="Arial" w:cs="Arial" w:hAnsi="Arial" w:eastAsia="Arial"/>
          <w:b w:val="1"/>
          <w:bCs w:val="1"/>
          <w:color w:val="000000"/>
          <w:u w:color="000000"/>
        </w:rPr>
      </w:pPr>
      <w:ins w:id="6526" w:date="2019-06-17T11:03:37Z" w:author="Naveen">
        <w:r>
          <w:rPr>
            <w:rFonts w:ascii="Arial" w:cs="Arial" w:hAnsi="Arial" w:eastAsia="Arial"/>
            <w:b w:val="1"/>
            <w:bCs w:val="1"/>
            <w:color w:val="000000"/>
            <w:u w:color="000000"/>
          </w:rPr>
          <w:br w:type="textWrapping"/>
        </w:r>
      </w:ins>
      <w:commentRangeStart w:id="6527"/>
    </w:p>
    <w:p>
      <w:pPr>
        <w:pStyle w:val="Body"/>
        <w:tabs>
          <w:tab w:val="left" w:pos="426"/>
        </w:tabs>
      </w:pPr>
      <w:ins w:id="6528" w:date="2019-06-17T11:03:37Z" w:author="Naveen">
        <w:r>
          <w:rPr>
            <w:rFonts w:ascii="Arial" w:hAnsi="Arial"/>
            <w:b w:val="1"/>
            <w:bCs w:val="1"/>
            <w:color w:val="000000"/>
            <w:u w:color="000000"/>
            <w:rtl w:val="0"/>
            <w:lang w:val="en-US"/>
          </w:rPr>
          <w:t xml:space="preserve">Application screenshots are provided in Appendix 3 </w:t>
        </w:r>
      </w:ins>
      <w:commentRangeEnd w:id="6527"/>
      <w:r>
        <w:commentReference w:id="6527"/>
      </w:r>
      <w:ins w:id="6529" w:date="2019-06-17T11:03:37Z" w:author="Naveen">
        <w:r>
          <w:rPr>
            <w:rFonts w:ascii="Arial Unicode MS" w:cs="Arial Unicode MS" w:hAnsi="Arial Unicode MS" w:eastAsia="Arial Unicode MS"/>
            <w:b w:val="0"/>
            <w:bCs w:val="0"/>
            <w:i w:val="0"/>
            <w:iCs w:val="0"/>
          </w:rPr>
          <w:br w:type="page"/>
        </w:r>
      </w:ins>
    </w:p>
    <w:p>
      <w:pPr>
        <w:pStyle w:val="Body"/>
        <w:tabs>
          <w:tab w:val="left" w:pos="426"/>
        </w:tabs>
        <w:sectPr>
          <w:type w:val="continuous"/>
          <w:pgSz w:w="11900" w:h="16840" w:orient="portrait"/>
          <w:pgMar w:top="1440" w:right="1440" w:bottom="1440" w:left="567" w:header="708" w:footer="708"/>
          <w:bidi w:val="0"/>
        </w:sectPr>
      </w:pPr>
      <w:ins w:id="6530" w:date="2019-06-17T11:03:37Z" w:author="Naveen">
        <w:r>
          <w:rPr>
            <w:rFonts w:ascii="Arial" w:cs="Arial" w:hAnsi="Arial" w:eastAsia="Arial"/>
            <w:b w:val="1"/>
            <w:bCs w:val="1"/>
          </w:rPr>
          <w:br w:type="page"/>
        </w:r>
      </w:ins>
    </w:p>
    <w:p>
      <w:pPr>
        <w:pStyle w:val="Heading 2"/>
        <w:tabs>
          <w:tab w:val="left" w:pos="709"/>
        </w:tabs>
        <w:ind w:left="851" w:hanging="142"/>
        <w:rPr>
          <w:ins w:id="6531" w:date="2019-06-17T11:03:37Z" w:author="Naveen"/>
          <w:rFonts w:ascii="Arial" w:cs="Arial" w:hAnsi="Arial" w:eastAsia="Arial"/>
          <w:b w:val="1"/>
          <w:bCs w:val="1"/>
          <w:color w:val="000000"/>
          <w:sz w:val="24"/>
          <w:szCs w:val="24"/>
          <w:u w:color="000000"/>
        </w:rPr>
      </w:pPr>
      <w:bookmarkStart w:name="_Toc206" w:id="6532"/>
      <w:ins w:id="6533" w:date="2019-06-17T11:03:37Z" w:author="Naveen">
        <w:r>
          <w:rPr>
            <w:rFonts w:ascii="Arial" w:hAnsi="Arial"/>
            <w:b w:val="1"/>
            <w:bCs w:val="1"/>
            <w:color w:val="000000"/>
            <w:sz w:val="24"/>
            <w:szCs w:val="24"/>
            <w:u w:color="000000"/>
            <w:rtl w:val="0"/>
          </w:rPr>
          <w:t>3.1  Target Area List</w:t>
        </w:r>
      </w:ins>
      <w:bookmarkEnd w:id="6532"/>
    </w:p>
    <w:p>
      <w:pPr>
        <w:pStyle w:val="Body"/>
        <w:rPr>
          <w:ins w:id="6534" w:date="2019-06-17T11:03:37Z" w:author="Naveen"/>
        </w:rPr>
      </w:pPr>
    </w:p>
    <w:p>
      <w:pPr>
        <w:pStyle w:val="Body"/>
        <w:tabs>
          <w:tab w:val="left" w:pos="709"/>
        </w:tabs>
        <w:ind w:left="709" w:firstLine="0"/>
        <w:rPr>
          <w:ins w:id="6535" w:date="2019-06-17T11:03:37Z" w:author="Naveen"/>
          <w:rFonts w:ascii="Arial" w:cs="Arial" w:hAnsi="Arial" w:eastAsia="Arial"/>
        </w:rPr>
      </w:pPr>
      <w:ins w:id="6536" w:date="2019-06-17T11:03:37Z" w:author="Naveen">
        <w:r>
          <w:rPr>
            <w:rFonts w:ascii="Arial" w:hAnsi="Arial"/>
            <w:rtl w:val="0"/>
            <w:lang w:val="en-US"/>
          </w:rPr>
          <w:t>The details of the target devices in the scope of this Penetration Test</w:t>
        </w:r>
      </w:ins>
      <w:ins w:id="6537" w:date="2019-06-17T11:03:37Z" w:author="Naveen">
        <w:r>
          <w:rPr>
            <w:rFonts w:ascii="Arial" w:hAnsi="Arial"/>
            <w:b w:val="1"/>
            <w:bCs w:val="1"/>
            <w:rtl w:val="0"/>
          </w:rPr>
          <w:t xml:space="preserve"> </w:t>
        </w:r>
      </w:ins>
      <w:ins w:id="6538" w:date="2019-06-17T11:03:37Z" w:author="Naveen">
        <w:r>
          <w:rPr>
            <w:rFonts w:ascii="Arial" w:hAnsi="Arial"/>
            <w:rtl w:val="0"/>
            <w:lang w:val="en-US"/>
          </w:rPr>
          <w:t>are provided in the table below:</w:t>
        </w:r>
      </w:ins>
    </w:p>
    <w:p>
      <w:pPr>
        <w:pStyle w:val="Body"/>
        <w:tabs>
          <w:tab w:val="left" w:pos="426"/>
        </w:tabs>
        <w:rPr>
          <w:ins w:id="6539" w:date="2019-06-17T11:03:37Z" w:author="Naveen"/>
          <w:rFonts w:ascii="Arial" w:cs="Arial" w:hAnsi="Arial" w:eastAsia="Arial"/>
        </w:rPr>
      </w:pPr>
    </w:p>
    <w:p>
      <w:pPr>
        <w:pStyle w:val="Body"/>
        <w:tabs>
          <w:tab w:val="left" w:pos="709"/>
        </w:tabs>
        <w:ind w:left="709" w:firstLine="0"/>
        <w:rPr>
          <w:ins w:id="6540" w:date="2019-06-17T11:03:37Z" w:author="Naveen"/>
          <w:rFonts w:ascii="Arial" w:cs="Arial" w:hAnsi="Arial" w:eastAsia="Arial"/>
          <w:color w:val="0000ff"/>
          <w:u w:color="0000ff"/>
        </w:rPr>
      </w:pPr>
      <w:ins w:id="6541" w:date="2019-06-17T11:03:37Z" w:author="Naveen">
        <w:r>
          <w:rPr>
            <w:rFonts w:ascii="Arial" w:hAnsi="Arial"/>
            <w:color w:val="0000ff"/>
            <w:u w:color="0000ff"/>
            <w:rtl w:val="0"/>
            <w:lang w:val="en-US"/>
          </w:rPr>
          <w:t>[Where the target list comprises of multiple instances of target types a sampling approach may be adopted (this should not be less than 10% of the assets).  This will consist of all targets being scanned and the sample targets being tested in full and only the differences being additionally tested.  Please indicate if this is required]</w:t>
        </w:r>
      </w:ins>
    </w:p>
    <w:p>
      <w:pPr>
        <w:pStyle w:val="Body"/>
        <w:rPr>
          <w:ins w:id="6542" w:date="2019-06-17T11:03:37Z" w:author="Naveen"/>
          <w:rFonts w:ascii="Arial" w:cs="Arial" w:hAnsi="Arial" w:eastAsia="Arial"/>
          <w:b w:val="1"/>
          <w:bCs w:val="1"/>
          <w:color w:val="0000ff"/>
          <w:u w:color="0000ff"/>
        </w:rPr>
      </w:pPr>
    </w:p>
    <w:tbl>
      <w:tblPr>
        <w:tblW w:w="13369" w:type="dxa"/>
        <w:jc w:val="left"/>
        <w:tblInd w:w="88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1377"/>
        <w:gridCol w:w="1790"/>
        <w:gridCol w:w="2410"/>
        <w:gridCol w:w="2693"/>
        <w:gridCol w:w="2694"/>
      </w:tblGrid>
      <w:tr>
        <w:tblPrEx>
          <w:shd w:val="clear" w:color="auto" w:fill="cdd4e9"/>
        </w:tblPrEx>
        <w:trPr>
          <w:trHeight w:val="84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Asset Description</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Hostname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IP Address</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 type</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Testing location</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In or out of hours</w:t>
            </w:r>
          </w:p>
        </w:tc>
      </w:tr>
      <w:tr>
        <w:tblPrEx>
          <w:shd w:val="clear" w:color="auto" w:fill="cdd4e9"/>
        </w:tblPrEx>
        <w:trPr>
          <w:trHeight w:val="812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[To include device types, Operating system details etc.  If multiple hosts of the same nature are to be tested please use a separate row for each, this includes firewalls.  If firewalls are in scope you must include the approximate number of rules on each firewall, along with the type and model]</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w:t>
            </w: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[If available, if not known please indicate how many IP</w:t>
            </w:r>
            <w:r>
              <w:rPr>
                <w:rFonts w:ascii="Arial" w:hAnsi="Arial" w:hint="default"/>
                <w:color w:val="0000ff"/>
                <w:u w:color="0000ff"/>
                <w:rtl w:val="0"/>
                <w:lang w:val="en-US"/>
              </w:rPr>
              <w:t>’</w:t>
            </w:r>
            <w:r>
              <w:rPr>
                <w:rFonts w:ascii="Arial" w:hAnsi="Arial"/>
                <w:color w:val="0000ff"/>
                <w:u w:color="0000ff"/>
                <w:rtl w:val="0"/>
                <w:lang w:val="en-US"/>
              </w:rPr>
              <w:t>s per device]</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[This should be taken from Section 3, i.e. Build review, exposure test]</w:t>
            </w: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[Include site name where testing will be conducted from.  Please indicate whether remote testing can be conducted, i.e. from test suppliers offices]</w:t>
            </w: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[Some elements of the testing may be required out of normal office hours (9am-5pm, Mon-Fri), please advise]</w:t>
            </w: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82"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ind w:left="773" w:hanging="773"/>
        <w:rPr>
          <w:ins w:id="6543" w:date="2019-06-17T11:03:37Z" w:author="Naveen"/>
          <w:rFonts w:ascii="Arial" w:cs="Arial" w:hAnsi="Arial" w:eastAsia="Arial"/>
          <w:b w:val="1"/>
          <w:bCs w:val="1"/>
          <w:color w:val="0000ff"/>
          <w:u w:color="0000ff"/>
        </w:rPr>
      </w:pPr>
    </w:p>
    <w:p>
      <w:pPr>
        <w:pStyle w:val="Body"/>
        <w:tabs>
          <w:tab w:val="left" w:pos="426"/>
        </w:tabs>
        <w:sectPr>
          <w:type w:val="continuous"/>
          <w:pgSz w:w="11900" w:h="16840" w:orient="portrait"/>
          <w:pgMar w:top="567" w:right="1440" w:bottom="1440" w:left="1440" w:header="708" w:footer="708"/>
          <w:bidi w:val="0"/>
        </w:sectPr>
      </w:pPr>
      <w:ins w:id="6544" w:date="2019-06-17T11:03:37Z" w:author="Naveen">
        <w:r>
          <w:rPr>
            <w:rFonts w:ascii="Arial" w:cs="Arial" w:hAnsi="Arial" w:eastAsia="Arial"/>
            <w:color w:val="0000ff"/>
            <w:u w:color="0000ff"/>
          </w:rPr>
          <w:br w:type="page"/>
        </w:r>
      </w:ins>
    </w:p>
    <w:p>
      <w:pPr>
        <w:pStyle w:val="Body"/>
        <w:tabs>
          <w:tab w:val="left" w:pos="426"/>
        </w:tabs>
        <w:rPr>
          <w:ins w:id="6545" w:date="2019-06-17T11:03:37Z" w:author="Naveen"/>
          <w:rFonts w:ascii="Arial" w:cs="Arial" w:hAnsi="Arial" w:eastAsia="Arial"/>
        </w:rPr>
      </w:pPr>
    </w:p>
    <w:p>
      <w:pPr>
        <w:pStyle w:val="Body"/>
        <w:tabs>
          <w:tab w:val="left" w:pos="426"/>
        </w:tabs>
        <w:rPr>
          <w:ins w:id="6546" w:date="2019-06-17T11:03:37Z" w:author="Naveen"/>
          <w:rFonts w:ascii="Arial" w:cs="Arial" w:hAnsi="Arial" w:eastAsia="Arial"/>
        </w:rPr>
      </w:pPr>
    </w:p>
    <w:p>
      <w:pPr>
        <w:pStyle w:val="Heading 2"/>
        <w:ind w:left="720" w:firstLine="0"/>
        <w:rPr>
          <w:ins w:id="6547" w:date="2019-06-17T11:03:37Z" w:author="Naveen"/>
          <w:rFonts w:ascii="Arial" w:cs="Arial" w:hAnsi="Arial" w:eastAsia="Arial"/>
          <w:b w:val="1"/>
          <w:bCs w:val="1"/>
          <w:color w:val="000000"/>
          <w:sz w:val="24"/>
          <w:szCs w:val="24"/>
          <w:u w:color="000000"/>
        </w:rPr>
      </w:pPr>
      <w:bookmarkStart w:name="_Toc207" w:id="6548"/>
      <w:ins w:id="6549" w:date="2019-06-17T11:03:37Z" w:author="Naveen">
        <w:r>
          <w:rPr>
            <w:rFonts w:ascii="Arial" w:hAnsi="Arial"/>
            <w:b w:val="1"/>
            <w:bCs w:val="1"/>
            <w:color w:val="000000"/>
            <w:sz w:val="24"/>
            <w:szCs w:val="24"/>
            <w:u w:color="000000"/>
            <w:rtl w:val="0"/>
            <w:lang w:val="en-US"/>
          </w:rPr>
          <w:t>3.2  Security targets out-of-scope</w:t>
        </w:r>
      </w:ins>
      <w:bookmarkEnd w:id="6548"/>
    </w:p>
    <w:p>
      <w:pPr>
        <w:pStyle w:val="Body"/>
        <w:rPr>
          <w:ins w:id="6550" w:date="2019-06-17T11:03:37Z" w:author="Naveen"/>
        </w:rPr>
      </w:pPr>
    </w:p>
    <w:p>
      <w:pPr>
        <w:pStyle w:val="Body"/>
        <w:ind w:left="709" w:firstLine="0"/>
        <w:rPr>
          <w:ins w:id="6551" w:date="2019-06-17T11:03:37Z" w:author="Naveen"/>
          <w:rFonts w:ascii="Arial" w:cs="Arial" w:hAnsi="Arial" w:eastAsia="Arial"/>
        </w:rPr>
      </w:pPr>
      <w:ins w:id="6552" w:date="2019-06-17T11:03:37Z" w:author="Naveen">
        <w:r>
          <w:rPr>
            <w:rFonts w:ascii="Arial" w:hAnsi="Arial"/>
            <w:rtl w:val="0"/>
            <w:lang w:val="en-US"/>
          </w:rPr>
          <w:t>No hosts other than those detailed above should be subjected to any form of manual or automated vulnerability assessment.</w:t>
        </w:r>
      </w:ins>
    </w:p>
    <w:p>
      <w:pPr>
        <w:pStyle w:val="Heading 2"/>
        <w:ind w:left="720" w:firstLine="0"/>
        <w:rPr>
          <w:ins w:id="6553" w:date="2019-06-17T11:03:37Z" w:author="Naveen"/>
          <w:rFonts w:ascii="Arial" w:cs="Arial" w:hAnsi="Arial" w:eastAsia="Arial"/>
          <w:color w:val="000000"/>
          <w:sz w:val="24"/>
          <w:szCs w:val="24"/>
          <w:u w:color="000000"/>
        </w:rPr>
      </w:pPr>
    </w:p>
    <w:p>
      <w:pPr>
        <w:pStyle w:val="Heading 2"/>
        <w:ind w:left="720" w:firstLine="0"/>
        <w:rPr>
          <w:ins w:id="6554" w:date="2019-06-17T11:03:37Z" w:author="Naveen"/>
          <w:rFonts w:ascii="Arial" w:cs="Arial" w:hAnsi="Arial" w:eastAsia="Arial"/>
          <w:b w:val="1"/>
          <w:bCs w:val="1"/>
          <w:color w:val="000000"/>
          <w:sz w:val="24"/>
          <w:szCs w:val="24"/>
          <w:u w:color="000000"/>
        </w:rPr>
      </w:pPr>
      <w:bookmarkStart w:name="_Toc208" w:id="6555"/>
      <w:ins w:id="6556" w:date="2019-06-17T11:03:37Z" w:author="Naveen">
        <w:r>
          <w:rPr>
            <w:rFonts w:ascii="Arial" w:hAnsi="Arial"/>
            <w:b w:val="1"/>
            <w:bCs w:val="1"/>
            <w:color w:val="000000"/>
            <w:sz w:val="24"/>
            <w:szCs w:val="24"/>
            <w:u w:color="000000"/>
            <w:rtl w:val="0"/>
            <w:lang w:val="en-US"/>
          </w:rPr>
          <w:t>3.3  Principle security concerns</w:t>
        </w:r>
      </w:ins>
      <w:bookmarkEnd w:id="6555"/>
    </w:p>
    <w:p>
      <w:pPr>
        <w:pStyle w:val="Body"/>
        <w:rPr>
          <w:ins w:id="6557" w:date="2019-06-17T11:03:37Z" w:author="Naveen"/>
        </w:rPr>
      </w:pPr>
    </w:p>
    <w:p>
      <w:pPr>
        <w:pStyle w:val="Body"/>
        <w:ind w:left="709" w:firstLine="0"/>
        <w:rPr>
          <w:ins w:id="6558" w:date="2019-06-17T11:03:37Z" w:author="Naveen"/>
          <w:rFonts w:ascii="Arial" w:cs="Arial" w:hAnsi="Arial" w:eastAsia="Arial"/>
        </w:rPr>
      </w:pPr>
      <w:ins w:id="6559" w:date="2019-06-17T11:03:37Z" w:author="Naveen">
        <w:r>
          <w:rPr>
            <w:rFonts w:ascii="Arial" w:hAnsi="Arial"/>
            <w:rtl w:val="0"/>
            <w:lang w:val="en-US"/>
          </w:rPr>
          <w:t xml:space="preserve">To support the provisioning of the Penetration Test against </w:t>
        </w:r>
      </w:ins>
      <w:commentRangeStart w:id="6560"/>
      <w:ins w:id="6561" w:date="2019-06-17T11:03:37Z" w:author="Naveen">
        <w:r>
          <w:rPr>
            <w:rFonts w:ascii="Arial" w:hAnsi="Arial"/>
            <w:color w:val="0000ff"/>
            <w:u w:color="0000ff"/>
            <w:rtl w:val="0"/>
            <w:lang w:val="en-US"/>
          </w:rPr>
          <w:t xml:space="preserve">[insert Project or Service name] </w:t>
        </w:r>
      </w:ins>
      <w:commentRangeEnd w:id="6560"/>
      <w:r>
        <w:commentReference w:id="6560"/>
      </w:r>
      <w:ins w:id="6562" w:date="2019-06-17T11:03:37Z" w:author="Naveen">
        <w:r>
          <w:rPr>
            <w:rFonts w:ascii="Arial" w:hAnsi="Arial"/>
            <w:rtl w:val="0"/>
            <w:lang w:val="en-US"/>
          </w:rPr>
          <w:t>the following Principle Security Concerns (PSCs) have been identified:</w:t>
        </w:r>
      </w:ins>
    </w:p>
    <w:p>
      <w:pPr>
        <w:pStyle w:val="Body"/>
        <w:rPr>
          <w:ins w:id="6563" w:date="2019-06-17T11:03:37Z" w:author="Naveen"/>
          <w:rFonts w:ascii="Arial" w:cs="Arial" w:hAnsi="Arial" w:eastAsia="Arial"/>
          <w:b w:val="1"/>
          <w:bCs w:val="1"/>
        </w:rPr>
      </w:pPr>
    </w:p>
    <w:tbl>
      <w:tblPr>
        <w:tblW w:w="9893" w:type="dxa"/>
        <w:jc w:val="left"/>
        <w:tblInd w:w="99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38"/>
        <w:gridCol w:w="8655"/>
      </w:tblGrid>
      <w:tr>
        <w:tblPrEx>
          <w:shd w:val="clear" w:color="auto" w:fill="cdd4e9"/>
        </w:tblPrEx>
        <w:trPr>
          <w:trHeight w:val="28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Number</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Body"/>
            </w:pPr>
            <w:r>
              <w:rPr>
                <w:rFonts w:ascii="Arial" w:hAnsi="Arial"/>
                <w:b w:val="1"/>
                <w:bCs w:val="1"/>
                <w:rtl w:val="0"/>
                <w:lang w:val="en-US"/>
              </w:rPr>
              <w:t>Description</w:t>
            </w:r>
          </w:p>
        </w:tc>
      </w:tr>
      <w:tr>
        <w:tblPrEx>
          <w:shd w:val="clear" w:color="auto" w:fill="cdd4e9"/>
        </w:tblPrEx>
        <w:trPr>
          <w:trHeight w:val="19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1</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 device/system allows the use of invalid, expired, revoked or signed certificates, or SSL/TLS is not configured in accordance with NHS BSA security standards or best practice, or certificates signed with deprecated hash algorithms (i.e. MD5 and SHA-1).  Certificate usage is not known for the device/application (unknown number of certificates in use and unknown certificate attributes, i.e. expiry date, hash algorithms etc.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There are weaknesses resulting from the use of outdated operating systems or through missing patches on devices/systems potentially allowing an attacker to gain a foothold and break out of the </w:t>
            </w:r>
            <w:r>
              <w:rPr>
                <w:rFonts w:ascii="Arial" w:hAnsi="Arial"/>
                <w:i w:val="1"/>
                <w:iCs w:val="1"/>
                <w:color w:val="0000ff"/>
                <w:u w:color="0000ff"/>
                <w:rtl w:val="0"/>
                <w:lang w:val="en-US"/>
              </w:rPr>
              <w:t>[insert service name]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There are differences in the builds of the devices/systems within or between the data centre/Cloud environments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Access is allowed to prohibited areas, data, or a combination thereof (i.e. directories, file systems, data stores or records)</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devices/systems, or supporting Cloud infrastructure (VLANs/VRFs) are incorrectly patched or configured, or have vulnerabilities, or a combination thereof, or are running unnecessary services that can be exploited potentially allowing an attacker to gain a foothold and break out of the [insert service name] compartment</w:t>
            </w:r>
          </w:p>
        </w:tc>
      </w:tr>
      <w:tr>
        <w:tblPrEx>
          <w:shd w:val="clear" w:color="auto" w:fill="cdd4e9"/>
        </w:tblPrEx>
        <w:trPr>
          <w:trHeight w:val="140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rFonts w:ascii="Arial" w:cs="Arial" w:hAnsi="Arial" w:eastAsia="Arial"/>
                <w:color w:val="0000ff"/>
                <w:u w:color="0000ff"/>
              </w:rPr>
            </w:pPr>
            <w:r>
              <w:rPr>
                <w:rFonts w:ascii="Arial" w:hAnsi="Arial"/>
                <w:color w:val="0000ff"/>
                <w:u w:color="0000ff"/>
                <w:rtl w:val="0"/>
                <w:lang w:val="en-US"/>
              </w:rPr>
              <w:t>The devices/systems are accessible to unauthorised users.  This should include but is not limited to, as required, the following profiles:</w:t>
            </w:r>
          </w:p>
          <w:p>
            <w:pPr>
              <w:pStyle w:val="List Paragraph"/>
              <w:numPr>
                <w:ilvl w:val="0"/>
                <w:numId w:val="35"/>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NHSBSA user with an application icon</w:t>
            </w:r>
          </w:p>
          <w:p>
            <w:pPr>
              <w:pStyle w:val="List Paragraph"/>
              <w:numPr>
                <w:ilvl w:val="0"/>
                <w:numId w:val="35"/>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Client</w:t>
            </w:r>
          </w:p>
          <w:p>
            <w:pPr>
              <w:pStyle w:val="List Paragraph"/>
              <w:numPr>
                <w:ilvl w:val="0"/>
                <w:numId w:val="35"/>
              </w:numPr>
              <w:bidi w:val="0"/>
              <w:spacing w:after="0" w:line="240" w:lineRule="auto"/>
              <w:ind w:right="0"/>
              <w:jc w:val="left"/>
              <w:rPr>
                <w:rFonts w:ascii="Arial" w:hAnsi="Arial"/>
                <w:color w:val="0000ff"/>
                <w:sz w:val="24"/>
                <w:szCs w:val="24"/>
                <w:u w:color="0000ff"/>
                <w:rtl w:val="0"/>
                <w:lang w:val="en-US"/>
              </w:rPr>
            </w:pPr>
            <w:r>
              <w:rPr>
                <w:rFonts w:ascii="Arial" w:hAnsi="Arial"/>
                <w:color w:val="0000ff"/>
                <w:sz w:val="24"/>
                <w:szCs w:val="24"/>
                <w:u w:color="0000ff"/>
                <w:rtl w:val="0"/>
                <w:lang w:val="en-US"/>
              </w:rPr>
              <w:t xml:space="preserve">Privileged user </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resident Anti-virus solution is not up to date with regards to engine and/or signatures, is not configured to receive automatic updates, or does not identify or treat malware in accordance with NHS BSA policy (namely clean and delete)</w:t>
            </w:r>
          </w:p>
        </w:tc>
      </w:tr>
      <w:tr>
        <w:tblPrEx>
          <w:shd w:val="clear" w:color="auto" w:fill="cdd4e9"/>
        </w:tblPrEx>
        <w:trPr>
          <w:trHeight w:val="84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 8</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devices/system allows unauthorised access to management interfaces (or that management interfaces are exposed to non-administrative processes or users)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PSC9</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Boundary firewall rules allowing ingress and egress of traffic on an overly permissive basis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PSC10</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Deprecated protocols are in use with vulnerabilities that have exploit code available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 xml:space="preserve">PSC11 </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Plain text protocols are in use that can be trivially exploited and secure alternative protocols exist</w:t>
            </w:r>
          </w:p>
        </w:tc>
      </w:tr>
      <w:tr>
        <w:tblPrEx>
          <w:shd w:val="clear" w:color="auto" w:fill="cdd4e9"/>
        </w:tblPrEx>
        <w:trPr>
          <w:trHeight w:val="112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PSC12</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The application is susceptible to compromise or has inherent vulnerabilities introduced through virtualisation.  It is suggested that the testing is focussed on but not limited to the following types of common attack (SQL, XML, PHP, Java, XSS and XRSF)</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PSC13</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deployed critical system protection (Host Intrusion Prevention System) local firewall is ineffective and is overly permissive</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PSC14</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usernames and passwords are hard coded into scripts or files or are trivial to determine, with emphasis on Service Accounts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PSC15</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a [insert service name] user can bypass application security controls to permit unauthorised viewing of Special Customer Records</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PSC16</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That the [insert service name] permits unauthorised privilege escalation, enabling access to data or functions not permitted for that user</w:t>
            </w:r>
          </w:p>
        </w:tc>
      </w:tr>
      <w:tr>
        <w:tblPrEx>
          <w:shd w:val="clear" w:color="auto" w:fill="cdd4e9"/>
        </w:tblPrEx>
        <w:trPr>
          <w:trHeight w:val="562" w:hRule="atLeast"/>
        </w:trPr>
        <w:tc>
          <w:tcPr>
            <w:tcW w:type="dxa" w:w="12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color w:val="0000ff"/>
                <w:u w:color="0000ff"/>
                <w:rtl w:val="0"/>
                <w:lang w:val="en-US"/>
              </w:rPr>
              <w:t>PSC17</w:t>
            </w:r>
          </w:p>
        </w:tc>
        <w:tc>
          <w:tcPr>
            <w:tcW w:type="dxa" w:w="86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564"/>
            </w:r>
            <w:r>
              <w:rPr>
                <w:rFonts w:ascii="Arial" w:hAnsi="Arial"/>
                <w:color w:val="0000ff"/>
                <w:u w:color="0000ff"/>
                <w:rtl w:val="0"/>
                <w:lang w:val="en-US"/>
              </w:rPr>
              <w:t>That the [insert service name] interfaces introduce unnecessary weaknesses or routes into the application that can be exploited</w:t>
            </w:r>
          </w:p>
        </w:tc>
      </w:tr>
    </w:tbl>
    <w:p>
      <w:pPr>
        <w:pStyle w:val="Body"/>
        <w:widowControl w:val="0"/>
        <w:ind w:left="886" w:hanging="886"/>
        <w:rPr>
          <w:ins w:id="6565" w:date="2019-06-17T11:03:37Z" w:author="Naveen"/>
          <w:rFonts w:ascii="Arial" w:cs="Arial" w:hAnsi="Arial" w:eastAsia="Arial"/>
          <w:b w:val="1"/>
          <w:bCs w:val="1"/>
        </w:rPr>
      </w:pPr>
    </w:p>
    <w:p>
      <w:pPr>
        <w:pStyle w:val="Body"/>
      </w:pPr>
      <w:ins w:id="6566" w:date="2019-06-17T11:03:37Z" w:author="Naveen">
        <w:r>
          <w:rPr>
            <w:rFonts w:ascii="Arial Unicode MS" w:cs="Arial Unicode MS" w:hAnsi="Arial Unicode MS" w:eastAsia="Arial Unicode MS"/>
            <w:b w:val="0"/>
            <w:bCs w:val="0"/>
            <w:i w:val="0"/>
            <w:iCs w:val="0"/>
          </w:rPr>
          <w:br w:type="page"/>
        </w:r>
      </w:ins>
    </w:p>
    <w:p>
      <w:pPr>
        <w:pStyle w:val="Heading"/>
        <w:ind w:left="720" w:firstLine="0"/>
        <w:rPr>
          <w:ins w:id="6567" w:date="2019-06-17T11:03:37Z" w:author="Naveen"/>
          <w:rFonts w:ascii="Arial" w:cs="Arial" w:hAnsi="Arial" w:eastAsia="Arial"/>
          <w:b w:val="1"/>
          <w:bCs w:val="1"/>
          <w:color w:val="000000"/>
          <w:sz w:val="24"/>
          <w:szCs w:val="24"/>
          <w:u w:color="000000"/>
        </w:rPr>
      </w:pPr>
      <w:bookmarkStart w:name="_Toc209" w:id="6568"/>
      <w:ins w:id="6569" w:date="2019-06-17T11:03:37Z" w:author="Naveen">
        <w:r>
          <w:rPr>
            <w:rFonts w:ascii="Arial" w:hAnsi="Arial"/>
            <w:b w:val="1"/>
            <w:bCs w:val="1"/>
            <w:color w:val="000000"/>
            <w:sz w:val="24"/>
            <w:szCs w:val="24"/>
            <w:u w:color="000000"/>
            <w:rtl w:val="0"/>
            <w:lang w:val="en-US"/>
          </w:rPr>
          <w:t>4. Test specifics</w:t>
        </w:r>
      </w:ins>
      <w:bookmarkEnd w:id="6568"/>
    </w:p>
    <w:p>
      <w:pPr>
        <w:pStyle w:val="Body"/>
        <w:rPr>
          <w:ins w:id="6570" w:date="2019-06-17T11:03:37Z" w:author="Naveen"/>
        </w:rPr>
      </w:pPr>
    </w:p>
    <w:p>
      <w:pPr>
        <w:pStyle w:val="Body"/>
        <w:tabs>
          <w:tab w:val="left" w:pos="284"/>
        </w:tabs>
        <w:ind w:left="851" w:firstLine="0"/>
        <w:rPr>
          <w:ins w:id="6571" w:date="2019-06-17T11:03:37Z" w:author="Naveen"/>
          <w:rFonts w:ascii="Arial" w:cs="Arial" w:hAnsi="Arial" w:eastAsia="Arial"/>
        </w:rPr>
      </w:pPr>
      <w:ins w:id="6572" w:date="2019-06-17T11:03:37Z" w:author="Naveen">
        <w:r>
          <w:rPr>
            <w:rFonts w:ascii="Arial" w:hAnsi="Arial"/>
            <w:rtl w:val="0"/>
            <w:lang w:val="en-US"/>
          </w:rPr>
          <w:t>A start up meeting should be conducted with the test supplier to identify all requirements are met prior to testing.</w:t>
        </w:r>
      </w:ins>
    </w:p>
    <w:p>
      <w:pPr>
        <w:pStyle w:val="Body"/>
        <w:tabs>
          <w:tab w:val="left" w:pos="284"/>
        </w:tabs>
        <w:ind w:left="851" w:firstLine="0"/>
        <w:rPr>
          <w:ins w:id="6573" w:date="2019-06-17T11:03:37Z" w:author="Naveen"/>
          <w:rFonts w:ascii="Arial" w:cs="Arial" w:hAnsi="Arial" w:eastAsia="Arial"/>
        </w:rPr>
      </w:pPr>
    </w:p>
    <w:p>
      <w:pPr>
        <w:pStyle w:val="Body"/>
        <w:tabs>
          <w:tab w:val="left" w:pos="284"/>
        </w:tabs>
        <w:ind w:left="851" w:firstLine="0"/>
        <w:rPr>
          <w:ins w:id="6574" w:date="2019-06-17T11:03:37Z" w:author="Naveen"/>
          <w:rFonts w:ascii="Arial" w:cs="Arial" w:hAnsi="Arial" w:eastAsia="Arial"/>
        </w:rPr>
      </w:pPr>
      <w:ins w:id="6575" w:date="2019-06-17T11:03:37Z" w:author="Naveen">
        <w:r>
          <w:rPr>
            <w:rFonts w:ascii="Arial" w:hAnsi="Arial"/>
            <w:rtl w:val="0"/>
            <w:lang w:val="en-US"/>
          </w:rPr>
          <w:t xml:space="preserve">NHSBSA request that a Test Plan be produced by the test supplier, the primary objective of this is to define the assurance activities required to establish the current security posture of </w:t>
        </w:r>
      </w:ins>
      <w:commentRangeStart w:id="6576"/>
      <w:ins w:id="6577" w:date="2019-06-17T11:03:37Z" w:author="Naveen">
        <w:r>
          <w:rPr>
            <w:rFonts w:ascii="Arial" w:hAnsi="Arial"/>
            <w:i w:val="1"/>
            <w:iCs w:val="1"/>
            <w:color w:val="0000ff"/>
            <w:u w:color="0000ff"/>
            <w:rtl w:val="0"/>
            <w:lang w:val="en-US"/>
          </w:rPr>
          <w:t>[insert project or service name]</w:t>
        </w:r>
      </w:ins>
      <w:ins w:id="6578" w:date="2019-06-17T11:03:37Z" w:author="Naveen">
        <w:r>
          <w:rPr>
            <w:rFonts w:ascii="Arial" w:hAnsi="Arial"/>
            <w:rtl w:val="0"/>
          </w:rPr>
          <w:t>.</w:t>
        </w:r>
      </w:ins>
      <w:commentRangeEnd w:id="6576"/>
      <w:r>
        <w:commentReference w:id="6576"/>
      </w:r>
      <w:ins w:id="6579" w:date="2019-06-17T11:03:37Z" w:author="Naveen">
        <w:r>
          <w:rPr>
            <w:rFonts w:ascii="Arial" w:hAnsi="Arial"/>
            <w:i w:val="1"/>
            <w:iCs w:val="1"/>
            <w:rtl w:val="0"/>
          </w:rPr>
          <w:t xml:space="preserve">  </w:t>
        </w:r>
      </w:ins>
      <w:ins w:id="6580" w:date="2019-06-17T11:03:37Z" w:author="Naveen">
        <w:r>
          <w:rPr>
            <w:rFonts w:ascii="Arial" w:hAnsi="Arial"/>
            <w:rtl w:val="0"/>
            <w:lang w:val="en-US"/>
          </w:rPr>
          <w:t>The Test Plan will include an understanding of the target system and what is required to complete the Penetration Test.  This should also include how the test supplier intends to test against each of the PSCs identified.</w:t>
        </w:r>
      </w:ins>
    </w:p>
    <w:p>
      <w:pPr>
        <w:pStyle w:val="Body"/>
        <w:tabs>
          <w:tab w:val="left" w:pos="284"/>
        </w:tabs>
        <w:ind w:left="851" w:firstLine="0"/>
        <w:rPr>
          <w:ins w:id="6581" w:date="2019-06-17T11:03:37Z" w:author="Naveen"/>
          <w:rFonts w:ascii="Arial" w:cs="Arial" w:hAnsi="Arial" w:eastAsia="Arial"/>
        </w:rPr>
      </w:pPr>
    </w:p>
    <w:p>
      <w:pPr>
        <w:pStyle w:val="Body"/>
        <w:tabs>
          <w:tab w:val="left" w:pos="284"/>
        </w:tabs>
        <w:ind w:left="851" w:firstLine="0"/>
        <w:rPr>
          <w:ins w:id="6582" w:date="2019-06-17T11:03:37Z" w:author="Naveen"/>
          <w:rFonts w:ascii="Arial" w:cs="Arial" w:hAnsi="Arial" w:eastAsia="Arial"/>
        </w:rPr>
      </w:pPr>
      <w:ins w:id="6583" w:date="2019-06-17T11:03:37Z" w:author="Naveen">
        <w:r>
          <w:rPr>
            <w:rFonts w:ascii="Arial" w:hAnsi="Arial"/>
            <w:rtl w:val="0"/>
            <w:lang w:val="en-US"/>
          </w:rPr>
          <w:t>The test supplier must provide details of the hardware, software and any known scripts to be used prior to the commencement of the Penetration Test.  The test supplier should include what type of access and how many of each type is required so that access can be granted to the devices for the time period required.</w:t>
        </w:r>
      </w:ins>
    </w:p>
    <w:p>
      <w:pPr>
        <w:pStyle w:val="Body"/>
        <w:tabs>
          <w:tab w:val="left" w:pos="284"/>
        </w:tabs>
        <w:ind w:left="851" w:firstLine="0"/>
        <w:rPr>
          <w:ins w:id="6584" w:date="2019-06-17T11:03:37Z" w:author="Naveen"/>
          <w:rFonts w:ascii="Arial" w:cs="Arial" w:hAnsi="Arial" w:eastAsia="Arial"/>
        </w:rPr>
      </w:pPr>
    </w:p>
    <w:p>
      <w:pPr>
        <w:pStyle w:val="Body"/>
        <w:tabs>
          <w:tab w:val="left" w:pos="284"/>
        </w:tabs>
        <w:ind w:left="851" w:firstLine="0"/>
        <w:rPr>
          <w:ins w:id="6585" w:date="2019-06-17T11:03:37Z" w:author="Naveen"/>
          <w:rFonts w:ascii="Arial" w:cs="Arial" w:hAnsi="Arial" w:eastAsia="Arial"/>
        </w:rPr>
      </w:pPr>
      <w:ins w:id="6586" w:date="2019-06-17T11:03:37Z" w:author="Naveen">
        <w:r>
          <w:rPr>
            <w:rFonts w:ascii="Arial" w:hAnsi="Arial"/>
            <w:rtl w:val="0"/>
            <w:lang w:val="en-US"/>
          </w:rPr>
          <w:t>Staff working on this assignment will require the appropriate security clearance prior to deployment on the work package Security Check (SC).</w:t>
        </w:r>
      </w:ins>
    </w:p>
    <w:p>
      <w:pPr>
        <w:pStyle w:val="Body"/>
        <w:tabs>
          <w:tab w:val="left" w:pos="284"/>
        </w:tabs>
        <w:ind w:left="851" w:firstLine="0"/>
        <w:rPr>
          <w:ins w:id="6587" w:date="2019-06-17T11:03:37Z" w:author="Naveen"/>
          <w:rFonts w:ascii="Arial" w:cs="Arial" w:hAnsi="Arial" w:eastAsia="Arial"/>
        </w:rPr>
      </w:pPr>
    </w:p>
    <w:p>
      <w:pPr>
        <w:pStyle w:val="Body"/>
        <w:tabs>
          <w:tab w:val="left" w:pos="284"/>
        </w:tabs>
        <w:ind w:left="851" w:firstLine="0"/>
        <w:rPr>
          <w:ins w:id="6588" w:date="2019-06-17T11:03:37Z" w:author="Naveen"/>
          <w:rFonts w:ascii="Arial" w:cs="Arial" w:hAnsi="Arial" w:eastAsia="Arial"/>
        </w:rPr>
      </w:pPr>
      <w:ins w:id="6589" w:date="2019-06-17T11:03:37Z" w:author="Naveen">
        <w:r>
          <w:rPr>
            <w:rFonts w:ascii="Arial" w:hAnsi="Arial"/>
            <w:rtl w:val="0"/>
            <w:lang w:val="en-US"/>
          </w:rPr>
          <w:t>Prior to commencement of testing the tester shall ensure that their systems are clear of any uncontrolled malware.  The testers will be required to assert that their systems are patched and up to date.</w:t>
        </w:r>
      </w:ins>
    </w:p>
    <w:p>
      <w:pPr>
        <w:pStyle w:val="Body"/>
        <w:tabs>
          <w:tab w:val="left" w:pos="284"/>
        </w:tabs>
        <w:ind w:left="851" w:firstLine="0"/>
        <w:rPr>
          <w:ins w:id="6590" w:date="2019-06-17T11:03:37Z" w:author="Naveen"/>
          <w:rFonts w:ascii="Arial" w:cs="Arial" w:hAnsi="Arial" w:eastAsia="Arial"/>
        </w:rPr>
      </w:pPr>
    </w:p>
    <w:p>
      <w:pPr>
        <w:pStyle w:val="Body"/>
        <w:tabs>
          <w:tab w:val="left" w:pos="284"/>
        </w:tabs>
        <w:ind w:left="851" w:firstLine="0"/>
        <w:rPr>
          <w:ins w:id="6591" w:date="2019-06-17T11:03:37Z" w:author="Naveen"/>
          <w:rFonts w:ascii="Arial" w:cs="Arial" w:hAnsi="Arial" w:eastAsia="Arial"/>
        </w:rPr>
      </w:pPr>
      <w:ins w:id="6592" w:date="2019-06-17T11:03:37Z" w:author="Naveen">
        <w:r>
          <w:rPr>
            <w:rFonts w:ascii="Arial" w:hAnsi="Arial"/>
            <w:rtl w:val="0"/>
            <w:lang w:val="en-US"/>
          </w:rPr>
          <w:t>A review meeting may be required with the test supplier and NHSBSA at the end of the testing to assure that the issues that have been raised are correct.</w:t>
        </w:r>
      </w:ins>
    </w:p>
    <w:p>
      <w:pPr>
        <w:pStyle w:val="Body"/>
        <w:tabs>
          <w:tab w:val="left" w:pos="284"/>
        </w:tabs>
        <w:rPr>
          <w:ins w:id="6593" w:date="2019-06-17T11:03:37Z" w:author="Naveen"/>
          <w:rFonts w:ascii="Arial" w:cs="Arial" w:hAnsi="Arial" w:eastAsia="Arial"/>
          <w:b w:val="1"/>
          <w:bCs w:val="1"/>
        </w:rPr>
      </w:pPr>
    </w:p>
    <w:p>
      <w:pPr>
        <w:pStyle w:val="Heading 2"/>
        <w:ind w:left="851" w:firstLine="0"/>
        <w:rPr>
          <w:ins w:id="6594" w:date="2019-06-17T11:03:37Z" w:author="Naveen"/>
          <w:rFonts w:ascii="Arial" w:cs="Arial" w:hAnsi="Arial" w:eastAsia="Arial"/>
          <w:b w:val="1"/>
          <w:bCs w:val="1"/>
          <w:color w:val="000000"/>
          <w:sz w:val="24"/>
          <w:szCs w:val="24"/>
          <w:u w:color="000000"/>
        </w:rPr>
      </w:pPr>
      <w:bookmarkStart w:name="_Toc210" w:id="6595"/>
      <w:ins w:id="6596" w:date="2019-06-17T11:03:37Z" w:author="Naveen">
        <w:r>
          <w:rPr>
            <w:rFonts w:ascii="Arial" w:hAnsi="Arial"/>
            <w:b w:val="1"/>
            <w:bCs w:val="1"/>
            <w:color w:val="000000"/>
            <w:sz w:val="24"/>
            <w:szCs w:val="24"/>
            <w:u w:color="000000"/>
            <w:rtl w:val="0"/>
            <w:lang w:val="en-US"/>
          </w:rPr>
          <w:t>4.1  Daily reporting</w:t>
        </w:r>
      </w:ins>
      <w:bookmarkEnd w:id="6595"/>
    </w:p>
    <w:p>
      <w:pPr>
        <w:pStyle w:val="Body"/>
        <w:rPr>
          <w:ins w:id="6597" w:date="2019-06-17T11:03:37Z" w:author="Naveen"/>
        </w:rPr>
      </w:pPr>
    </w:p>
    <w:p>
      <w:pPr>
        <w:pStyle w:val="Body"/>
        <w:tabs>
          <w:tab w:val="left" w:pos="284"/>
        </w:tabs>
        <w:ind w:left="851" w:firstLine="0"/>
        <w:rPr>
          <w:ins w:id="6598" w:date="2019-06-17T11:03:37Z" w:author="Naveen"/>
          <w:rFonts w:ascii="Arial" w:cs="Arial" w:hAnsi="Arial" w:eastAsia="Arial"/>
        </w:rPr>
      </w:pPr>
      <w:ins w:id="6599" w:date="2019-06-17T11:03:37Z" w:author="Naveen">
        <w:r>
          <w:rPr>
            <w:rFonts w:ascii="Arial" w:hAnsi="Arial"/>
            <w:rtl w:val="0"/>
            <w:lang w:val="en-US"/>
          </w:rPr>
          <w:t>The test supplier shall inform the Technical Advisor at the soonest possible time should a critical vulnerability be discovered.</w:t>
        </w:r>
      </w:ins>
    </w:p>
    <w:p>
      <w:pPr>
        <w:pStyle w:val="Body"/>
        <w:tabs>
          <w:tab w:val="left" w:pos="284"/>
        </w:tabs>
        <w:ind w:left="851" w:firstLine="0"/>
        <w:rPr>
          <w:ins w:id="6600" w:date="2019-06-17T11:03:37Z" w:author="Naveen"/>
          <w:rFonts w:ascii="Arial" w:cs="Arial" w:hAnsi="Arial" w:eastAsia="Arial"/>
        </w:rPr>
      </w:pPr>
    </w:p>
    <w:p>
      <w:pPr>
        <w:pStyle w:val="Body"/>
        <w:tabs>
          <w:tab w:val="left" w:pos="284"/>
        </w:tabs>
        <w:ind w:left="851" w:firstLine="0"/>
        <w:rPr>
          <w:ins w:id="6601" w:date="2019-06-17T11:03:37Z" w:author="Naveen"/>
          <w:rFonts w:ascii="Arial" w:cs="Arial" w:hAnsi="Arial" w:eastAsia="Arial"/>
        </w:rPr>
      </w:pPr>
      <w:ins w:id="6602" w:date="2019-06-17T11:03:37Z" w:author="Naveen">
        <w:r>
          <w:rPr>
            <w:rFonts w:ascii="Arial" w:hAnsi="Arial"/>
            <w:rtl w:val="0"/>
            <w:lang w:val="en-US"/>
          </w:rPr>
          <w:t>The test supplier shall take part in a daily wash-up meeting where the day</w:t>
        </w:r>
      </w:ins>
      <w:ins w:id="6603" w:date="2019-06-17T11:03:37Z" w:author="Naveen">
        <w:r>
          <w:rPr>
            <w:rFonts w:ascii="Arial" w:hAnsi="Arial" w:hint="default"/>
            <w:rtl w:val="0"/>
            <w:lang w:val="en-US"/>
          </w:rPr>
          <w:t>’</w:t>
        </w:r>
      </w:ins>
      <w:ins w:id="6604" w:date="2019-06-17T11:03:37Z" w:author="Naveen">
        <w:r>
          <w:rPr>
            <w:rFonts w:ascii="Arial" w:hAnsi="Arial"/>
            <w:rtl w:val="0"/>
            <w:lang w:val="en-US"/>
          </w:rPr>
          <w:t>s findings will be disclosed to NHSBSA.  The planned testing for the remainder of the test will also be discussed in these wash-up meetings.</w:t>
        </w:r>
      </w:ins>
    </w:p>
    <w:p>
      <w:pPr>
        <w:pStyle w:val="Body"/>
        <w:tabs>
          <w:tab w:val="left" w:pos="284"/>
        </w:tabs>
        <w:rPr>
          <w:ins w:id="6605" w:date="2019-06-17T11:03:37Z" w:author="Naveen"/>
          <w:rFonts w:ascii="Arial" w:cs="Arial" w:hAnsi="Arial" w:eastAsia="Arial"/>
          <w:b w:val="1"/>
          <w:bCs w:val="1"/>
        </w:rPr>
      </w:pPr>
    </w:p>
    <w:p>
      <w:pPr>
        <w:pStyle w:val="Heading 2"/>
        <w:ind w:left="720" w:firstLine="0"/>
        <w:rPr>
          <w:ins w:id="6606" w:date="2019-06-17T11:03:37Z" w:author="Naveen"/>
          <w:rFonts w:ascii="Arial" w:cs="Arial" w:hAnsi="Arial" w:eastAsia="Arial"/>
          <w:b w:val="1"/>
          <w:bCs w:val="1"/>
          <w:color w:val="000000"/>
          <w:sz w:val="24"/>
          <w:szCs w:val="24"/>
          <w:u w:color="000000"/>
        </w:rPr>
      </w:pPr>
      <w:bookmarkStart w:name="_Toc211" w:id="6607"/>
      <w:ins w:id="6608" w:date="2019-06-17T11:03:37Z" w:author="Naveen">
        <w:r>
          <w:rPr>
            <w:rFonts w:ascii="Arial" w:hAnsi="Arial"/>
            <w:b w:val="1"/>
            <w:bCs w:val="1"/>
            <w:color w:val="000000"/>
            <w:sz w:val="24"/>
            <w:szCs w:val="24"/>
            <w:u w:color="000000"/>
            <w:rtl w:val="0"/>
          </w:rPr>
          <w:t>4.2  Final report</w:t>
        </w:r>
      </w:ins>
      <w:bookmarkEnd w:id="6607"/>
    </w:p>
    <w:p>
      <w:pPr>
        <w:pStyle w:val="Body"/>
        <w:rPr>
          <w:ins w:id="6609" w:date="2019-06-17T11:03:37Z" w:author="Naveen"/>
        </w:rPr>
      </w:pPr>
    </w:p>
    <w:p>
      <w:pPr>
        <w:pStyle w:val="Body"/>
        <w:tabs>
          <w:tab w:val="left" w:pos="284"/>
        </w:tabs>
        <w:ind w:left="851" w:firstLine="0"/>
        <w:rPr>
          <w:ins w:id="6610" w:date="2019-06-17T11:03:37Z" w:author="Naveen"/>
          <w:rFonts w:ascii="Arial" w:cs="Arial" w:hAnsi="Arial" w:eastAsia="Arial"/>
        </w:rPr>
      </w:pPr>
      <w:ins w:id="6611" w:date="2019-06-17T11:03:37Z" w:author="Naveen">
        <w:r>
          <w:rPr>
            <w:rFonts w:ascii="Arial" w:hAnsi="Arial"/>
            <w:rtl w:val="0"/>
            <w:lang w:val="en-US"/>
          </w:rPr>
          <w:t>The test supplier shall include only those details in the technical report which are necessary to understand the work undertaken, the background issues and any suggested remedial work.  Remedial advice and contact information must be provided for the identified weaknesses.  The minimum amount of raw data is desirable.</w:t>
        </w:r>
      </w:ins>
    </w:p>
    <w:p>
      <w:pPr>
        <w:pStyle w:val="Body"/>
        <w:tabs>
          <w:tab w:val="left" w:pos="284"/>
        </w:tabs>
        <w:ind w:left="851" w:firstLine="0"/>
        <w:rPr>
          <w:ins w:id="6612" w:date="2019-06-17T11:03:37Z" w:author="Naveen"/>
          <w:rFonts w:ascii="Arial" w:cs="Arial" w:hAnsi="Arial" w:eastAsia="Arial"/>
        </w:rPr>
      </w:pPr>
    </w:p>
    <w:p>
      <w:pPr>
        <w:pStyle w:val="Body"/>
        <w:tabs>
          <w:tab w:val="left" w:pos="284"/>
        </w:tabs>
        <w:ind w:left="851" w:firstLine="0"/>
        <w:rPr>
          <w:ins w:id="6613" w:date="2019-06-17T11:03:37Z" w:author="Naveen"/>
          <w:rFonts w:ascii="Arial" w:cs="Arial" w:hAnsi="Arial" w:eastAsia="Arial"/>
        </w:rPr>
      </w:pPr>
      <w:ins w:id="6614" w:date="2019-06-17T11:03:37Z" w:author="Naveen">
        <w:r>
          <w:rPr>
            <w:rFonts w:ascii="Arial" w:hAnsi="Arial"/>
            <w:rtl w:val="0"/>
            <w:lang w:val="en-US"/>
          </w:rPr>
          <w:t>Results must be provided in context where possible, i.e. the relevance of a given vulnerability in the context of the system under test.</w:t>
        </w:r>
      </w:ins>
    </w:p>
    <w:p>
      <w:pPr>
        <w:pStyle w:val="Body"/>
        <w:tabs>
          <w:tab w:val="left" w:pos="284"/>
        </w:tabs>
        <w:ind w:left="851" w:firstLine="0"/>
        <w:rPr>
          <w:ins w:id="6615" w:date="2019-06-17T11:03:37Z" w:author="Naveen"/>
          <w:rFonts w:ascii="Arial" w:cs="Arial" w:hAnsi="Arial" w:eastAsia="Arial"/>
        </w:rPr>
      </w:pPr>
    </w:p>
    <w:p>
      <w:pPr>
        <w:pStyle w:val="Body"/>
        <w:tabs>
          <w:tab w:val="left" w:pos="284"/>
        </w:tabs>
        <w:ind w:left="851" w:firstLine="0"/>
        <w:rPr>
          <w:ins w:id="6616" w:date="2019-06-17T11:03:37Z" w:author="Naveen"/>
          <w:rFonts w:ascii="Arial" w:cs="Arial" w:hAnsi="Arial" w:eastAsia="Arial"/>
        </w:rPr>
      </w:pPr>
      <w:ins w:id="6617" w:date="2019-06-17T11:03:37Z" w:author="Naveen">
        <w:r>
          <w:rPr>
            <w:rFonts w:ascii="Arial" w:hAnsi="Arial"/>
            <w:rtl w:val="0"/>
            <w:lang w:val="en-US"/>
          </w:rPr>
          <w:t>The report should indicate how each of the PSCs was tested and if vulnerabilities were identified, the report should reference the PSC number alongside any findings.</w:t>
        </w:r>
      </w:ins>
    </w:p>
    <w:p>
      <w:pPr>
        <w:pStyle w:val="Body"/>
        <w:rPr>
          <w:ins w:id="6618" w:date="2019-06-17T11:03:37Z" w:author="Naveen"/>
          <w:rFonts w:ascii="Arial" w:cs="Arial" w:hAnsi="Arial" w:eastAsia="Arial"/>
          <w:b w:val="1"/>
          <w:bCs w:val="1"/>
        </w:rPr>
      </w:pPr>
    </w:p>
    <w:p>
      <w:pPr>
        <w:pStyle w:val="Body"/>
        <w:rPr>
          <w:ins w:id="6619" w:date="2019-06-17T11:03:37Z" w:author="Naveen"/>
          <w:rFonts w:ascii="Arial" w:cs="Arial" w:hAnsi="Arial" w:eastAsia="Arial"/>
          <w:b w:val="1"/>
          <w:bCs w:val="1"/>
        </w:rPr>
      </w:pPr>
    </w:p>
    <w:p>
      <w:pPr>
        <w:pStyle w:val="Body"/>
        <w:ind w:left="851" w:firstLine="0"/>
        <w:rPr>
          <w:ins w:id="6620" w:date="2019-06-17T11:03:37Z" w:author="Naveen"/>
          <w:rFonts w:ascii="Arial" w:cs="Arial" w:hAnsi="Arial" w:eastAsia="Arial"/>
        </w:rPr>
      </w:pPr>
      <w:ins w:id="6621" w:date="2019-06-17T11:03:37Z" w:author="Naveen">
        <w:r>
          <w:rPr>
            <w:rFonts w:ascii="Arial" w:hAnsi="Arial"/>
            <w:rtl w:val="0"/>
            <w:lang w:val="en-US"/>
          </w:rPr>
          <w:t>For each specific test scenario the test supplier shall:</w:t>
        </w:r>
      </w:ins>
    </w:p>
    <w:p>
      <w:pPr>
        <w:pStyle w:val="Body"/>
        <w:ind w:left="851" w:firstLine="0"/>
        <w:rPr>
          <w:ins w:id="6622" w:date="2019-06-17T11:03:37Z" w:author="Naveen"/>
          <w:rFonts w:ascii="Arial" w:cs="Arial" w:hAnsi="Arial" w:eastAsia="Arial"/>
        </w:rPr>
      </w:pPr>
    </w:p>
    <w:p>
      <w:pPr>
        <w:pStyle w:val="List Paragraph"/>
        <w:numPr>
          <w:ilvl w:val="0"/>
          <w:numId w:val="22"/>
        </w:numPr>
        <w:bidi w:val="0"/>
        <w:ind w:right="0"/>
        <w:jc w:val="left"/>
        <w:rPr>
          <w:rFonts w:ascii="Arial" w:hAnsi="Arial"/>
          <w:sz w:val="24"/>
          <w:szCs w:val="24"/>
          <w:rtl w:val="0"/>
          <w:lang w:val="en-US"/>
        </w:rPr>
      </w:pPr>
      <w:ins w:id="6623" w:date="2019-06-17T11:03:37Z" w:author="Naveen">
        <w:r>
          <w:rPr>
            <w:rFonts w:ascii="Arial" w:hAnsi="Arial"/>
            <w:sz w:val="24"/>
            <w:szCs w:val="24"/>
            <w:rtl w:val="0"/>
            <w:lang w:val="en-US"/>
          </w:rPr>
          <w:t>Provide a log report written in Plain English, using a conversational narrative style describing each threat simulation, the outcome and the recommendation.  The report shall be:</w:t>
        </w:r>
      </w:ins>
    </w:p>
    <w:p>
      <w:pPr>
        <w:pStyle w:val="List Paragraph"/>
        <w:numPr>
          <w:ilvl w:val="1"/>
          <w:numId w:val="22"/>
        </w:numPr>
        <w:bidi w:val="0"/>
        <w:ind w:right="0"/>
        <w:jc w:val="left"/>
        <w:rPr>
          <w:rFonts w:ascii="Arial" w:hAnsi="Arial"/>
          <w:sz w:val="24"/>
          <w:szCs w:val="24"/>
          <w:rtl w:val="0"/>
          <w:lang w:val="en-US"/>
        </w:rPr>
      </w:pPr>
      <w:ins w:id="6624" w:date="2019-06-17T11:03:37Z" w:author="Naveen">
        <w:r>
          <w:rPr>
            <w:rFonts w:ascii="Arial" w:hAnsi="Arial"/>
            <w:sz w:val="24"/>
            <w:szCs w:val="24"/>
            <w:rtl w:val="0"/>
            <w:lang w:val="en-US"/>
          </w:rPr>
          <w:t>An executive summary</w:t>
        </w:r>
      </w:ins>
    </w:p>
    <w:p>
      <w:pPr>
        <w:pStyle w:val="List Paragraph"/>
        <w:numPr>
          <w:ilvl w:val="1"/>
          <w:numId w:val="22"/>
        </w:numPr>
        <w:bidi w:val="0"/>
        <w:ind w:right="0"/>
        <w:jc w:val="left"/>
        <w:rPr>
          <w:rFonts w:ascii="Arial" w:hAnsi="Arial"/>
          <w:sz w:val="24"/>
          <w:szCs w:val="24"/>
          <w:rtl w:val="0"/>
          <w:lang w:val="en-US"/>
        </w:rPr>
      </w:pPr>
      <w:ins w:id="6625" w:date="2019-06-17T11:03:37Z" w:author="Naveen">
        <w:r>
          <w:rPr>
            <w:rFonts w:ascii="Arial" w:hAnsi="Arial"/>
            <w:sz w:val="24"/>
            <w:szCs w:val="24"/>
            <w:rtl w:val="0"/>
            <w:lang w:val="en-US"/>
          </w:rPr>
          <w:t xml:space="preserve">A </w:t>
        </w:r>
      </w:ins>
      <w:ins w:id="6626" w:date="2019-06-17T11:03:37Z" w:author="Naveen">
        <w:r>
          <w:rPr>
            <w:rFonts w:ascii="Arial" w:hAnsi="Arial" w:hint="default"/>
            <w:sz w:val="24"/>
            <w:szCs w:val="24"/>
            <w:rtl w:val="0"/>
            <w:lang w:val="en-US"/>
          </w:rPr>
          <w:t>‘</w:t>
        </w:r>
      </w:ins>
      <w:ins w:id="6627" w:date="2019-06-17T11:03:37Z" w:author="Naveen">
        <w:r>
          <w:rPr>
            <w:rFonts w:ascii="Arial" w:hAnsi="Arial"/>
            <w:sz w:val="24"/>
            <w:szCs w:val="24"/>
            <w:rtl w:val="0"/>
            <w:lang w:val="en-US"/>
          </w:rPr>
          <w:t>Top Ten</w:t>
        </w:r>
      </w:ins>
      <w:ins w:id="6628" w:date="2019-06-17T11:03:37Z" w:author="Naveen">
        <w:r>
          <w:rPr>
            <w:rFonts w:ascii="Arial" w:hAnsi="Arial" w:hint="default"/>
            <w:sz w:val="24"/>
            <w:szCs w:val="24"/>
            <w:rtl w:val="0"/>
            <w:lang w:val="en-US"/>
          </w:rPr>
          <w:t xml:space="preserve">’ </w:t>
        </w:r>
      </w:ins>
      <w:ins w:id="6629" w:date="2019-06-17T11:03:37Z" w:author="Naveen">
        <w:r>
          <w:rPr>
            <w:rFonts w:ascii="Arial" w:hAnsi="Arial"/>
            <w:sz w:val="24"/>
            <w:szCs w:val="24"/>
            <w:rtl w:val="0"/>
            <w:lang w:val="en-US"/>
          </w:rPr>
          <w:t>list of any security weaknesses encountered</w:t>
        </w:r>
      </w:ins>
    </w:p>
    <w:p>
      <w:pPr>
        <w:pStyle w:val="List Paragraph"/>
        <w:numPr>
          <w:ilvl w:val="1"/>
          <w:numId w:val="22"/>
        </w:numPr>
        <w:bidi w:val="0"/>
        <w:ind w:right="0"/>
        <w:jc w:val="left"/>
        <w:rPr>
          <w:rFonts w:ascii="Arial" w:hAnsi="Arial"/>
          <w:sz w:val="24"/>
          <w:szCs w:val="24"/>
          <w:rtl w:val="0"/>
          <w:lang w:val="en-US"/>
        </w:rPr>
      </w:pPr>
      <w:ins w:id="6630" w:date="2019-06-17T11:03:37Z" w:author="Naveen">
        <w:r>
          <w:rPr>
            <w:rFonts w:ascii="Arial" w:hAnsi="Arial"/>
            <w:sz w:val="24"/>
            <w:szCs w:val="24"/>
            <w:rtl w:val="0"/>
            <w:lang w:val="en-US"/>
          </w:rPr>
          <w:t>A description of the actions that were performed, including a time stamp of when these were performed and which device they were targeted at</w:t>
        </w:r>
      </w:ins>
    </w:p>
    <w:p>
      <w:pPr>
        <w:pStyle w:val="List Paragraph"/>
        <w:numPr>
          <w:ilvl w:val="1"/>
          <w:numId w:val="22"/>
        </w:numPr>
        <w:bidi w:val="0"/>
        <w:ind w:right="0"/>
        <w:jc w:val="left"/>
        <w:rPr>
          <w:rFonts w:ascii="Arial" w:hAnsi="Arial"/>
          <w:sz w:val="24"/>
          <w:szCs w:val="24"/>
          <w:rtl w:val="0"/>
          <w:lang w:val="en-US"/>
        </w:rPr>
      </w:pPr>
      <w:ins w:id="6631" w:date="2019-06-17T11:03:37Z" w:author="Naveen">
        <w:r>
          <w:rPr>
            <w:rFonts w:ascii="Arial" w:hAnsi="Arial"/>
            <w:sz w:val="24"/>
            <w:szCs w:val="24"/>
            <w:rtl w:val="0"/>
            <w:lang w:val="en-US"/>
          </w:rPr>
          <w:t>For each vulnerability identified the report will advise, a description of the vulnerability, the source systems, the CVSS score, vulnerability score and suggested remediation</w:t>
        </w:r>
      </w:ins>
    </w:p>
    <w:p>
      <w:pPr>
        <w:pStyle w:val="List Paragraph"/>
        <w:numPr>
          <w:ilvl w:val="1"/>
          <w:numId w:val="22"/>
        </w:numPr>
        <w:bidi w:val="0"/>
        <w:ind w:right="0"/>
        <w:jc w:val="left"/>
        <w:rPr>
          <w:rFonts w:ascii="Arial" w:hAnsi="Arial"/>
          <w:sz w:val="24"/>
          <w:szCs w:val="24"/>
          <w:rtl w:val="0"/>
          <w:lang w:val="en-US"/>
        </w:rPr>
      </w:pPr>
      <w:ins w:id="6632" w:date="2019-06-17T11:03:37Z" w:author="Naveen">
        <w:r>
          <w:rPr>
            <w:rFonts w:ascii="Arial" w:hAnsi="Arial"/>
            <w:sz w:val="24"/>
            <w:szCs w:val="24"/>
            <w:rtl w:val="0"/>
            <w:lang w:val="en-US"/>
          </w:rPr>
          <w:t>Formal Service Provider company assessment (score) which will be used to aid NHSBSAs understanding of the vulnerability</w:t>
        </w:r>
      </w:ins>
    </w:p>
    <w:p>
      <w:pPr>
        <w:pStyle w:val="List Paragraph"/>
        <w:numPr>
          <w:ilvl w:val="1"/>
          <w:numId w:val="22"/>
        </w:numPr>
        <w:bidi w:val="0"/>
        <w:ind w:right="0"/>
        <w:jc w:val="left"/>
        <w:rPr>
          <w:rFonts w:ascii="Arial" w:hAnsi="Arial"/>
          <w:sz w:val="24"/>
          <w:szCs w:val="24"/>
          <w:rtl w:val="0"/>
          <w:lang w:val="en-US"/>
        </w:rPr>
      </w:pPr>
      <w:ins w:id="6633" w:date="2019-06-17T11:03:37Z" w:author="Naveen">
        <w:r>
          <w:rPr>
            <w:rFonts w:ascii="Arial" w:hAnsi="Arial"/>
            <w:sz w:val="24"/>
            <w:szCs w:val="24"/>
            <w:rtl w:val="0"/>
            <w:lang w:val="en-US"/>
          </w:rPr>
          <w:t>A prioritised list of findings in tabular form</w:t>
        </w:r>
      </w:ins>
    </w:p>
    <w:p>
      <w:pPr>
        <w:pStyle w:val="List Paragraph"/>
        <w:numPr>
          <w:ilvl w:val="0"/>
          <w:numId w:val="22"/>
        </w:numPr>
        <w:bidi w:val="0"/>
        <w:ind w:right="0"/>
        <w:jc w:val="left"/>
        <w:rPr>
          <w:rFonts w:ascii="Arial" w:hAnsi="Arial"/>
          <w:sz w:val="24"/>
          <w:szCs w:val="24"/>
          <w:rtl w:val="0"/>
          <w:lang w:val="en-US"/>
        </w:rPr>
      </w:pPr>
      <w:ins w:id="6634" w:date="2019-06-17T11:03:37Z" w:author="Naveen">
        <w:r>
          <w:rPr>
            <w:rFonts w:ascii="Arial" w:hAnsi="Arial"/>
            <w:sz w:val="24"/>
            <w:szCs w:val="24"/>
            <w:rtl w:val="0"/>
            <w:lang w:val="en-US"/>
          </w:rPr>
          <w:t>Provide the completed report of all works carried out, no later than five working days after the last day of performing the testing.  The report will be securely delivered to the NHSBSA.</w:t>
        </w:r>
      </w:ins>
    </w:p>
    <w:p>
      <w:pPr>
        <w:pStyle w:val="List Paragraph"/>
        <w:rPr>
          <w:ins w:id="6635" w:date="2019-06-17T11:03:37Z" w:author="Naveen"/>
          <w:rFonts w:ascii="Arial" w:cs="Arial" w:hAnsi="Arial" w:eastAsia="Arial"/>
          <w:sz w:val="24"/>
          <w:szCs w:val="24"/>
        </w:rPr>
      </w:pPr>
    </w:p>
    <w:p>
      <w:pPr>
        <w:pStyle w:val="Heading 2"/>
        <w:ind w:left="720" w:firstLine="0"/>
        <w:rPr>
          <w:ins w:id="6636" w:date="2019-06-17T11:03:37Z" w:author="Naveen"/>
          <w:rFonts w:ascii="Arial" w:cs="Arial" w:hAnsi="Arial" w:eastAsia="Arial"/>
          <w:b w:val="1"/>
          <w:bCs w:val="1"/>
          <w:color w:val="000000"/>
          <w:sz w:val="24"/>
          <w:szCs w:val="24"/>
          <w:u w:color="000000"/>
        </w:rPr>
      </w:pPr>
      <w:bookmarkStart w:name="_Toc212" w:id="6637"/>
      <w:ins w:id="6638" w:date="2019-06-17T11:03:37Z" w:author="Naveen">
        <w:r>
          <w:rPr>
            <w:rFonts w:ascii="Arial" w:hAnsi="Arial"/>
            <w:b w:val="1"/>
            <w:bCs w:val="1"/>
            <w:color w:val="000000"/>
            <w:sz w:val="24"/>
            <w:szCs w:val="24"/>
            <w:u w:color="000000"/>
            <w:rtl w:val="0"/>
            <w:lang w:val="en-US"/>
          </w:rPr>
          <w:t xml:space="preserve"> 4.3  Assumptions</w:t>
        </w:r>
      </w:ins>
      <w:bookmarkEnd w:id="6637"/>
    </w:p>
    <w:p>
      <w:pPr>
        <w:pStyle w:val="Body"/>
        <w:rPr>
          <w:ins w:id="6639" w:date="2019-06-17T11:03:37Z" w:author="Naveen"/>
        </w:rPr>
      </w:pPr>
    </w:p>
    <w:p>
      <w:pPr>
        <w:pStyle w:val="Body"/>
        <w:tabs>
          <w:tab w:val="left" w:pos="1560"/>
        </w:tabs>
        <w:ind w:left="851" w:firstLine="0"/>
        <w:rPr>
          <w:ins w:id="6640" w:date="2019-06-17T11:03:37Z" w:author="Naveen"/>
          <w:rFonts w:ascii="Arial" w:cs="Arial" w:hAnsi="Arial" w:eastAsia="Arial"/>
        </w:rPr>
      </w:pPr>
      <w:ins w:id="6641" w:date="2019-06-17T11:03:37Z" w:author="Naveen">
        <w:r>
          <w:rPr>
            <w:rFonts w:ascii="Arial" w:hAnsi="Arial"/>
            <w:rtl w:val="0"/>
            <w:lang w:val="en-US"/>
          </w:rPr>
          <w:t>This security document is provided with the following assumptions/caveats:</w:t>
        </w:r>
      </w:ins>
    </w:p>
    <w:p>
      <w:pPr>
        <w:pStyle w:val="List Paragraph"/>
        <w:numPr>
          <w:ilvl w:val="0"/>
          <w:numId w:val="24"/>
        </w:numPr>
        <w:bidi w:val="0"/>
        <w:ind w:right="0"/>
        <w:jc w:val="left"/>
        <w:rPr>
          <w:rFonts w:ascii="Arial" w:hAnsi="Arial"/>
          <w:sz w:val="24"/>
          <w:szCs w:val="24"/>
          <w:rtl w:val="0"/>
          <w:lang w:val="en-US"/>
        </w:rPr>
      </w:pPr>
      <w:ins w:id="6642" w:date="2019-06-17T11:03:37Z" w:author="Naveen">
        <w:r>
          <w:rPr>
            <w:rFonts w:ascii="Arial" w:hAnsi="Arial"/>
            <w:sz w:val="24"/>
            <w:szCs w:val="24"/>
            <w:rtl w:val="0"/>
            <w:lang w:val="en-US"/>
          </w:rPr>
          <w:t>The test provider will be required to participate in post testing reviews via telekit with other NHSBSA Service Providers in order to contextualise any findings</w:t>
        </w:r>
      </w:ins>
    </w:p>
    <w:p>
      <w:pPr>
        <w:pStyle w:val="List Paragraph"/>
        <w:numPr>
          <w:ilvl w:val="0"/>
          <w:numId w:val="24"/>
        </w:numPr>
        <w:bidi w:val="0"/>
        <w:ind w:right="0"/>
        <w:jc w:val="left"/>
        <w:rPr>
          <w:rFonts w:ascii="Arial" w:hAnsi="Arial"/>
          <w:sz w:val="24"/>
          <w:szCs w:val="24"/>
          <w:rtl w:val="0"/>
          <w:lang w:val="en-US"/>
        </w:rPr>
      </w:pPr>
      <w:ins w:id="6643" w:date="2019-06-17T11:03:37Z" w:author="Naveen">
        <w:r>
          <w:rPr>
            <w:rFonts w:ascii="Arial" w:hAnsi="Arial"/>
            <w:sz w:val="24"/>
            <w:szCs w:val="24"/>
            <w:rtl w:val="0"/>
            <w:lang w:val="en-US"/>
          </w:rPr>
          <w:t>The Penetration Test</w:t>
        </w:r>
      </w:ins>
      <w:ins w:id="6644" w:date="2019-06-17T11:03:37Z" w:author="Naveen">
        <w:r>
          <w:rPr>
            <w:rFonts w:ascii="Arial" w:hAnsi="Arial"/>
            <w:b w:val="1"/>
            <w:bCs w:val="1"/>
            <w:sz w:val="24"/>
            <w:szCs w:val="24"/>
            <w:rtl w:val="0"/>
            <w:lang w:val="en-US"/>
          </w:rPr>
          <w:t xml:space="preserve"> </w:t>
        </w:r>
      </w:ins>
      <w:ins w:id="6645" w:date="2019-06-17T11:03:37Z" w:author="Naveen">
        <w:r>
          <w:rPr>
            <w:rFonts w:ascii="Arial" w:hAnsi="Arial"/>
            <w:sz w:val="24"/>
            <w:szCs w:val="24"/>
            <w:rtl w:val="0"/>
            <w:lang w:val="en-US"/>
          </w:rPr>
          <w:t>should test the robustness of security awareness both in the Service Provider and NHSBSA communities</w:t>
        </w:r>
      </w:ins>
    </w:p>
    <w:p>
      <w:pPr>
        <w:pStyle w:val="List Paragraph"/>
        <w:numPr>
          <w:ilvl w:val="0"/>
          <w:numId w:val="24"/>
        </w:numPr>
        <w:bidi w:val="0"/>
        <w:ind w:right="0"/>
        <w:jc w:val="left"/>
        <w:rPr>
          <w:rFonts w:ascii="Arial" w:hAnsi="Arial"/>
          <w:sz w:val="24"/>
          <w:szCs w:val="24"/>
          <w:rtl w:val="0"/>
          <w:lang w:val="en-US"/>
        </w:rPr>
      </w:pPr>
      <w:ins w:id="6646" w:date="2019-06-17T11:03:37Z" w:author="Naveen">
        <w:r>
          <w:rPr>
            <w:rFonts w:ascii="Arial" w:hAnsi="Arial"/>
            <w:sz w:val="24"/>
            <w:szCs w:val="24"/>
            <w:rtl w:val="0"/>
            <w:lang w:val="en-US"/>
          </w:rPr>
          <w:t>The Penetration Test</w:t>
        </w:r>
      </w:ins>
      <w:ins w:id="6647" w:date="2019-06-17T11:03:37Z" w:author="Naveen">
        <w:r>
          <w:rPr>
            <w:rFonts w:ascii="Arial" w:hAnsi="Arial"/>
            <w:b w:val="1"/>
            <w:bCs w:val="1"/>
            <w:sz w:val="24"/>
            <w:szCs w:val="24"/>
            <w:rtl w:val="0"/>
            <w:lang w:val="en-US"/>
          </w:rPr>
          <w:t xml:space="preserve"> </w:t>
        </w:r>
      </w:ins>
      <w:ins w:id="6648" w:date="2019-06-17T11:03:37Z" w:author="Naveen">
        <w:r>
          <w:rPr>
            <w:rFonts w:ascii="Arial" w:hAnsi="Arial"/>
            <w:sz w:val="24"/>
            <w:szCs w:val="24"/>
            <w:rtl w:val="0"/>
            <w:lang w:val="en-US"/>
          </w:rPr>
          <w:t xml:space="preserve">will be undertaken in both the Production and Development environments and is required to be a NCSC </w:t>
        </w:r>
      </w:ins>
      <w:ins w:id="6649" w:date="2019-06-17T11:03:37Z" w:author="Naveen">
        <w:r>
          <w:rPr>
            <w:rFonts w:ascii="Arial" w:hAnsi="Arial" w:hint="default"/>
            <w:sz w:val="24"/>
            <w:szCs w:val="24"/>
            <w:rtl w:val="0"/>
            <w:lang w:val="en-US"/>
          </w:rPr>
          <w:t>‘</w:t>
        </w:r>
      </w:ins>
      <w:ins w:id="6650" w:date="2019-06-17T11:03:37Z" w:author="Naveen">
        <w:r>
          <w:rPr>
            <w:rFonts w:ascii="Arial" w:hAnsi="Arial"/>
            <w:sz w:val="24"/>
            <w:szCs w:val="24"/>
            <w:rtl w:val="0"/>
            <w:lang w:val="en-US"/>
          </w:rPr>
          <w:t>Green light</w:t>
        </w:r>
      </w:ins>
      <w:ins w:id="6651" w:date="2019-06-17T11:03:37Z" w:author="Naveen">
        <w:r>
          <w:rPr>
            <w:rFonts w:ascii="Arial" w:hAnsi="Arial" w:hint="default"/>
            <w:sz w:val="24"/>
            <w:szCs w:val="24"/>
            <w:rtl w:val="0"/>
            <w:lang w:val="en-US"/>
          </w:rPr>
          <w:t xml:space="preserve">’ </w:t>
        </w:r>
      </w:ins>
      <w:ins w:id="6652" w:date="2019-06-17T11:03:37Z" w:author="Naveen">
        <w:r>
          <w:rPr>
            <w:rFonts w:ascii="Arial" w:hAnsi="Arial"/>
            <w:sz w:val="24"/>
            <w:szCs w:val="24"/>
            <w:rtl w:val="0"/>
            <w:lang w:val="en-US"/>
          </w:rPr>
          <w:t>CHECK level test and should include all standard CHECK testing procedures</w:t>
        </w:r>
      </w:ins>
    </w:p>
    <w:p>
      <w:pPr>
        <w:pStyle w:val="List Paragraph"/>
        <w:numPr>
          <w:ilvl w:val="0"/>
          <w:numId w:val="25"/>
        </w:numPr>
        <w:bidi w:val="0"/>
        <w:ind w:right="0"/>
        <w:jc w:val="left"/>
        <w:rPr>
          <w:rFonts w:ascii="Arial" w:hAnsi="Arial"/>
          <w:sz w:val="24"/>
          <w:szCs w:val="24"/>
          <w:rtl w:val="0"/>
          <w:lang w:val="en-US"/>
        </w:rPr>
      </w:pPr>
      <w:ins w:id="6653" w:date="2019-06-17T11:03:37Z" w:author="Naveen">
        <w:r>
          <w:rPr>
            <w:rFonts w:ascii="Arial" w:hAnsi="Arial"/>
            <w:sz w:val="24"/>
            <w:szCs w:val="24"/>
            <w:rtl w:val="0"/>
            <w:lang w:val="en-US"/>
          </w:rPr>
          <w:t>The Penetration Test</w:t>
        </w:r>
      </w:ins>
      <w:ins w:id="6654" w:date="2019-06-17T11:03:37Z" w:author="Naveen">
        <w:r>
          <w:rPr>
            <w:rFonts w:ascii="Arial" w:hAnsi="Arial"/>
            <w:b w:val="1"/>
            <w:bCs w:val="1"/>
            <w:sz w:val="24"/>
            <w:szCs w:val="24"/>
            <w:rtl w:val="0"/>
            <w:lang w:val="en-US"/>
          </w:rPr>
          <w:t xml:space="preserve"> </w:t>
        </w:r>
      </w:ins>
      <w:ins w:id="6655" w:date="2019-06-17T11:03:37Z" w:author="Naveen">
        <w:r>
          <w:rPr>
            <w:rFonts w:ascii="Arial" w:hAnsi="Arial"/>
            <w:sz w:val="24"/>
            <w:szCs w:val="24"/>
            <w:rtl w:val="0"/>
            <w:lang w:val="en-US"/>
          </w:rPr>
          <w:t xml:space="preserve">will be an exploitation test </w:t>
        </w:r>
      </w:ins>
      <w:ins w:id="6656" w:date="2019-06-17T11:03:37Z" w:author="Naveen">
        <w:r>
          <w:rPr>
            <w:rFonts w:ascii="Arial" w:hAnsi="Arial" w:hint="default"/>
            <w:sz w:val="24"/>
            <w:szCs w:val="24"/>
            <w:rtl w:val="0"/>
            <w:lang w:val="en-US"/>
          </w:rPr>
          <w:t xml:space="preserve">– </w:t>
        </w:r>
      </w:ins>
      <w:ins w:id="6657" w:date="2019-06-17T11:03:37Z" w:author="Naveen">
        <w:r>
          <w:rPr>
            <w:rFonts w:ascii="Arial" w:hAnsi="Arial"/>
            <w:sz w:val="24"/>
            <w:szCs w:val="24"/>
            <w:rtl w:val="0"/>
            <w:lang w:val="en-US"/>
          </w:rPr>
          <w:t xml:space="preserve">however the testers do not actively exploit but should instead indicate where they would have been able to do so.  Destructive testing is NOT a requirement nor is it to be undertaken.  </w:t>
        </w:r>
      </w:ins>
      <w:commentRangeStart w:id="6658"/>
      <w:ins w:id="6659" w:date="2019-06-17T11:03:37Z" w:author="Naveen">
        <w:r>
          <w:rPr>
            <w:rFonts w:ascii="Arial" w:hAnsi="Arial"/>
            <w:color w:val="0000ff"/>
            <w:u w:color="0000ff"/>
            <w:rtl w:val="0"/>
            <w:lang w:val="en-US"/>
          </w:rPr>
          <w:t>[</w:t>
        </w:r>
      </w:ins>
      <w:ins w:id="6660" w:date="2019-06-17T11:03:37Z" w:author="Naveen">
        <w:r>
          <w:rPr>
            <w:rFonts w:ascii="Arial" w:hAnsi="Arial"/>
            <w:color w:val="0000ff"/>
            <w:sz w:val="24"/>
            <w:szCs w:val="24"/>
            <w:u w:color="0000ff"/>
            <w:rtl w:val="0"/>
            <w:lang w:val="en-US"/>
          </w:rPr>
          <w:t>this assumption is based upon testing taking place in the production environment, should testing be taking place in a test environment you may want to consider a full exploitation test?]</w:t>
        </w:r>
      </w:ins>
      <w:commentRangeEnd w:id="6658"/>
      <w:r>
        <w:commentReference w:id="6658"/>
      </w:r>
    </w:p>
    <w:p>
      <w:pPr>
        <w:pStyle w:val="List Paragraph"/>
        <w:numPr>
          <w:ilvl w:val="0"/>
          <w:numId w:val="24"/>
        </w:numPr>
        <w:bidi w:val="0"/>
        <w:ind w:right="0"/>
        <w:jc w:val="left"/>
        <w:rPr>
          <w:rFonts w:ascii="Arial" w:hAnsi="Arial"/>
          <w:sz w:val="24"/>
          <w:szCs w:val="24"/>
          <w:rtl w:val="0"/>
          <w:lang w:val="en-US"/>
        </w:rPr>
      </w:pPr>
      <w:ins w:id="6661" w:date="2019-06-17T11:03:37Z" w:author="Naveen">
        <w:r>
          <w:rPr>
            <w:rFonts w:ascii="Arial" w:hAnsi="Arial"/>
            <w:sz w:val="24"/>
            <w:szCs w:val="24"/>
            <w:rtl w:val="0"/>
            <w:lang w:val="en-US"/>
          </w:rPr>
          <w:t>NHSBSA will provide full details of the actual testing targets (IP addresses, hostnames, ports etc.) in advance and in good time to the test supplier</w:t>
        </w:r>
      </w:ins>
    </w:p>
    <w:p>
      <w:pPr>
        <w:pStyle w:val="List Paragraph"/>
        <w:numPr>
          <w:ilvl w:val="0"/>
          <w:numId w:val="24"/>
        </w:numPr>
        <w:bidi w:val="0"/>
        <w:ind w:right="0"/>
        <w:jc w:val="left"/>
        <w:rPr>
          <w:rFonts w:ascii="Arial" w:hAnsi="Arial"/>
          <w:sz w:val="24"/>
          <w:szCs w:val="24"/>
          <w:rtl w:val="0"/>
          <w:lang w:val="en-US"/>
        </w:rPr>
      </w:pPr>
      <w:ins w:id="6662" w:date="2019-06-17T11:03:37Z" w:author="Naveen">
        <w:r>
          <w:rPr>
            <w:rFonts w:ascii="Arial" w:hAnsi="Arial"/>
            <w:sz w:val="24"/>
            <w:szCs w:val="24"/>
            <w:rtl w:val="0"/>
            <w:lang w:val="en-US"/>
          </w:rPr>
          <w:t>Denial of Service (DoS) attacks will not be attempted during the testing unless explicitly authorised.  Should the testing determine that a DoS attack may be successful the report will detail any systems that may be vulnerable to this type of attack, together with relevant countermeasures, where available</w:t>
        </w:r>
      </w:ins>
    </w:p>
    <w:p>
      <w:pPr>
        <w:pStyle w:val="List Paragraph"/>
        <w:numPr>
          <w:ilvl w:val="0"/>
          <w:numId w:val="24"/>
        </w:numPr>
        <w:bidi w:val="0"/>
        <w:ind w:right="0"/>
        <w:jc w:val="left"/>
        <w:rPr>
          <w:rFonts w:ascii="Arial" w:hAnsi="Arial"/>
          <w:sz w:val="24"/>
          <w:szCs w:val="24"/>
          <w:rtl w:val="0"/>
          <w:lang w:val="en-US"/>
        </w:rPr>
      </w:pPr>
      <w:ins w:id="6663" w:date="2019-06-17T11:03:37Z" w:author="Naveen">
        <w:r>
          <w:rPr>
            <w:rFonts w:ascii="Arial" w:hAnsi="Arial"/>
            <w:sz w:val="24"/>
            <w:szCs w:val="24"/>
            <w:rtl w:val="0"/>
            <w:lang w:val="en-US"/>
          </w:rPr>
          <w:t>If there is an Intrusion Detection System (IDS)/ Intrusion Prevention System (IPS) monitoring the environments the monitoring teams will be made aware of the Penetration Test</w:t>
        </w:r>
      </w:ins>
      <w:ins w:id="6664" w:date="2019-06-17T11:03:37Z" w:author="Naveen">
        <w:r>
          <w:rPr>
            <w:rFonts w:ascii="Arial" w:hAnsi="Arial"/>
            <w:b w:val="1"/>
            <w:bCs w:val="1"/>
            <w:sz w:val="24"/>
            <w:szCs w:val="24"/>
            <w:rtl w:val="0"/>
            <w:lang w:val="en-US"/>
          </w:rPr>
          <w:t xml:space="preserve"> </w:t>
        </w:r>
      </w:ins>
      <w:ins w:id="6665" w:date="2019-06-17T11:03:37Z" w:author="Naveen">
        <w:r>
          <w:rPr>
            <w:rFonts w:ascii="Arial" w:hAnsi="Arial"/>
            <w:sz w:val="24"/>
            <w:szCs w:val="24"/>
            <w:rtl w:val="0"/>
            <w:lang w:val="en-US"/>
          </w:rPr>
          <w:t>and the normal IDS/IPS and Incident Response mechanisms will be set to monitor the test rather than taking countermeasures (i.e. blocking) or following the normal escalation procedures</w:t>
        </w:r>
      </w:ins>
    </w:p>
    <w:p>
      <w:pPr>
        <w:pStyle w:val="List Paragraph"/>
        <w:numPr>
          <w:ilvl w:val="0"/>
          <w:numId w:val="24"/>
        </w:numPr>
        <w:bidi w:val="0"/>
        <w:ind w:right="0"/>
        <w:jc w:val="left"/>
        <w:rPr>
          <w:rFonts w:ascii="Arial" w:hAnsi="Arial"/>
          <w:sz w:val="24"/>
          <w:szCs w:val="24"/>
          <w:rtl w:val="0"/>
          <w:lang w:val="en-US"/>
        </w:rPr>
      </w:pPr>
      <w:ins w:id="6666" w:date="2019-06-17T11:03:37Z" w:author="Naveen">
        <w:r>
          <w:rPr>
            <w:rFonts w:ascii="Arial" w:hAnsi="Arial"/>
            <w:sz w:val="24"/>
            <w:szCs w:val="24"/>
            <w:rtl w:val="0"/>
            <w:lang w:val="en-US"/>
          </w:rPr>
          <w:t>If it is necessary to cancel or postpone the dates for testing the test supplier may invoke cancellation charges.  Charges may vary dependent upon the timescales</w:t>
        </w:r>
      </w:ins>
    </w:p>
    <w:p>
      <w:pPr>
        <w:pStyle w:val="Body"/>
        <w:rPr>
          <w:ins w:id="6667" w:date="2019-06-17T11:03:37Z" w:author="Naveen"/>
          <w:rFonts w:ascii="Arial" w:cs="Arial" w:hAnsi="Arial" w:eastAsia="Arial"/>
        </w:rPr>
      </w:pPr>
    </w:p>
    <w:p>
      <w:pPr>
        <w:pStyle w:val="Body"/>
        <w:rPr>
          <w:ins w:id="6668" w:date="2019-06-17T11:03:37Z" w:author="Naveen"/>
          <w:rFonts w:ascii="Arial" w:cs="Arial" w:hAnsi="Arial" w:eastAsia="Arial"/>
        </w:rPr>
      </w:pPr>
    </w:p>
    <w:p>
      <w:pPr>
        <w:pStyle w:val="Body"/>
      </w:pPr>
      <w:ins w:id="6669" w:date="2019-06-17T11:03:37Z" w:author="Naveen">
        <w:r>
          <w:rPr>
            <w:rFonts w:ascii="Arial Unicode MS" w:cs="Arial Unicode MS" w:hAnsi="Arial Unicode MS" w:eastAsia="Arial Unicode MS"/>
            <w:b w:val="0"/>
            <w:bCs w:val="0"/>
            <w:i w:val="0"/>
            <w:iCs w:val="0"/>
          </w:rPr>
          <w:br w:type="page"/>
        </w:r>
      </w:ins>
    </w:p>
    <w:p>
      <w:pPr>
        <w:pStyle w:val="Heading"/>
        <w:ind w:firstLine="720"/>
        <w:rPr>
          <w:ins w:id="6670" w:date="2019-06-17T11:03:37Z" w:author="Naveen"/>
          <w:rFonts w:ascii="Arial" w:cs="Arial" w:hAnsi="Arial" w:eastAsia="Arial"/>
          <w:b w:val="1"/>
          <w:bCs w:val="1"/>
          <w:color w:val="000000"/>
          <w:sz w:val="24"/>
          <w:szCs w:val="24"/>
          <w:u w:color="000000"/>
        </w:rPr>
      </w:pPr>
      <w:bookmarkStart w:name="_Toc213" w:id="6671"/>
      <w:ins w:id="6672" w:date="2019-06-17T11:03:37Z" w:author="Naveen">
        <w:r>
          <w:rPr>
            <w:rFonts w:ascii="Arial" w:hAnsi="Arial"/>
            <w:b w:val="1"/>
            <w:bCs w:val="1"/>
            <w:color w:val="000000"/>
            <w:sz w:val="24"/>
            <w:szCs w:val="24"/>
            <w:u w:color="000000"/>
            <w:rtl w:val="0"/>
            <w:lang w:val="it-IT"/>
          </w:rPr>
          <w:t xml:space="preserve">Appendices </w:t>
        </w:r>
      </w:ins>
      <w:bookmarkEnd w:id="6671"/>
    </w:p>
    <w:p>
      <w:pPr>
        <w:pStyle w:val="Body"/>
        <w:rPr>
          <w:ins w:id="6673" w:date="2019-06-17T11:03:37Z" w:author="Naveen"/>
        </w:rPr>
      </w:pPr>
    </w:p>
    <w:p>
      <w:pPr>
        <w:pStyle w:val="Body"/>
        <w:ind w:left="720" w:firstLine="0"/>
        <w:rPr>
          <w:ins w:id="6674" w:date="2019-06-17T11:03:37Z" w:author="Naveen"/>
          <w:rFonts w:ascii="Arial" w:cs="Arial" w:hAnsi="Arial" w:eastAsia="Arial"/>
          <w:color w:val="0000ff"/>
          <w:u w:color="0000ff"/>
        </w:rPr>
      </w:pPr>
    </w:p>
    <w:p>
      <w:pPr>
        <w:pStyle w:val="Heading 2"/>
        <w:ind w:left="709" w:firstLine="11"/>
        <w:rPr>
          <w:ins w:id="6675" w:date="2019-06-17T11:03:37Z" w:author="Naveen"/>
          <w:rFonts w:ascii="Arial" w:cs="Arial" w:hAnsi="Arial" w:eastAsia="Arial"/>
          <w:b w:val="1"/>
          <w:bCs w:val="1"/>
          <w:color w:val="000000"/>
          <w:sz w:val="24"/>
          <w:szCs w:val="24"/>
          <w:u w:color="000000"/>
        </w:rPr>
      </w:pPr>
      <w:bookmarkStart w:name="_Toc214" w:id="6676"/>
      <w:commentRangeStart w:id="6677"/>
      <w:ins w:id="6678" w:date="2019-06-17T11:03:37Z" w:author="Naveen">
        <w:r>
          <w:rPr>
            <w:rFonts w:ascii="Arial" w:hAnsi="Arial"/>
            <w:b w:val="1"/>
            <w:bCs w:val="1"/>
            <w:color w:val="000000"/>
            <w:sz w:val="24"/>
            <w:szCs w:val="24"/>
            <w:u w:color="000000"/>
            <w:rtl w:val="0"/>
            <w:lang w:val="da-DK"/>
          </w:rPr>
          <w:t xml:space="preserve">Appendix 1 </w:t>
        </w:r>
      </w:ins>
      <w:ins w:id="6679" w:date="2019-06-17T11:03:37Z" w:author="Naveen">
        <w:r>
          <w:rPr>
            <w:rFonts w:ascii="Arial" w:hAnsi="Arial" w:hint="default"/>
            <w:b w:val="1"/>
            <w:bCs w:val="1"/>
            <w:color w:val="000000"/>
            <w:sz w:val="24"/>
            <w:szCs w:val="24"/>
            <w:u w:color="000000"/>
            <w:rtl w:val="0"/>
            <w:lang w:val="en-US"/>
          </w:rPr>
          <w:t xml:space="preserve">– </w:t>
        </w:r>
      </w:ins>
      <w:ins w:id="6680" w:date="2019-06-17T11:03:37Z" w:author="Naveen">
        <w:r>
          <w:rPr>
            <w:rFonts w:ascii="Arial" w:hAnsi="Arial"/>
            <w:b w:val="1"/>
            <w:bCs w:val="1"/>
            <w:color w:val="000000"/>
            <w:sz w:val="24"/>
            <w:szCs w:val="24"/>
            <w:u w:color="000000"/>
            <w:rtl w:val="0"/>
          </w:rPr>
          <w:t xml:space="preserve">NHSBSA </w:t>
        </w:r>
      </w:ins>
      <w:ins w:id="6681" w:date="2019-06-17T11:03:37Z" w:author="Naveen">
        <w:r>
          <w:rPr>
            <w:rFonts w:ascii="Arial" w:hAnsi="Arial"/>
            <w:i w:val="1"/>
            <w:iCs w:val="1"/>
            <w:color w:val="0000ff"/>
            <w:u w:color="0000ff"/>
            <w:rtl w:val="0"/>
            <w:lang w:val="en-US"/>
          </w:rPr>
          <w:t>[insert project or service name]</w:t>
        </w:r>
      </w:ins>
      <w:ins w:id="6682" w:date="2019-06-17T11:03:37Z" w:author="Naveen">
        <w:r>
          <w:rPr>
            <w:rFonts w:ascii="Arial" w:hAnsi="Arial"/>
            <w:rtl w:val="0"/>
          </w:rPr>
          <w:t xml:space="preserve"> </w:t>
        </w:r>
      </w:ins>
      <w:ins w:id="6683" w:date="2019-06-17T11:03:37Z" w:author="Naveen">
        <w:r>
          <w:rPr>
            <w:rFonts w:ascii="Arial" w:hAnsi="Arial"/>
            <w:b w:val="1"/>
            <w:bCs w:val="1"/>
            <w:color w:val="000000"/>
            <w:sz w:val="24"/>
            <w:szCs w:val="24"/>
            <w:u w:color="000000"/>
            <w:rtl w:val="0"/>
            <w:lang w:val="en-US"/>
          </w:rPr>
          <w:t>Firewall/Security Groups</w:t>
        </w:r>
      </w:ins>
      <w:commentRangeEnd w:id="6677"/>
      <w:r>
        <w:commentReference w:id="6677"/>
      </w:r>
      <w:bookmarkEnd w:id="6676"/>
    </w:p>
    <w:p>
      <w:pPr>
        <w:pStyle w:val="Body"/>
        <w:rPr>
          <w:ins w:id="6684" w:date="2019-06-17T11:03:37Z" w:author="Naveen"/>
        </w:rPr>
      </w:pPr>
    </w:p>
    <w:p>
      <w:pPr>
        <w:pStyle w:val="Body"/>
        <w:ind w:left="709" w:firstLine="0"/>
        <w:rPr>
          <w:ins w:id="6685" w:date="2019-06-17T11:03:37Z" w:author="Naveen"/>
          <w:rFonts w:ascii="Arial" w:cs="Arial" w:hAnsi="Arial" w:eastAsia="Arial"/>
        </w:rPr>
      </w:pPr>
      <w:ins w:id="6686" w:date="2019-06-17T11:03:37Z" w:author="Naveen">
        <w:r>
          <w:rPr>
            <w:rFonts w:ascii="Arial" w:hAnsi="Arial"/>
            <w:rtl w:val="0"/>
            <w:lang w:val="en-US"/>
          </w:rPr>
          <w:t xml:space="preserve">List of security groups with associated ports and IP restrictions for the </w:t>
        </w:r>
      </w:ins>
      <w:ins w:id="6687" w:date="2019-06-17T11:03:37Z" w:author="Naveen">
        <w:r>
          <w:rPr>
            <w:rFonts w:ascii="Arial" w:hAnsi="Arial"/>
            <w:i w:val="1"/>
            <w:iCs w:val="1"/>
            <w:color w:val="0000ff"/>
            <w:u w:color="0000ff"/>
            <w:rtl w:val="0"/>
            <w:lang w:val="en-US"/>
          </w:rPr>
          <w:t>[insert project or service name]</w:t>
        </w:r>
      </w:ins>
      <w:ins w:id="6688" w:date="2019-06-17T11:03:37Z" w:author="Naveen">
        <w:r>
          <w:rPr>
            <w:rFonts w:ascii="Arial" w:hAnsi="Arial"/>
            <w:rtl w:val="0"/>
            <w:lang w:val="en-US"/>
          </w:rPr>
          <w:t xml:space="preserve"> service</w:t>
        </w:r>
      </w:ins>
    </w:p>
    <w:p>
      <w:pPr>
        <w:pStyle w:val="Body"/>
        <w:rPr>
          <w:ins w:id="6689" w:date="2019-06-17T11:03:37Z" w:author="Naveen"/>
        </w:rPr>
      </w:pPr>
    </w:p>
    <w:p>
      <w:pPr>
        <w:pStyle w:val="Body"/>
        <w:rPr>
          <w:ins w:id="6690" w:date="2019-06-17T11:03:37Z" w:author="Naveen"/>
        </w:rPr>
      </w:pPr>
    </w:p>
    <w:p>
      <w:pPr>
        <w:pStyle w:val="Body"/>
        <w:rPr>
          <w:ins w:id="6691" w:date="2019-06-17T11:03:37Z" w:author="Naveen"/>
        </w:rPr>
      </w:pPr>
    </w:p>
    <w:p>
      <w:pPr>
        <w:pStyle w:val="Heading 2"/>
        <w:ind w:firstLine="709"/>
        <w:rPr>
          <w:ins w:id="6692" w:date="2019-06-17T11:03:37Z" w:author="Naveen"/>
          <w:rFonts w:ascii="Arial" w:cs="Arial" w:hAnsi="Arial" w:eastAsia="Arial"/>
          <w:b w:val="1"/>
          <w:bCs w:val="1"/>
          <w:color w:val="000000"/>
          <w:sz w:val="24"/>
          <w:szCs w:val="24"/>
          <w:u w:color="000000"/>
        </w:rPr>
      </w:pPr>
      <w:bookmarkStart w:name="_Toc215" w:id="6693"/>
      <w:commentRangeStart w:id="6694"/>
      <w:ins w:id="6695" w:date="2019-06-17T11:03:37Z" w:author="Naveen">
        <w:r>
          <w:rPr>
            <w:rFonts w:ascii="Arial" w:hAnsi="Arial"/>
            <w:b w:val="1"/>
            <w:bCs w:val="1"/>
            <w:color w:val="000000"/>
            <w:sz w:val="24"/>
            <w:szCs w:val="24"/>
            <w:u w:color="000000"/>
            <w:rtl w:val="0"/>
            <w:lang w:val="da-DK"/>
          </w:rPr>
          <w:t xml:space="preserve">Appendix 2 </w:t>
        </w:r>
      </w:ins>
      <w:ins w:id="6696" w:date="2019-06-17T11:03:37Z" w:author="Naveen">
        <w:r>
          <w:rPr>
            <w:rFonts w:ascii="Arial" w:hAnsi="Arial" w:hint="default"/>
            <w:b w:val="1"/>
            <w:bCs w:val="1"/>
            <w:color w:val="000000"/>
            <w:sz w:val="24"/>
            <w:szCs w:val="24"/>
            <w:u w:color="000000"/>
            <w:rtl w:val="0"/>
            <w:lang w:val="en-US"/>
          </w:rPr>
          <w:t xml:space="preserve">– </w:t>
        </w:r>
      </w:ins>
      <w:ins w:id="6697" w:date="2019-06-17T11:03:37Z" w:author="Naveen">
        <w:r>
          <w:rPr>
            <w:rFonts w:ascii="Arial" w:hAnsi="Arial"/>
            <w:b w:val="1"/>
            <w:bCs w:val="1"/>
            <w:color w:val="000000"/>
            <w:sz w:val="24"/>
            <w:szCs w:val="24"/>
            <w:u w:color="000000"/>
            <w:rtl w:val="0"/>
            <w:lang w:val="en-US"/>
          </w:rPr>
          <w:t>Application flows/user journey</w:t>
        </w:r>
      </w:ins>
      <w:commentRangeEnd w:id="6694"/>
      <w:r>
        <w:commentReference w:id="6694"/>
      </w:r>
      <w:bookmarkEnd w:id="6693"/>
    </w:p>
    <w:p>
      <w:pPr>
        <w:pStyle w:val="Heading 2"/>
        <w:ind w:firstLine="709"/>
        <w:rPr>
          <w:ins w:id="6698" w:date="2019-06-17T11:03:37Z" w:author="Naveen"/>
          <w:rFonts w:ascii="Arial" w:cs="Arial" w:hAnsi="Arial" w:eastAsia="Arial"/>
          <w:b w:val="1"/>
          <w:bCs w:val="1"/>
          <w:color w:val="000000"/>
          <w:sz w:val="24"/>
          <w:szCs w:val="24"/>
          <w:u w:color="000000"/>
        </w:rPr>
      </w:pPr>
    </w:p>
    <w:p>
      <w:pPr>
        <w:pStyle w:val="Body"/>
        <w:ind w:firstLine="720"/>
        <w:rPr>
          <w:ins w:id="6699" w:date="2019-06-17T11:03:37Z" w:author="Naveen"/>
          <w:rFonts w:ascii="Arial" w:cs="Arial" w:hAnsi="Arial" w:eastAsia="Arial"/>
          <w:b w:val="1"/>
          <w:bCs w:val="1"/>
          <w:color w:val="000000"/>
          <w:u w:color="000000"/>
        </w:rPr>
      </w:pPr>
    </w:p>
    <w:p>
      <w:pPr>
        <w:pStyle w:val="Body"/>
        <w:ind w:firstLine="720"/>
        <w:rPr>
          <w:ins w:id="6700" w:date="2019-06-17T11:03:37Z" w:author="Naveen"/>
          <w:rFonts w:ascii="Arial" w:cs="Arial" w:hAnsi="Arial" w:eastAsia="Arial"/>
          <w:b w:val="1"/>
          <w:bCs w:val="1"/>
          <w:color w:val="000000"/>
          <w:u w:color="000000"/>
        </w:rPr>
      </w:pPr>
    </w:p>
    <w:p>
      <w:pPr>
        <w:pStyle w:val="Body"/>
        <w:ind w:firstLine="720"/>
        <w:rPr>
          <w:ins w:id="6701" w:date="2019-06-17T11:03:37Z" w:author="Naveen"/>
          <w:rFonts w:ascii="Arial" w:cs="Arial" w:hAnsi="Arial" w:eastAsia="Arial"/>
          <w:b w:val="1"/>
          <w:bCs w:val="1"/>
          <w:color w:val="000000"/>
          <w:u w:color="000000"/>
        </w:rPr>
      </w:pPr>
      <w:ins w:id="6702" w:date="2019-06-17T11:03:37Z" w:author="Naveen">
        <w:r>
          <w:rPr>
            <w:rFonts w:ascii="Arial" w:cs="Arial" w:hAnsi="Arial" w:eastAsia="Arial"/>
            <w:b w:val="1"/>
            <w:bCs w:val="1"/>
            <w:color w:val="000000"/>
            <w:u w:color="000000"/>
          </w:rPr>
          <w:br w:type="textWrapping"/>
        </w:r>
      </w:ins>
      <w:commentRangeStart w:id="6703"/>
    </w:p>
    <w:p>
      <w:pPr>
        <w:pStyle w:val="Body"/>
        <w:ind w:firstLine="720"/>
        <w:rPr>
          <w:ins w:id="6704" w:date="2019-06-17T11:03:37Z" w:author="Naveen"/>
          <w:rFonts w:ascii="Arial" w:cs="Arial" w:hAnsi="Arial" w:eastAsia="Arial"/>
          <w:b w:val="1"/>
          <w:bCs w:val="1"/>
          <w:color w:val="000000"/>
          <w:u w:color="000000"/>
        </w:rPr>
      </w:pPr>
    </w:p>
    <w:p>
      <w:pPr>
        <w:pStyle w:val="Heading 2"/>
        <w:ind w:firstLine="709"/>
        <w:rPr>
          <w:ins w:id="6705" w:date="2019-06-17T11:03:37Z" w:author="Naveen"/>
          <w:rFonts w:ascii="Arial" w:cs="Arial" w:hAnsi="Arial" w:eastAsia="Arial"/>
          <w:b w:val="1"/>
          <w:bCs w:val="1"/>
          <w:color w:val="000000"/>
          <w:sz w:val="24"/>
          <w:szCs w:val="24"/>
          <w:u w:color="000000"/>
        </w:rPr>
      </w:pPr>
      <w:bookmarkStart w:name="_Toc216" w:id="6706"/>
      <w:ins w:id="6707" w:date="2019-06-17T11:03:37Z" w:author="Naveen">
        <w:r>
          <w:rPr>
            <w:rFonts w:ascii="Arial" w:hAnsi="Arial"/>
            <w:b w:val="1"/>
            <w:bCs w:val="1"/>
            <w:color w:val="000000"/>
            <w:sz w:val="24"/>
            <w:szCs w:val="24"/>
            <w:u w:color="000000"/>
            <w:rtl w:val="0"/>
            <w:lang w:val="da-DK"/>
          </w:rPr>
          <w:t xml:space="preserve">Appendix 3 </w:t>
        </w:r>
      </w:ins>
      <w:ins w:id="6708" w:date="2019-06-17T11:03:37Z" w:author="Naveen">
        <w:r>
          <w:rPr>
            <w:rFonts w:ascii="Arial" w:hAnsi="Arial" w:hint="default"/>
            <w:b w:val="1"/>
            <w:bCs w:val="1"/>
            <w:color w:val="000000"/>
            <w:sz w:val="24"/>
            <w:szCs w:val="24"/>
            <w:u w:color="000000"/>
            <w:rtl w:val="0"/>
            <w:lang w:val="en-US"/>
          </w:rPr>
          <w:t xml:space="preserve">– </w:t>
        </w:r>
      </w:ins>
      <w:ins w:id="6709" w:date="2019-06-17T11:03:37Z" w:author="Naveen">
        <w:r>
          <w:rPr>
            <w:rFonts w:ascii="Arial" w:hAnsi="Arial"/>
            <w:b w:val="1"/>
            <w:bCs w:val="1"/>
            <w:color w:val="000000"/>
            <w:sz w:val="24"/>
            <w:szCs w:val="24"/>
            <w:u w:color="000000"/>
            <w:rtl w:val="0"/>
            <w:lang w:val="en-US"/>
          </w:rPr>
          <w:t>Application screenshots</w:t>
        </w:r>
      </w:ins>
      <w:commentRangeEnd w:id="6703"/>
      <w:r>
        <w:commentReference w:id="6703"/>
      </w:r>
      <w:bookmarkEnd w:id="6706"/>
    </w:p>
    <w:p>
      <w:pPr>
        <w:pStyle w:val="Body"/>
        <w:rPr>
          <w:ins w:id="6710" w:date="2019-06-17T11:03:37Z" w:author="Naveen"/>
        </w:rPr>
      </w:pPr>
    </w:p>
    <w:p>
      <w:pPr>
        <w:pStyle w:val="Body"/>
        <w:rPr>
          <w:ins w:id="6711" w:date="2019-06-17T11:03:37Z" w:author="Naveen"/>
        </w:rPr>
      </w:pPr>
    </w:p>
    <w:p>
      <w:pPr>
        <w:pStyle w:val="Body"/>
        <w:rPr>
          <w:ins w:id="6712" w:date="2019-06-17T11:03:37Z" w:author="Naveen"/>
        </w:rPr>
      </w:pPr>
    </w:p>
    <w:p>
      <w:pPr>
        <w:pStyle w:val="Body"/>
        <w:rPr>
          <w:ins w:id="6713" w:date="2019-06-17T11:03:37Z" w:author="Naveen"/>
        </w:rPr>
      </w:pPr>
    </w:p>
    <w:p>
      <w:pPr>
        <w:pStyle w:val="Body"/>
        <w:rPr>
          <w:ins w:id="6714" w:date="2019-06-17T11:03:37Z" w:author="Naveen"/>
        </w:rPr>
      </w:pPr>
    </w:p>
    <w:p>
      <w:pPr>
        <w:pStyle w:val="Heading 2"/>
        <w:ind w:firstLine="709"/>
        <w:rPr>
          <w:ins w:id="6715" w:date="2019-06-17T11:03:37Z" w:author="Naveen"/>
          <w:rFonts w:ascii="Arial" w:cs="Arial" w:hAnsi="Arial" w:eastAsia="Arial"/>
          <w:b w:val="1"/>
          <w:bCs w:val="1"/>
          <w:color w:val="000000"/>
          <w:sz w:val="24"/>
          <w:szCs w:val="24"/>
          <w:u w:color="000000"/>
        </w:rPr>
      </w:pPr>
      <w:bookmarkStart w:name="_Toc217" w:id="6716"/>
      <w:commentRangeStart w:id="6717"/>
      <w:ins w:id="6718" w:date="2019-06-17T11:03:37Z" w:author="Naveen">
        <w:r>
          <w:rPr>
            <w:rFonts w:ascii="Arial" w:hAnsi="Arial"/>
            <w:b w:val="1"/>
            <w:bCs w:val="1"/>
            <w:color w:val="000000"/>
            <w:sz w:val="24"/>
            <w:szCs w:val="24"/>
            <w:u w:color="000000"/>
            <w:rtl w:val="0"/>
            <w:lang w:val="da-DK"/>
          </w:rPr>
          <w:t xml:space="preserve">Appendix 4 </w:t>
        </w:r>
      </w:ins>
      <w:ins w:id="6719" w:date="2019-06-17T11:03:37Z" w:author="Naveen">
        <w:r>
          <w:rPr>
            <w:rFonts w:ascii="Arial" w:hAnsi="Arial" w:hint="default"/>
            <w:b w:val="1"/>
            <w:bCs w:val="1"/>
            <w:color w:val="000000"/>
            <w:sz w:val="24"/>
            <w:szCs w:val="24"/>
            <w:u w:color="000000"/>
            <w:rtl w:val="0"/>
            <w:lang w:val="en-US"/>
          </w:rPr>
          <w:t xml:space="preserve">– </w:t>
        </w:r>
      </w:ins>
      <w:ins w:id="6720" w:date="2019-06-17T11:03:37Z" w:author="Naveen">
        <w:r>
          <w:rPr>
            <w:rFonts w:ascii="Arial" w:hAnsi="Arial"/>
            <w:b w:val="1"/>
            <w:bCs w:val="1"/>
            <w:color w:val="000000"/>
            <w:sz w:val="24"/>
            <w:szCs w:val="24"/>
            <w:u w:color="000000"/>
            <w:rtl w:val="0"/>
            <w:lang w:val="fr-FR"/>
          </w:rPr>
          <w:t>NTA Monitor scoping questionnaire</w:t>
        </w:r>
      </w:ins>
      <w:commentRangeEnd w:id="6717"/>
      <w:r>
        <w:commentReference w:id="6717"/>
      </w:r>
      <w:bookmarkEnd w:id="6716"/>
    </w:p>
    <w:p>
      <w:pPr>
        <w:pStyle w:val="Body"/>
        <w:ind w:firstLine="720"/>
        <w:rPr>
          <w:ins w:id="6721" w:date="2019-06-17T11:03:37Z" w:author="Naveen"/>
          <w:rFonts w:ascii="Arial" w:cs="Arial" w:hAnsi="Arial" w:eastAsia="Arial"/>
          <w:b w:val="1"/>
          <w:bCs w:val="1"/>
          <w:color w:val="000000"/>
          <w:u w:color="000000"/>
        </w:rPr>
      </w:pPr>
    </w:p>
    <w:p>
      <w:pPr>
        <w:pStyle w:val="Body"/>
        <w:ind w:firstLine="1701"/>
        <w:rPr>
          <w:ins w:id="6722" w:date="2019-06-17T11:03:37Z" w:author="Naveen"/>
          <w:rFonts w:ascii="Arial" w:cs="Arial" w:hAnsi="Arial" w:eastAsia="Arial"/>
          <w:b w:val="1"/>
          <w:bCs w:val="1"/>
          <w:color w:val="000000"/>
          <w:u w:color="000000"/>
        </w:rPr>
      </w:pPr>
      <w:r>
        <w:rPr>
          <w:rFonts w:ascii="Arial" w:cs="Arial" w:hAnsi="Arial" w:eastAsia="Arial"/>
          <w:color w:val="000000"/>
          <w:u w:color="000000"/>
        </w:rPr>
        <w:drawing>
          <wp:inline distT="0" distB="0" distL="0" distR="0">
            <wp:extent cx="981075" cy="638175"/>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pdf"/>
                    <pic:cNvPicPr>
                      <a:picLocks noChangeAspect="1"/>
                    </pic:cNvPicPr>
                  </pic:nvPicPr>
                  <pic:blipFill>
                    <a:blip r:embed="rId8">
                      <a:extLst/>
                    </a:blip>
                    <a:stretch>
                      <a:fillRect/>
                    </a:stretch>
                  </pic:blipFill>
                  <pic:spPr>
                    <a:xfrm>
                      <a:off x="0" y="0"/>
                      <a:ext cx="981075" cy="638175"/>
                    </a:xfrm>
                    <a:prstGeom prst="rect">
                      <a:avLst/>
                    </a:prstGeom>
                    <a:ln w="12700" cap="flat">
                      <a:noFill/>
                      <a:miter lim="400000"/>
                    </a:ln>
                    <a:effectLst/>
                  </pic:spPr>
                </pic:pic>
              </a:graphicData>
            </a:graphic>
          </wp:inline>
        </w:drawing>
      </w:r>
    </w:p>
    <w:p>
      <w:pPr>
        <w:pStyle w:val="Body"/>
        <w:ind w:firstLine="1701"/>
        <w:rPr>
          <w:ins w:id="6723" w:date="2019-06-17T11:03:37Z" w:author="Naveen"/>
          <w:rFonts w:ascii="Arial" w:cs="Arial" w:hAnsi="Arial" w:eastAsia="Arial"/>
          <w:b w:val="1"/>
          <w:bCs w:val="1"/>
          <w:color w:val="000000"/>
          <w:u w:color="000000"/>
        </w:rPr>
      </w:pPr>
    </w:p>
    <w:p>
      <w:pPr>
        <w:pStyle w:val="Body"/>
        <w:ind w:firstLine="1701"/>
        <w:rPr>
          <w:ins w:id="6724" w:date="2019-06-17T11:03:37Z" w:author="Naveen"/>
          <w:rFonts w:ascii="Arial" w:cs="Arial" w:hAnsi="Arial" w:eastAsia="Arial"/>
          <w:b w:val="1"/>
          <w:bCs w:val="1"/>
          <w:color w:val="000000"/>
          <w:u w:color="000000"/>
        </w:rPr>
      </w:pPr>
    </w:p>
    <w:p>
      <w:pPr>
        <w:pStyle w:val="Body"/>
        <w:ind w:firstLine="1701"/>
        <w:rPr>
          <w:ins w:id="6725" w:date="2019-06-17T11:03:37Z" w:author="Naveen"/>
          <w:rFonts w:ascii="Arial" w:cs="Arial" w:hAnsi="Arial" w:eastAsia="Arial"/>
          <w:b w:val="1"/>
          <w:bCs w:val="1"/>
          <w:color w:val="000000"/>
          <w:u w:color="000000"/>
        </w:rPr>
      </w:pPr>
    </w:p>
    <w:p>
      <w:pPr>
        <w:pStyle w:val="Heading 2"/>
        <w:ind w:left="1276" w:hanging="567"/>
        <w:rPr>
          <w:ins w:id="6726" w:date="2019-06-17T11:03:37Z" w:author="Naveen"/>
          <w:rFonts w:ascii="Arial" w:cs="Arial" w:hAnsi="Arial" w:eastAsia="Arial"/>
          <w:b w:val="1"/>
          <w:bCs w:val="1"/>
          <w:color w:val="000000"/>
          <w:sz w:val="24"/>
          <w:szCs w:val="24"/>
          <w:u w:color="000000"/>
        </w:rPr>
      </w:pPr>
      <w:bookmarkStart w:name="_Toc218" w:id="6727"/>
      <w:commentRangeStart w:id="6728"/>
      <w:ins w:id="6729" w:date="2019-06-17T11:03:37Z" w:author="Naveen">
        <w:r>
          <w:rPr>
            <w:rFonts w:ascii="Arial" w:hAnsi="Arial"/>
            <w:b w:val="1"/>
            <w:bCs w:val="1"/>
            <w:color w:val="000000"/>
            <w:sz w:val="24"/>
            <w:szCs w:val="24"/>
            <w:u w:color="000000"/>
            <w:rtl w:val="0"/>
            <w:lang w:val="da-DK"/>
          </w:rPr>
          <w:t xml:space="preserve">Appendix 5 </w:t>
        </w:r>
      </w:ins>
      <w:ins w:id="6730" w:date="2019-06-17T11:03:37Z" w:author="Naveen">
        <w:r>
          <w:rPr>
            <w:rFonts w:ascii="Arial" w:hAnsi="Arial" w:hint="default"/>
            <w:b w:val="1"/>
            <w:bCs w:val="1"/>
            <w:color w:val="000000"/>
            <w:sz w:val="24"/>
            <w:szCs w:val="24"/>
            <w:u w:color="000000"/>
            <w:rtl w:val="0"/>
            <w:lang w:val="en-US"/>
          </w:rPr>
          <w:t xml:space="preserve">– </w:t>
        </w:r>
      </w:ins>
      <w:ins w:id="6731" w:date="2019-06-17T11:03:37Z" w:author="Naveen">
        <w:r>
          <w:rPr>
            <w:rFonts w:ascii="Arial" w:hAnsi="Arial"/>
            <w:b w:val="1"/>
            <w:bCs w:val="1"/>
            <w:color w:val="000000"/>
            <w:sz w:val="24"/>
            <w:szCs w:val="24"/>
            <w:u w:color="000000"/>
            <w:rtl w:val="0"/>
          </w:rPr>
          <w:t>NTA Monitor test plan</w:t>
        </w:r>
      </w:ins>
      <w:commentRangeEnd w:id="6728"/>
      <w:r>
        <w:commentReference w:id="6728"/>
      </w:r>
      <w:bookmarkEnd w:id="6727"/>
    </w:p>
    <w:p>
      <w:pPr>
        <w:pStyle w:val="Body"/>
        <w:rPr>
          <w:ins w:id="6732" w:date="2019-06-17T11:03:37Z" w:author="Naveen"/>
        </w:rPr>
      </w:pPr>
    </w:p>
    <w:p>
      <w:pPr>
        <w:pStyle w:val="Body"/>
        <w:rPr>
          <w:ins w:id="6733" w:date="2019-06-17T11:03:37Z" w:author="Naveen"/>
        </w:rPr>
      </w:pPr>
    </w:p>
    <w:p>
      <w:pPr>
        <w:pStyle w:val="Body"/>
        <w:rPr>
          <w:ins w:id="6734" w:date="2019-06-17T11:03:37Z" w:author="Naveen"/>
        </w:rPr>
      </w:pPr>
    </w:p>
    <w:p>
      <w:pPr>
        <w:pStyle w:val="Body"/>
        <w:rPr>
          <w:ins w:id="6735" w:date="2019-06-17T11:03:37Z" w:author="Naveen"/>
        </w:rPr>
      </w:pPr>
    </w:p>
    <w:p>
      <w:pPr>
        <w:pStyle w:val="Body"/>
        <w:rPr>
          <w:ins w:id="6736" w:date="2019-06-17T11:03:37Z" w:author="Naveen"/>
        </w:rPr>
      </w:pPr>
      <w:ins w:id="6737" w:date="2019-06-17T11:03:37Z" w:author="Naveen">
        <w:r>
          <w:rPr/>
          <w:br w:type="textWrapping"/>
        </w:r>
      </w:ins>
      <w:commentRangeStart w:id="6738"/>
    </w:p>
    <w:p>
      <w:pPr>
        <w:pStyle w:val="Body"/>
        <w:ind w:left="709" w:firstLine="0"/>
        <w:rPr>
          <w:ins w:id="6739" w:date="2019-06-17T11:03:37Z" w:author="Naveen"/>
          <w:rFonts w:ascii="Arial" w:cs="Arial" w:hAnsi="Arial" w:eastAsia="Arial"/>
          <w:b w:val="1"/>
          <w:bCs w:val="1"/>
          <w:color w:val="000000"/>
          <w:u w:color="000000"/>
        </w:rPr>
      </w:pPr>
      <w:ins w:id="6740" w:date="2019-06-17T11:03:37Z" w:author="Naveen">
        <w:r>
          <w:rPr>
            <w:rFonts w:ascii="Arial" w:hAnsi="Arial"/>
            <w:b w:val="1"/>
            <w:bCs w:val="1"/>
            <w:color w:val="000000"/>
            <w:u w:color="000000"/>
            <w:rtl w:val="0"/>
            <w:lang w:val="da-DK"/>
          </w:rPr>
          <w:t>Appendix 6</w:t>
        </w:r>
      </w:ins>
      <w:ins w:id="6741" w:date="2019-06-17T11:03:37Z" w:author="Naveen">
        <w:r>
          <w:rPr>
            <w:rFonts w:ascii="Arial" w:hAnsi="Arial" w:hint="default"/>
            <w:b w:val="1"/>
            <w:bCs w:val="1"/>
            <w:color w:val="000000"/>
            <w:u w:color="000000"/>
            <w:rtl w:val="0"/>
            <w:lang w:val="en-US"/>
          </w:rPr>
          <w:t xml:space="preserve"> – </w:t>
        </w:r>
      </w:ins>
      <w:ins w:id="6742" w:date="2019-06-17T11:03:37Z" w:author="Naveen">
        <w:r>
          <w:rPr>
            <w:rFonts w:ascii="Arial" w:hAnsi="Arial"/>
            <w:b w:val="1"/>
            <w:bCs w:val="1"/>
            <w:color w:val="000000"/>
            <w:u w:color="000000"/>
            <w:rtl w:val="0"/>
            <w:lang w:val="en-US"/>
          </w:rPr>
          <w:t>Penetration tester user guide for NHSBSA AWS platform</w:t>
        </w:r>
      </w:ins>
      <w:commentRangeEnd w:id="6738"/>
      <w:r>
        <w:commentReference w:id="6738"/>
      </w:r>
    </w:p>
    <w:p>
      <w:pPr>
        <w:pStyle w:val="Body"/>
        <w:ind w:firstLine="720"/>
        <w:rPr>
          <w:ins w:id="6743" w:date="2019-06-17T11:03:37Z" w:author="Naveen"/>
          <w:b w:val="1"/>
          <w:bCs w:val="1"/>
          <w:color w:val="000000"/>
          <w:u w:color="000000"/>
        </w:rPr>
      </w:pPr>
    </w:p>
    <w:p>
      <w:pPr>
        <w:pStyle w:val="Body"/>
        <w:ind w:firstLine="720"/>
        <w:rPr>
          <w:ins w:id="6744" w:date="2019-06-17T11:03:37Z" w:author="Naveen"/>
          <w:b w:val="1"/>
          <w:bCs w:val="1"/>
          <w:color w:val="000000"/>
          <w:u w:color="000000"/>
        </w:rPr>
      </w:pPr>
      <w:r>
        <w:rPr>
          <w:b w:val="1"/>
          <w:bCs w:val="1"/>
          <w:color w:val="000000"/>
          <w:u w:color="000000"/>
        </w:rPr>
        <w:drawing>
          <wp:inline distT="0" distB="0" distL="0" distR="0">
            <wp:extent cx="1314450" cy="84772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pdf"/>
                    <pic:cNvPicPr>
                      <a:picLocks noChangeAspect="1"/>
                    </pic:cNvPicPr>
                  </pic:nvPicPr>
                  <pic:blipFill>
                    <a:blip r:embed="rId9">
                      <a:extLst/>
                    </a:blip>
                    <a:stretch>
                      <a:fillRect/>
                    </a:stretch>
                  </pic:blipFill>
                  <pic:spPr>
                    <a:xfrm>
                      <a:off x="0" y="0"/>
                      <a:ext cx="1314450" cy="847725"/>
                    </a:xfrm>
                    <a:prstGeom prst="rect">
                      <a:avLst/>
                    </a:prstGeom>
                    <a:ln w="12700" cap="flat">
                      <a:noFill/>
                      <a:miter lim="400000"/>
                    </a:ln>
                    <a:effectLst/>
                  </pic:spPr>
                </pic:pic>
              </a:graphicData>
            </a:graphic>
          </wp:inline>
        </w:drawing>
      </w:r>
    </w:p>
    <w:p>
      <w:pPr>
        <w:pStyle w:val="Body"/>
        <w:ind w:left="1276" w:firstLine="0"/>
        <w:rPr>
          <w:ins w:id="6745" w:date="2019-06-17T11:03:37Z" w:author="Naveen"/>
          <w:rFonts w:ascii="Arial" w:cs="Arial" w:hAnsi="Arial" w:eastAsia="Arial"/>
          <w:color w:val="000000"/>
          <w:u w:color="000000"/>
        </w:rPr>
      </w:pPr>
    </w:p>
    <w:p>
      <w:pPr>
        <w:pStyle w:val="Body"/>
        <w:ind w:left="709" w:firstLine="0"/>
        <w:rPr>
          <w:ins w:id="6746" w:date="2019-06-17T11:03:37Z" w:author="Naveen"/>
          <w:rFonts w:ascii="Arial" w:cs="Arial" w:hAnsi="Arial" w:eastAsia="Arial"/>
          <w:b w:val="1"/>
          <w:bCs w:val="1"/>
          <w:color w:val="000000"/>
          <w:u w:color="000000"/>
        </w:rPr>
      </w:pPr>
      <w:ins w:id="6747" w:date="2019-06-17T11:03:37Z" w:author="Naveen">
        <w:r>
          <w:rPr/>
          <w:tab/>
        </w:r>
      </w:ins>
      <w:commentRangeStart w:id="6748"/>
      <w:ins w:id="6749" w:date="2019-06-17T11:03:37Z" w:author="Naveen">
        <w:r>
          <w:rPr>
            <w:rFonts w:ascii="Arial" w:hAnsi="Arial"/>
            <w:b w:val="1"/>
            <w:bCs w:val="1"/>
            <w:color w:val="000000"/>
            <w:u w:color="000000"/>
            <w:rtl w:val="0"/>
            <w:lang w:val="da-DK"/>
          </w:rPr>
          <w:t>Appendix 7</w:t>
        </w:r>
      </w:ins>
      <w:ins w:id="6750" w:date="2019-06-17T11:03:37Z" w:author="Naveen">
        <w:r>
          <w:rPr>
            <w:rFonts w:ascii="Arial" w:hAnsi="Arial" w:hint="default"/>
            <w:b w:val="1"/>
            <w:bCs w:val="1"/>
            <w:color w:val="000000"/>
            <w:u w:color="000000"/>
            <w:rtl w:val="0"/>
            <w:lang w:val="en-US"/>
          </w:rPr>
          <w:t xml:space="preserve"> – </w:t>
        </w:r>
      </w:ins>
      <w:ins w:id="6751" w:date="2019-06-17T11:03:37Z" w:author="Naveen">
        <w:r>
          <w:rPr>
            <w:rFonts w:ascii="Arial" w:hAnsi="Arial"/>
            <w:b w:val="1"/>
            <w:bCs w:val="1"/>
            <w:color w:val="000000"/>
            <w:u w:color="000000"/>
            <w:rtl w:val="0"/>
            <w:lang w:val="en-US"/>
          </w:rPr>
          <w:t>Log in credentials</w:t>
        </w:r>
      </w:ins>
      <w:commentRangeEnd w:id="6748"/>
      <w:r>
        <w:commentReference w:id="6748"/>
      </w:r>
    </w:p>
    <w:p>
      <w:pPr>
        <w:pStyle w:val="Body"/>
        <w:rPr>
          <w:ins w:id="6752" w:date="2019-06-17T11:03:37Z" w:author="Naveen"/>
        </w:rPr>
      </w:pPr>
    </w:p>
    <w:p>
      <w:pPr>
        <w:pStyle w:val="Body"/>
        <w:ind w:firstLine="709"/>
        <w:rPr>
          <w:ins w:id="6753" w:date="2019-06-17T11:03:37Z" w:author="Naveen"/>
        </w:rPr>
      </w:pPr>
    </w:p>
    <w:p>
      <w:pPr>
        <w:pStyle w:val="Body"/>
      </w:pPr>
      <w:ins w:id="6754" w:date="2019-06-17T11:03:37Z" w:author="Naveen">
        <w:r>
          <w:rPr>
            <w:rFonts w:ascii="Arial Unicode MS" w:cs="Arial Unicode MS" w:hAnsi="Arial Unicode MS" w:eastAsia="Arial Unicode MS"/>
            <w:b w:val="0"/>
            <w:bCs w:val="0"/>
            <w:i w:val="0"/>
            <w:iCs w:val="0"/>
          </w:rPr>
          <w:br w:type="page"/>
        </w:r>
      </w:ins>
    </w:p>
    <w:p>
      <w:pPr>
        <w:pStyle w:val="Heading 2"/>
        <w:ind w:left="1276" w:hanging="567"/>
        <w:rPr>
          <w:ins w:id="6755" w:date="2019-06-17T11:03:37Z" w:author="Naveen"/>
          <w:rFonts w:ascii="Arial" w:cs="Arial" w:hAnsi="Arial" w:eastAsia="Arial"/>
          <w:b w:val="1"/>
          <w:bCs w:val="1"/>
          <w:color w:val="000000"/>
          <w:sz w:val="24"/>
          <w:szCs w:val="24"/>
          <w:u w:color="000000"/>
        </w:rPr>
      </w:pPr>
      <w:bookmarkStart w:name="_Toc219" w:id="6756"/>
      <w:ins w:id="6757" w:date="2019-06-17T11:03:37Z" w:author="Naveen">
        <w:r>
          <w:rPr>
            <w:rFonts w:ascii="Arial" w:hAnsi="Arial"/>
            <w:b w:val="1"/>
            <w:bCs w:val="1"/>
            <w:color w:val="000000"/>
            <w:sz w:val="24"/>
            <w:szCs w:val="24"/>
            <w:u w:color="000000"/>
            <w:rtl w:val="0"/>
            <w:lang w:val="en-US"/>
          </w:rPr>
          <w:t>Glossary:</w:t>
        </w:r>
      </w:ins>
      <w:bookmarkEnd w:id="6756"/>
    </w:p>
    <w:p>
      <w:pPr>
        <w:pStyle w:val="Body"/>
        <w:rPr>
          <w:ins w:id="6758" w:date="2019-06-17T11:03:37Z" w:author="Naveen"/>
          <w:rFonts w:ascii="Arial" w:cs="Arial" w:hAnsi="Arial" w:eastAsia="Arial"/>
          <w:b w:val="1"/>
          <w:bCs w:val="1"/>
        </w:rPr>
      </w:pP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5"/>
        <w:gridCol w:w="7461"/>
      </w:tblGrid>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Term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b w:val="1"/>
                <w:bCs w:val="1"/>
                <w:rtl w:val="0"/>
                <w:lang w:val="en-US"/>
              </w:rPr>
              <w:t>Definition</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Access Control List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Availability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CSRF</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Cross-Site Request Forgery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DMZ</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Demilitarised Zone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Denial of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DNS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Domain Name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HTTP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Transfer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Infrastructure As Code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IAM</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Identity and Access Management</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ITHC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 xml:space="preserve">Information Technology Health Check </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LDAP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Lightweight Directory Access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NHSBSA</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National Health Service Business Services Authority</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NTP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Network Time Protocol</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Operating System</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PHP</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Hypertext Preprocessor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Principle Security Concerns</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RDS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Relational Database Service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Check</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SG</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Security Group</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SQL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Structured Query Language</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URL</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Uniform Resource Locater</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VPC</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Virtual Private Cloud</w:t>
            </w:r>
          </w:p>
        </w:tc>
      </w:tr>
      <w:tr>
        <w:tblPrEx>
          <w:shd w:val="clear" w:color="auto" w:fill="cdd4e9"/>
        </w:tblPrEx>
        <w:trPr>
          <w:trHeight w:val="28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XSS</w:t>
            </w: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hAnsi="Arial"/>
                <w:rtl w:val="0"/>
                <w:lang w:val="en-US"/>
              </w:rPr>
              <w:t>Cross Site Scripting</w:t>
            </w:r>
          </w:p>
        </w:tc>
      </w:tr>
      <w:tr>
        <w:tblPrEx>
          <w:shd w:val="clear" w:color="auto" w:fill="cdd4e9"/>
        </w:tblPrEx>
        <w:trPr>
          <w:trHeight w:val="842" w:hRule="atLeast"/>
        </w:trPr>
        <w:tc>
          <w:tcPr>
            <w:tcW w:type="dxa" w:w="1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4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commentReference w:id="6759"/>
            </w:r>
            <w:r>
              <w:rPr>
                <w:rFonts w:ascii="Arial" w:hAnsi="Arial"/>
                <w:color w:val="0000ff"/>
                <w:u w:color="0000ff"/>
                <w:rtl w:val="0"/>
                <w:lang w:val="en-US"/>
              </w:rPr>
              <w:t>[Add any abbreviations used throughout the document to this glossary.  Remove any of the above examples in the pre-populated list if not used in the creation of this document]</w:t>
            </w:r>
          </w:p>
        </w:tc>
      </w:tr>
    </w:tbl>
    <w:p>
      <w:pPr>
        <w:pStyle w:val="Body"/>
        <w:widowControl w:val="0"/>
      </w:pPr>
      <w:ins w:id="6760" w:date="2019-06-17T11:03:37Z" w:author="Naveen">
        <w:r>
          <w:rPr>
            <w:rFonts w:ascii="Arial" w:cs="Arial" w:hAnsi="Arial" w:eastAsia="Arial"/>
            <w:b w:val="1"/>
            <w:bCs w:val="1"/>
          </w:rPr>
        </w:r>
      </w:ins>
    </w:p>
    <w:sectPr>
      <w:type w:val="continuous"/>
      <w:pgSz w:w="11900" w:h="16840" w:orient="portrait"/>
      <w:pgMar w:top="1440" w:right="1440" w:bottom="1440" w:left="567"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6" w:author="Stephen Marshall" w:date="2018-08-20T14:28:00Z">
    <w:p w14:paraId="1111FFFF">
      <w:pPr>
        <w:pStyle w:val="Default"/>
        <w:bidi w:val="0"/>
      </w:pPr>
    </w:p>
    <w:p w14:paraId="11120000">
      <w:pPr>
        <w:pStyle w:val="Default"/>
        <w:bidi w:val="0"/>
      </w:pPr>
      <w:r>
        <w:rPr>
          <w:rFonts w:cs="Arial Unicode MS" w:eastAsia="Arial Unicode MS"/>
          <w:rtl w:val="0"/>
        </w:rPr>
        <w:t>Once name inserted convert to black font.</w:t>
      </w:r>
    </w:p>
    <w:p w14:paraId="11120001">
      <w:pPr>
        <w:pStyle w:val="Default"/>
        <w:bidi w:val="0"/>
      </w:pPr>
    </w:p>
    <w:p w14:paraId="11120002">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17" w:author="Stephen Marshall" w:date="2018-08-20T12:49:00Z">
    <w:p w14:paraId="11120003">
      <w:pPr>
        <w:pStyle w:val="Default"/>
        <w:bidi w:val="0"/>
      </w:pPr>
    </w:p>
    <w:p w14:paraId="11120004">
      <w:pPr>
        <w:pStyle w:val="Default"/>
        <w:bidi w:val="0"/>
      </w:pPr>
      <w:r>
        <w:rPr>
          <w:rFonts w:cs="Arial Unicode MS" w:eastAsia="Arial Unicode MS"/>
          <w:rtl w:val="0"/>
        </w:rPr>
        <w:t>Once name inserted convert to black font</w:t>
      </w:r>
    </w:p>
  </w:comment>
  <w:comment w:id="23" w:author="Stephen Marshall" w:date="2018-08-20T13:01:00Z">
    <w:p w14:paraId="11120005">
      <w:pPr>
        <w:pStyle w:val="Default"/>
        <w:bidi w:val="0"/>
      </w:pPr>
    </w:p>
    <w:p w14:paraId="11120006">
      <w:pPr>
        <w:pStyle w:val="Default"/>
        <w:bidi w:val="0"/>
      </w:pPr>
      <w:r>
        <w:rPr>
          <w:rFonts w:cs="Arial Unicode MS" w:eastAsia="Arial Unicode MS"/>
          <w:rtl w:val="0"/>
        </w:rPr>
        <w:t>Once date inserted convert to black font</w:t>
      </w:r>
    </w:p>
  </w:comment>
  <w:comment w:id="29" w:author="Stephen Marshall" w:date="2018-08-20T13:02:00Z">
    <w:p w14:paraId="11120007">
      <w:pPr>
        <w:pStyle w:val="Default"/>
        <w:bidi w:val="0"/>
      </w:pPr>
    </w:p>
    <w:p w14:paraId="11120008">
      <w:pPr>
        <w:pStyle w:val="Default"/>
        <w:bidi w:val="0"/>
      </w:pPr>
      <w:r>
        <w:rPr>
          <w:rFonts w:cs="Arial Unicode MS" w:eastAsia="Arial Unicode MS"/>
          <w:rtl w:val="0"/>
        </w:rPr>
        <w:t>Once version number inserted convert to black font</w:t>
      </w:r>
    </w:p>
  </w:comment>
  <w:comment w:id="72" w:author="Stephen Marshall" w:date="2018-08-20T13:04:00Z">
    <w:p w14:paraId="11120009">
      <w:pPr>
        <w:pStyle w:val="Default"/>
        <w:bidi w:val="0"/>
      </w:pPr>
    </w:p>
    <w:p w14:paraId="1112000A">
      <w:pPr>
        <w:pStyle w:val="Default"/>
        <w:bidi w:val="0"/>
      </w:pPr>
      <w:r>
        <w:rPr>
          <w:rFonts w:cs="Arial Unicode MS" w:eastAsia="Arial Unicode MS"/>
          <w:rtl w:val="0"/>
        </w:rPr>
        <w:t>Remove this once the document is complete</w:t>
      </w:r>
    </w:p>
  </w:comment>
  <w:comment w:id="93" w:author="Stephen Marshall" w:date="2018-08-20T13:05:00Z">
    <w:p w14:paraId="1112000B">
      <w:pPr>
        <w:pStyle w:val="Default"/>
        <w:bidi w:val="0"/>
      </w:pPr>
    </w:p>
    <w:p w14:paraId="1112000C">
      <w:pPr>
        <w:pStyle w:val="Default"/>
        <w:bidi w:val="0"/>
      </w:pPr>
      <w:r>
        <w:rPr>
          <w:rFonts w:cs="Arial Unicode MS" w:eastAsia="Arial Unicode MS"/>
          <w:rtl w:val="0"/>
        </w:rPr>
        <w:t>Once name inserted convert to black font</w:t>
      </w:r>
    </w:p>
  </w:comment>
  <w:comment w:id="103" w:author="Stephen Marshall" w:date="2018-08-20T11:42:00Z">
    <w:p w14:paraId="1112000D">
      <w:pPr>
        <w:pStyle w:val="Default"/>
        <w:bidi w:val="0"/>
      </w:pPr>
    </w:p>
    <w:p w14:paraId="1112000E">
      <w:pPr>
        <w:pStyle w:val="Default"/>
        <w:bidi w:val="0"/>
      </w:pPr>
      <w:r>
        <w:rPr>
          <w:rFonts w:cs="Arial Unicode MS" w:eastAsia="Arial Unicode MS"/>
          <w:rtl w:val="0"/>
        </w:rPr>
        <w:t>This is the address of NTA Monitor, the current NHSBSA ITHC provider</w:t>
      </w:r>
    </w:p>
  </w:comment>
  <w:comment w:id="119" w:author="Stephen Marshall" w:date="2018-08-20T13:07:00Z">
    <w:p w14:paraId="1112000F">
      <w:pPr>
        <w:pStyle w:val="Default"/>
        <w:bidi w:val="0"/>
      </w:pPr>
    </w:p>
    <w:p w14:paraId="11120010">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124" w:author="Stephen Marshall" w:date="2018-08-20T14:29:00Z">
    <w:p w14:paraId="11120011">
      <w:pPr>
        <w:pStyle w:val="Default"/>
        <w:bidi w:val="0"/>
      </w:pPr>
    </w:p>
    <w:p w14:paraId="11120012">
      <w:pPr>
        <w:pStyle w:val="Default"/>
        <w:bidi w:val="0"/>
      </w:pPr>
      <w:r>
        <w:rPr>
          <w:rFonts w:cs="Arial Unicode MS" w:eastAsia="Arial Unicode MS"/>
          <w:rtl w:val="0"/>
        </w:rPr>
        <w:t>Select one or the other.  Most tests will be conducted during business hours.  Once completed convert to black font</w:t>
      </w:r>
    </w:p>
  </w:comment>
  <w:comment w:id="136" w:author="Stephen Marshall" w:date="2019-04-03T12:15:00Z">
    <w:p w14:paraId="11120013">
      <w:pPr>
        <w:pStyle w:val="Default"/>
        <w:bidi w:val="0"/>
      </w:pPr>
    </w:p>
    <w:p w14:paraId="11120014">
      <w:pPr>
        <w:pStyle w:val="Default"/>
        <w:bidi w:val="0"/>
      </w:pPr>
      <w:r>
        <w:rPr>
          <w:rFonts w:cs="Arial Unicode MS" w:eastAsia="Arial Unicode MS"/>
          <w:rtl w:val="0"/>
        </w:rPr>
        <w:t>Once the name has been added please convert the font to black</w:t>
      </w:r>
    </w:p>
  </w:comment>
  <w:comment w:id="143" w:author="Stephen Marshall" w:date="2019-04-03T12:15:00Z">
    <w:p w14:paraId="11120015">
      <w:pPr>
        <w:pStyle w:val="Default"/>
        <w:bidi w:val="0"/>
      </w:pPr>
    </w:p>
    <w:p w14:paraId="11120016">
      <w:pPr>
        <w:pStyle w:val="Default"/>
        <w:bidi w:val="0"/>
      </w:pPr>
      <w:r>
        <w:rPr>
          <w:rFonts w:cs="Arial Unicode MS" w:eastAsia="Arial Unicode MS"/>
          <w:rtl w:val="0"/>
        </w:rPr>
        <w:t>Once the name has been added please convert the font to black</w:t>
      </w:r>
    </w:p>
  </w:comment>
  <w:comment w:id="151" w:author="Stephen Marshall" w:date="2019-04-03T12:15:00Z">
    <w:p w14:paraId="11120017">
      <w:pPr>
        <w:pStyle w:val="Default"/>
        <w:bidi w:val="0"/>
      </w:pPr>
    </w:p>
    <w:p w14:paraId="11120018">
      <w:pPr>
        <w:pStyle w:val="Default"/>
        <w:bidi w:val="0"/>
      </w:pPr>
      <w:r>
        <w:rPr>
          <w:rFonts w:cs="Arial Unicode MS" w:eastAsia="Arial Unicode MS"/>
          <w:rtl w:val="0"/>
        </w:rPr>
        <w:t>Once the name has been added please convert the font to black</w:t>
      </w:r>
    </w:p>
  </w:comment>
  <w:comment w:id="159" w:author="Stephen Marshall" w:date="2019-04-09T10:57:00Z">
    <w:p w14:paraId="11120019">
      <w:pPr>
        <w:pStyle w:val="Default"/>
        <w:bidi w:val="0"/>
      </w:pPr>
    </w:p>
    <w:p w14:paraId="1112001A">
      <w:pPr>
        <w:pStyle w:val="Default"/>
        <w:bidi w:val="0"/>
      </w:pPr>
      <w:r>
        <w:rPr>
          <w:rFonts w:cs="Arial Unicode MS" w:eastAsia="Arial Unicode MS"/>
          <w:rtl w:val="0"/>
        </w:rPr>
        <w:t>Once the name has been added please convert the font to black</w:t>
      </w:r>
    </w:p>
  </w:comment>
  <w:comment w:id="171" w:author="Stephen Marshall" w:date="2018-08-20T13:09:00Z">
    <w:p w14:paraId="1112001B">
      <w:pPr>
        <w:pStyle w:val="Default"/>
        <w:bidi w:val="0"/>
      </w:pPr>
    </w:p>
    <w:p w14:paraId="1112001C">
      <w:pPr>
        <w:pStyle w:val="Default"/>
        <w:bidi w:val="0"/>
      </w:pPr>
      <w:r>
        <w:rPr>
          <w:rFonts w:cs="Arial Unicode MS" w:eastAsia="Arial Unicode MS"/>
          <w:rtl w:val="0"/>
        </w:rPr>
        <w:t>Once this section has been completed remove these guidance notes</w:t>
      </w:r>
    </w:p>
  </w:comment>
  <w:comment w:id="183" w:author="Stephen Marshall" w:date="2018-08-20T13:09:00Z">
    <w:p w14:paraId="1112001D">
      <w:pPr>
        <w:pStyle w:val="Default"/>
        <w:bidi w:val="0"/>
      </w:pPr>
    </w:p>
    <w:p w14:paraId="1112001E">
      <w:pPr>
        <w:pStyle w:val="Default"/>
        <w:bidi w:val="0"/>
      </w:pPr>
      <w:r>
        <w:rPr>
          <w:rFonts w:cs="Arial Unicode MS" w:eastAsia="Arial Unicode MS"/>
          <w:rtl w:val="0"/>
        </w:rPr>
        <w:t>Once name inserted convert to black font</w:t>
      </w:r>
    </w:p>
  </w:comment>
  <w:comment w:id="190" w:author="Stephen Marshall" w:date="2018-08-20T14:29:00Z">
    <w:p w14:paraId="1112001F">
      <w:pPr>
        <w:pStyle w:val="Default"/>
        <w:bidi w:val="0"/>
      </w:pPr>
    </w:p>
    <w:p w14:paraId="11120020">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021">
      <w:pPr>
        <w:pStyle w:val="Default"/>
        <w:bidi w:val="0"/>
      </w:pPr>
    </w:p>
    <w:p w14:paraId="11120022">
      <w:pPr>
        <w:pStyle w:val="Default"/>
        <w:bidi w:val="0"/>
      </w:pPr>
      <w:r>
        <w:rPr>
          <w:rFonts w:cs="Arial Unicode MS" w:eastAsia="Arial Unicode MS"/>
          <w:rtl w:val="0"/>
        </w:rPr>
        <w:t>To determine which types of testing are required please speak with Information Security.</w:t>
      </w:r>
    </w:p>
  </w:comment>
  <w:comment w:id="218" w:author="Stephen Marshall" w:date="2018-08-20T13:22:00Z">
    <w:p w14:paraId="11120023">
      <w:pPr>
        <w:pStyle w:val="Default"/>
        <w:bidi w:val="0"/>
      </w:pPr>
    </w:p>
    <w:p w14:paraId="11120024">
      <w:pPr>
        <w:pStyle w:val="Default"/>
        <w:bidi w:val="0"/>
      </w:pPr>
      <w:r>
        <w:rPr>
          <w:rFonts w:cs="Arial Unicode MS" w:eastAsia="Arial Unicode MS"/>
          <w:rtl w:val="0"/>
        </w:rPr>
        <w:t>Once this section has been completed please remove the blue guidance notes.</w:t>
      </w:r>
    </w:p>
  </w:comment>
  <w:comment w:id="271" w:author="Stephen Marshall" w:date="2018-08-20T13:24:00Z">
    <w:p w14:paraId="11120025">
      <w:pPr>
        <w:pStyle w:val="Default"/>
        <w:bidi w:val="0"/>
      </w:pPr>
    </w:p>
    <w:p w14:paraId="11120026">
      <w:pPr>
        <w:pStyle w:val="Default"/>
        <w:bidi w:val="0"/>
      </w:pPr>
      <w:r>
        <w:rPr>
          <w:rFonts w:cs="Arial Unicode MS" w:eastAsia="Arial Unicode MS"/>
          <w:rtl w:val="0"/>
        </w:rPr>
        <w:t>This information is also gathered in Appendix 4.  Once this section has been completed please remove the blue guidance notes.</w:t>
      </w:r>
    </w:p>
  </w:comment>
  <w:comment w:id="325" w:author="Stephen Marshall" w:date="2018-08-20T13:25:00Z">
    <w:p w14:paraId="11120027">
      <w:pPr>
        <w:pStyle w:val="Default"/>
        <w:bidi w:val="0"/>
      </w:pPr>
    </w:p>
    <w:p w14:paraId="11120028">
      <w:pPr>
        <w:pStyle w:val="Default"/>
        <w:bidi w:val="0"/>
      </w:pPr>
      <w:r>
        <w:rPr>
          <w:rFonts w:cs="Arial Unicode MS" w:eastAsia="Arial Unicode MS"/>
          <w:rtl w:val="0"/>
        </w:rPr>
        <w:t>This information is also gathered in Appendix 4.  Once this section has been completed please remove the blue guidance notes.</w:t>
      </w:r>
    </w:p>
  </w:comment>
  <w:comment w:id="357" w:author="Stephen Marshall" w:date="2018-08-20T13:26:00Z">
    <w:p w14:paraId="11120029">
      <w:pPr>
        <w:pStyle w:val="Default"/>
        <w:bidi w:val="0"/>
      </w:pPr>
    </w:p>
    <w:p w14:paraId="1112002A">
      <w:pPr>
        <w:pStyle w:val="Default"/>
        <w:bidi w:val="0"/>
      </w:pPr>
      <w:r>
        <w:rPr>
          <w:rFonts w:cs="Arial Unicode MS" w:eastAsia="Arial Unicode MS"/>
          <w:rtl w:val="0"/>
        </w:rPr>
        <w:t>Once this section has been completed please remove the blue guidance notes.</w:t>
      </w:r>
    </w:p>
  </w:comment>
  <w:comment w:id="374" w:author="Stephen Marshall" w:date="2018-08-20T13:27:00Z">
    <w:p w14:paraId="1112002B">
      <w:pPr>
        <w:pStyle w:val="Default"/>
        <w:bidi w:val="0"/>
      </w:pPr>
    </w:p>
    <w:p w14:paraId="1112002C">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379" w:author="Stephen Marshall" w:date="2018-08-20T13:28:00Z">
    <w:p w14:paraId="1112002D">
      <w:pPr>
        <w:pStyle w:val="Default"/>
        <w:bidi w:val="0"/>
      </w:pPr>
    </w:p>
    <w:p w14:paraId="1112002E">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407" w:author="Stephen Marshall" w:date="2018-08-20T13:33:00Z">
    <w:p w14:paraId="1112002F">
      <w:pPr>
        <w:pStyle w:val="Default"/>
        <w:bidi w:val="0"/>
      </w:pPr>
    </w:p>
    <w:p w14:paraId="11120030">
      <w:pPr>
        <w:pStyle w:val="Default"/>
        <w:bidi w:val="0"/>
      </w:pPr>
      <w:r>
        <w:rPr>
          <w:rFonts w:cs="Arial Unicode MS" w:eastAsia="Arial Unicode MS"/>
          <w:rtl w:val="0"/>
        </w:rPr>
        <w:t>Once the service name has been added please convert the font to black</w:t>
      </w:r>
    </w:p>
  </w:comment>
  <w:comment w:id="421" w:author="Stephen Marshall" w:date="2018-08-20T13:34:00Z">
    <w:p w14:paraId="11120031">
      <w:pPr>
        <w:pStyle w:val="Default"/>
        <w:bidi w:val="0"/>
      </w:pPr>
    </w:p>
    <w:p w14:paraId="11120032">
      <w:pPr>
        <w:pStyle w:val="Default"/>
        <w:bidi w:val="0"/>
      </w:pPr>
      <w:r>
        <w:rPr>
          <w:rFonts w:cs="Arial Unicode MS" w:eastAsia="Arial Unicode MS"/>
          <w:rtl w:val="0"/>
        </w:rPr>
        <w:t>Once the service name has been added please convert the font to black</w:t>
      </w:r>
    </w:p>
  </w:comment>
  <w:comment w:id="500" w:author="Stephen Marshall" w:date="2018-08-20T13:35:00Z">
    <w:p w14:paraId="11120033">
      <w:pPr>
        <w:pStyle w:val="Default"/>
        <w:bidi w:val="0"/>
      </w:pPr>
    </w:p>
    <w:p w14:paraId="11120034">
      <w:pPr>
        <w:pStyle w:val="Default"/>
        <w:bidi w:val="0"/>
      </w:pPr>
      <w:r>
        <w:rPr>
          <w:rFonts w:cs="Arial Unicode MS" w:eastAsia="Arial Unicode MS"/>
          <w:rtl w:val="0"/>
        </w:rPr>
        <w:t>Guidance notes only, please remove prior to submission of the final scope document</w:t>
      </w:r>
    </w:p>
  </w:comment>
  <w:comment w:id="517" w:author="Stephen Marshall" w:date="2018-08-20T14:08:00Z">
    <w:p w14:paraId="11120035">
      <w:pPr>
        <w:pStyle w:val="Default"/>
        <w:bidi w:val="0"/>
      </w:pPr>
    </w:p>
    <w:p w14:paraId="11120036">
      <w:pPr>
        <w:pStyle w:val="Default"/>
        <w:bidi w:val="0"/>
      </w:pPr>
      <w:r>
        <w:rPr>
          <w:rFonts w:cs="Arial Unicode MS" w:eastAsia="Arial Unicode MS"/>
          <w:rtl w:val="0"/>
        </w:rPr>
        <w:t>The firewall/Security group information will be provided by the Middleware/DevOps team.</w:t>
      </w:r>
    </w:p>
    <w:p w14:paraId="11120037">
      <w:pPr>
        <w:pStyle w:val="Default"/>
        <w:bidi w:val="0"/>
      </w:pPr>
    </w:p>
    <w:p w14:paraId="11120038">
      <w:pPr>
        <w:pStyle w:val="Default"/>
        <w:bidi w:val="0"/>
      </w:pPr>
      <w:r>
        <w:rPr>
          <w:rFonts w:cs="Arial Unicode MS" w:eastAsia="Arial Unicode MS"/>
          <w:rtl w:val="0"/>
        </w:rPr>
        <w:t>Once any project names have been added please convert the blue font to black</w:t>
      </w:r>
    </w:p>
  </w:comment>
  <w:comment w:id="534" w:author="Stephen Marshall" w:date="2018-08-20T14:11:00Z">
    <w:p w14:paraId="11120039">
      <w:pPr>
        <w:pStyle w:val="Default"/>
        <w:bidi w:val="0"/>
      </w:pPr>
    </w:p>
    <w:p w14:paraId="1112003A">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03B">
      <w:pPr>
        <w:pStyle w:val="Default"/>
        <w:bidi w:val="0"/>
      </w:pPr>
    </w:p>
    <w:p w14:paraId="1112003C">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544" w:author="Stephen Marshall" w:date="2018-08-20T14:13:00Z">
    <w:p w14:paraId="1112003D">
      <w:pPr>
        <w:pStyle w:val="Default"/>
        <w:bidi w:val="0"/>
      </w:pPr>
    </w:p>
    <w:p w14:paraId="1112003E">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556" w:author="Stephen Marshall" w:date="2018-08-20T14:16:00Z">
    <w:p w14:paraId="1112003F">
      <w:pPr>
        <w:pStyle w:val="Default"/>
        <w:bidi w:val="0"/>
      </w:pPr>
    </w:p>
    <w:p w14:paraId="11120040">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567" w:author="Stephen Marshall" w:date="2018-08-20T14:30:00Z">
    <w:p w14:paraId="11120041">
      <w:pPr>
        <w:pStyle w:val="Default"/>
        <w:bidi w:val="0"/>
      </w:pPr>
    </w:p>
    <w:p w14:paraId="11120042">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578" w:author="Stephen Marshall" w:date="2018-08-20T14:29:00Z">
    <w:p w14:paraId="11120043">
      <w:pPr>
        <w:pStyle w:val="Default"/>
        <w:bidi w:val="0"/>
      </w:pPr>
    </w:p>
    <w:p w14:paraId="11120044">
      <w:pPr>
        <w:pStyle w:val="Default"/>
        <w:bidi w:val="0"/>
      </w:pPr>
      <w:r>
        <w:rPr>
          <w:rFonts w:cs="Arial Unicode MS" w:eastAsia="Arial Unicode MS"/>
          <w:rtl w:val="0"/>
        </w:rPr>
        <w:t>This is information for the security test teams on how to gain access to the NHSBSA environment to enable testing to commence</w:t>
      </w:r>
    </w:p>
  </w:comment>
  <w:comment w:id="590" w:author="Stephen Marshall" w:date="2018-08-20T14:24:00Z">
    <w:p w14:paraId="11120045">
      <w:pPr>
        <w:pStyle w:val="Default"/>
        <w:bidi w:val="0"/>
      </w:pPr>
    </w:p>
    <w:p w14:paraId="11120046">
      <w:pPr>
        <w:pStyle w:val="Default"/>
        <w:bidi w:val="0"/>
      </w:pPr>
      <w:r>
        <w:rPr>
          <w:rFonts w:cs="Arial Unicode MS" w:eastAsia="Arial Unicode MS"/>
          <w:rtl w:val="0"/>
        </w:rPr>
        <w:t>Any user credentials will need to be added here.</w:t>
      </w:r>
    </w:p>
    <w:p w14:paraId="11120047">
      <w:pPr>
        <w:pStyle w:val="Default"/>
        <w:bidi w:val="0"/>
      </w:pPr>
    </w:p>
    <w:p w14:paraId="11120048">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049">
      <w:pPr>
        <w:pStyle w:val="Default"/>
        <w:bidi w:val="0"/>
      </w:pPr>
    </w:p>
    <w:p w14:paraId="1112004A">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04B">
      <w:pPr>
        <w:pStyle w:val="Default"/>
        <w:bidi w:val="0"/>
      </w:pPr>
    </w:p>
    <w:p w14:paraId="1112004C">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607" w:author="Stephen Marshall" w:date="2018-08-20T14:28:00Z">
    <w:p w14:paraId="1112004D">
      <w:pPr>
        <w:pStyle w:val="Default"/>
        <w:bidi w:val="0"/>
      </w:pPr>
    </w:p>
    <w:p w14:paraId="1112004E">
      <w:pPr>
        <w:pStyle w:val="Default"/>
        <w:bidi w:val="0"/>
      </w:pPr>
      <w:r>
        <w:rPr>
          <w:rFonts w:cs="Arial Unicode MS" w:eastAsia="Arial Unicode MS"/>
          <w:rtl w:val="0"/>
        </w:rPr>
        <w:t>Once name inserted convert to black font.</w:t>
      </w:r>
    </w:p>
    <w:p w14:paraId="1112004F">
      <w:pPr>
        <w:pStyle w:val="Default"/>
        <w:bidi w:val="0"/>
      </w:pPr>
    </w:p>
    <w:p w14:paraId="11120050">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618" w:author="Stephen Marshall" w:date="2018-08-20T12:49:00Z">
    <w:p w14:paraId="11120051">
      <w:pPr>
        <w:pStyle w:val="Default"/>
        <w:bidi w:val="0"/>
      </w:pPr>
    </w:p>
    <w:p w14:paraId="11120052">
      <w:pPr>
        <w:pStyle w:val="Default"/>
        <w:bidi w:val="0"/>
      </w:pPr>
      <w:r>
        <w:rPr>
          <w:rFonts w:cs="Arial Unicode MS" w:eastAsia="Arial Unicode MS"/>
          <w:rtl w:val="0"/>
        </w:rPr>
        <w:t>Once name inserted convert to black font</w:t>
      </w:r>
    </w:p>
  </w:comment>
  <w:comment w:id="624" w:author="Stephen Marshall" w:date="2018-08-20T13:01:00Z">
    <w:p w14:paraId="11120053">
      <w:pPr>
        <w:pStyle w:val="Default"/>
        <w:bidi w:val="0"/>
      </w:pPr>
    </w:p>
    <w:p w14:paraId="11120054">
      <w:pPr>
        <w:pStyle w:val="Default"/>
        <w:bidi w:val="0"/>
      </w:pPr>
      <w:r>
        <w:rPr>
          <w:rFonts w:cs="Arial Unicode MS" w:eastAsia="Arial Unicode MS"/>
          <w:rtl w:val="0"/>
        </w:rPr>
        <w:t>Once date inserted convert to black font</w:t>
      </w:r>
    </w:p>
  </w:comment>
  <w:comment w:id="630" w:author="Stephen Marshall" w:date="2018-08-20T13:02:00Z">
    <w:p w14:paraId="11120055">
      <w:pPr>
        <w:pStyle w:val="Default"/>
        <w:bidi w:val="0"/>
      </w:pPr>
    </w:p>
    <w:p w14:paraId="11120056">
      <w:pPr>
        <w:pStyle w:val="Default"/>
        <w:bidi w:val="0"/>
      </w:pPr>
      <w:r>
        <w:rPr>
          <w:rFonts w:cs="Arial Unicode MS" w:eastAsia="Arial Unicode MS"/>
          <w:rtl w:val="0"/>
        </w:rPr>
        <w:t>Once version number inserted convert to black font</w:t>
      </w:r>
    </w:p>
  </w:comment>
  <w:comment w:id="660" w:author="Stephen Marshall" w:date="2018-08-20T13:02:00Z">
    <w:p w14:paraId="11120057">
      <w:pPr>
        <w:pStyle w:val="Default"/>
        <w:bidi w:val="0"/>
      </w:pPr>
    </w:p>
    <w:p w14:paraId="11120058">
      <w:pPr>
        <w:pStyle w:val="Default"/>
        <w:bidi w:val="0"/>
      </w:pPr>
      <w:r>
        <w:rPr>
          <w:rFonts w:cs="Arial Unicode MS" w:eastAsia="Arial Unicode MS"/>
          <w:rtl w:val="0"/>
        </w:rPr>
        <w:t>Once name inserted convert to black font</w:t>
      </w:r>
    </w:p>
  </w:comment>
  <w:comment w:id="661" w:author="Stephen Marshall" w:date="2018-08-20T13:03:00Z">
    <w:p w14:paraId="11120059">
      <w:pPr>
        <w:pStyle w:val="Default"/>
        <w:bidi w:val="0"/>
      </w:pPr>
    </w:p>
    <w:p w14:paraId="1112005A">
      <w:pPr>
        <w:pStyle w:val="Default"/>
        <w:bidi w:val="0"/>
      </w:pPr>
      <w:r>
        <w:rPr>
          <w:rFonts w:cs="Arial Unicode MS" w:eastAsia="Arial Unicode MS"/>
          <w:rtl w:val="0"/>
        </w:rPr>
        <w:t>Once status inserted convert to black font</w:t>
      </w:r>
    </w:p>
  </w:comment>
  <w:comment w:id="666" w:author="Stephen Marshall" w:date="2018-08-20T13:03:00Z">
    <w:p w14:paraId="1112005B">
      <w:pPr>
        <w:pStyle w:val="Default"/>
        <w:bidi w:val="0"/>
      </w:pPr>
    </w:p>
    <w:p w14:paraId="1112005C">
      <w:pPr>
        <w:pStyle w:val="Default"/>
        <w:bidi w:val="0"/>
      </w:pPr>
      <w:r>
        <w:rPr>
          <w:rFonts w:cs="Arial Unicode MS" w:eastAsia="Arial Unicode MS"/>
          <w:rtl w:val="0"/>
        </w:rPr>
        <w:t>Once date inserted convert to black font</w:t>
      </w:r>
    </w:p>
  </w:comment>
  <w:comment w:id="667" w:author="Stephen Marshall" w:date="2018-08-20T13:03:00Z">
    <w:p w14:paraId="1112005D">
      <w:pPr>
        <w:pStyle w:val="Default"/>
        <w:bidi w:val="0"/>
      </w:pPr>
    </w:p>
    <w:p w14:paraId="1112005E">
      <w:pPr>
        <w:pStyle w:val="Default"/>
        <w:bidi w:val="0"/>
      </w:pPr>
      <w:r>
        <w:rPr>
          <w:rFonts w:cs="Arial Unicode MS" w:eastAsia="Arial Unicode MS"/>
          <w:rtl w:val="0"/>
        </w:rPr>
        <w:t>Once completed convert to black font</w:t>
      </w:r>
    </w:p>
  </w:comment>
  <w:comment w:id="674" w:author="Stephen Marshall" w:date="2018-08-20T13:04:00Z">
    <w:p w14:paraId="1112005F">
      <w:pPr>
        <w:pStyle w:val="Default"/>
        <w:bidi w:val="0"/>
      </w:pPr>
    </w:p>
    <w:p w14:paraId="11120060">
      <w:pPr>
        <w:pStyle w:val="Default"/>
        <w:bidi w:val="0"/>
      </w:pPr>
      <w:r>
        <w:rPr>
          <w:rFonts w:cs="Arial Unicode MS" w:eastAsia="Arial Unicode MS"/>
          <w:rtl w:val="0"/>
        </w:rPr>
        <w:t>Remove this once the document is complete</w:t>
      </w:r>
    </w:p>
  </w:comment>
  <w:comment w:id="697" w:author="Stephen Marshall" w:date="2018-08-20T13:05:00Z">
    <w:p w14:paraId="11120061">
      <w:pPr>
        <w:pStyle w:val="Default"/>
        <w:bidi w:val="0"/>
      </w:pPr>
    </w:p>
    <w:p w14:paraId="11120062">
      <w:pPr>
        <w:pStyle w:val="Default"/>
        <w:bidi w:val="0"/>
      </w:pPr>
      <w:r>
        <w:rPr>
          <w:rFonts w:cs="Arial Unicode MS" w:eastAsia="Arial Unicode MS"/>
          <w:rtl w:val="0"/>
        </w:rPr>
        <w:t>Once name inserted convert to black font</w:t>
      </w:r>
    </w:p>
  </w:comment>
  <w:comment w:id="708" w:author="Stephen Marshall" w:date="2018-08-20T11:42:00Z">
    <w:p w14:paraId="11120063">
      <w:pPr>
        <w:pStyle w:val="Default"/>
        <w:bidi w:val="0"/>
      </w:pPr>
    </w:p>
    <w:p w14:paraId="11120064">
      <w:pPr>
        <w:pStyle w:val="Default"/>
        <w:bidi w:val="0"/>
      </w:pPr>
      <w:r>
        <w:rPr>
          <w:rFonts w:cs="Arial Unicode MS" w:eastAsia="Arial Unicode MS"/>
          <w:rtl w:val="0"/>
        </w:rPr>
        <w:t>This is the address of NTA Monitor, the current NHSBSA ITHC provider</w:t>
      </w:r>
    </w:p>
  </w:comment>
  <w:comment w:id="725" w:author="Stephen Marshall" w:date="2018-08-20T13:07:00Z">
    <w:p w14:paraId="11120065">
      <w:pPr>
        <w:pStyle w:val="Default"/>
        <w:bidi w:val="0"/>
      </w:pPr>
    </w:p>
    <w:p w14:paraId="11120066">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730" w:author="Stephen Marshall" w:date="2018-08-20T14:29:00Z">
    <w:p w14:paraId="11120067">
      <w:pPr>
        <w:pStyle w:val="Default"/>
        <w:bidi w:val="0"/>
      </w:pPr>
    </w:p>
    <w:p w14:paraId="11120068">
      <w:pPr>
        <w:pStyle w:val="Default"/>
        <w:bidi w:val="0"/>
      </w:pPr>
      <w:r>
        <w:rPr>
          <w:rFonts w:cs="Arial Unicode MS" w:eastAsia="Arial Unicode MS"/>
          <w:rtl w:val="0"/>
        </w:rPr>
        <w:t>Select one or the other.  Most tests will be conducted during business hours.  Once completed convert to black font</w:t>
      </w:r>
    </w:p>
  </w:comment>
  <w:comment w:id="743" w:author="Stephen Marshall" w:date="2019-04-03T12:15:00Z">
    <w:p w14:paraId="11120069">
      <w:pPr>
        <w:pStyle w:val="Default"/>
        <w:bidi w:val="0"/>
      </w:pPr>
    </w:p>
    <w:p w14:paraId="1112006A">
      <w:pPr>
        <w:pStyle w:val="Default"/>
        <w:bidi w:val="0"/>
      </w:pPr>
      <w:r>
        <w:rPr>
          <w:rFonts w:cs="Arial Unicode MS" w:eastAsia="Arial Unicode MS"/>
          <w:rtl w:val="0"/>
        </w:rPr>
        <w:t>Once the name has been added please convert the font to black</w:t>
      </w:r>
    </w:p>
  </w:comment>
  <w:comment w:id="750" w:author="Stephen Marshall" w:date="2019-04-03T12:15:00Z">
    <w:p w14:paraId="1112006B">
      <w:pPr>
        <w:pStyle w:val="Default"/>
        <w:bidi w:val="0"/>
      </w:pPr>
    </w:p>
    <w:p w14:paraId="1112006C">
      <w:pPr>
        <w:pStyle w:val="Default"/>
        <w:bidi w:val="0"/>
      </w:pPr>
      <w:r>
        <w:rPr>
          <w:rFonts w:cs="Arial Unicode MS" w:eastAsia="Arial Unicode MS"/>
          <w:rtl w:val="0"/>
        </w:rPr>
        <w:t>Once the name has been added please convert the font to black</w:t>
      </w:r>
    </w:p>
  </w:comment>
  <w:comment w:id="758" w:author="Stephen Marshall" w:date="2019-04-03T12:15:00Z">
    <w:p w14:paraId="1112006D">
      <w:pPr>
        <w:pStyle w:val="Default"/>
        <w:bidi w:val="0"/>
      </w:pPr>
    </w:p>
    <w:p w14:paraId="1112006E">
      <w:pPr>
        <w:pStyle w:val="Default"/>
        <w:bidi w:val="0"/>
      </w:pPr>
      <w:r>
        <w:rPr>
          <w:rFonts w:cs="Arial Unicode MS" w:eastAsia="Arial Unicode MS"/>
          <w:rtl w:val="0"/>
        </w:rPr>
        <w:t>Once the name has been added please convert the font to black</w:t>
      </w:r>
    </w:p>
  </w:comment>
  <w:comment w:id="766" w:author="Stephen Marshall" w:date="2019-04-09T10:57:00Z">
    <w:p w14:paraId="1112006F">
      <w:pPr>
        <w:pStyle w:val="Default"/>
        <w:bidi w:val="0"/>
      </w:pPr>
    </w:p>
    <w:p w14:paraId="11120070">
      <w:pPr>
        <w:pStyle w:val="Default"/>
        <w:bidi w:val="0"/>
      </w:pPr>
      <w:r>
        <w:rPr>
          <w:rFonts w:cs="Arial Unicode MS" w:eastAsia="Arial Unicode MS"/>
          <w:rtl w:val="0"/>
        </w:rPr>
        <w:t>Once the name has been added please convert the font to black</w:t>
      </w:r>
    </w:p>
  </w:comment>
  <w:comment w:id="779" w:author="Stephen Marshall" w:date="2018-08-20T13:09:00Z">
    <w:p w14:paraId="11120071">
      <w:pPr>
        <w:pStyle w:val="Default"/>
        <w:bidi w:val="0"/>
      </w:pPr>
    </w:p>
    <w:p w14:paraId="11120072">
      <w:pPr>
        <w:pStyle w:val="Default"/>
        <w:bidi w:val="0"/>
      </w:pPr>
      <w:r>
        <w:rPr>
          <w:rFonts w:cs="Arial Unicode MS" w:eastAsia="Arial Unicode MS"/>
          <w:rtl w:val="0"/>
        </w:rPr>
        <w:t>Once this section has been completed remove these guidance notes</w:t>
      </w:r>
    </w:p>
  </w:comment>
  <w:comment w:id="792" w:author="Stephen Marshall" w:date="2018-08-20T13:09:00Z">
    <w:p w14:paraId="11120073">
      <w:pPr>
        <w:pStyle w:val="Default"/>
        <w:bidi w:val="0"/>
      </w:pPr>
    </w:p>
    <w:p w14:paraId="11120074">
      <w:pPr>
        <w:pStyle w:val="Default"/>
        <w:bidi w:val="0"/>
      </w:pPr>
      <w:r>
        <w:rPr>
          <w:rFonts w:cs="Arial Unicode MS" w:eastAsia="Arial Unicode MS"/>
          <w:rtl w:val="0"/>
        </w:rPr>
        <w:t>Once name inserted convert to black font</w:t>
      </w:r>
    </w:p>
  </w:comment>
  <w:comment w:id="799" w:author="Stephen Marshall" w:date="2018-08-20T14:29:00Z">
    <w:p w14:paraId="11120075">
      <w:pPr>
        <w:pStyle w:val="Default"/>
        <w:bidi w:val="0"/>
      </w:pPr>
    </w:p>
    <w:p w14:paraId="11120076">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077">
      <w:pPr>
        <w:pStyle w:val="Default"/>
        <w:bidi w:val="0"/>
      </w:pPr>
    </w:p>
    <w:p w14:paraId="11120078">
      <w:pPr>
        <w:pStyle w:val="Default"/>
        <w:bidi w:val="0"/>
      </w:pPr>
      <w:r>
        <w:rPr>
          <w:rFonts w:cs="Arial Unicode MS" w:eastAsia="Arial Unicode MS"/>
          <w:rtl w:val="0"/>
        </w:rPr>
        <w:t>To determine which types of testing are required please speak with Information Security.</w:t>
      </w:r>
    </w:p>
  </w:comment>
  <w:comment w:id="822" w:author="Stephen Marshall" w:date="2018-08-20T13:22:00Z">
    <w:p w14:paraId="11120079">
      <w:pPr>
        <w:pStyle w:val="Default"/>
        <w:bidi w:val="0"/>
      </w:pPr>
    </w:p>
    <w:p w14:paraId="1112007A">
      <w:pPr>
        <w:pStyle w:val="Default"/>
        <w:bidi w:val="0"/>
      </w:pPr>
      <w:r>
        <w:rPr>
          <w:rFonts w:cs="Arial Unicode MS" w:eastAsia="Arial Unicode MS"/>
          <w:rtl w:val="0"/>
        </w:rPr>
        <w:t>Once this section has been completed please remove the blue guidance notes.</w:t>
      </w:r>
    </w:p>
  </w:comment>
  <w:comment w:id="875" w:author="Stephen Marshall" w:date="2018-08-20T13:24:00Z">
    <w:p w14:paraId="1112007B">
      <w:pPr>
        <w:pStyle w:val="Default"/>
        <w:bidi w:val="0"/>
      </w:pPr>
    </w:p>
    <w:p w14:paraId="1112007C">
      <w:pPr>
        <w:pStyle w:val="Default"/>
        <w:bidi w:val="0"/>
      </w:pPr>
      <w:r>
        <w:rPr>
          <w:rFonts w:cs="Arial Unicode MS" w:eastAsia="Arial Unicode MS"/>
          <w:rtl w:val="0"/>
        </w:rPr>
        <w:t>This information is also gathered in Appendix 4.  Once this section has been completed please remove the blue guidance notes.</w:t>
      </w:r>
    </w:p>
  </w:comment>
  <w:comment w:id="929" w:author="Stephen Marshall" w:date="2018-08-20T13:25:00Z">
    <w:p w14:paraId="1112007D">
      <w:pPr>
        <w:pStyle w:val="Default"/>
        <w:bidi w:val="0"/>
      </w:pPr>
    </w:p>
    <w:p w14:paraId="1112007E">
      <w:pPr>
        <w:pStyle w:val="Default"/>
        <w:bidi w:val="0"/>
      </w:pPr>
      <w:r>
        <w:rPr>
          <w:rFonts w:cs="Arial Unicode MS" w:eastAsia="Arial Unicode MS"/>
          <w:rtl w:val="0"/>
        </w:rPr>
        <w:t>This information is also gathered in Appendix 4.  Once this section has been completed please remove the blue guidance notes.</w:t>
      </w:r>
    </w:p>
  </w:comment>
  <w:comment w:id="961" w:author="Stephen Marshall" w:date="2018-08-20T13:26:00Z">
    <w:p w14:paraId="1112007F">
      <w:pPr>
        <w:pStyle w:val="Default"/>
        <w:bidi w:val="0"/>
      </w:pPr>
    </w:p>
    <w:p w14:paraId="11120080">
      <w:pPr>
        <w:pStyle w:val="Default"/>
        <w:bidi w:val="0"/>
      </w:pPr>
      <w:r>
        <w:rPr>
          <w:rFonts w:cs="Arial Unicode MS" w:eastAsia="Arial Unicode MS"/>
          <w:rtl w:val="0"/>
        </w:rPr>
        <w:t>Once this section has been completed please remove the blue guidance notes.</w:t>
      </w:r>
    </w:p>
  </w:comment>
  <w:comment w:id="978" w:author="Stephen Marshall" w:date="2018-08-20T13:27:00Z">
    <w:p w14:paraId="11120081">
      <w:pPr>
        <w:pStyle w:val="Default"/>
        <w:bidi w:val="0"/>
      </w:pPr>
    </w:p>
    <w:p w14:paraId="11120082">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983" w:author="Stephen Marshall" w:date="2018-08-20T13:28:00Z">
    <w:p w14:paraId="11120083">
      <w:pPr>
        <w:pStyle w:val="Default"/>
        <w:bidi w:val="0"/>
      </w:pPr>
    </w:p>
    <w:p w14:paraId="11120084">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1016" w:author="Stephen Marshall" w:date="2018-08-20T13:33:00Z">
    <w:p w14:paraId="11120085">
      <w:pPr>
        <w:pStyle w:val="Default"/>
        <w:bidi w:val="0"/>
      </w:pPr>
    </w:p>
    <w:p w14:paraId="11120086">
      <w:pPr>
        <w:pStyle w:val="Default"/>
        <w:bidi w:val="0"/>
      </w:pPr>
      <w:r>
        <w:rPr>
          <w:rFonts w:cs="Arial Unicode MS" w:eastAsia="Arial Unicode MS"/>
          <w:rtl w:val="0"/>
        </w:rPr>
        <w:t>Once the service name has been added please convert the font to black</w:t>
      </w:r>
    </w:p>
  </w:comment>
  <w:comment w:id="1020" w:author="Stephen Marshall" w:date="2018-08-20T13:33:00Z">
    <w:p w14:paraId="11120087">
      <w:pPr>
        <w:pStyle w:val="Default"/>
        <w:bidi w:val="0"/>
      </w:pPr>
    </w:p>
    <w:p w14:paraId="11120088">
      <w:pPr>
        <w:pStyle w:val="Default"/>
        <w:bidi w:val="0"/>
      </w:pPr>
      <w:r>
        <w:rPr>
          <w:rFonts w:cs="Arial Unicode MS" w:eastAsia="Arial Unicode MS"/>
          <w:rtl w:val="0"/>
        </w:rPr>
        <w:t>All of the PSCs are there for guidance only an may not apply to your particular service.</w:t>
      </w:r>
    </w:p>
    <w:p w14:paraId="11120089">
      <w:pPr>
        <w:pStyle w:val="Default"/>
        <w:bidi w:val="0"/>
      </w:pPr>
    </w:p>
    <w:p w14:paraId="1112008A">
      <w:pPr>
        <w:pStyle w:val="Default"/>
        <w:bidi w:val="0"/>
      </w:pPr>
      <w:r>
        <w:rPr>
          <w:rFonts w:cs="Arial Unicode MS" w:eastAsia="Arial Unicode MS"/>
          <w:rtl w:val="0"/>
        </w:rPr>
        <w:t>To determine which PSC are relevant to your test please speak with Information Security.</w:t>
      </w:r>
    </w:p>
    <w:p w14:paraId="1112008B">
      <w:pPr>
        <w:pStyle w:val="Default"/>
        <w:bidi w:val="0"/>
      </w:pPr>
    </w:p>
    <w:p w14:paraId="1112008C">
      <w:pPr>
        <w:pStyle w:val="Default"/>
        <w:bidi w:val="0"/>
      </w:pPr>
      <w:r>
        <w:rPr>
          <w:rFonts w:cs="Arial Unicode MS" w:eastAsia="Arial Unicode MS"/>
          <w:rtl w:val="0"/>
        </w:rPr>
        <w:t>Additional PSCs can be specified by the project.</w:t>
      </w:r>
    </w:p>
  </w:comment>
  <w:comment w:id="1032" w:author="Stephen Marshall" w:date="2018-08-20T13:34:00Z">
    <w:p w14:paraId="1112008D">
      <w:pPr>
        <w:pStyle w:val="Default"/>
        <w:bidi w:val="0"/>
      </w:pPr>
    </w:p>
    <w:p w14:paraId="1112008E">
      <w:pPr>
        <w:pStyle w:val="Default"/>
        <w:bidi w:val="0"/>
      </w:pPr>
      <w:r>
        <w:rPr>
          <w:rFonts w:cs="Arial Unicode MS" w:eastAsia="Arial Unicode MS"/>
          <w:rtl w:val="0"/>
        </w:rPr>
        <w:t>Once the service name has been added please convert the font to black</w:t>
      </w:r>
    </w:p>
  </w:comment>
  <w:comment w:id="1114" w:author="Stephen Marshall" w:date="2018-08-20T13:35:00Z">
    <w:p w14:paraId="1112008F">
      <w:pPr>
        <w:pStyle w:val="Default"/>
        <w:bidi w:val="0"/>
      </w:pPr>
    </w:p>
    <w:p w14:paraId="11120090">
      <w:pPr>
        <w:pStyle w:val="Default"/>
        <w:bidi w:val="0"/>
      </w:pPr>
      <w:r>
        <w:rPr>
          <w:rFonts w:cs="Arial Unicode MS" w:eastAsia="Arial Unicode MS"/>
          <w:rtl w:val="0"/>
        </w:rPr>
        <w:t>Guidance notes only, please remove prior to submission of the final scope document</w:t>
      </w:r>
    </w:p>
  </w:comment>
  <w:comment w:id="1133" w:author="Stephen Marshall" w:date="2018-08-20T14:08:00Z">
    <w:p w14:paraId="11120091">
      <w:pPr>
        <w:pStyle w:val="Default"/>
        <w:bidi w:val="0"/>
      </w:pPr>
    </w:p>
    <w:p w14:paraId="11120092">
      <w:pPr>
        <w:pStyle w:val="Default"/>
        <w:bidi w:val="0"/>
      </w:pPr>
      <w:r>
        <w:rPr>
          <w:rFonts w:cs="Arial Unicode MS" w:eastAsia="Arial Unicode MS"/>
          <w:rtl w:val="0"/>
        </w:rPr>
        <w:t>The firewall/Security group information will be provided by the Middleware/DevOps team.</w:t>
      </w:r>
    </w:p>
    <w:p w14:paraId="11120093">
      <w:pPr>
        <w:pStyle w:val="Default"/>
        <w:bidi w:val="0"/>
      </w:pPr>
    </w:p>
    <w:p w14:paraId="11120094">
      <w:pPr>
        <w:pStyle w:val="Default"/>
        <w:bidi w:val="0"/>
      </w:pPr>
      <w:r>
        <w:rPr>
          <w:rFonts w:cs="Arial Unicode MS" w:eastAsia="Arial Unicode MS"/>
          <w:rtl w:val="0"/>
        </w:rPr>
        <w:t>Once any project names have been added please convert the blue font to black</w:t>
      </w:r>
    </w:p>
  </w:comment>
  <w:comment w:id="1150" w:author="Stephen Marshall" w:date="2018-08-20T14:11:00Z">
    <w:p w14:paraId="11120095">
      <w:pPr>
        <w:pStyle w:val="Default"/>
        <w:bidi w:val="0"/>
      </w:pPr>
    </w:p>
    <w:p w14:paraId="11120096">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097">
      <w:pPr>
        <w:pStyle w:val="Default"/>
        <w:bidi w:val="0"/>
      </w:pPr>
    </w:p>
    <w:p w14:paraId="11120098">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1159" w:author="Stephen Marshall" w:date="2018-08-20T14:13:00Z">
    <w:p w14:paraId="11120099">
      <w:pPr>
        <w:pStyle w:val="Default"/>
        <w:bidi w:val="0"/>
      </w:pPr>
    </w:p>
    <w:p w14:paraId="1112009A">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1173" w:author="Stephen Marshall" w:date="2018-08-20T14:16:00Z">
    <w:p w14:paraId="1112009B">
      <w:pPr>
        <w:pStyle w:val="Default"/>
        <w:bidi w:val="0"/>
      </w:pPr>
    </w:p>
    <w:p w14:paraId="1112009C">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1184" w:author="Stephen Marshall" w:date="2018-08-20T14:30:00Z">
    <w:p w14:paraId="1112009D">
      <w:pPr>
        <w:pStyle w:val="Default"/>
        <w:bidi w:val="0"/>
      </w:pPr>
    </w:p>
    <w:p w14:paraId="1112009E">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1194" w:author="Stephen Marshall" w:date="2018-08-20T14:29:00Z">
    <w:p w14:paraId="1112009F">
      <w:pPr>
        <w:pStyle w:val="Default"/>
        <w:bidi w:val="0"/>
      </w:pPr>
    </w:p>
    <w:p w14:paraId="111200A0">
      <w:pPr>
        <w:pStyle w:val="Default"/>
        <w:bidi w:val="0"/>
      </w:pPr>
      <w:r>
        <w:rPr>
          <w:rFonts w:cs="Arial Unicode MS" w:eastAsia="Arial Unicode MS"/>
          <w:rtl w:val="0"/>
        </w:rPr>
        <w:t>This is information for the security test teams on how to gain access to the NHSBSA environment to enable testing to commence</w:t>
      </w:r>
    </w:p>
  </w:comment>
  <w:comment w:id="1205" w:author="Stephen Marshall" w:date="2018-08-20T14:24:00Z">
    <w:p w14:paraId="111200A1">
      <w:pPr>
        <w:pStyle w:val="Default"/>
        <w:bidi w:val="0"/>
      </w:pPr>
    </w:p>
    <w:p w14:paraId="111200A2">
      <w:pPr>
        <w:pStyle w:val="Default"/>
        <w:bidi w:val="0"/>
      </w:pPr>
      <w:r>
        <w:rPr>
          <w:rFonts w:cs="Arial Unicode MS" w:eastAsia="Arial Unicode MS"/>
          <w:rtl w:val="0"/>
        </w:rPr>
        <w:t>Any user credentials will need to be added here.</w:t>
      </w:r>
    </w:p>
    <w:p w14:paraId="111200A3">
      <w:pPr>
        <w:pStyle w:val="Default"/>
        <w:bidi w:val="0"/>
      </w:pPr>
    </w:p>
    <w:p w14:paraId="111200A4">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0A5">
      <w:pPr>
        <w:pStyle w:val="Default"/>
        <w:bidi w:val="0"/>
      </w:pPr>
    </w:p>
    <w:p w14:paraId="111200A6">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0A7">
      <w:pPr>
        <w:pStyle w:val="Default"/>
        <w:bidi w:val="0"/>
      </w:pPr>
    </w:p>
    <w:p w14:paraId="111200A8">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1216" w:author="Stephen Marshall" w:date="2019-04-03T12:12:00Z">
    <w:p w14:paraId="111200A9">
      <w:pPr>
        <w:pStyle w:val="Default"/>
        <w:bidi w:val="0"/>
      </w:pPr>
    </w:p>
    <w:p w14:paraId="111200AA">
      <w:pPr>
        <w:pStyle w:val="Default"/>
        <w:bidi w:val="0"/>
      </w:pPr>
      <w:r>
        <w:rPr>
          <w:rFonts w:cs="Arial Unicode MS" w:eastAsia="Arial Unicode MS"/>
          <w:rtl w:val="0"/>
        </w:rPr>
        <w:t>Remove this once the glossary is complete</w:t>
      </w:r>
    </w:p>
  </w:comment>
  <w:comment w:id="1223" w:author="Stephen Marshall" w:date="2018-08-20T14:28:00Z">
    <w:p w14:paraId="111200AB">
      <w:pPr>
        <w:pStyle w:val="Default"/>
        <w:bidi w:val="0"/>
      </w:pPr>
    </w:p>
    <w:p w14:paraId="111200AC">
      <w:pPr>
        <w:pStyle w:val="Default"/>
        <w:bidi w:val="0"/>
      </w:pPr>
      <w:r>
        <w:rPr>
          <w:rFonts w:cs="Arial Unicode MS" w:eastAsia="Arial Unicode MS"/>
          <w:rtl w:val="0"/>
        </w:rPr>
        <w:t>Once name inserted convert to black font.</w:t>
      </w:r>
    </w:p>
    <w:p w14:paraId="111200AD">
      <w:pPr>
        <w:pStyle w:val="Default"/>
        <w:bidi w:val="0"/>
      </w:pPr>
    </w:p>
    <w:p w14:paraId="111200AE">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1234" w:author="Stephen Marshall" w:date="2018-08-20T12:49:00Z">
    <w:p w14:paraId="111200AF">
      <w:pPr>
        <w:pStyle w:val="Default"/>
        <w:bidi w:val="0"/>
      </w:pPr>
    </w:p>
    <w:p w14:paraId="111200B0">
      <w:pPr>
        <w:pStyle w:val="Default"/>
        <w:bidi w:val="0"/>
      </w:pPr>
      <w:r>
        <w:rPr>
          <w:rFonts w:cs="Arial Unicode MS" w:eastAsia="Arial Unicode MS"/>
          <w:rtl w:val="0"/>
        </w:rPr>
        <w:t>Once name inserted convert to black font</w:t>
      </w:r>
    </w:p>
  </w:comment>
  <w:comment w:id="1240" w:author="Stephen Marshall" w:date="2018-08-20T13:01:00Z">
    <w:p w14:paraId="111200B1">
      <w:pPr>
        <w:pStyle w:val="Default"/>
        <w:bidi w:val="0"/>
      </w:pPr>
    </w:p>
    <w:p w14:paraId="111200B2">
      <w:pPr>
        <w:pStyle w:val="Default"/>
        <w:bidi w:val="0"/>
      </w:pPr>
      <w:r>
        <w:rPr>
          <w:rFonts w:cs="Arial Unicode MS" w:eastAsia="Arial Unicode MS"/>
          <w:rtl w:val="0"/>
        </w:rPr>
        <w:t>Once date inserted convert to black font</w:t>
      </w:r>
    </w:p>
  </w:comment>
  <w:comment w:id="1246" w:author="Stephen Marshall" w:date="2018-08-20T13:02:00Z">
    <w:p w14:paraId="111200B3">
      <w:pPr>
        <w:pStyle w:val="Default"/>
        <w:bidi w:val="0"/>
      </w:pPr>
    </w:p>
    <w:p w14:paraId="111200B4">
      <w:pPr>
        <w:pStyle w:val="Default"/>
        <w:bidi w:val="0"/>
      </w:pPr>
      <w:r>
        <w:rPr>
          <w:rFonts w:cs="Arial Unicode MS" w:eastAsia="Arial Unicode MS"/>
          <w:rtl w:val="0"/>
        </w:rPr>
        <w:t>Once version number inserted convert to black font</w:t>
      </w:r>
    </w:p>
  </w:comment>
  <w:comment w:id="1276" w:author="Stephen Marshall" w:date="2018-08-20T13:02:00Z">
    <w:p w14:paraId="111200B5">
      <w:pPr>
        <w:pStyle w:val="Default"/>
        <w:bidi w:val="0"/>
      </w:pPr>
    </w:p>
    <w:p w14:paraId="111200B6">
      <w:pPr>
        <w:pStyle w:val="Default"/>
        <w:bidi w:val="0"/>
      </w:pPr>
      <w:r>
        <w:rPr>
          <w:rFonts w:cs="Arial Unicode MS" w:eastAsia="Arial Unicode MS"/>
          <w:rtl w:val="0"/>
        </w:rPr>
        <w:t>Once name inserted convert to black font</w:t>
      </w:r>
    </w:p>
  </w:comment>
  <w:comment w:id="1277" w:author="Stephen Marshall" w:date="2018-08-20T13:03:00Z">
    <w:p w14:paraId="111200B7">
      <w:pPr>
        <w:pStyle w:val="Default"/>
        <w:bidi w:val="0"/>
      </w:pPr>
    </w:p>
    <w:p w14:paraId="111200B8">
      <w:pPr>
        <w:pStyle w:val="Default"/>
        <w:bidi w:val="0"/>
      </w:pPr>
      <w:r>
        <w:rPr>
          <w:rFonts w:cs="Arial Unicode MS" w:eastAsia="Arial Unicode MS"/>
          <w:rtl w:val="0"/>
        </w:rPr>
        <w:t>Once status inserted convert to black font</w:t>
      </w:r>
    </w:p>
  </w:comment>
  <w:comment w:id="1282" w:author="Stephen Marshall" w:date="2018-08-20T13:03:00Z">
    <w:p w14:paraId="111200B9">
      <w:pPr>
        <w:pStyle w:val="Default"/>
        <w:bidi w:val="0"/>
      </w:pPr>
    </w:p>
    <w:p w14:paraId="111200BA">
      <w:pPr>
        <w:pStyle w:val="Default"/>
        <w:bidi w:val="0"/>
      </w:pPr>
      <w:r>
        <w:rPr>
          <w:rFonts w:cs="Arial Unicode MS" w:eastAsia="Arial Unicode MS"/>
          <w:rtl w:val="0"/>
        </w:rPr>
        <w:t>Once date inserted convert to black font</w:t>
      </w:r>
    </w:p>
  </w:comment>
  <w:comment w:id="1283" w:author="Stephen Marshall" w:date="2018-08-20T13:03:00Z">
    <w:p w14:paraId="111200BB">
      <w:pPr>
        <w:pStyle w:val="Default"/>
        <w:bidi w:val="0"/>
      </w:pPr>
    </w:p>
    <w:p w14:paraId="111200BC">
      <w:pPr>
        <w:pStyle w:val="Default"/>
        <w:bidi w:val="0"/>
      </w:pPr>
      <w:r>
        <w:rPr>
          <w:rFonts w:cs="Arial Unicode MS" w:eastAsia="Arial Unicode MS"/>
          <w:rtl w:val="0"/>
        </w:rPr>
        <w:t>Once completed convert to black font</w:t>
      </w:r>
    </w:p>
  </w:comment>
  <w:comment w:id="1290" w:author="Stephen Marshall" w:date="2018-08-20T13:04:00Z">
    <w:p w14:paraId="111200BD">
      <w:pPr>
        <w:pStyle w:val="Default"/>
        <w:bidi w:val="0"/>
      </w:pPr>
    </w:p>
    <w:p w14:paraId="111200BE">
      <w:pPr>
        <w:pStyle w:val="Default"/>
        <w:bidi w:val="0"/>
      </w:pPr>
      <w:r>
        <w:rPr>
          <w:rFonts w:cs="Arial Unicode MS" w:eastAsia="Arial Unicode MS"/>
          <w:rtl w:val="0"/>
        </w:rPr>
        <w:t>Remove this once the document is complete</w:t>
      </w:r>
    </w:p>
  </w:comment>
  <w:comment w:id="1313" w:author="Stephen Marshall" w:date="2018-08-20T13:05:00Z">
    <w:p w14:paraId="111200BF">
      <w:pPr>
        <w:pStyle w:val="Default"/>
        <w:bidi w:val="0"/>
      </w:pPr>
    </w:p>
    <w:p w14:paraId="111200C0">
      <w:pPr>
        <w:pStyle w:val="Default"/>
        <w:bidi w:val="0"/>
      </w:pPr>
      <w:r>
        <w:rPr>
          <w:rFonts w:cs="Arial Unicode MS" w:eastAsia="Arial Unicode MS"/>
          <w:rtl w:val="0"/>
        </w:rPr>
        <w:t>Once name inserted convert to black font</w:t>
      </w:r>
    </w:p>
  </w:comment>
  <w:comment w:id="1324" w:author="Stephen Marshall" w:date="2018-08-20T11:42:00Z">
    <w:p w14:paraId="111200C1">
      <w:pPr>
        <w:pStyle w:val="Default"/>
        <w:bidi w:val="0"/>
      </w:pPr>
    </w:p>
    <w:p w14:paraId="111200C2">
      <w:pPr>
        <w:pStyle w:val="Default"/>
        <w:bidi w:val="0"/>
      </w:pPr>
      <w:r>
        <w:rPr>
          <w:rFonts w:cs="Arial Unicode MS" w:eastAsia="Arial Unicode MS"/>
          <w:rtl w:val="0"/>
        </w:rPr>
        <w:t>This is the address of NTA Monitor, the current NHSBSA ITHC provider</w:t>
      </w:r>
    </w:p>
  </w:comment>
  <w:comment w:id="1341" w:author="Stephen Marshall" w:date="2018-08-20T13:07:00Z">
    <w:p w14:paraId="111200C3">
      <w:pPr>
        <w:pStyle w:val="Default"/>
        <w:bidi w:val="0"/>
      </w:pPr>
    </w:p>
    <w:p w14:paraId="111200C4">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1346" w:author="Stephen Marshall" w:date="2018-08-20T14:29:00Z">
    <w:p w14:paraId="111200C5">
      <w:pPr>
        <w:pStyle w:val="Default"/>
        <w:bidi w:val="0"/>
      </w:pPr>
    </w:p>
    <w:p w14:paraId="111200C6">
      <w:pPr>
        <w:pStyle w:val="Default"/>
        <w:bidi w:val="0"/>
      </w:pPr>
      <w:r>
        <w:rPr>
          <w:rFonts w:cs="Arial Unicode MS" w:eastAsia="Arial Unicode MS"/>
          <w:rtl w:val="0"/>
        </w:rPr>
        <w:t>Select one or the other.  Most tests will be conducted during business hours.  Once completed convert to black font</w:t>
      </w:r>
    </w:p>
  </w:comment>
  <w:comment w:id="1359" w:author="Stephen Marshall" w:date="2019-04-03T12:15:00Z">
    <w:p w14:paraId="111200C7">
      <w:pPr>
        <w:pStyle w:val="Default"/>
        <w:bidi w:val="0"/>
      </w:pPr>
    </w:p>
    <w:p w14:paraId="111200C8">
      <w:pPr>
        <w:pStyle w:val="Default"/>
        <w:bidi w:val="0"/>
      </w:pPr>
      <w:r>
        <w:rPr>
          <w:rFonts w:cs="Arial Unicode MS" w:eastAsia="Arial Unicode MS"/>
          <w:rtl w:val="0"/>
        </w:rPr>
        <w:t>Once the name has been added please convert the font to black</w:t>
      </w:r>
    </w:p>
  </w:comment>
  <w:comment w:id="1366" w:author="Stephen Marshall" w:date="2019-04-03T12:15:00Z">
    <w:p w14:paraId="111200C9">
      <w:pPr>
        <w:pStyle w:val="Default"/>
        <w:bidi w:val="0"/>
      </w:pPr>
    </w:p>
    <w:p w14:paraId="111200CA">
      <w:pPr>
        <w:pStyle w:val="Default"/>
        <w:bidi w:val="0"/>
      </w:pPr>
      <w:r>
        <w:rPr>
          <w:rFonts w:cs="Arial Unicode MS" w:eastAsia="Arial Unicode MS"/>
          <w:rtl w:val="0"/>
        </w:rPr>
        <w:t>Once the name has been added please convert the font to black</w:t>
      </w:r>
    </w:p>
  </w:comment>
  <w:comment w:id="1374" w:author="Stephen Marshall" w:date="2019-04-03T12:15:00Z">
    <w:p w14:paraId="111200CB">
      <w:pPr>
        <w:pStyle w:val="Default"/>
        <w:bidi w:val="0"/>
      </w:pPr>
    </w:p>
    <w:p w14:paraId="111200CC">
      <w:pPr>
        <w:pStyle w:val="Default"/>
        <w:bidi w:val="0"/>
      </w:pPr>
      <w:r>
        <w:rPr>
          <w:rFonts w:cs="Arial Unicode MS" w:eastAsia="Arial Unicode MS"/>
          <w:rtl w:val="0"/>
        </w:rPr>
        <w:t>Once the name has been added please convert the font to black</w:t>
      </w:r>
    </w:p>
  </w:comment>
  <w:comment w:id="1382" w:author="Stephen Marshall" w:date="2019-04-09T10:57:00Z">
    <w:p w14:paraId="111200CD">
      <w:pPr>
        <w:pStyle w:val="Default"/>
        <w:bidi w:val="0"/>
      </w:pPr>
    </w:p>
    <w:p w14:paraId="111200CE">
      <w:pPr>
        <w:pStyle w:val="Default"/>
        <w:bidi w:val="0"/>
      </w:pPr>
      <w:r>
        <w:rPr>
          <w:rFonts w:cs="Arial Unicode MS" w:eastAsia="Arial Unicode MS"/>
          <w:rtl w:val="0"/>
        </w:rPr>
        <w:t>Once the name has been added please convert the font to black</w:t>
      </w:r>
    </w:p>
  </w:comment>
  <w:comment w:id="1395" w:author="Stephen Marshall" w:date="2018-08-20T13:09:00Z">
    <w:p w14:paraId="111200CF">
      <w:pPr>
        <w:pStyle w:val="Default"/>
        <w:bidi w:val="0"/>
      </w:pPr>
    </w:p>
    <w:p w14:paraId="111200D0">
      <w:pPr>
        <w:pStyle w:val="Default"/>
        <w:bidi w:val="0"/>
      </w:pPr>
      <w:r>
        <w:rPr>
          <w:rFonts w:cs="Arial Unicode MS" w:eastAsia="Arial Unicode MS"/>
          <w:rtl w:val="0"/>
        </w:rPr>
        <w:t>Once this section has been completed remove these guidance notes</w:t>
      </w:r>
    </w:p>
  </w:comment>
  <w:comment w:id="1408" w:author="Stephen Marshall" w:date="2018-08-20T13:09:00Z">
    <w:p w14:paraId="111200D1">
      <w:pPr>
        <w:pStyle w:val="Default"/>
        <w:bidi w:val="0"/>
      </w:pPr>
    </w:p>
    <w:p w14:paraId="111200D2">
      <w:pPr>
        <w:pStyle w:val="Default"/>
        <w:bidi w:val="0"/>
      </w:pPr>
      <w:r>
        <w:rPr>
          <w:rFonts w:cs="Arial Unicode MS" w:eastAsia="Arial Unicode MS"/>
          <w:rtl w:val="0"/>
        </w:rPr>
        <w:t>Once name inserted convert to black font</w:t>
      </w:r>
    </w:p>
  </w:comment>
  <w:comment w:id="1415" w:author="Stephen Marshall" w:date="2018-08-20T14:29:00Z">
    <w:p w14:paraId="111200D3">
      <w:pPr>
        <w:pStyle w:val="Default"/>
        <w:bidi w:val="0"/>
      </w:pPr>
    </w:p>
    <w:p w14:paraId="111200D4">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0D5">
      <w:pPr>
        <w:pStyle w:val="Default"/>
        <w:bidi w:val="0"/>
      </w:pPr>
    </w:p>
    <w:p w14:paraId="111200D6">
      <w:pPr>
        <w:pStyle w:val="Default"/>
        <w:bidi w:val="0"/>
      </w:pPr>
      <w:r>
        <w:rPr>
          <w:rFonts w:cs="Arial Unicode MS" w:eastAsia="Arial Unicode MS"/>
          <w:rtl w:val="0"/>
        </w:rPr>
        <w:t>To determine which types of testing are required please speak with Information Security.</w:t>
      </w:r>
    </w:p>
  </w:comment>
  <w:comment w:id="1438" w:author="Stephen Marshall" w:date="2018-08-20T13:22:00Z">
    <w:p w14:paraId="111200D7">
      <w:pPr>
        <w:pStyle w:val="Default"/>
        <w:bidi w:val="0"/>
      </w:pPr>
    </w:p>
    <w:p w14:paraId="111200D8">
      <w:pPr>
        <w:pStyle w:val="Default"/>
        <w:bidi w:val="0"/>
      </w:pPr>
      <w:r>
        <w:rPr>
          <w:rFonts w:cs="Arial Unicode MS" w:eastAsia="Arial Unicode MS"/>
          <w:rtl w:val="0"/>
        </w:rPr>
        <w:t>Once this section has been completed please remove the blue guidance notes.</w:t>
      </w:r>
    </w:p>
  </w:comment>
  <w:comment w:id="1491" w:author="Stephen Marshall" w:date="2018-08-20T13:24:00Z">
    <w:p w14:paraId="111200D9">
      <w:pPr>
        <w:pStyle w:val="Default"/>
        <w:bidi w:val="0"/>
      </w:pPr>
    </w:p>
    <w:p w14:paraId="111200DA">
      <w:pPr>
        <w:pStyle w:val="Default"/>
        <w:bidi w:val="0"/>
      </w:pPr>
      <w:r>
        <w:rPr>
          <w:rFonts w:cs="Arial Unicode MS" w:eastAsia="Arial Unicode MS"/>
          <w:rtl w:val="0"/>
        </w:rPr>
        <w:t>This information is also gathered in Appendix 4.  Once this section has been completed please remove the blue guidance notes.</w:t>
      </w:r>
    </w:p>
  </w:comment>
  <w:comment w:id="1545" w:author="Stephen Marshall" w:date="2018-08-20T13:25:00Z">
    <w:p w14:paraId="111200DB">
      <w:pPr>
        <w:pStyle w:val="Default"/>
        <w:bidi w:val="0"/>
      </w:pPr>
    </w:p>
    <w:p w14:paraId="111200DC">
      <w:pPr>
        <w:pStyle w:val="Default"/>
        <w:bidi w:val="0"/>
      </w:pPr>
      <w:r>
        <w:rPr>
          <w:rFonts w:cs="Arial Unicode MS" w:eastAsia="Arial Unicode MS"/>
          <w:rtl w:val="0"/>
        </w:rPr>
        <w:t>This information is also gathered in Appendix 4.  Once this section has been completed please remove the blue guidance notes.</w:t>
      </w:r>
    </w:p>
  </w:comment>
  <w:comment w:id="1577" w:author="Stephen Marshall" w:date="2018-08-20T13:26:00Z">
    <w:p w14:paraId="111200DD">
      <w:pPr>
        <w:pStyle w:val="Default"/>
        <w:bidi w:val="0"/>
      </w:pPr>
    </w:p>
    <w:p w14:paraId="111200DE">
      <w:pPr>
        <w:pStyle w:val="Default"/>
        <w:bidi w:val="0"/>
      </w:pPr>
      <w:r>
        <w:rPr>
          <w:rFonts w:cs="Arial Unicode MS" w:eastAsia="Arial Unicode MS"/>
          <w:rtl w:val="0"/>
        </w:rPr>
        <w:t>Once this section has been completed please remove the blue guidance notes.</w:t>
      </w:r>
    </w:p>
  </w:comment>
  <w:comment w:id="1594" w:author="Stephen Marshall" w:date="2018-08-20T13:27:00Z">
    <w:p w14:paraId="111200DF">
      <w:pPr>
        <w:pStyle w:val="Default"/>
        <w:bidi w:val="0"/>
      </w:pPr>
    </w:p>
    <w:p w14:paraId="111200E0">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1599" w:author="Stephen Marshall" w:date="2018-08-20T13:28:00Z">
    <w:p w14:paraId="111200E1">
      <w:pPr>
        <w:pStyle w:val="Default"/>
        <w:bidi w:val="0"/>
      </w:pPr>
    </w:p>
    <w:p w14:paraId="111200E2">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1632" w:author="Stephen Marshall" w:date="2018-08-20T13:33:00Z">
    <w:p w14:paraId="111200E3">
      <w:pPr>
        <w:pStyle w:val="Default"/>
        <w:bidi w:val="0"/>
      </w:pPr>
    </w:p>
    <w:p w14:paraId="111200E4">
      <w:pPr>
        <w:pStyle w:val="Default"/>
        <w:bidi w:val="0"/>
      </w:pPr>
      <w:r>
        <w:rPr>
          <w:rFonts w:cs="Arial Unicode MS" w:eastAsia="Arial Unicode MS"/>
          <w:rtl w:val="0"/>
        </w:rPr>
        <w:t>Once the service name has been added please convert the font to black</w:t>
      </w:r>
    </w:p>
  </w:comment>
  <w:comment w:id="1636" w:author="Stephen Marshall" w:date="2018-08-20T13:33:00Z">
    <w:p w14:paraId="111200E5">
      <w:pPr>
        <w:pStyle w:val="Default"/>
        <w:bidi w:val="0"/>
      </w:pPr>
    </w:p>
    <w:p w14:paraId="111200E6">
      <w:pPr>
        <w:pStyle w:val="Default"/>
        <w:bidi w:val="0"/>
      </w:pPr>
      <w:r>
        <w:rPr>
          <w:rFonts w:cs="Arial Unicode MS" w:eastAsia="Arial Unicode MS"/>
          <w:rtl w:val="0"/>
        </w:rPr>
        <w:t>All of the PSCs are there for guidance only an may not apply to your particular service.</w:t>
      </w:r>
    </w:p>
    <w:p w14:paraId="111200E7">
      <w:pPr>
        <w:pStyle w:val="Default"/>
        <w:bidi w:val="0"/>
      </w:pPr>
    </w:p>
    <w:p w14:paraId="111200E8">
      <w:pPr>
        <w:pStyle w:val="Default"/>
        <w:bidi w:val="0"/>
      </w:pPr>
      <w:r>
        <w:rPr>
          <w:rFonts w:cs="Arial Unicode MS" w:eastAsia="Arial Unicode MS"/>
          <w:rtl w:val="0"/>
        </w:rPr>
        <w:t>To determine which PSC are relevant to your test please speak with Information Security.</w:t>
      </w:r>
    </w:p>
    <w:p w14:paraId="111200E9">
      <w:pPr>
        <w:pStyle w:val="Default"/>
        <w:bidi w:val="0"/>
      </w:pPr>
    </w:p>
    <w:p w14:paraId="111200EA">
      <w:pPr>
        <w:pStyle w:val="Default"/>
        <w:bidi w:val="0"/>
      </w:pPr>
      <w:r>
        <w:rPr>
          <w:rFonts w:cs="Arial Unicode MS" w:eastAsia="Arial Unicode MS"/>
          <w:rtl w:val="0"/>
        </w:rPr>
        <w:t>Additional PSCs can be specified by the project.</w:t>
      </w:r>
    </w:p>
  </w:comment>
  <w:comment w:id="1648" w:author="Stephen Marshall" w:date="2018-08-20T13:34:00Z">
    <w:p w14:paraId="111200EB">
      <w:pPr>
        <w:pStyle w:val="Default"/>
        <w:bidi w:val="0"/>
      </w:pPr>
    </w:p>
    <w:p w14:paraId="111200EC">
      <w:pPr>
        <w:pStyle w:val="Default"/>
        <w:bidi w:val="0"/>
      </w:pPr>
      <w:r>
        <w:rPr>
          <w:rFonts w:cs="Arial Unicode MS" w:eastAsia="Arial Unicode MS"/>
          <w:rtl w:val="0"/>
        </w:rPr>
        <w:t>Once the service name has been added please convert the font to black</w:t>
      </w:r>
    </w:p>
  </w:comment>
  <w:comment w:id="1730" w:author="Stephen Marshall" w:date="2018-08-20T13:35:00Z">
    <w:p w14:paraId="111200ED">
      <w:pPr>
        <w:pStyle w:val="Default"/>
        <w:bidi w:val="0"/>
      </w:pPr>
    </w:p>
    <w:p w14:paraId="111200EE">
      <w:pPr>
        <w:pStyle w:val="Default"/>
        <w:bidi w:val="0"/>
      </w:pPr>
      <w:r>
        <w:rPr>
          <w:rFonts w:cs="Arial Unicode MS" w:eastAsia="Arial Unicode MS"/>
          <w:rtl w:val="0"/>
        </w:rPr>
        <w:t>Guidance notes only, please remove prior to submission of the final scope document</w:t>
      </w:r>
    </w:p>
  </w:comment>
  <w:comment w:id="1749" w:author="Stephen Marshall" w:date="2018-08-20T14:08:00Z">
    <w:p w14:paraId="111200EF">
      <w:pPr>
        <w:pStyle w:val="Default"/>
        <w:bidi w:val="0"/>
      </w:pPr>
    </w:p>
    <w:p w14:paraId="111200F0">
      <w:pPr>
        <w:pStyle w:val="Default"/>
        <w:bidi w:val="0"/>
      </w:pPr>
      <w:r>
        <w:rPr>
          <w:rFonts w:cs="Arial Unicode MS" w:eastAsia="Arial Unicode MS"/>
          <w:rtl w:val="0"/>
        </w:rPr>
        <w:t>The firewall/Security group information will be provided by the Middleware/DevOps team.</w:t>
      </w:r>
    </w:p>
    <w:p w14:paraId="111200F1">
      <w:pPr>
        <w:pStyle w:val="Default"/>
        <w:bidi w:val="0"/>
      </w:pPr>
    </w:p>
    <w:p w14:paraId="111200F2">
      <w:pPr>
        <w:pStyle w:val="Default"/>
        <w:bidi w:val="0"/>
      </w:pPr>
      <w:r>
        <w:rPr>
          <w:rFonts w:cs="Arial Unicode MS" w:eastAsia="Arial Unicode MS"/>
          <w:rtl w:val="0"/>
        </w:rPr>
        <w:t>Once any project names have been added please convert the blue font to black</w:t>
      </w:r>
    </w:p>
  </w:comment>
  <w:comment w:id="1766" w:author="Stephen Marshall" w:date="2018-08-20T14:11:00Z">
    <w:p w14:paraId="111200F3">
      <w:pPr>
        <w:pStyle w:val="Default"/>
        <w:bidi w:val="0"/>
      </w:pPr>
    </w:p>
    <w:p w14:paraId="111200F4">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0F5">
      <w:pPr>
        <w:pStyle w:val="Default"/>
        <w:bidi w:val="0"/>
      </w:pPr>
    </w:p>
    <w:p w14:paraId="111200F6">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1775" w:author="Stephen Marshall" w:date="2018-08-20T14:13:00Z">
    <w:p w14:paraId="111200F7">
      <w:pPr>
        <w:pStyle w:val="Default"/>
        <w:bidi w:val="0"/>
      </w:pPr>
    </w:p>
    <w:p w14:paraId="111200F8">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1789" w:author="Stephen Marshall" w:date="2018-08-20T14:16:00Z">
    <w:p w14:paraId="111200F9">
      <w:pPr>
        <w:pStyle w:val="Default"/>
        <w:bidi w:val="0"/>
      </w:pPr>
    </w:p>
    <w:p w14:paraId="111200FA">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1800" w:author="Stephen Marshall" w:date="2018-08-20T14:30:00Z">
    <w:p w14:paraId="111200FB">
      <w:pPr>
        <w:pStyle w:val="Default"/>
        <w:bidi w:val="0"/>
      </w:pPr>
    </w:p>
    <w:p w14:paraId="111200FC">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1810" w:author="Stephen Marshall" w:date="2018-08-20T14:29:00Z">
    <w:p w14:paraId="111200FD">
      <w:pPr>
        <w:pStyle w:val="Default"/>
        <w:bidi w:val="0"/>
      </w:pPr>
    </w:p>
    <w:p w14:paraId="111200FE">
      <w:pPr>
        <w:pStyle w:val="Default"/>
        <w:bidi w:val="0"/>
      </w:pPr>
      <w:r>
        <w:rPr>
          <w:rFonts w:cs="Arial Unicode MS" w:eastAsia="Arial Unicode MS"/>
          <w:rtl w:val="0"/>
        </w:rPr>
        <w:t>This is information for the security test teams on how to gain access to the NHSBSA environment to enable testing to commence</w:t>
      </w:r>
    </w:p>
  </w:comment>
  <w:comment w:id="1820" w:author="Stephen Marshall" w:date="2018-08-20T14:24:00Z">
    <w:p w14:paraId="111200FF">
      <w:pPr>
        <w:pStyle w:val="Default"/>
        <w:bidi w:val="0"/>
      </w:pPr>
    </w:p>
    <w:p w14:paraId="11120100">
      <w:pPr>
        <w:pStyle w:val="Default"/>
        <w:bidi w:val="0"/>
      </w:pPr>
      <w:r>
        <w:rPr>
          <w:rFonts w:cs="Arial Unicode MS" w:eastAsia="Arial Unicode MS"/>
          <w:rtl w:val="0"/>
        </w:rPr>
        <w:t>Any user credentials will need to be added here.</w:t>
      </w:r>
    </w:p>
    <w:p w14:paraId="11120101">
      <w:pPr>
        <w:pStyle w:val="Default"/>
        <w:bidi w:val="0"/>
      </w:pPr>
    </w:p>
    <w:p w14:paraId="11120102">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103">
      <w:pPr>
        <w:pStyle w:val="Default"/>
        <w:bidi w:val="0"/>
      </w:pPr>
    </w:p>
    <w:p w14:paraId="11120104">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105">
      <w:pPr>
        <w:pStyle w:val="Default"/>
        <w:bidi w:val="0"/>
      </w:pPr>
    </w:p>
    <w:p w14:paraId="11120106">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1831" w:author="Stephen Marshall" w:date="2019-04-03T12:12:00Z">
    <w:p w14:paraId="11120107">
      <w:pPr>
        <w:pStyle w:val="Default"/>
        <w:bidi w:val="0"/>
      </w:pPr>
    </w:p>
    <w:p w14:paraId="11120108">
      <w:pPr>
        <w:pStyle w:val="Default"/>
        <w:bidi w:val="0"/>
      </w:pPr>
      <w:r>
        <w:rPr>
          <w:rFonts w:cs="Arial Unicode MS" w:eastAsia="Arial Unicode MS"/>
          <w:rtl w:val="0"/>
        </w:rPr>
        <w:t>Remove this once the glossary is complete</w:t>
      </w:r>
    </w:p>
  </w:comment>
  <w:comment w:id="1839" w:author="Stephen Marshall" w:date="2018-08-20T14:28:00Z">
    <w:p w14:paraId="11120109">
      <w:pPr>
        <w:pStyle w:val="Default"/>
        <w:bidi w:val="0"/>
      </w:pPr>
    </w:p>
    <w:p w14:paraId="1112010A">
      <w:pPr>
        <w:pStyle w:val="Default"/>
        <w:bidi w:val="0"/>
      </w:pPr>
      <w:r>
        <w:rPr>
          <w:rFonts w:cs="Arial Unicode MS" w:eastAsia="Arial Unicode MS"/>
          <w:rtl w:val="0"/>
        </w:rPr>
        <w:t>Once name inserted convert to black font.</w:t>
      </w:r>
    </w:p>
    <w:p w14:paraId="1112010B">
      <w:pPr>
        <w:pStyle w:val="Default"/>
        <w:bidi w:val="0"/>
      </w:pPr>
    </w:p>
    <w:p w14:paraId="1112010C">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1850" w:author="Stephen Marshall" w:date="2018-08-20T12:49:00Z">
    <w:p w14:paraId="1112010D">
      <w:pPr>
        <w:pStyle w:val="Default"/>
        <w:bidi w:val="0"/>
      </w:pPr>
    </w:p>
    <w:p w14:paraId="1112010E">
      <w:pPr>
        <w:pStyle w:val="Default"/>
        <w:bidi w:val="0"/>
      </w:pPr>
      <w:r>
        <w:rPr>
          <w:rFonts w:cs="Arial Unicode MS" w:eastAsia="Arial Unicode MS"/>
          <w:rtl w:val="0"/>
        </w:rPr>
        <w:t>Once name inserted convert to black font</w:t>
      </w:r>
    </w:p>
  </w:comment>
  <w:comment w:id="1856" w:author="Stephen Marshall" w:date="2018-08-20T13:01:00Z">
    <w:p w14:paraId="1112010F">
      <w:pPr>
        <w:pStyle w:val="Default"/>
        <w:bidi w:val="0"/>
      </w:pPr>
    </w:p>
    <w:p w14:paraId="11120110">
      <w:pPr>
        <w:pStyle w:val="Default"/>
        <w:bidi w:val="0"/>
      </w:pPr>
      <w:r>
        <w:rPr>
          <w:rFonts w:cs="Arial Unicode MS" w:eastAsia="Arial Unicode MS"/>
          <w:rtl w:val="0"/>
        </w:rPr>
        <w:t>Once date inserted convert to black font</w:t>
      </w:r>
    </w:p>
  </w:comment>
  <w:comment w:id="1862" w:author="Stephen Marshall" w:date="2018-08-20T13:02:00Z">
    <w:p w14:paraId="11120111">
      <w:pPr>
        <w:pStyle w:val="Default"/>
        <w:bidi w:val="0"/>
      </w:pPr>
    </w:p>
    <w:p w14:paraId="11120112">
      <w:pPr>
        <w:pStyle w:val="Default"/>
        <w:bidi w:val="0"/>
      </w:pPr>
      <w:r>
        <w:rPr>
          <w:rFonts w:cs="Arial Unicode MS" w:eastAsia="Arial Unicode MS"/>
          <w:rtl w:val="0"/>
        </w:rPr>
        <w:t>Once version number inserted convert to black font</w:t>
      </w:r>
    </w:p>
  </w:comment>
  <w:comment w:id="1892" w:author="Stephen Marshall" w:date="2018-08-20T13:02:00Z">
    <w:p w14:paraId="11120113">
      <w:pPr>
        <w:pStyle w:val="Default"/>
        <w:bidi w:val="0"/>
      </w:pPr>
    </w:p>
    <w:p w14:paraId="11120114">
      <w:pPr>
        <w:pStyle w:val="Default"/>
        <w:bidi w:val="0"/>
      </w:pPr>
      <w:r>
        <w:rPr>
          <w:rFonts w:cs="Arial Unicode MS" w:eastAsia="Arial Unicode MS"/>
          <w:rtl w:val="0"/>
        </w:rPr>
        <w:t>Once name inserted convert to black font</w:t>
      </w:r>
    </w:p>
  </w:comment>
  <w:comment w:id="1893" w:author="Stephen Marshall" w:date="2018-08-20T13:03:00Z">
    <w:p w14:paraId="11120115">
      <w:pPr>
        <w:pStyle w:val="Default"/>
        <w:bidi w:val="0"/>
      </w:pPr>
    </w:p>
    <w:p w14:paraId="11120116">
      <w:pPr>
        <w:pStyle w:val="Default"/>
        <w:bidi w:val="0"/>
      </w:pPr>
      <w:r>
        <w:rPr>
          <w:rFonts w:cs="Arial Unicode MS" w:eastAsia="Arial Unicode MS"/>
          <w:rtl w:val="0"/>
        </w:rPr>
        <w:t>Once status inserted convert to black font</w:t>
      </w:r>
    </w:p>
  </w:comment>
  <w:comment w:id="1898" w:author="Stephen Marshall" w:date="2018-08-20T13:03:00Z">
    <w:p w14:paraId="11120117">
      <w:pPr>
        <w:pStyle w:val="Default"/>
        <w:bidi w:val="0"/>
      </w:pPr>
    </w:p>
    <w:p w14:paraId="11120118">
      <w:pPr>
        <w:pStyle w:val="Default"/>
        <w:bidi w:val="0"/>
      </w:pPr>
      <w:r>
        <w:rPr>
          <w:rFonts w:cs="Arial Unicode MS" w:eastAsia="Arial Unicode MS"/>
          <w:rtl w:val="0"/>
        </w:rPr>
        <w:t>Once date inserted convert to black font</w:t>
      </w:r>
    </w:p>
  </w:comment>
  <w:comment w:id="1899" w:author="Stephen Marshall" w:date="2018-08-20T13:03:00Z">
    <w:p w14:paraId="11120119">
      <w:pPr>
        <w:pStyle w:val="Default"/>
        <w:bidi w:val="0"/>
      </w:pPr>
    </w:p>
    <w:p w14:paraId="1112011A">
      <w:pPr>
        <w:pStyle w:val="Default"/>
        <w:bidi w:val="0"/>
      </w:pPr>
      <w:r>
        <w:rPr>
          <w:rFonts w:cs="Arial Unicode MS" w:eastAsia="Arial Unicode MS"/>
          <w:rtl w:val="0"/>
        </w:rPr>
        <w:t>Once completed convert to black font</w:t>
      </w:r>
    </w:p>
  </w:comment>
  <w:comment w:id="1906" w:author="Stephen Marshall" w:date="2018-08-20T13:04:00Z">
    <w:p w14:paraId="1112011B">
      <w:pPr>
        <w:pStyle w:val="Default"/>
        <w:bidi w:val="0"/>
      </w:pPr>
    </w:p>
    <w:p w14:paraId="1112011C">
      <w:pPr>
        <w:pStyle w:val="Default"/>
        <w:bidi w:val="0"/>
      </w:pPr>
      <w:r>
        <w:rPr>
          <w:rFonts w:cs="Arial Unicode MS" w:eastAsia="Arial Unicode MS"/>
          <w:rtl w:val="0"/>
        </w:rPr>
        <w:t>Remove this once the document is complete</w:t>
      </w:r>
    </w:p>
  </w:comment>
  <w:comment w:id="1929" w:author="Stephen Marshall" w:date="2018-08-20T13:05:00Z">
    <w:p w14:paraId="1112011D">
      <w:pPr>
        <w:pStyle w:val="Default"/>
        <w:bidi w:val="0"/>
      </w:pPr>
    </w:p>
    <w:p w14:paraId="1112011E">
      <w:pPr>
        <w:pStyle w:val="Default"/>
        <w:bidi w:val="0"/>
      </w:pPr>
      <w:r>
        <w:rPr>
          <w:rFonts w:cs="Arial Unicode MS" w:eastAsia="Arial Unicode MS"/>
          <w:rtl w:val="0"/>
        </w:rPr>
        <w:t>Once name inserted convert to black font</w:t>
      </w:r>
    </w:p>
  </w:comment>
  <w:comment w:id="1940" w:author="Stephen Marshall" w:date="2018-08-20T11:42:00Z">
    <w:p w14:paraId="1112011F">
      <w:pPr>
        <w:pStyle w:val="Default"/>
        <w:bidi w:val="0"/>
      </w:pPr>
    </w:p>
    <w:p w14:paraId="11120120">
      <w:pPr>
        <w:pStyle w:val="Default"/>
        <w:bidi w:val="0"/>
      </w:pPr>
      <w:r>
        <w:rPr>
          <w:rFonts w:cs="Arial Unicode MS" w:eastAsia="Arial Unicode MS"/>
          <w:rtl w:val="0"/>
        </w:rPr>
        <w:t>This is the address of NTA Monitor, the current NHSBSA ITHC provider</w:t>
      </w:r>
    </w:p>
  </w:comment>
  <w:comment w:id="1957" w:author="Stephen Marshall" w:date="2018-08-20T13:07:00Z">
    <w:p w14:paraId="11120121">
      <w:pPr>
        <w:pStyle w:val="Default"/>
        <w:bidi w:val="0"/>
      </w:pPr>
    </w:p>
    <w:p w14:paraId="11120122">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1962" w:author="Stephen Marshall" w:date="2018-08-20T14:29:00Z">
    <w:p w14:paraId="11120123">
      <w:pPr>
        <w:pStyle w:val="Default"/>
        <w:bidi w:val="0"/>
      </w:pPr>
    </w:p>
    <w:p w14:paraId="11120124">
      <w:pPr>
        <w:pStyle w:val="Default"/>
        <w:bidi w:val="0"/>
      </w:pPr>
      <w:r>
        <w:rPr>
          <w:rFonts w:cs="Arial Unicode MS" w:eastAsia="Arial Unicode MS"/>
          <w:rtl w:val="0"/>
        </w:rPr>
        <w:t>Select one or the other.  Most tests will be conducted during business hours.  Once completed convert to black font</w:t>
      </w:r>
    </w:p>
  </w:comment>
  <w:comment w:id="1975" w:author="Stephen Marshall" w:date="2019-04-03T12:15:00Z">
    <w:p w14:paraId="11120125">
      <w:pPr>
        <w:pStyle w:val="Default"/>
        <w:bidi w:val="0"/>
      </w:pPr>
    </w:p>
    <w:p w14:paraId="11120126">
      <w:pPr>
        <w:pStyle w:val="Default"/>
        <w:bidi w:val="0"/>
      </w:pPr>
      <w:r>
        <w:rPr>
          <w:rFonts w:cs="Arial Unicode MS" w:eastAsia="Arial Unicode MS"/>
          <w:rtl w:val="0"/>
        </w:rPr>
        <w:t>Once the name has been added please convert the font to black</w:t>
      </w:r>
    </w:p>
  </w:comment>
  <w:comment w:id="1982" w:author="Stephen Marshall" w:date="2019-04-03T12:15:00Z">
    <w:p w14:paraId="11120127">
      <w:pPr>
        <w:pStyle w:val="Default"/>
        <w:bidi w:val="0"/>
      </w:pPr>
    </w:p>
    <w:p w14:paraId="11120128">
      <w:pPr>
        <w:pStyle w:val="Default"/>
        <w:bidi w:val="0"/>
      </w:pPr>
      <w:r>
        <w:rPr>
          <w:rFonts w:cs="Arial Unicode MS" w:eastAsia="Arial Unicode MS"/>
          <w:rtl w:val="0"/>
        </w:rPr>
        <w:t>Once the name has been added please convert the font to black</w:t>
      </w:r>
    </w:p>
  </w:comment>
  <w:comment w:id="1990" w:author="Stephen Marshall" w:date="2019-04-03T12:15:00Z">
    <w:p w14:paraId="11120129">
      <w:pPr>
        <w:pStyle w:val="Default"/>
        <w:bidi w:val="0"/>
      </w:pPr>
    </w:p>
    <w:p w14:paraId="1112012A">
      <w:pPr>
        <w:pStyle w:val="Default"/>
        <w:bidi w:val="0"/>
      </w:pPr>
      <w:r>
        <w:rPr>
          <w:rFonts w:cs="Arial Unicode MS" w:eastAsia="Arial Unicode MS"/>
          <w:rtl w:val="0"/>
        </w:rPr>
        <w:t>Once the name has been added please convert the font to black</w:t>
      </w:r>
    </w:p>
  </w:comment>
  <w:comment w:id="1998" w:author="Stephen Marshall" w:date="2019-04-09T10:57:00Z">
    <w:p w14:paraId="1112012B">
      <w:pPr>
        <w:pStyle w:val="Default"/>
        <w:bidi w:val="0"/>
      </w:pPr>
    </w:p>
    <w:p w14:paraId="1112012C">
      <w:pPr>
        <w:pStyle w:val="Default"/>
        <w:bidi w:val="0"/>
      </w:pPr>
      <w:r>
        <w:rPr>
          <w:rFonts w:cs="Arial Unicode MS" w:eastAsia="Arial Unicode MS"/>
          <w:rtl w:val="0"/>
        </w:rPr>
        <w:t>Once the name has been added please convert the font to black</w:t>
      </w:r>
    </w:p>
  </w:comment>
  <w:comment w:id="2011" w:author="Stephen Marshall" w:date="2018-08-20T13:09:00Z">
    <w:p w14:paraId="1112012D">
      <w:pPr>
        <w:pStyle w:val="Default"/>
        <w:bidi w:val="0"/>
      </w:pPr>
    </w:p>
    <w:p w14:paraId="1112012E">
      <w:pPr>
        <w:pStyle w:val="Default"/>
        <w:bidi w:val="0"/>
      </w:pPr>
      <w:r>
        <w:rPr>
          <w:rFonts w:cs="Arial Unicode MS" w:eastAsia="Arial Unicode MS"/>
          <w:rtl w:val="0"/>
        </w:rPr>
        <w:t>Once this section has been completed remove these guidance notes</w:t>
      </w:r>
    </w:p>
  </w:comment>
  <w:comment w:id="2024" w:author="Stephen Marshall" w:date="2018-08-20T13:09:00Z">
    <w:p w14:paraId="1112012F">
      <w:pPr>
        <w:pStyle w:val="Default"/>
        <w:bidi w:val="0"/>
      </w:pPr>
    </w:p>
    <w:p w14:paraId="11120130">
      <w:pPr>
        <w:pStyle w:val="Default"/>
        <w:bidi w:val="0"/>
      </w:pPr>
      <w:r>
        <w:rPr>
          <w:rFonts w:cs="Arial Unicode MS" w:eastAsia="Arial Unicode MS"/>
          <w:rtl w:val="0"/>
        </w:rPr>
        <w:t>Once name inserted convert to black font</w:t>
      </w:r>
    </w:p>
  </w:comment>
  <w:comment w:id="2031" w:author="Stephen Marshall" w:date="2018-08-20T14:29:00Z">
    <w:p w14:paraId="11120131">
      <w:pPr>
        <w:pStyle w:val="Default"/>
        <w:bidi w:val="0"/>
      </w:pPr>
    </w:p>
    <w:p w14:paraId="11120132">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133">
      <w:pPr>
        <w:pStyle w:val="Default"/>
        <w:bidi w:val="0"/>
      </w:pPr>
    </w:p>
    <w:p w14:paraId="11120134">
      <w:pPr>
        <w:pStyle w:val="Default"/>
        <w:bidi w:val="0"/>
      </w:pPr>
      <w:r>
        <w:rPr>
          <w:rFonts w:cs="Arial Unicode MS" w:eastAsia="Arial Unicode MS"/>
          <w:rtl w:val="0"/>
        </w:rPr>
        <w:t>To determine which types of testing are required please speak with Information Security.</w:t>
      </w:r>
    </w:p>
  </w:comment>
  <w:comment w:id="2054" w:author="Stephen Marshall" w:date="2018-08-20T13:22:00Z">
    <w:p w14:paraId="11120135">
      <w:pPr>
        <w:pStyle w:val="Default"/>
        <w:bidi w:val="0"/>
      </w:pPr>
    </w:p>
    <w:p w14:paraId="11120136">
      <w:pPr>
        <w:pStyle w:val="Default"/>
        <w:bidi w:val="0"/>
      </w:pPr>
      <w:r>
        <w:rPr>
          <w:rFonts w:cs="Arial Unicode MS" w:eastAsia="Arial Unicode MS"/>
          <w:rtl w:val="0"/>
        </w:rPr>
        <w:t>Once this section has been completed please remove the blue guidance notes.</w:t>
      </w:r>
    </w:p>
  </w:comment>
  <w:comment w:id="2107" w:author="Stephen Marshall" w:date="2018-08-20T13:24:00Z">
    <w:p w14:paraId="11120137">
      <w:pPr>
        <w:pStyle w:val="Default"/>
        <w:bidi w:val="0"/>
      </w:pPr>
    </w:p>
    <w:p w14:paraId="11120138">
      <w:pPr>
        <w:pStyle w:val="Default"/>
        <w:bidi w:val="0"/>
      </w:pPr>
      <w:r>
        <w:rPr>
          <w:rFonts w:cs="Arial Unicode MS" w:eastAsia="Arial Unicode MS"/>
          <w:rtl w:val="0"/>
        </w:rPr>
        <w:t>This information is also gathered in Appendix 4.  Once this section has been completed please remove the blue guidance notes.</w:t>
      </w:r>
    </w:p>
  </w:comment>
  <w:comment w:id="2161" w:author="Stephen Marshall" w:date="2018-08-20T13:25:00Z">
    <w:p w14:paraId="11120139">
      <w:pPr>
        <w:pStyle w:val="Default"/>
        <w:bidi w:val="0"/>
      </w:pPr>
    </w:p>
    <w:p w14:paraId="1112013A">
      <w:pPr>
        <w:pStyle w:val="Default"/>
        <w:bidi w:val="0"/>
      </w:pPr>
      <w:r>
        <w:rPr>
          <w:rFonts w:cs="Arial Unicode MS" w:eastAsia="Arial Unicode MS"/>
          <w:rtl w:val="0"/>
        </w:rPr>
        <w:t>This information is also gathered in Appendix 4.  Once this section has been completed please remove the blue guidance notes.</w:t>
      </w:r>
    </w:p>
  </w:comment>
  <w:comment w:id="2193" w:author="Stephen Marshall" w:date="2018-08-20T13:26:00Z">
    <w:p w14:paraId="1112013B">
      <w:pPr>
        <w:pStyle w:val="Default"/>
        <w:bidi w:val="0"/>
      </w:pPr>
    </w:p>
    <w:p w14:paraId="1112013C">
      <w:pPr>
        <w:pStyle w:val="Default"/>
        <w:bidi w:val="0"/>
      </w:pPr>
      <w:r>
        <w:rPr>
          <w:rFonts w:cs="Arial Unicode MS" w:eastAsia="Arial Unicode MS"/>
          <w:rtl w:val="0"/>
        </w:rPr>
        <w:t>Once this section has been completed please remove the blue guidance notes.</w:t>
      </w:r>
    </w:p>
  </w:comment>
  <w:comment w:id="2210" w:author="Stephen Marshall" w:date="2018-08-20T13:27:00Z">
    <w:p w14:paraId="1112013D">
      <w:pPr>
        <w:pStyle w:val="Default"/>
        <w:bidi w:val="0"/>
      </w:pPr>
    </w:p>
    <w:p w14:paraId="1112013E">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2215" w:author="Stephen Marshall" w:date="2018-08-20T13:28:00Z">
    <w:p w14:paraId="1112013F">
      <w:pPr>
        <w:pStyle w:val="Default"/>
        <w:bidi w:val="0"/>
      </w:pPr>
    </w:p>
    <w:p w14:paraId="11120140">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2248" w:author="Stephen Marshall" w:date="2018-08-20T13:33:00Z">
    <w:p w14:paraId="11120141">
      <w:pPr>
        <w:pStyle w:val="Default"/>
        <w:bidi w:val="0"/>
      </w:pPr>
    </w:p>
    <w:p w14:paraId="11120142">
      <w:pPr>
        <w:pStyle w:val="Default"/>
        <w:bidi w:val="0"/>
      </w:pPr>
      <w:r>
        <w:rPr>
          <w:rFonts w:cs="Arial Unicode MS" w:eastAsia="Arial Unicode MS"/>
          <w:rtl w:val="0"/>
        </w:rPr>
        <w:t>Once the service name has been added please convert the font to black</w:t>
      </w:r>
    </w:p>
  </w:comment>
  <w:comment w:id="2252" w:author="Stephen Marshall" w:date="2018-08-20T13:33:00Z">
    <w:p w14:paraId="11120143">
      <w:pPr>
        <w:pStyle w:val="Default"/>
        <w:bidi w:val="0"/>
      </w:pPr>
    </w:p>
    <w:p w14:paraId="11120144">
      <w:pPr>
        <w:pStyle w:val="Default"/>
        <w:bidi w:val="0"/>
      </w:pPr>
      <w:r>
        <w:rPr>
          <w:rFonts w:cs="Arial Unicode MS" w:eastAsia="Arial Unicode MS"/>
          <w:rtl w:val="0"/>
        </w:rPr>
        <w:t>All of the PSCs are there for guidance only an may not apply to your particular service.</w:t>
      </w:r>
    </w:p>
    <w:p w14:paraId="11120145">
      <w:pPr>
        <w:pStyle w:val="Default"/>
        <w:bidi w:val="0"/>
      </w:pPr>
    </w:p>
    <w:p w14:paraId="11120146">
      <w:pPr>
        <w:pStyle w:val="Default"/>
        <w:bidi w:val="0"/>
      </w:pPr>
      <w:r>
        <w:rPr>
          <w:rFonts w:cs="Arial Unicode MS" w:eastAsia="Arial Unicode MS"/>
          <w:rtl w:val="0"/>
        </w:rPr>
        <w:t>To determine which PSC are relevant to your test please speak with Information Security.</w:t>
      </w:r>
    </w:p>
    <w:p w14:paraId="11120147">
      <w:pPr>
        <w:pStyle w:val="Default"/>
        <w:bidi w:val="0"/>
      </w:pPr>
    </w:p>
    <w:p w14:paraId="11120148">
      <w:pPr>
        <w:pStyle w:val="Default"/>
        <w:bidi w:val="0"/>
      </w:pPr>
      <w:r>
        <w:rPr>
          <w:rFonts w:cs="Arial Unicode MS" w:eastAsia="Arial Unicode MS"/>
          <w:rtl w:val="0"/>
        </w:rPr>
        <w:t>Additional PSCs can be specified by the project.</w:t>
      </w:r>
    </w:p>
  </w:comment>
  <w:comment w:id="2264" w:author="Stephen Marshall" w:date="2018-08-20T13:34:00Z">
    <w:p w14:paraId="11120149">
      <w:pPr>
        <w:pStyle w:val="Default"/>
        <w:bidi w:val="0"/>
      </w:pPr>
    </w:p>
    <w:p w14:paraId="1112014A">
      <w:pPr>
        <w:pStyle w:val="Default"/>
        <w:bidi w:val="0"/>
      </w:pPr>
      <w:r>
        <w:rPr>
          <w:rFonts w:cs="Arial Unicode MS" w:eastAsia="Arial Unicode MS"/>
          <w:rtl w:val="0"/>
        </w:rPr>
        <w:t>Once the service name has been added please convert the font to black</w:t>
      </w:r>
    </w:p>
  </w:comment>
  <w:comment w:id="2346" w:author="Stephen Marshall" w:date="2018-08-20T13:35:00Z">
    <w:p w14:paraId="1112014B">
      <w:pPr>
        <w:pStyle w:val="Default"/>
        <w:bidi w:val="0"/>
      </w:pPr>
    </w:p>
    <w:p w14:paraId="1112014C">
      <w:pPr>
        <w:pStyle w:val="Default"/>
        <w:bidi w:val="0"/>
      </w:pPr>
      <w:r>
        <w:rPr>
          <w:rFonts w:cs="Arial Unicode MS" w:eastAsia="Arial Unicode MS"/>
          <w:rtl w:val="0"/>
        </w:rPr>
        <w:t>Guidance notes only, please remove prior to submission of the final scope document</w:t>
      </w:r>
    </w:p>
  </w:comment>
  <w:comment w:id="2365" w:author="Stephen Marshall" w:date="2018-08-20T14:08:00Z">
    <w:p w14:paraId="1112014D">
      <w:pPr>
        <w:pStyle w:val="Default"/>
        <w:bidi w:val="0"/>
      </w:pPr>
    </w:p>
    <w:p w14:paraId="1112014E">
      <w:pPr>
        <w:pStyle w:val="Default"/>
        <w:bidi w:val="0"/>
      </w:pPr>
      <w:r>
        <w:rPr>
          <w:rFonts w:cs="Arial Unicode MS" w:eastAsia="Arial Unicode MS"/>
          <w:rtl w:val="0"/>
        </w:rPr>
        <w:t>The firewall/Security group information will be provided by the Middleware/DevOps team.</w:t>
      </w:r>
    </w:p>
    <w:p w14:paraId="1112014F">
      <w:pPr>
        <w:pStyle w:val="Default"/>
        <w:bidi w:val="0"/>
      </w:pPr>
    </w:p>
    <w:p w14:paraId="11120150">
      <w:pPr>
        <w:pStyle w:val="Default"/>
        <w:bidi w:val="0"/>
      </w:pPr>
      <w:r>
        <w:rPr>
          <w:rFonts w:cs="Arial Unicode MS" w:eastAsia="Arial Unicode MS"/>
          <w:rtl w:val="0"/>
        </w:rPr>
        <w:t>Once any project names have been added please convert the blue font to black</w:t>
      </w:r>
    </w:p>
  </w:comment>
  <w:comment w:id="2382" w:author="Stephen Marshall" w:date="2018-08-20T14:11:00Z">
    <w:p w14:paraId="11120151">
      <w:pPr>
        <w:pStyle w:val="Default"/>
        <w:bidi w:val="0"/>
      </w:pPr>
    </w:p>
    <w:p w14:paraId="11120152">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153">
      <w:pPr>
        <w:pStyle w:val="Default"/>
        <w:bidi w:val="0"/>
      </w:pPr>
    </w:p>
    <w:p w14:paraId="11120154">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2391" w:author="Stephen Marshall" w:date="2018-08-20T14:13:00Z">
    <w:p w14:paraId="11120155">
      <w:pPr>
        <w:pStyle w:val="Default"/>
        <w:bidi w:val="0"/>
      </w:pPr>
    </w:p>
    <w:p w14:paraId="11120156">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2405" w:author="Stephen Marshall" w:date="2018-08-20T14:16:00Z">
    <w:p w14:paraId="11120157">
      <w:pPr>
        <w:pStyle w:val="Default"/>
        <w:bidi w:val="0"/>
      </w:pPr>
    </w:p>
    <w:p w14:paraId="11120158">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2416" w:author="Stephen Marshall" w:date="2018-08-20T14:30:00Z">
    <w:p w14:paraId="11120159">
      <w:pPr>
        <w:pStyle w:val="Default"/>
        <w:bidi w:val="0"/>
      </w:pPr>
    </w:p>
    <w:p w14:paraId="1112015A">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2426" w:author="Stephen Marshall" w:date="2018-08-20T14:29:00Z">
    <w:p w14:paraId="1112015B">
      <w:pPr>
        <w:pStyle w:val="Default"/>
        <w:bidi w:val="0"/>
      </w:pPr>
    </w:p>
    <w:p w14:paraId="1112015C">
      <w:pPr>
        <w:pStyle w:val="Default"/>
        <w:bidi w:val="0"/>
      </w:pPr>
      <w:r>
        <w:rPr>
          <w:rFonts w:cs="Arial Unicode MS" w:eastAsia="Arial Unicode MS"/>
          <w:rtl w:val="0"/>
        </w:rPr>
        <w:t>This is information for the security test teams on how to gain access to the NHSBSA environment to enable testing to commence</w:t>
      </w:r>
    </w:p>
  </w:comment>
  <w:comment w:id="2436" w:author="Stephen Marshall" w:date="2018-08-20T14:24:00Z">
    <w:p w14:paraId="1112015D">
      <w:pPr>
        <w:pStyle w:val="Default"/>
        <w:bidi w:val="0"/>
      </w:pPr>
    </w:p>
    <w:p w14:paraId="1112015E">
      <w:pPr>
        <w:pStyle w:val="Default"/>
        <w:bidi w:val="0"/>
      </w:pPr>
      <w:r>
        <w:rPr>
          <w:rFonts w:cs="Arial Unicode MS" w:eastAsia="Arial Unicode MS"/>
          <w:rtl w:val="0"/>
        </w:rPr>
        <w:t>Any user credentials will need to be added here.</w:t>
      </w:r>
    </w:p>
    <w:p w14:paraId="1112015F">
      <w:pPr>
        <w:pStyle w:val="Default"/>
        <w:bidi w:val="0"/>
      </w:pPr>
    </w:p>
    <w:p w14:paraId="11120160">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161">
      <w:pPr>
        <w:pStyle w:val="Default"/>
        <w:bidi w:val="0"/>
      </w:pPr>
    </w:p>
    <w:p w14:paraId="11120162">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163">
      <w:pPr>
        <w:pStyle w:val="Default"/>
        <w:bidi w:val="0"/>
      </w:pPr>
    </w:p>
    <w:p w14:paraId="11120164">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2447" w:author="Stephen Marshall" w:date="2019-04-03T12:12:00Z">
    <w:p w14:paraId="11120165">
      <w:pPr>
        <w:pStyle w:val="Default"/>
        <w:bidi w:val="0"/>
      </w:pPr>
    </w:p>
    <w:p w14:paraId="11120166">
      <w:pPr>
        <w:pStyle w:val="Default"/>
        <w:bidi w:val="0"/>
      </w:pPr>
      <w:r>
        <w:rPr>
          <w:rFonts w:cs="Arial Unicode MS" w:eastAsia="Arial Unicode MS"/>
          <w:rtl w:val="0"/>
        </w:rPr>
        <w:t>Remove this once the glossary is complete</w:t>
      </w:r>
    </w:p>
  </w:comment>
  <w:comment w:id="2455" w:author="Stephen Marshall" w:date="2018-08-20T14:28:00Z">
    <w:p w14:paraId="11120167">
      <w:pPr>
        <w:pStyle w:val="Default"/>
        <w:bidi w:val="0"/>
      </w:pPr>
    </w:p>
    <w:p w14:paraId="11120168">
      <w:pPr>
        <w:pStyle w:val="Default"/>
        <w:bidi w:val="0"/>
      </w:pPr>
      <w:r>
        <w:rPr>
          <w:rFonts w:cs="Arial Unicode MS" w:eastAsia="Arial Unicode MS"/>
          <w:rtl w:val="0"/>
        </w:rPr>
        <w:t>Once name inserted convert to black font.</w:t>
      </w:r>
    </w:p>
    <w:p w14:paraId="11120169">
      <w:pPr>
        <w:pStyle w:val="Default"/>
        <w:bidi w:val="0"/>
      </w:pPr>
    </w:p>
    <w:p w14:paraId="1112016A">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2466" w:author="Stephen Marshall" w:date="2018-08-20T12:49:00Z">
    <w:p w14:paraId="1112016B">
      <w:pPr>
        <w:pStyle w:val="Default"/>
        <w:bidi w:val="0"/>
      </w:pPr>
    </w:p>
    <w:p w14:paraId="1112016C">
      <w:pPr>
        <w:pStyle w:val="Default"/>
        <w:bidi w:val="0"/>
      </w:pPr>
      <w:r>
        <w:rPr>
          <w:rFonts w:cs="Arial Unicode MS" w:eastAsia="Arial Unicode MS"/>
          <w:rtl w:val="0"/>
        </w:rPr>
        <w:t>Once name inserted convert to black font</w:t>
      </w:r>
    </w:p>
  </w:comment>
  <w:comment w:id="2472" w:author="Stephen Marshall" w:date="2018-08-20T13:01:00Z">
    <w:p w14:paraId="1112016D">
      <w:pPr>
        <w:pStyle w:val="Default"/>
        <w:bidi w:val="0"/>
      </w:pPr>
    </w:p>
    <w:p w14:paraId="1112016E">
      <w:pPr>
        <w:pStyle w:val="Default"/>
        <w:bidi w:val="0"/>
      </w:pPr>
      <w:r>
        <w:rPr>
          <w:rFonts w:cs="Arial Unicode MS" w:eastAsia="Arial Unicode MS"/>
          <w:rtl w:val="0"/>
        </w:rPr>
        <w:t>Once date inserted convert to black font</w:t>
      </w:r>
    </w:p>
  </w:comment>
  <w:comment w:id="2478" w:author="Stephen Marshall" w:date="2018-08-20T13:02:00Z">
    <w:p w14:paraId="1112016F">
      <w:pPr>
        <w:pStyle w:val="Default"/>
        <w:bidi w:val="0"/>
      </w:pPr>
    </w:p>
    <w:p w14:paraId="11120170">
      <w:pPr>
        <w:pStyle w:val="Default"/>
        <w:bidi w:val="0"/>
      </w:pPr>
      <w:r>
        <w:rPr>
          <w:rFonts w:cs="Arial Unicode MS" w:eastAsia="Arial Unicode MS"/>
          <w:rtl w:val="0"/>
        </w:rPr>
        <w:t>Once version number inserted convert to black font</w:t>
      </w:r>
    </w:p>
  </w:comment>
  <w:comment w:id="2508" w:author="Stephen Marshall" w:date="2018-08-20T13:02:00Z">
    <w:p w14:paraId="11120171">
      <w:pPr>
        <w:pStyle w:val="Default"/>
        <w:bidi w:val="0"/>
      </w:pPr>
    </w:p>
    <w:p w14:paraId="11120172">
      <w:pPr>
        <w:pStyle w:val="Default"/>
        <w:bidi w:val="0"/>
      </w:pPr>
      <w:r>
        <w:rPr>
          <w:rFonts w:cs="Arial Unicode MS" w:eastAsia="Arial Unicode MS"/>
          <w:rtl w:val="0"/>
        </w:rPr>
        <w:t>Once name inserted convert to black font</w:t>
      </w:r>
    </w:p>
  </w:comment>
  <w:comment w:id="2509" w:author="Stephen Marshall" w:date="2018-08-20T13:03:00Z">
    <w:p w14:paraId="11120173">
      <w:pPr>
        <w:pStyle w:val="Default"/>
        <w:bidi w:val="0"/>
      </w:pPr>
    </w:p>
    <w:p w14:paraId="11120174">
      <w:pPr>
        <w:pStyle w:val="Default"/>
        <w:bidi w:val="0"/>
      </w:pPr>
      <w:r>
        <w:rPr>
          <w:rFonts w:cs="Arial Unicode MS" w:eastAsia="Arial Unicode MS"/>
          <w:rtl w:val="0"/>
        </w:rPr>
        <w:t>Once status inserted convert to black font</w:t>
      </w:r>
    </w:p>
  </w:comment>
  <w:comment w:id="2514" w:author="Stephen Marshall" w:date="2018-08-20T13:03:00Z">
    <w:p w14:paraId="11120175">
      <w:pPr>
        <w:pStyle w:val="Default"/>
        <w:bidi w:val="0"/>
      </w:pPr>
    </w:p>
    <w:p w14:paraId="11120176">
      <w:pPr>
        <w:pStyle w:val="Default"/>
        <w:bidi w:val="0"/>
      </w:pPr>
      <w:r>
        <w:rPr>
          <w:rFonts w:cs="Arial Unicode MS" w:eastAsia="Arial Unicode MS"/>
          <w:rtl w:val="0"/>
        </w:rPr>
        <w:t>Once date inserted convert to black font</w:t>
      </w:r>
    </w:p>
  </w:comment>
  <w:comment w:id="2515" w:author="Stephen Marshall" w:date="2018-08-20T13:03:00Z">
    <w:p w14:paraId="11120177">
      <w:pPr>
        <w:pStyle w:val="Default"/>
        <w:bidi w:val="0"/>
      </w:pPr>
    </w:p>
    <w:p w14:paraId="11120178">
      <w:pPr>
        <w:pStyle w:val="Default"/>
        <w:bidi w:val="0"/>
      </w:pPr>
      <w:r>
        <w:rPr>
          <w:rFonts w:cs="Arial Unicode MS" w:eastAsia="Arial Unicode MS"/>
          <w:rtl w:val="0"/>
        </w:rPr>
        <w:t>Once completed convert to black font</w:t>
      </w:r>
    </w:p>
  </w:comment>
  <w:comment w:id="2522" w:author="Stephen Marshall" w:date="2018-08-20T13:04:00Z">
    <w:p w14:paraId="11120179">
      <w:pPr>
        <w:pStyle w:val="Default"/>
        <w:bidi w:val="0"/>
      </w:pPr>
    </w:p>
    <w:p w14:paraId="1112017A">
      <w:pPr>
        <w:pStyle w:val="Default"/>
        <w:bidi w:val="0"/>
      </w:pPr>
      <w:r>
        <w:rPr>
          <w:rFonts w:cs="Arial Unicode MS" w:eastAsia="Arial Unicode MS"/>
          <w:rtl w:val="0"/>
        </w:rPr>
        <w:t>Remove this once the document is complete</w:t>
      </w:r>
    </w:p>
  </w:comment>
  <w:comment w:id="2545" w:author="Stephen Marshall" w:date="2018-08-20T13:05:00Z">
    <w:p w14:paraId="1112017B">
      <w:pPr>
        <w:pStyle w:val="Default"/>
        <w:bidi w:val="0"/>
      </w:pPr>
    </w:p>
    <w:p w14:paraId="1112017C">
      <w:pPr>
        <w:pStyle w:val="Default"/>
        <w:bidi w:val="0"/>
      </w:pPr>
      <w:r>
        <w:rPr>
          <w:rFonts w:cs="Arial Unicode MS" w:eastAsia="Arial Unicode MS"/>
          <w:rtl w:val="0"/>
        </w:rPr>
        <w:t>Once name inserted convert to black font</w:t>
      </w:r>
    </w:p>
  </w:comment>
  <w:comment w:id="2556" w:author="Stephen Marshall" w:date="2018-08-20T11:42:00Z">
    <w:p w14:paraId="1112017D">
      <w:pPr>
        <w:pStyle w:val="Default"/>
        <w:bidi w:val="0"/>
      </w:pPr>
    </w:p>
    <w:p w14:paraId="1112017E">
      <w:pPr>
        <w:pStyle w:val="Default"/>
        <w:bidi w:val="0"/>
      </w:pPr>
      <w:r>
        <w:rPr>
          <w:rFonts w:cs="Arial Unicode MS" w:eastAsia="Arial Unicode MS"/>
          <w:rtl w:val="0"/>
        </w:rPr>
        <w:t>This is the address of NTA Monitor, the current NHSBSA ITHC provider</w:t>
      </w:r>
    </w:p>
  </w:comment>
  <w:comment w:id="2573" w:author="Stephen Marshall" w:date="2018-08-20T13:07:00Z">
    <w:p w14:paraId="1112017F">
      <w:pPr>
        <w:pStyle w:val="Default"/>
        <w:bidi w:val="0"/>
      </w:pPr>
    </w:p>
    <w:p w14:paraId="11120180">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2578" w:author="Stephen Marshall" w:date="2018-08-20T14:29:00Z">
    <w:p w14:paraId="11120181">
      <w:pPr>
        <w:pStyle w:val="Default"/>
        <w:bidi w:val="0"/>
      </w:pPr>
    </w:p>
    <w:p w14:paraId="11120182">
      <w:pPr>
        <w:pStyle w:val="Default"/>
        <w:bidi w:val="0"/>
      </w:pPr>
      <w:r>
        <w:rPr>
          <w:rFonts w:cs="Arial Unicode MS" w:eastAsia="Arial Unicode MS"/>
          <w:rtl w:val="0"/>
        </w:rPr>
        <w:t>Select one or the other.  Most tests will be conducted during business hours.  Once completed convert to black font</w:t>
      </w:r>
    </w:p>
  </w:comment>
  <w:comment w:id="2591" w:author="Stephen Marshall" w:date="2019-04-03T12:15:00Z">
    <w:p w14:paraId="11120183">
      <w:pPr>
        <w:pStyle w:val="Default"/>
        <w:bidi w:val="0"/>
      </w:pPr>
    </w:p>
    <w:p w14:paraId="11120184">
      <w:pPr>
        <w:pStyle w:val="Default"/>
        <w:bidi w:val="0"/>
      </w:pPr>
      <w:r>
        <w:rPr>
          <w:rFonts w:cs="Arial Unicode MS" w:eastAsia="Arial Unicode MS"/>
          <w:rtl w:val="0"/>
        </w:rPr>
        <w:t>Once the name has been added please convert the font to black</w:t>
      </w:r>
    </w:p>
  </w:comment>
  <w:comment w:id="2598" w:author="Stephen Marshall" w:date="2019-04-03T12:15:00Z">
    <w:p w14:paraId="11120185">
      <w:pPr>
        <w:pStyle w:val="Default"/>
        <w:bidi w:val="0"/>
      </w:pPr>
    </w:p>
    <w:p w14:paraId="11120186">
      <w:pPr>
        <w:pStyle w:val="Default"/>
        <w:bidi w:val="0"/>
      </w:pPr>
      <w:r>
        <w:rPr>
          <w:rFonts w:cs="Arial Unicode MS" w:eastAsia="Arial Unicode MS"/>
          <w:rtl w:val="0"/>
        </w:rPr>
        <w:t>Once the name has been added please convert the font to black</w:t>
      </w:r>
    </w:p>
  </w:comment>
  <w:comment w:id="2606" w:author="Stephen Marshall" w:date="2019-04-03T12:15:00Z">
    <w:p w14:paraId="11120187">
      <w:pPr>
        <w:pStyle w:val="Default"/>
        <w:bidi w:val="0"/>
      </w:pPr>
    </w:p>
    <w:p w14:paraId="11120188">
      <w:pPr>
        <w:pStyle w:val="Default"/>
        <w:bidi w:val="0"/>
      </w:pPr>
      <w:r>
        <w:rPr>
          <w:rFonts w:cs="Arial Unicode MS" w:eastAsia="Arial Unicode MS"/>
          <w:rtl w:val="0"/>
        </w:rPr>
        <w:t>Once the name has been added please convert the font to black</w:t>
      </w:r>
    </w:p>
  </w:comment>
  <w:comment w:id="2614" w:author="Stephen Marshall" w:date="2019-04-09T10:57:00Z">
    <w:p w14:paraId="11120189">
      <w:pPr>
        <w:pStyle w:val="Default"/>
        <w:bidi w:val="0"/>
      </w:pPr>
    </w:p>
    <w:p w14:paraId="1112018A">
      <w:pPr>
        <w:pStyle w:val="Default"/>
        <w:bidi w:val="0"/>
      </w:pPr>
      <w:r>
        <w:rPr>
          <w:rFonts w:cs="Arial Unicode MS" w:eastAsia="Arial Unicode MS"/>
          <w:rtl w:val="0"/>
        </w:rPr>
        <w:t>Once the name has been added please convert the font to black</w:t>
      </w:r>
    </w:p>
  </w:comment>
  <w:comment w:id="2627" w:author="Stephen Marshall" w:date="2018-08-20T13:09:00Z">
    <w:p w14:paraId="1112018B">
      <w:pPr>
        <w:pStyle w:val="Default"/>
        <w:bidi w:val="0"/>
      </w:pPr>
    </w:p>
    <w:p w14:paraId="1112018C">
      <w:pPr>
        <w:pStyle w:val="Default"/>
        <w:bidi w:val="0"/>
      </w:pPr>
      <w:r>
        <w:rPr>
          <w:rFonts w:cs="Arial Unicode MS" w:eastAsia="Arial Unicode MS"/>
          <w:rtl w:val="0"/>
        </w:rPr>
        <w:t>Once this section has been completed remove these guidance notes</w:t>
      </w:r>
    </w:p>
  </w:comment>
  <w:comment w:id="2640" w:author="Stephen Marshall" w:date="2018-08-20T13:09:00Z">
    <w:p w14:paraId="1112018D">
      <w:pPr>
        <w:pStyle w:val="Default"/>
        <w:bidi w:val="0"/>
      </w:pPr>
    </w:p>
    <w:p w14:paraId="1112018E">
      <w:pPr>
        <w:pStyle w:val="Default"/>
        <w:bidi w:val="0"/>
      </w:pPr>
      <w:r>
        <w:rPr>
          <w:rFonts w:cs="Arial Unicode MS" w:eastAsia="Arial Unicode MS"/>
          <w:rtl w:val="0"/>
        </w:rPr>
        <w:t>Once name inserted convert to black font</w:t>
      </w:r>
    </w:p>
  </w:comment>
  <w:comment w:id="2647" w:author="Stephen Marshall" w:date="2018-08-20T14:29:00Z">
    <w:p w14:paraId="1112018F">
      <w:pPr>
        <w:pStyle w:val="Default"/>
        <w:bidi w:val="0"/>
      </w:pPr>
    </w:p>
    <w:p w14:paraId="11120190">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191">
      <w:pPr>
        <w:pStyle w:val="Default"/>
        <w:bidi w:val="0"/>
      </w:pPr>
    </w:p>
    <w:p w14:paraId="11120192">
      <w:pPr>
        <w:pStyle w:val="Default"/>
        <w:bidi w:val="0"/>
      </w:pPr>
      <w:r>
        <w:rPr>
          <w:rFonts w:cs="Arial Unicode MS" w:eastAsia="Arial Unicode MS"/>
          <w:rtl w:val="0"/>
        </w:rPr>
        <w:t>To determine which types of testing are required please speak with Information Security.</w:t>
      </w:r>
    </w:p>
  </w:comment>
  <w:comment w:id="2670" w:author="Stephen Marshall" w:date="2018-08-20T13:22:00Z">
    <w:p w14:paraId="11120193">
      <w:pPr>
        <w:pStyle w:val="Default"/>
        <w:bidi w:val="0"/>
      </w:pPr>
    </w:p>
    <w:p w14:paraId="11120194">
      <w:pPr>
        <w:pStyle w:val="Default"/>
        <w:bidi w:val="0"/>
      </w:pPr>
      <w:r>
        <w:rPr>
          <w:rFonts w:cs="Arial Unicode MS" w:eastAsia="Arial Unicode MS"/>
          <w:rtl w:val="0"/>
        </w:rPr>
        <w:t>Once this section has been completed please remove the blue guidance notes.</w:t>
      </w:r>
    </w:p>
  </w:comment>
  <w:comment w:id="2723" w:author="Stephen Marshall" w:date="2018-08-20T13:24:00Z">
    <w:p w14:paraId="11120195">
      <w:pPr>
        <w:pStyle w:val="Default"/>
        <w:bidi w:val="0"/>
      </w:pPr>
    </w:p>
    <w:p w14:paraId="11120196">
      <w:pPr>
        <w:pStyle w:val="Default"/>
        <w:bidi w:val="0"/>
      </w:pPr>
      <w:r>
        <w:rPr>
          <w:rFonts w:cs="Arial Unicode MS" w:eastAsia="Arial Unicode MS"/>
          <w:rtl w:val="0"/>
        </w:rPr>
        <w:t>This information is also gathered in Appendix 4.  Once this section has been completed please remove the blue guidance notes.</w:t>
      </w:r>
    </w:p>
  </w:comment>
  <w:comment w:id="2777" w:author="Stephen Marshall" w:date="2018-08-20T13:25:00Z">
    <w:p w14:paraId="11120197">
      <w:pPr>
        <w:pStyle w:val="Default"/>
        <w:bidi w:val="0"/>
      </w:pPr>
    </w:p>
    <w:p w14:paraId="11120198">
      <w:pPr>
        <w:pStyle w:val="Default"/>
        <w:bidi w:val="0"/>
      </w:pPr>
      <w:r>
        <w:rPr>
          <w:rFonts w:cs="Arial Unicode MS" w:eastAsia="Arial Unicode MS"/>
          <w:rtl w:val="0"/>
        </w:rPr>
        <w:t>This information is also gathered in Appendix 4.  Once this section has been completed please remove the blue guidance notes.</w:t>
      </w:r>
    </w:p>
  </w:comment>
  <w:comment w:id="2809" w:author="Stephen Marshall" w:date="2018-08-20T13:26:00Z">
    <w:p w14:paraId="11120199">
      <w:pPr>
        <w:pStyle w:val="Default"/>
        <w:bidi w:val="0"/>
      </w:pPr>
    </w:p>
    <w:p w14:paraId="1112019A">
      <w:pPr>
        <w:pStyle w:val="Default"/>
        <w:bidi w:val="0"/>
      </w:pPr>
      <w:r>
        <w:rPr>
          <w:rFonts w:cs="Arial Unicode MS" w:eastAsia="Arial Unicode MS"/>
          <w:rtl w:val="0"/>
        </w:rPr>
        <w:t>Once this section has been completed please remove the blue guidance notes.</w:t>
      </w:r>
    </w:p>
  </w:comment>
  <w:comment w:id="2826" w:author="Stephen Marshall" w:date="2018-08-20T13:27:00Z">
    <w:p w14:paraId="1112019B">
      <w:pPr>
        <w:pStyle w:val="Default"/>
        <w:bidi w:val="0"/>
      </w:pPr>
    </w:p>
    <w:p w14:paraId="1112019C">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2831" w:author="Stephen Marshall" w:date="2018-08-20T13:28:00Z">
    <w:p w14:paraId="1112019D">
      <w:pPr>
        <w:pStyle w:val="Default"/>
        <w:bidi w:val="0"/>
      </w:pPr>
    </w:p>
    <w:p w14:paraId="1112019E">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2864" w:author="Stephen Marshall" w:date="2018-08-20T13:33:00Z">
    <w:p w14:paraId="1112019F">
      <w:pPr>
        <w:pStyle w:val="Default"/>
        <w:bidi w:val="0"/>
      </w:pPr>
    </w:p>
    <w:p w14:paraId="111201A0">
      <w:pPr>
        <w:pStyle w:val="Default"/>
        <w:bidi w:val="0"/>
      </w:pPr>
      <w:r>
        <w:rPr>
          <w:rFonts w:cs="Arial Unicode MS" w:eastAsia="Arial Unicode MS"/>
          <w:rtl w:val="0"/>
        </w:rPr>
        <w:t>Once the service name has been added please convert the font to black</w:t>
      </w:r>
    </w:p>
  </w:comment>
  <w:comment w:id="2868" w:author="Stephen Marshall" w:date="2018-08-20T13:33:00Z">
    <w:p w14:paraId="111201A1">
      <w:pPr>
        <w:pStyle w:val="Default"/>
        <w:bidi w:val="0"/>
      </w:pPr>
    </w:p>
    <w:p w14:paraId="111201A2">
      <w:pPr>
        <w:pStyle w:val="Default"/>
        <w:bidi w:val="0"/>
      </w:pPr>
      <w:r>
        <w:rPr>
          <w:rFonts w:cs="Arial Unicode MS" w:eastAsia="Arial Unicode MS"/>
          <w:rtl w:val="0"/>
        </w:rPr>
        <w:t>All of the PSCs are there for guidance only an may not apply to your particular service.</w:t>
      </w:r>
    </w:p>
    <w:p w14:paraId="111201A3">
      <w:pPr>
        <w:pStyle w:val="Default"/>
        <w:bidi w:val="0"/>
      </w:pPr>
    </w:p>
    <w:p w14:paraId="111201A4">
      <w:pPr>
        <w:pStyle w:val="Default"/>
        <w:bidi w:val="0"/>
      </w:pPr>
      <w:r>
        <w:rPr>
          <w:rFonts w:cs="Arial Unicode MS" w:eastAsia="Arial Unicode MS"/>
          <w:rtl w:val="0"/>
        </w:rPr>
        <w:t>To determine which PSC are relevant to your test please speak with Information Security.</w:t>
      </w:r>
    </w:p>
    <w:p w14:paraId="111201A5">
      <w:pPr>
        <w:pStyle w:val="Default"/>
        <w:bidi w:val="0"/>
      </w:pPr>
    </w:p>
    <w:p w14:paraId="111201A6">
      <w:pPr>
        <w:pStyle w:val="Default"/>
        <w:bidi w:val="0"/>
      </w:pPr>
      <w:r>
        <w:rPr>
          <w:rFonts w:cs="Arial Unicode MS" w:eastAsia="Arial Unicode MS"/>
          <w:rtl w:val="0"/>
        </w:rPr>
        <w:t>Additional PSCs can be specified by the project.</w:t>
      </w:r>
    </w:p>
  </w:comment>
  <w:comment w:id="2880" w:author="Stephen Marshall" w:date="2018-08-20T13:34:00Z">
    <w:p w14:paraId="111201A7">
      <w:pPr>
        <w:pStyle w:val="Default"/>
        <w:bidi w:val="0"/>
      </w:pPr>
    </w:p>
    <w:p w14:paraId="111201A8">
      <w:pPr>
        <w:pStyle w:val="Default"/>
        <w:bidi w:val="0"/>
      </w:pPr>
      <w:r>
        <w:rPr>
          <w:rFonts w:cs="Arial Unicode MS" w:eastAsia="Arial Unicode MS"/>
          <w:rtl w:val="0"/>
        </w:rPr>
        <w:t>Once the service name has been added please convert the font to black</w:t>
      </w:r>
    </w:p>
  </w:comment>
  <w:comment w:id="2962" w:author="Stephen Marshall" w:date="2018-08-20T13:35:00Z">
    <w:p w14:paraId="111201A9">
      <w:pPr>
        <w:pStyle w:val="Default"/>
        <w:bidi w:val="0"/>
      </w:pPr>
    </w:p>
    <w:p w14:paraId="111201AA">
      <w:pPr>
        <w:pStyle w:val="Default"/>
        <w:bidi w:val="0"/>
      </w:pPr>
      <w:r>
        <w:rPr>
          <w:rFonts w:cs="Arial Unicode MS" w:eastAsia="Arial Unicode MS"/>
          <w:rtl w:val="0"/>
        </w:rPr>
        <w:t>Guidance notes only, please remove prior to submission of the final scope document</w:t>
      </w:r>
    </w:p>
  </w:comment>
  <w:comment w:id="2981" w:author="Stephen Marshall" w:date="2018-08-20T14:08:00Z">
    <w:p w14:paraId="111201AB">
      <w:pPr>
        <w:pStyle w:val="Default"/>
        <w:bidi w:val="0"/>
      </w:pPr>
    </w:p>
    <w:p w14:paraId="111201AC">
      <w:pPr>
        <w:pStyle w:val="Default"/>
        <w:bidi w:val="0"/>
      </w:pPr>
      <w:r>
        <w:rPr>
          <w:rFonts w:cs="Arial Unicode MS" w:eastAsia="Arial Unicode MS"/>
          <w:rtl w:val="0"/>
        </w:rPr>
        <w:t>The firewall/Security group information will be provided by the Middleware/DevOps team.</w:t>
      </w:r>
    </w:p>
    <w:p w14:paraId="111201AD">
      <w:pPr>
        <w:pStyle w:val="Default"/>
        <w:bidi w:val="0"/>
      </w:pPr>
    </w:p>
    <w:p w14:paraId="111201AE">
      <w:pPr>
        <w:pStyle w:val="Default"/>
        <w:bidi w:val="0"/>
      </w:pPr>
      <w:r>
        <w:rPr>
          <w:rFonts w:cs="Arial Unicode MS" w:eastAsia="Arial Unicode MS"/>
          <w:rtl w:val="0"/>
        </w:rPr>
        <w:t>Once any project names have been added please convert the blue font to black</w:t>
      </w:r>
    </w:p>
  </w:comment>
  <w:comment w:id="2998" w:author="Stephen Marshall" w:date="2018-08-20T14:11:00Z">
    <w:p w14:paraId="111201AF">
      <w:pPr>
        <w:pStyle w:val="Default"/>
        <w:bidi w:val="0"/>
      </w:pPr>
    </w:p>
    <w:p w14:paraId="111201B0">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1B1">
      <w:pPr>
        <w:pStyle w:val="Default"/>
        <w:bidi w:val="0"/>
      </w:pPr>
    </w:p>
    <w:p w14:paraId="111201B2">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3007" w:author="Stephen Marshall" w:date="2018-08-20T14:13:00Z">
    <w:p w14:paraId="111201B3">
      <w:pPr>
        <w:pStyle w:val="Default"/>
        <w:bidi w:val="0"/>
      </w:pPr>
    </w:p>
    <w:p w14:paraId="111201B4">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3021" w:author="Stephen Marshall" w:date="2018-08-20T14:16:00Z">
    <w:p w14:paraId="111201B5">
      <w:pPr>
        <w:pStyle w:val="Default"/>
        <w:bidi w:val="0"/>
      </w:pPr>
    </w:p>
    <w:p w14:paraId="111201B6">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3032" w:author="Stephen Marshall" w:date="2018-08-20T14:30:00Z">
    <w:p w14:paraId="111201B7">
      <w:pPr>
        <w:pStyle w:val="Default"/>
        <w:bidi w:val="0"/>
      </w:pPr>
    </w:p>
    <w:p w14:paraId="111201B8">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3042" w:author="Stephen Marshall" w:date="2018-08-20T14:29:00Z">
    <w:p w14:paraId="111201B9">
      <w:pPr>
        <w:pStyle w:val="Default"/>
        <w:bidi w:val="0"/>
      </w:pPr>
    </w:p>
    <w:p w14:paraId="111201BA">
      <w:pPr>
        <w:pStyle w:val="Default"/>
        <w:bidi w:val="0"/>
      </w:pPr>
      <w:r>
        <w:rPr>
          <w:rFonts w:cs="Arial Unicode MS" w:eastAsia="Arial Unicode MS"/>
          <w:rtl w:val="0"/>
        </w:rPr>
        <w:t>This is information for the security test teams on how to gain access to the NHSBSA environment to enable testing to commence</w:t>
      </w:r>
    </w:p>
  </w:comment>
  <w:comment w:id="3052" w:author="Stephen Marshall" w:date="2018-08-20T14:24:00Z">
    <w:p w14:paraId="111201BB">
      <w:pPr>
        <w:pStyle w:val="Default"/>
        <w:bidi w:val="0"/>
      </w:pPr>
    </w:p>
    <w:p w14:paraId="111201BC">
      <w:pPr>
        <w:pStyle w:val="Default"/>
        <w:bidi w:val="0"/>
      </w:pPr>
      <w:r>
        <w:rPr>
          <w:rFonts w:cs="Arial Unicode MS" w:eastAsia="Arial Unicode MS"/>
          <w:rtl w:val="0"/>
        </w:rPr>
        <w:t>Any user credentials will need to be added here.</w:t>
      </w:r>
    </w:p>
    <w:p w14:paraId="111201BD">
      <w:pPr>
        <w:pStyle w:val="Default"/>
        <w:bidi w:val="0"/>
      </w:pPr>
    </w:p>
    <w:p w14:paraId="111201BE">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1BF">
      <w:pPr>
        <w:pStyle w:val="Default"/>
        <w:bidi w:val="0"/>
      </w:pPr>
    </w:p>
    <w:p w14:paraId="111201C0">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1C1">
      <w:pPr>
        <w:pStyle w:val="Default"/>
        <w:bidi w:val="0"/>
      </w:pPr>
    </w:p>
    <w:p w14:paraId="111201C2">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3063" w:author="Stephen Marshall" w:date="2019-04-03T12:12:00Z">
    <w:p w14:paraId="111201C3">
      <w:pPr>
        <w:pStyle w:val="Default"/>
        <w:bidi w:val="0"/>
      </w:pPr>
    </w:p>
    <w:p w14:paraId="111201C4">
      <w:pPr>
        <w:pStyle w:val="Default"/>
        <w:bidi w:val="0"/>
      </w:pPr>
      <w:r>
        <w:rPr>
          <w:rFonts w:cs="Arial Unicode MS" w:eastAsia="Arial Unicode MS"/>
          <w:rtl w:val="0"/>
        </w:rPr>
        <w:t>Remove this once the glossary is complete</w:t>
      </w:r>
    </w:p>
  </w:comment>
  <w:comment w:id="3071" w:author="Stephen Marshall" w:date="2018-08-20T14:28:00Z">
    <w:p w14:paraId="111201C5">
      <w:pPr>
        <w:pStyle w:val="Default"/>
        <w:bidi w:val="0"/>
      </w:pPr>
    </w:p>
    <w:p w14:paraId="111201C6">
      <w:pPr>
        <w:pStyle w:val="Default"/>
        <w:bidi w:val="0"/>
      </w:pPr>
      <w:r>
        <w:rPr>
          <w:rFonts w:cs="Arial Unicode MS" w:eastAsia="Arial Unicode MS"/>
          <w:rtl w:val="0"/>
        </w:rPr>
        <w:t>Once name inserted convert to black font.</w:t>
      </w:r>
    </w:p>
    <w:p w14:paraId="111201C7">
      <w:pPr>
        <w:pStyle w:val="Default"/>
        <w:bidi w:val="0"/>
      </w:pPr>
    </w:p>
    <w:p w14:paraId="111201C8">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3082" w:author="Stephen Marshall" w:date="2018-08-20T12:49:00Z">
    <w:p w14:paraId="111201C9">
      <w:pPr>
        <w:pStyle w:val="Default"/>
        <w:bidi w:val="0"/>
      </w:pPr>
    </w:p>
    <w:p w14:paraId="111201CA">
      <w:pPr>
        <w:pStyle w:val="Default"/>
        <w:bidi w:val="0"/>
      </w:pPr>
      <w:r>
        <w:rPr>
          <w:rFonts w:cs="Arial Unicode MS" w:eastAsia="Arial Unicode MS"/>
          <w:rtl w:val="0"/>
        </w:rPr>
        <w:t>Once name inserted convert to black font</w:t>
      </w:r>
    </w:p>
  </w:comment>
  <w:comment w:id="3088" w:author="Stephen Marshall" w:date="2018-08-20T13:01:00Z">
    <w:p w14:paraId="111201CB">
      <w:pPr>
        <w:pStyle w:val="Default"/>
        <w:bidi w:val="0"/>
      </w:pPr>
    </w:p>
    <w:p w14:paraId="111201CC">
      <w:pPr>
        <w:pStyle w:val="Default"/>
        <w:bidi w:val="0"/>
      </w:pPr>
      <w:r>
        <w:rPr>
          <w:rFonts w:cs="Arial Unicode MS" w:eastAsia="Arial Unicode MS"/>
          <w:rtl w:val="0"/>
        </w:rPr>
        <w:t>Once date inserted convert to black font</w:t>
      </w:r>
    </w:p>
  </w:comment>
  <w:comment w:id="3094" w:author="Stephen Marshall" w:date="2018-08-20T13:02:00Z">
    <w:p w14:paraId="111201CD">
      <w:pPr>
        <w:pStyle w:val="Default"/>
        <w:bidi w:val="0"/>
      </w:pPr>
    </w:p>
    <w:p w14:paraId="111201CE">
      <w:pPr>
        <w:pStyle w:val="Default"/>
        <w:bidi w:val="0"/>
      </w:pPr>
      <w:r>
        <w:rPr>
          <w:rFonts w:cs="Arial Unicode MS" w:eastAsia="Arial Unicode MS"/>
          <w:rtl w:val="0"/>
        </w:rPr>
        <w:t>Once version number inserted convert to black font</w:t>
      </w:r>
    </w:p>
  </w:comment>
  <w:comment w:id="3124" w:author="Stephen Marshall" w:date="2018-08-20T13:02:00Z">
    <w:p w14:paraId="111201CF">
      <w:pPr>
        <w:pStyle w:val="Default"/>
        <w:bidi w:val="0"/>
      </w:pPr>
    </w:p>
    <w:p w14:paraId="111201D0">
      <w:pPr>
        <w:pStyle w:val="Default"/>
        <w:bidi w:val="0"/>
      </w:pPr>
      <w:r>
        <w:rPr>
          <w:rFonts w:cs="Arial Unicode MS" w:eastAsia="Arial Unicode MS"/>
          <w:rtl w:val="0"/>
        </w:rPr>
        <w:t>Once name inserted convert to black font</w:t>
      </w:r>
    </w:p>
  </w:comment>
  <w:comment w:id="3125" w:author="Stephen Marshall" w:date="2018-08-20T13:03:00Z">
    <w:p w14:paraId="111201D1">
      <w:pPr>
        <w:pStyle w:val="Default"/>
        <w:bidi w:val="0"/>
      </w:pPr>
    </w:p>
    <w:p w14:paraId="111201D2">
      <w:pPr>
        <w:pStyle w:val="Default"/>
        <w:bidi w:val="0"/>
      </w:pPr>
      <w:r>
        <w:rPr>
          <w:rFonts w:cs="Arial Unicode MS" w:eastAsia="Arial Unicode MS"/>
          <w:rtl w:val="0"/>
        </w:rPr>
        <w:t>Once status inserted convert to black font</w:t>
      </w:r>
    </w:p>
  </w:comment>
  <w:comment w:id="3130" w:author="Stephen Marshall" w:date="2018-08-20T13:03:00Z">
    <w:p w14:paraId="111201D3">
      <w:pPr>
        <w:pStyle w:val="Default"/>
        <w:bidi w:val="0"/>
      </w:pPr>
    </w:p>
    <w:p w14:paraId="111201D4">
      <w:pPr>
        <w:pStyle w:val="Default"/>
        <w:bidi w:val="0"/>
      </w:pPr>
      <w:r>
        <w:rPr>
          <w:rFonts w:cs="Arial Unicode MS" w:eastAsia="Arial Unicode MS"/>
          <w:rtl w:val="0"/>
        </w:rPr>
        <w:t>Once date inserted convert to black font</w:t>
      </w:r>
    </w:p>
  </w:comment>
  <w:comment w:id="3131" w:author="Stephen Marshall" w:date="2018-08-20T13:03:00Z">
    <w:p w14:paraId="111201D5">
      <w:pPr>
        <w:pStyle w:val="Default"/>
        <w:bidi w:val="0"/>
      </w:pPr>
    </w:p>
    <w:p w14:paraId="111201D6">
      <w:pPr>
        <w:pStyle w:val="Default"/>
        <w:bidi w:val="0"/>
      </w:pPr>
      <w:r>
        <w:rPr>
          <w:rFonts w:cs="Arial Unicode MS" w:eastAsia="Arial Unicode MS"/>
          <w:rtl w:val="0"/>
        </w:rPr>
        <w:t>Once completed convert to black font</w:t>
      </w:r>
    </w:p>
  </w:comment>
  <w:comment w:id="3138" w:author="Stephen Marshall" w:date="2018-08-20T13:04:00Z">
    <w:p w14:paraId="111201D7">
      <w:pPr>
        <w:pStyle w:val="Default"/>
        <w:bidi w:val="0"/>
      </w:pPr>
    </w:p>
    <w:p w14:paraId="111201D8">
      <w:pPr>
        <w:pStyle w:val="Default"/>
        <w:bidi w:val="0"/>
      </w:pPr>
      <w:r>
        <w:rPr>
          <w:rFonts w:cs="Arial Unicode MS" w:eastAsia="Arial Unicode MS"/>
          <w:rtl w:val="0"/>
        </w:rPr>
        <w:t>Remove this once the document is complete</w:t>
      </w:r>
    </w:p>
  </w:comment>
  <w:comment w:id="3161" w:author="Stephen Marshall" w:date="2018-08-20T13:05:00Z">
    <w:p w14:paraId="111201D9">
      <w:pPr>
        <w:pStyle w:val="Default"/>
        <w:bidi w:val="0"/>
      </w:pPr>
    </w:p>
    <w:p w14:paraId="111201DA">
      <w:pPr>
        <w:pStyle w:val="Default"/>
        <w:bidi w:val="0"/>
      </w:pPr>
      <w:r>
        <w:rPr>
          <w:rFonts w:cs="Arial Unicode MS" w:eastAsia="Arial Unicode MS"/>
          <w:rtl w:val="0"/>
        </w:rPr>
        <w:t>Once name inserted convert to black font</w:t>
      </w:r>
    </w:p>
  </w:comment>
  <w:comment w:id="3172" w:author="Stephen Marshall" w:date="2018-08-20T11:42:00Z">
    <w:p w14:paraId="111201DB">
      <w:pPr>
        <w:pStyle w:val="Default"/>
        <w:bidi w:val="0"/>
      </w:pPr>
    </w:p>
    <w:p w14:paraId="111201DC">
      <w:pPr>
        <w:pStyle w:val="Default"/>
        <w:bidi w:val="0"/>
      </w:pPr>
      <w:r>
        <w:rPr>
          <w:rFonts w:cs="Arial Unicode MS" w:eastAsia="Arial Unicode MS"/>
          <w:rtl w:val="0"/>
        </w:rPr>
        <w:t>This is the address of NTA Monitor, the current NHSBSA ITHC provider</w:t>
      </w:r>
    </w:p>
  </w:comment>
  <w:comment w:id="3189" w:author="Stephen Marshall" w:date="2018-08-20T13:07:00Z">
    <w:p w14:paraId="111201DD">
      <w:pPr>
        <w:pStyle w:val="Default"/>
        <w:bidi w:val="0"/>
      </w:pPr>
    </w:p>
    <w:p w14:paraId="111201DE">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3194" w:author="Stephen Marshall" w:date="2018-08-20T14:29:00Z">
    <w:p w14:paraId="111201DF">
      <w:pPr>
        <w:pStyle w:val="Default"/>
        <w:bidi w:val="0"/>
      </w:pPr>
    </w:p>
    <w:p w14:paraId="111201E0">
      <w:pPr>
        <w:pStyle w:val="Default"/>
        <w:bidi w:val="0"/>
      </w:pPr>
      <w:r>
        <w:rPr>
          <w:rFonts w:cs="Arial Unicode MS" w:eastAsia="Arial Unicode MS"/>
          <w:rtl w:val="0"/>
        </w:rPr>
        <w:t>Select one or the other.  Most tests will be conducted during business hours.  Once completed convert to black font</w:t>
      </w:r>
    </w:p>
  </w:comment>
  <w:comment w:id="3207" w:author="Stephen Marshall" w:date="2019-04-03T12:15:00Z">
    <w:p w14:paraId="111201E1">
      <w:pPr>
        <w:pStyle w:val="Default"/>
        <w:bidi w:val="0"/>
      </w:pPr>
    </w:p>
    <w:p w14:paraId="111201E2">
      <w:pPr>
        <w:pStyle w:val="Default"/>
        <w:bidi w:val="0"/>
      </w:pPr>
      <w:r>
        <w:rPr>
          <w:rFonts w:cs="Arial Unicode MS" w:eastAsia="Arial Unicode MS"/>
          <w:rtl w:val="0"/>
        </w:rPr>
        <w:t>Once the name has been added please convert the font to black</w:t>
      </w:r>
    </w:p>
  </w:comment>
  <w:comment w:id="3214" w:author="Stephen Marshall" w:date="2019-04-03T12:15:00Z">
    <w:p w14:paraId="111201E3">
      <w:pPr>
        <w:pStyle w:val="Default"/>
        <w:bidi w:val="0"/>
      </w:pPr>
    </w:p>
    <w:p w14:paraId="111201E4">
      <w:pPr>
        <w:pStyle w:val="Default"/>
        <w:bidi w:val="0"/>
      </w:pPr>
      <w:r>
        <w:rPr>
          <w:rFonts w:cs="Arial Unicode MS" w:eastAsia="Arial Unicode MS"/>
          <w:rtl w:val="0"/>
        </w:rPr>
        <w:t>Once the name has been added please convert the font to black</w:t>
      </w:r>
    </w:p>
  </w:comment>
  <w:comment w:id="3222" w:author="Stephen Marshall" w:date="2019-04-03T12:15:00Z">
    <w:p w14:paraId="111201E5">
      <w:pPr>
        <w:pStyle w:val="Default"/>
        <w:bidi w:val="0"/>
      </w:pPr>
    </w:p>
    <w:p w14:paraId="111201E6">
      <w:pPr>
        <w:pStyle w:val="Default"/>
        <w:bidi w:val="0"/>
      </w:pPr>
      <w:r>
        <w:rPr>
          <w:rFonts w:cs="Arial Unicode MS" w:eastAsia="Arial Unicode MS"/>
          <w:rtl w:val="0"/>
        </w:rPr>
        <w:t>Once the name has been added please convert the font to black</w:t>
      </w:r>
    </w:p>
  </w:comment>
  <w:comment w:id="3230" w:author="Stephen Marshall" w:date="2019-04-09T10:57:00Z">
    <w:p w14:paraId="111201E7">
      <w:pPr>
        <w:pStyle w:val="Default"/>
        <w:bidi w:val="0"/>
      </w:pPr>
    </w:p>
    <w:p w14:paraId="111201E8">
      <w:pPr>
        <w:pStyle w:val="Default"/>
        <w:bidi w:val="0"/>
      </w:pPr>
      <w:r>
        <w:rPr>
          <w:rFonts w:cs="Arial Unicode MS" w:eastAsia="Arial Unicode MS"/>
          <w:rtl w:val="0"/>
        </w:rPr>
        <w:t>Once the name has been added please convert the font to black</w:t>
      </w:r>
    </w:p>
  </w:comment>
  <w:comment w:id="3243" w:author="Stephen Marshall" w:date="2018-08-20T13:09:00Z">
    <w:p w14:paraId="111201E9">
      <w:pPr>
        <w:pStyle w:val="Default"/>
        <w:bidi w:val="0"/>
      </w:pPr>
    </w:p>
    <w:p w14:paraId="111201EA">
      <w:pPr>
        <w:pStyle w:val="Default"/>
        <w:bidi w:val="0"/>
      </w:pPr>
      <w:r>
        <w:rPr>
          <w:rFonts w:cs="Arial Unicode MS" w:eastAsia="Arial Unicode MS"/>
          <w:rtl w:val="0"/>
        </w:rPr>
        <w:t>Once this section has been completed remove these guidance notes</w:t>
      </w:r>
    </w:p>
  </w:comment>
  <w:comment w:id="3256" w:author="Stephen Marshall" w:date="2018-08-20T13:09:00Z">
    <w:p w14:paraId="111201EB">
      <w:pPr>
        <w:pStyle w:val="Default"/>
        <w:bidi w:val="0"/>
      </w:pPr>
    </w:p>
    <w:p w14:paraId="111201EC">
      <w:pPr>
        <w:pStyle w:val="Default"/>
        <w:bidi w:val="0"/>
      </w:pPr>
      <w:r>
        <w:rPr>
          <w:rFonts w:cs="Arial Unicode MS" w:eastAsia="Arial Unicode MS"/>
          <w:rtl w:val="0"/>
        </w:rPr>
        <w:t>Once name inserted convert to black font</w:t>
      </w:r>
    </w:p>
  </w:comment>
  <w:comment w:id="3263" w:author="Stephen Marshall" w:date="2018-08-20T14:29:00Z">
    <w:p w14:paraId="111201ED">
      <w:pPr>
        <w:pStyle w:val="Default"/>
        <w:bidi w:val="0"/>
      </w:pPr>
    </w:p>
    <w:p w14:paraId="111201EE">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1EF">
      <w:pPr>
        <w:pStyle w:val="Default"/>
        <w:bidi w:val="0"/>
      </w:pPr>
    </w:p>
    <w:p w14:paraId="111201F0">
      <w:pPr>
        <w:pStyle w:val="Default"/>
        <w:bidi w:val="0"/>
      </w:pPr>
      <w:r>
        <w:rPr>
          <w:rFonts w:cs="Arial Unicode MS" w:eastAsia="Arial Unicode MS"/>
          <w:rtl w:val="0"/>
        </w:rPr>
        <w:t>To determine which types of testing are required please speak with Information Security.</w:t>
      </w:r>
    </w:p>
  </w:comment>
  <w:comment w:id="3286" w:author="Stephen Marshall" w:date="2018-08-20T13:22:00Z">
    <w:p w14:paraId="111201F1">
      <w:pPr>
        <w:pStyle w:val="Default"/>
        <w:bidi w:val="0"/>
      </w:pPr>
    </w:p>
    <w:p w14:paraId="111201F2">
      <w:pPr>
        <w:pStyle w:val="Default"/>
        <w:bidi w:val="0"/>
      </w:pPr>
      <w:r>
        <w:rPr>
          <w:rFonts w:cs="Arial Unicode MS" w:eastAsia="Arial Unicode MS"/>
          <w:rtl w:val="0"/>
        </w:rPr>
        <w:t>Once this section has been completed please remove the blue guidance notes.</w:t>
      </w:r>
    </w:p>
  </w:comment>
  <w:comment w:id="3339" w:author="Stephen Marshall" w:date="2018-08-20T13:24:00Z">
    <w:p w14:paraId="111201F3">
      <w:pPr>
        <w:pStyle w:val="Default"/>
        <w:bidi w:val="0"/>
      </w:pPr>
    </w:p>
    <w:p w14:paraId="111201F4">
      <w:pPr>
        <w:pStyle w:val="Default"/>
        <w:bidi w:val="0"/>
      </w:pPr>
      <w:r>
        <w:rPr>
          <w:rFonts w:cs="Arial Unicode MS" w:eastAsia="Arial Unicode MS"/>
          <w:rtl w:val="0"/>
        </w:rPr>
        <w:t>This information is also gathered in Appendix 4.  Once this section has been completed please remove the blue guidance notes.</w:t>
      </w:r>
    </w:p>
  </w:comment>
  <w:comment w:id="3393" w:author="Stephen Marshall" w:date="2018-08-20T13:25:00Z">
    <w:p w14:paraId="111201F5">
      <w:pPr>
        <w:pStyle w:val="Default"/>
        <w:bidi w:val="0"/>
      </w:pPr>
    </w:p>
    <w:p w14:paraId="111201F6">
      <w:pPr>
        <w:pStyle w:val="Default"/>
        <w:bidi w:val="0"/>
      </w:pPr>
      <w:r>
        <w:rPr>
          <w:rFonts w:cs="Arial Unicode MS" w:eastAsia="Arial Unicode MS"/>
          <w:rtl w:val="0"/>
        </w:rPr>
        <w:t>This information is also gathered in Appendix 4.  Once this section has been completed please remove the blue guidance notes.</w:t>
      </w:r>
    </w:p>
  </w:comment>
  <w:comment w:id="3425" w:author="Stephen Marshall" w:date="2018-08-20T13:26:00Z">
    <w:p w14:paraId="111201F7">
      <w:pPr>
        <w:pStyle w:val="Default"/>
        <w:bidi w:val="0"/>
      </w:pPr>
    </w:p>
    <w:p w14:paraId="111201F8">
      <w:pPr>
        <w:pStyle w:val="Default"/>
        <w:bidi w:val="0"/>
      </w:pPr>
      <w:r>
        <w:rPr>
          <w:rFonts w:cs="Arial Unicode MS" w:eastAsia="Arial Unicode MS"/>
          <w:rtl w:val="0"/>
        </w:rPr>
        <w:t>Once this section has been completed please remove the blue guidance notes.</w:t>
      </w:r>
    </w:p>
  </w:comment>
  <w:comment w:id="3442" w:author="Stephen Marshall" w:date="2018-08-20T13:27:00Z">
    <w:p w14:paraId="111201F9">
      <w:pPr>
        <w:pStyle w:val="Default"/>
        <w:bidi w:val="0"/>
      </w:pPr>
    </w:p>
    <w:p w14:paraId="111201FA">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3447" w:author="Stephen Marshall" w:date="2018-08-20T13:28:00Z">
    <w:p w14:paraId="111201FB">
      <w:pPr>
        <w:pStyle w:val="Default"/>
        <w:bidi w:val="0"/>
      </w:pPr>
    </w:p>
    <w:p w14:paraId="111201FC">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3480" w:author="Stephen Marshall" w:date="2018-08-20T13:33:00Z">
    <w:p w14:paraId="111201FD">
      <w:pPr>
        <w:pStyle w:val="Default"/>
        <w:bidi w:val="0"/>
      </w:pPr>
    </w:p>
    <w:p w14:paraId="111201FE">
      <w:pPr>
        <w:pStyle w:val="Default"/>
        <w:bidi w:val="0"/>
      </w:pPr>
      <w:r>
        <w:rPr>
          <w:rFonts w:cs="Arial Unicode MS" w:eastAsia="Arial Unicode MS"/>
          <w:rtl w:val="0"/>
        </w:rPr>
        <w:t>Once the service name has been added please convert the font to black</w:t>
      </w:r>
    </w:p>
  </w:comment>
  <w:comment w:id="3484" w:author="Stephen Marshall" w:date="2018-08-20T13:33:00Z">
    <w:p w14:paraId="111201FF">
      <w:pPr>
        <w:pStyle w:val="Default"/>
        <w:bidi w:val="0"/>
      </w:pPr>
    </w:p>
    <w:p w14:paraId="11120200">
      <w:pPr>
        <w:pStyle w:val="Default"/>
        <w:bidi w:val="0"/>
      </w:pPr>
      <w:r>
        <w:rPr>
          <w:rFonts w:cs="Arial Unicode MS" w:eastAsia="Arial Unicode MS"/>
          <w:rtl w:val="0"/>
        </w:rPr>
        <w:t>All of the PSCs are there for guidance only an may not apply to your particular service.</w:t>
      </w:r>
    </w:p>
    <w:p w14:paraId="11120201">
      <w:pPr>
        <w:pStyle w:val="Default"/>
        <w:bidi w:val="0"/>
      </w:pPr>
    </w:p>
    <w:p w14:paraId="11120202">
      <w:pPr>
        <w:pStyle w:val="Default"/>
        <w:bidi w:val="0"/>
      </w:pPr>
      <w:r>
        <w:rPr>
          <w:rFonts w:cs="Arial Unicode MS" w:eastAsia="Arial Unicode MS"/>
          <w:rtl w:val="0"/>
        </w:rPr>
        <w:t>To determine which PSC are relevant to your test please speak with Information Security.</w:t>
      </w:r>
    </w:p>
    <w:p w14:paraId="11120203">
      <w:pPr>
        <w:pStyle w:val="Default"/>
        <w:bidi w:val="0"/>
      </w:pPr>
    </w:p>
    <w:p w14:paraId="11120204">
      <w:pPr>
        <w:pStyle w:val="Default"/>
        <w:bidi w:val="0"/>
      </w:pPr>
      <w:r>
        <w:rPr>
          <w:rFonts w:cs="Arial Unicode MS" w:eastAsia="Arial Unicode MS"/>
          <w:rtl w:val="0"/>
        </w:rPr>
        <w:t>Additional PSCs can be specified by the project.</w:t>
      </w:r>
    </w:p>
  </w:comment>
  <w:comment w:id="3496" w:author="Stephen Marshall" w:date="2018-08-20T13:34:00Z">
    <w:p w14:paraId="11120205">
      <w:pPr>
        <w:pStyle w:val="Default"/>
        <w:bidi w:val="0"/>
      </w:pPr>
    </w:p>
    <w:p w14:paraId="11120206">
      <w:pPr>
        <w:pStyle w:val="Default"/>
        <w:bidi w:val="0"/>
      </w:pPr>
      <w:r>
        <w:rPr>
          <w:rFonts w:cs="Arial Unicode MS" w:eastAsia="Arial Unicode MS"/>
          <w:rtl w:val="0"/>
        </w:rPr>
        <w:t>Once the service name has been added please convert the font to black</w:t>
      </w:r>
    </w:p>
  </w:comment>
  <w:comment w:id="3578" w:author="Stephen Marshall" w:date="2018-08-20T13:35:00Z">
    <w:p w14:paraId="11120207">
      <w:pPr>
        <w:pStyle w:val="Default"/>
        <w:bidi w:val="0"/>
      </w:pPr>
    </w:p>
    <w:p w14:paraId="11120208">
      <w:pPr>
        <w:pStyle w:val="Default"/>
        <w:bidi w:val="0"/>
      </w:pPr>
      <w:r>
        <w:rPr>
          <w:rFonts w:cs="Arial Unicode MS" w:eastAsia="Arial Unicode MS"/>
          <w:rtl w:val="0"/>
        </w:rPr>
        <w:t>Guidance notes only, please remove prior to submission of the final scope document</w:t>
      </w:r>
    </w:p>
  </w:comment>
  <w:comment w:id="3597" w:author="Stephen Marshall" w:date="2018-08-20T14:08:00Z">
    <w:p w14:paraId="11120209">
      <w:pPr>
        <w:pStyle w:val="Default"/>
        <w:bidi w:val="0"/>
      </w:pPr>
    </w:p>
    <w:p w14:paraId="1112020A">
      <w:pPr>
        <w:pStyle w:val="Default"/>
        <w:bidi w:val="0"/>
      </w:pPr>
      <w:r>
        <w:rPr>
          <w:rFonts w:cs="Arial Unicode MS" w:eastAsia="Arial Unicode MS"/>
          <w:rtl w:val="0"/>
        </w:rPr>
        <w:t>The firewall/Security group information will be provided by the Middleware/DevOps team.</w:t>
      </w:r>
    </w:p>
    <w:p w14:paraId="1112020B">
      <w:pPr>
        <w:pStyle w:val="Default"/>
        <w:bidi w:val="0"/>
      </w:pPr>
    </w:p>
    <w:p w14:paraId="1112020C">
      <w:pPr>
        <w:pStyle w:val="Default"/>
        <w:bidi w:val="0"/>
      </w:pPr>
      <w:r>
        <w:rPr>
          <w:rFonts w:cs="Arial Unicode MS" w:eastAsia="Arial Unicode MS"/>
          <w:rtl w:val="0"/>
        </w:rPr>
        <w:t>Once any project names have been added please convert the blue font to black</w:t>
      </w:r>
    </w:p>
  </w:comment>
  <w:comment w:id="3614" w:author="Stephen Marshall" w:date="2018-08-20T14:11:00Z">
    <w:p w14:paraId="1112020D">
      <w:pPr>
        <w:pStyle w:val="Default"/>
        <w:bidi w:val="0"/>
      </w:pPr>
    </w:p>
    <w:p w14:paraId="1112020E">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20F">
      <w:pPr>
        <w:pStyle w:val="Default"/>
        <w:bidi w:val="0"/>
      </w:pPr>
    </w:p>
    <w:p w14:paraId="11120210">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3623" w:author="Stephen Marshall" w:date="2018-08-20T14:13:00Z">
    <w:p w14:paraId="11120211">
      <w:pPr>
        <w:pStyle w:val="Default"/>
        <w:bidi w:val="0"/>
      </w:pPr>
    </w:p>
    <w:p w14:paraId="11120212">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3637" w:author="Stephen Marshall" w:date="2018-08-20T14:16:00Z">
    <w:p w14:paraId="11120213">
      <w:pPr>
        <w:pStyle w:val="Default"/>
        <w:bidi w:val="0"/>
      </w:pPr>
    </w:p>
    <w:p w14:paraId="11120214">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3648" w:author="Stephen Marshall" w:date="2018-08-20T14:30:00Z">
    <w:p w14:paraId="11120215">
      <w:pPr>
        <w:pStyle w:val="Default"/>
        <w:bidi w:val="0"/>
      </w:pPr>
    </w:p>
    <w:p w14:paraId="11120216">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3658" w:author="Stephen Marshall" w:date="2018-08-20T14:29:00Z">
    <w:p w14:paraId="11120217">
      <w:pPr>
        <w:pStyle w:val="Default"/>
        <w:bidi w:val="0"/>
      </w:pPr>
    </w:p>
    <w:p w14:paraId="11120218">
      <w:pPr>
        <w:pStyle w:val="Default"/>
        <w:bidi w:val="0"/>
      </w:pPr>
      <w:r>
        <w:rPr>
          <w:rFonts w:cs="Arial Unicode MS" w:eastAsia="Arial Unicode MS"/>
          <w:rtl w:val="0"/>
        </w:rPr>
        <w:t>This is information for the security test teams on how to gain access to the NHSBSA environment to enable testing to commence</w:t>
      </w:r>
    </w:p>
  </w:comment>
  <w:comment w:id="3668" w:author="Stephen Marshall" w:date="2018-08-20T14:24:00Z">
    <w:p w14:paraId="11120219">
      <w:pPr>
        <w:pStyle w:val="Default"/>
        <w:bidi w:val="0"/>
      </w:pPr>
    </w:p>
    <w:p w14:paraId="1112021A">
      <w:pPr>
        <w:pStyle w:val="Default"/>
        <w:bidi w:val="0"/>
      </w:pPr>
      <w:r>
        <w:rPr>
          <w:rFonts w:cs="Arial Unicode MS" w:eastAsia="Arial Unicode MS"/>
          <w:rtl w:val="0"/>
        </w:rPr>
        <w:t>Any user credentials will need to be added here.</w:t>
      </w:r>
    </w:p>
    <w:p w14:paraId="1112021B">
      <w:pPr>
        <w:pStyle w:val="Default"/>
        <w:bidi w:val="0"/>
      </w:pPr>
    </w:p>
    <w:p w14:paraId="1112021C">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21D">
      <w:pPr>
        <w:pStyle w:val="Default"/>
        <w:bidi w:val="0"/>
      </w:pPr>
    </w:p>
    <w:p w14:paraId="1112021E">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21F">
      <w:pPr>
        <w:pStyle w:val="Default"/>
        <w:bidi w:val="0"/>
      </w:pPr>
    </w:p>
    <w:p w14:paraId="11120220">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3679" w:author="Stephen Marshall" w:date="2019-04-03T12:12:00Z">
    <w:p w14:paraId="11120221">
      <w:pPr>
        <w:pStyle w:val="Default"/>
        <w:bidi w:val="0"/>
      </w:pPr>
    </w:p>
    <w:p w14:paraId="11120222">
      <w:pPr>
        <w:pStyle w:val="Default"/>
        <w:bidi w:val="0"/>
      </w:pPr>
      <w:r>
        <w:rPr>
          <w:rFonts w:cs="Arial Unicode MS" w:eastAsia="Arial Unicode MS"/>
          <w:rtl w:val="0"/>
        </w:rPr>
        <w:t>Remove this once the glossary is complete</w:t>
      </w:r>
    </w:p>
  </w:comment>
  <w:comment w:id="3687" w:author="Stephen Marshall" w:date="2018-08-20T14:28:00Z">
    <w:p w14:paraId="11120223">
      <w:pPr>
        <w:pStyle w:val="Default"/>
        <w:bidi w:val="0"/>
      </w:pPr>
    </w:p>
    <w:p w14:paraId="11120224">
      <w:pPr>
        <w:pStyle w:val="Default"/>
        <w:bidi w:val="0"/>
      </w:pPr>
      <w:r>
        <w:rPr>
          <w:rFonts w:cs="Arial Unicode MS" w:eastAsia="Arial Unicode MS"/>
          <w:rtl w:val="0"/>
        </w:rPr>
        <w:t>Once name inserted convert to black font.</w:t>
      </w:r>
    </w:p>
    <w:p w14:paraId="11120225">
      <w:pPr>
        <w:pStyle w:val="Default"/>
        <w:bidi w:val="0"/>
      </w:pPr>
    </w:p>
    <w:p w14:paraId="11120226">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3698" w:author="Stephen Marshall" w:date="2018-08-20T12:49:00Z">
    <w:p w14:paraId="11120227">
      <w:pPr>
        <w:pStyle w:val="Default"/>
        <w:bidi w:val="0"/>
      </w:pPr>
    </w:p>
    <w:p w14:paraId="11120228">
      <w:pPr>
        <w:pStyle w:val="Default"/>
        <w:bidi w:val="0"/>
      </w:pPr>
      <w:r>
        <w:rPr>
          <w:rFonts w:cs="Arial Unicode MS" w:eastAsia="Arial Unicode MS"/>
          <w:rtl w:val="0"/>
        </w:rPr>
        <w:t>Once name inserted convert to black font</w:t>
      </w:r>
    </w:p>
  </w:comment>
  <w:comment w:id="3704" w:author="Stephen Marshall" w:date="2018-08-20T13:01:00Z">
    <w:p w14:paraId="11120229">
      <w:pPr>
        <w:pStyle w:val="Default"/>
        <w:bidi w:val="0"/>
      </w:pPr>
    </w:p>
    <w:p w14:paraId="1112022A">
      <w:pPr>
        <w:pStyle w:val="Default"/>
        <w:bidi w:val="0"/>
      </w:pPr>
      <w:r>
        <w:rPr>
          <w:rFonts w:cs="Arial Unicode MS" w:eastAsia="Arial Unicode MS"/>
          <w:rtl w:val="0"/>
        </w:rPr>
        <w:t>Once date inserted convert to black font</w:t>
      </w:r>
    </w:p>
  </w:comment>
  <w:comment w:id="3710" w:author="Stephen Marshall" w:date="2018-08-20T13:02:00Z">
    <w:p w14:paraId="1112022B">
      <w:pPr>
        <w:pStyle w:val="Default"/>
        <w:bidi w:val="0"/>
      </w:pPr>
    </w:p>
    <w:p w14:paraId="1112022C">
      <w:pPr>
        <w:pStyle w:val="Default"/>
        <w:bidi w:val="0"/>
      </w:pPr>
      <w:r>
        <w:rPr>
          <w:rFonts w:cs="Arial Unicode MS" w:eastAsia="Arial Unicode MS"/>
          <w:rtl w:val="0"/>
        </w:rPr>
        <w:t>Once version number inserted convert to black font</w:t>
      </w:r>
    </w:p>
  </w:comment>
  <w:comment w:id="3740" w:author="Stephen Marshall" w:date="2018-08-20T13:02:00Z">
    <w:p w14:paraId="1112022D">
      <w:pPr>
        <w:pStyle w:val="Default"/>
        <w:bidi w:val="0"/>
      </w:pPr>
    </w:p>
    <w:p w14:paraId="1112022E">
      <w:pPr>
        <w:pStyle w:val="Default"/>
        <w:bidi w:val="0"/>
      </w:pPr>
      <w:r>
        <w:rPr>
          <w:rFonts w:cs="Arial Unicode MS" w:eastAsia="Arial Unicode MS"/>
          <w:rtl w:val="0"/>
        </w:rPr>
        <w:t>Once name inserted convert to black font</w:t>
      </w:r>
    </w:p>
  </w:comment>
  <w:comment w:id="3741" w:author="Stephen Marshall" w:date="2018-08-20T13:03:00Z">
    <w:p w14:paraId="1112022F">
      <w:pPr>
        <w:pStyle w:val="Default"/>
        <w:bidi w:val="0"/>
      </w:pPr>
    </w:p>
    <w:p w14:paraId="11120230">
      <w:pPr>
        <w:pStyle w:val="Default"/>
        <w:bidi w:val="0"/>
      </w:pPr>
      <w:r>
        <w:rPr>
          <w:rFonts w:cs="Arial Unicode MS" w:eastAsia="Arial Unicode MS"/>
          <w:rtl w:val="0"/>
        </w:rPr>
        <w:t>Once status inserted convert to black font</w:t>
      </w:r>
    </w:p>
  </w:comment>
  <w:comment w:id="3746" w:author="Stephen Marshall" w:date="2018-08-20T13:03:00Z">
    <w:p w14:paraId="11120231">
      <w:pPr>
        <w:pStyle w:val="Default"/>
        <w:bidi w:val="0"/>
      </w:pPr>
    </w:p>
    <w:p w14:paraId="11120232">
      <w:pPr>
        <w:pStyle w:val="Default"/>
        <w:bidi w:val="0"/>
      </w:pPr>
      <w:r>
        <w:rPr>
          <w:rFonts w:cs="Arial Unicode MS" w:eastAsia="Arial Unicode MS"/>
          <w:rtl w:val="0"/>
        </w:rPr>
        <w:t>Once date inserted convert to black font</w:t>
      </w:r>
    </w:p>
  </w:comment>
  <w:comment w:id="3747" w:author="Stephen Marshall" w:date="2018-08-20T13:03:00Z">
    <w:p w14:paraId="11120233">
      <w:pPr>
        <w:pStyle w:val="Default"/>
        <w:bidi w:val="0"/>
      </w:pPr>
    </w:p>
    <w:p w14:paraId="11120234">
      <w:pPr>
        <w:pStyle w:val="Default"/>
        <w:bidi w:val="0"/>
      </w:pPr>
      <w:r>
        <w:rPr>
          <w:rFonts w:cs="Arial Unicode MS" w:eastAsia="Arial Unicode MS"/>
          <w:rtl w:val="0"/>
        </w:rPr>
        <w:t>Once completed convert to black font</w:t>
      </w:r>
    </w:p>
  </w:comment>
  <w:comment w:id="3754" w:author="Stephen Marshall" w:date="2018-08-20T13:04:00Z">
    <w:p w14:paraId="11120235">
      <w:pPr>
        <w:pStyle w:val="Default"/>
        <w:bidi w:val="0"/>
      </w:pPr>
    </w:p>
    <w:p w14:paraId="11120236">
      <w:pPr>
        <w:pStyle w:val="Default"/>
        <w:bidi w:val="0"/>
      </w:pPr>
      <w:r>
        <w:rPr>
          <w:rFonts w:cs="Arial Unicode MS" w:eastAsia="Arial Unicode MS"/>
          <w:rtl w:val="0"/>
        </w:rPr>
        <w:t>Remove this once the document is complete</w:t>
      </w:r>
    </w:p>
  </w:comment>
  <w:comment w:id="3777" w:author="Stephen Marshall" w:date="2018-08-20T13:05:00Z">
    <w:p w14:paraId="11120237">
      <w:pPr>
        <w:pStyle w:val="Default"/>
        <w:bidi w:val="0"/>
      </w:pPr>
    </w:p>
    <w:p w14:paraId="11120238">
      <w:pPr>
        <w:pStyle w:val="Default"/>
        <w:bidi w:val="0"/>
      </w:pPr>
      <w:r>
        <w:rPr>
          <w:rFonts w:cs="Arial Unicode MS" w:eastAsia="Arial Unicode MS"/>
          <w:rtl w:val="0"/>
        </w:rPr>
        <w:t>Once name inserted convert to black font</w:t>
      </w:r>
    </w:p>
  </w:comment>
  <w:comment w:id="3788" w:author="Stephen Marshall" w:date="2018-08-20T11:42:00Z">
    <w:p w14:paraId="11120239">
      <w:pPr>
        <w:pStyle w:val="Default"/>
        <w:bidi w:val="0"/>
      </w:pPr>
    </w:p>
    <w:p w14:paraId="1112023A">
      <w:pPr>
        <w:pStyle w:val="Default"/>
        <w:bidi w:val="0"/>
      </w:pPr>
      <w:r>
        <w:rPr>
          <w:rFonts w:cs="Arial Unicode MS" w:eastAsia="Arial Unicode MS"/>
          <w:rtl w:val="0"/>
        </w:rPr>
        <w:t>This is the address of NTA Monitor, the current NHSBSA ITHC provider</w:t>
      </w:r>
    </w:p>
  </w:comment>
  <w:comment w:id="3805" w:author="Stephen Marshall" w:date="2018-08-20T13:07:00Z">
    <w:p w14:paraId="1112023B">
      <w:pPr>
        <w:pStyle w:val="Default"/>
        <w:bidi w:val="0"/>
      </w:pPr>
    </w:p>
    <w:p w14:paraId="1112023C">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3810" w:author="Stephen Marshall" w:date="2018-08-20T14:29:00Z">
    <w:p w14:paraId="1112023D">
      <w:pPr>
        <w:pStyle w:val="Default"/>
        <w:bidi w:val="0"/>
      </w:pPr>
    </w:p>
    <w:p w14:paraId="1112023E">
      <w:pPr>
        <w:pStyle w:val="Default"/>
        <w:bidi w:val="0"/>
      </w:pPr>
      <w:r>
        <w:rPr>
          <w:rFonts w:cs="Arial Unicode MS" w:eastAsia="Arial Unicode MS"/>
          <w:rtl w:val="0"/>
        </w:rPr>
        <w:t>Select one or the other.  Most tests will be conducted during business hours.  Once completed convert to black font</w:t>
      </w:r>
    </w:p>
  </w:comment>
  <w:comment w:id="3823" w:author="Stephen Marshall" w:date="2019-04-03T12:15:00Z">
    <w:p w14:paraId="1112023F">
      <w:pPr>
        <w:pStyle w:val="Default"/>
        <w:bidi w:val="0"/>
      </w:pPr>
    </w:p>
    <w:p w14:paraId="11120240">
      <w:pPr>
        <w:pStyle w:val="Default"/>
        <w:bidi w:val="0"/>
      </w:pPr>
      <w:r>
        <w:rPr>
          <w:rFonts w:cs="Arial Unicode MS" w:eastAsia="Arial Unicode MS"/>
          <w:rtl w:val="0"/>
        </w:rPr>
        <w:t>Once the name has been added please convert the font to black</w:t>
      </w:r>
    </w:p>
  </w:comment>
  <w:comment w:id="3830" w:author="Stephen Marshall" w:date="2019-04-03T12:15:00Z">
    <w:p w14:paraId="11120241">
      <w:pPr>
        <w:pStyle w:val="Default"/>
        <w:bidi w:val="0"/>
      </w:pPr>
    </w:p>
    <w:p w14:paraId="11120242">
      <w:pPr>
        <w:pStyle w:val="Default"/>
        <w:bidi w:val="0"/>
      </w:pPr>
      <w:r>
        <w:rPr>
          <w:rFonts w:cs="Arial Unicode MS" w:eastAsia="Arial Unicode MS"/>
          <w:rtl w:val="0"/>
        </w:rPr>
        <w:t>Once the name has been added please convert the font to black</w:t>
      </w:r>
    </w:p>
  </w:comment>
  <w:comment w:id="3838" w:author="Stephen Marshall" w:date="2019-04-03T12:15:00Z">
    <w:p w14:paraId="11120243">
      <w:pPr>
        <w:pStyle w:val="Default"/>
        <w:bidi w:val="0"/>
      </w:pPr>
    </w:p>
    <w:p w14:paraId="11120244">
      <w:pPr>
        <w:pStyle w:val="Default"/>
        <w:bidi w:val="0"/>
      </w:pPr>
      <w:r>
        <w:rPr>
          <w:rFonts w:cs="Arial Unicode MS" w:eastAsia="Arial Unicode MS"/>
          <w:rtl w:val="0"/>
        </w:rPr>
        <w:t>Once the name has been added please convert the font to black</w:t>
      </w:r>
    </w:p>
  </w:comment>
  <w:comment w:id="3846" w:author="Stephen Marshall" w:date="2019-04-09T10:57:00Z">
    <w:p w14:paraId="11120245">
      <w:pPr>
        <w:pStyle w:val="Default"/>
        <w:bidi w:val="0"/>
      </w:pPr>
    </w:p>
    <w:p w14:paraId="11120246">
      <w:pPr>
        <w:pStyle w:val="Default"/>
        <w:bidi w:val="0"/>
      </w:pPr>
      <w:r>
        <w:rPr>
          <w:rFonts w:cs="Arial Unicode MS" w:eastAsia="Arial Unicode MS"/>
          <w:rtl w:val="0"/>
        </w:rPr>
        <w:t>Once the name has been added please convert the font to black</w:t>
      </w:r>
    </w:p>
  </w:comment>
  <w:comment w:id="3859" w:author="Stephen Marshall" w:date="2018-08-20T13:09:00Z">
    <w:p w14:paraId="11120247">
      <w:pPr>
        <w:pStyle w:val="Default"/>
        <w:bidi w:val="0"/>
      </w:pPr>
    </w:p>
    <w:p w14:paraId="11120248">
      <w:pPr>
        <w:pStyle w:val="Default"/>
        <w:bidi w:val="0"/>
      </w:pPr>
      <w:r>
        <w:rPr>
          <w:rFonts w:cs="Arial Unicode MS" w:eastAsia="Arial Unicode MS"/>
          <w:rtl w:val="0"/>
        </w:rPr>
        <w:t>Once this section has been completed remove these guidance notes</w:t>
      </w:r>
    </w:p>
  </w:comment>
  <w:comment w:id="3872" w:author="Stephen Marshall" w:date="2018-08-20T13:09:00Z">
    <w:p w14:paraId="11120249">
      <w:pPr>
        <w:pStyle w:val="Default"/>
        <w:bidi w:val="0"/>
      </w:pPr>
    </w:p>
    <w:p w14:paraId="1112024A">
      <w:pPr>
        <w:pStyle w:val="Default"/>
        <w:bidi w:val="0"/>
      </w:pPr>
      <w:r>
        <w:rPr>
          <w:rFonts w:cs="Arial Unicode MS" w:eastAsia="Arial Unicode MS"/>
          <w:rtl w:val="0"/>
        </w:rPr>
        <w:t>Once name inserted convert to black font</w:t>
      </w:r>
    </w:p>
  </w:comment>
  <w:comment w:id="3879" w:author="Stephen Marshall" w:date="2018-08-20T14:29:00Z">
    <w:p w14:paraId="1112024B">
      <w:pPr>
        <w:pStyle w:val="Default"/>
        <w:bidi w:val="0"/>
      </w:pPr>
    </w:p>
    <w:p w14:paraId="1112024C">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24D">
      <w:pPr>
        <w:pStyle w:val="Default"/>
        <w:bidi w:val="0"/>
      </w:pPr>
    </w:p>
    <w:p w14:paraId="1112024E">
      <w:pPr>
        <w:pStyle w:val="Default"/>
        <w:bidi w:val="0"/>
      </w:pPr>
      <w:r>
        <w:rPr>
          <w:rFonts w:cs="Arial Unicode MS" w:eastAsia="Arial Unicode MS"/>
          <w:rtl w:val="0"/>
        </w:rPr>
        <w:t>To determine which types of testing are required please speak with Information Security.</w:t>
      </w:r>
    </w:p>
  </w:comment>
  <w:comment w:id="3902" w:author="Stephen Marshall" w:date="2018-08-20T13:22:00Z">
    <w:p w14:paraId="1112024F">
      <w:pPr>
        <w:pStyle w:val="Default"/>
        <w:bidi w:val="0"/>
      </w:pPr>
    </w:p>
    <w:p w14:paraId="11120250">
      <w:pPr>
        <w:pStyle w:val="Default"/>
        <w:bidi w:val="0"/>
      </w:pPr>
      <w:r>
        <w:rPr>
          <w:rFonts w:cs="Arial Unicode MS" w:eastAsia="Arial Unicode MS"/>
          <w:rtl w:val="0"/>
        </w:rPr>
        <w:t>Once this section has been completed please remove the blue guidance notes.</w:t>
      </w:r>
    </w:p>
  </w:comment>
  <w:comment w:id="3955" w:author="Stephen Marshall" w:date="2018-08-20T13:24:00Z">
    <w:p w14:paraId="11120251">
      <w:pPr>
        <w:pStyle w:val="Default"/>
        <w:bidi w:val="0"/>
      </w:pPr>
    </w:p>
    <w:p w14:paraId="11120252">
      <w:pPr>
        <w:pStyle w:val="Default"/>
        <w:bidi w:val="0"/>
      </w:pPr>
      <w:r>
        <w:rPr>
          <w:rFonts w:cs="Arial Unicode MS" w:eastAsia="Arial Unicode MS"/>
          <w:rtl w:val="0"/>
        </w:rPr>
        <w:t>This information is also gathered in Appendix 4.  Once this section has been completed please remove the blue guidance notes.</w:t>
      </w:r>
    </w:p>
  </w:comment>
  <w:comment w:id="4009" w:author="Stephen Marshall" w:date="2018-08-20T13:25:00Z">
    <w:p w14:paraId="11120253">
      <w:pPr>
        <w:pStyle w:val="Default"/>
        <w:bidi w:val="0"/>
      </w:pPr>
    </w:p>
    <w:p w14:paraId="11120254">
      <w:pPr>
        <w:pStyle w:val="Default"/>
        <w:bidi w:val="0"/>
      </w:pPr>
      <w:r>
        <w:rPr>
          <w:rFonts w:cs="Arial Unicode MS" w:eastAsia="Arial Unicode MS"/>
          <w:rtl w:val="0"/>
        </w:rPr>
        <w:t>This information is also gathered in Appendix 4.  Once this section has been completed please remove the blue guidance notes.</w:t>
      </w:r>
    </w:p>
  </w:comment>
  <w:comment w:id="4041" w:author="Stephen Marshall" w:date="2018-08-20T13:26:00Z">
    <w:p w14:paraId="11120255">
      <w:pPr>
        <w:pStyle w:val="Default"/>
        <w:bidi w:val="0"/>
      </w:pPr>
    </w:p>
    <w:p w14:paraId="11120256">
      <w:pPr>
        <w:pStyle w:val="Default"/>
        <w:bidi w:val="0"/>
      </w:pPr>
      <w:r>
        <w:rPr>
          <w:rFonts w:cs="Arial Unicode MS" w:eastAsia="Arial Unicode MS"/>
          <w:rtl w:val="0"/>
        </w:rPr>
        <w:t>Once this section has been completed please remove the blue guidance notes.</w:t>
      </w:r>
    </w:p>
  </w:comment>
  <w:comment w:id="4058" w:author="Stephen Marshall" w:date="2018-08-20T13:27:00Z">
    <w:p w14:paraId="11120257">
      <w:pPr>
        <w:pStyle w:val="Default"/>
        <w:bidi w:val="0"/>
      </w:pPr>
    </w:p>
    <w:p w14:paraId="11120258">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4063" w:author="Stephen Marshall" w:date="2018-08-20T13:28:00Z">
    <w:p w14:paraId="11120259">
      <w:pPr>
        <w:pStyle w:val="Default"/>
        <w:bidi w:val="0"/>
      </w:pPr>
    </w:p>
    <w:p w14:paraId="1112025A">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4096" w:author="Stephen Marshall" w:date="2018-08-20T13:33:00Z">
    <w:p w14:paraId="1112025B">
      <w:pPr>
        <w:pStyle w:val="Default"/>
        <w:bidi w:val="0"/>
      </w:pPr>
    </w:p>
    <w:p w14:paraId="1112025C">
      <w:pPr>
        <w:pStyle w:val="Default"/>
        <w:bidi w:val="0"/>
      </w:pPr>
      <w:r>
        <w:rPr>
          <w:rFonts w:cs="Arial Unicode MS" w:eastAsia="Arial Unicode MS"/>
          <w:rtl w:val="0"/>
        </w:rPr>
        <w:t>Once the service name has been added please convert the font to black</w:t>
      </w:r>
    </w:p>
  </w:comment>
  <w:comment w:id="4100" w:author="Stephen Marshall" w:date="2018-08-20T13:33:00Z">
    <w:p w14:paraId="1112025D">
      <w:pPr>
        <w:pStyle w:val="Default"/>
        <w:bidi w:val="0"/>
      </w:pPr>
    </w:p>
    <w:p w14:paraId="1112025E">
      <w:pPr>
        <w:pStyle w:val="Default"/>
        <w:bidi w:val="0"/>
      </w:pPr>
      <w:r>
        <w:rPr>
          <w:rFonts w:cs="Arial Unicode MS" w:eastAsia="Arial Unicode MS"/>
          <w:rtl w:val="0"/>
        </w:rPr>
        <w:t>All of the PSCs are there for guidance only an may not apply to your particular service.</w:t>
      </w:r>
    </w:p>
    <w:p w14:paraId="1112025F">
      <w:pPr>
        <w:pStyle w:val="Default"/>
        <w:bidi w:val="0"/>
      </w:pPr>
    </w:p>
    <w:p w14:paraId="11120260">
      <w:pPr>
        <w:pStyle w:val="Default"/>
        <w:bidi w:val="0"/>
      </w:pPr>
      <w:r>
        <w:rPr>
          <w:rFonts w:cs="Arial Unicode MS" w:eastAsia="Arial Unicode MS"/>
          <w:rtl w:val="0"/>
        </w:rPr>
        <w:t>To determine which PSC are relevant to your test please speak with Information Security.</w:t>
      </w:r>
    </w:p>
    <w:p w14:paraId="11120261">
      <w:pPr>
        <w:pStyle w:val="Default"/>
        <w:bidi w:val="0"/>
      </w:pPr>
    </w:p>
    <w:p w14:paraId="11120262">
      <w:pPr>
        <w:pStyle w:val="Default"/>
        <w:bidi w:val="0"/>
      </w:pPr>
      <w:r>
        <w:rPr>
          <w:rFonts w:cs="Arial Unicode MS" w:eastAsia="Arial Unicode MS"/>
          <w:rtl w:val="0"/>
        </w:rPr>
        <w:t>Additional PSCs can be specified by the project.</w:t>
      </w:r>
    </w:p>
  </w:comment>
  <w:comment w:id="4112" w:author="Stephen Marshall" w:date="2018-08-20T13:34:00Z">
    <w:p w14:paraId="11120263">
      <w:pPr>
        <w:pStyle w:val="Default"/>
        <w:bidi w:val="0"/>
      </w:pPr>
    </w:p>
    <w:p w14:paraId="11120264">
      <w:pPr>
        <w:pStyle w:val="Default"/>
        <w:bidi w:val="0"/>
      </w:pPr>
      <w:r>
        <w:rPr>
          <w:rFonts w:cs="Arial Unicode MS" w:eastAsia="Arial Unicode MS"/>
          <w:rtl w:val="0"/>
        </w:rPr>
        <w:t>Once the service name has been added please convert the font to black</w:t>
      </w:r>
    </w:p>
  </w:comment>
  <w:comment w:id="4194" w:author="Stephen Marshall" w:date="2018-08-20T13:35:00Z">
    <w:p w14:paraId="11120265">
      <w:pPr>
        <w:pStyle w:val="Default"/>
        <w:bidi w:val="0"/>
      </w:pPr>
    </w:p>
    <w:p w14:paraId="11120266">
      <w:pPr>
        <w:pStyle w:val="Default"/>
        <w:bidi w:val="0"/>
      </w:pPr>
      <w:r>
        <w:rPr>
          <w:rFonts w:cs="Arial Unicode MS" w:eastAsia="Arial Unicode MS"/>
          <w:rtl w:val="0"/>
        </w:rPr>
        <w:t>Guidance notes only, please remove prior to submission of the final scope document</w:t>
      </w:r>
    </w:p>
  </w:comment>
  <w:comment w:id="4213" w:author="Stephen Marshall" w:date="2018-08-20T14:08:00Z">
    <w:p w14:paraId="11120267">
      <w:pPr>
        <w:pStyle w:val="Default"/>
        <w:bidi w:val="0"/>
      </w:pPr>
    </w:p>
    <w:p w14:paraId="11120268">
      <w:pPr>
        <w:pStyle w:val="Default"/>
        <w:bidi w:val="0"/>
      </w:pPr>
      <w:r>
        <w:rPr>
          <w:rFonts w:cs="Arial Unicode MS" w:eastAsia="Arial Unicode MS"/>
          <w:rtl w:val="0"/>
        </w:rPr>
        <w:t>The firewall/Security group information will be provided by the Middleware/DevOps team.</w:t>
      </w:r>
    </w:p>
    <w:p w14:paraId="11120269">
      <w:pPr>
        <w:pStyle w:val="Default"/>
        <w:bidi w:val="0"/>
      </w:pPr>
    </w:p>
    <w:p w14:paraId="1112026A">
      <w:pPr>
        <w:pStyle w:val="Default"/>
        <w:bidi w:val="0"/>
      </w:pPr>
      <w:r>
        <w:rPr>
          <w:rFonts w:cs="Arial Unicode MS" w:eastAsia="Arial Unicode MS"/>
          <w:rtl w:val="0"/>
        </w:rPr>
        <w:t>Once any project names have been added please convert the blue font to black</w:t>
      </w:r>
    </w:p>
  </w:comment>
  <w:comment w:id="4230" w:author="Stephen Marshall" w:date="2018-08-20T14:11:00Z">
    <w:p w14:paraId="1112026B">
      <w:pPr>
        <w:pStyle w:val="Default"/>
        <w:bidi w:val="0"/>
      </w:pPr>
    </w:p>
    <w:p w14:paraId="1112026C">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26D">
      <w:pPr>
        <w:pStyle w:val="Default"/>
        <w:bidi w:val="0"/>
      </w:pPr>
    </w:p>
    <w:p w14:paraId="1112026E">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4239" w:author="Stephen Marshall" w:date="2018-08-20T14:13:00Z">
    <w:p w14:paraId="1112026F">
      <w:pPr>
        <w:pStyle w:val="Default"/>
        <w:bidi w:val="0"/>
      </w:pPr>
    </w:p>
    <w:p w14:paraId="11120270">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4253" w:author="Stephen Marshall" w:date="2018-08-20T14:16:00Z">
    <w:p w14:paraId="11120271">
      <w:pPr>
        <w:pStyle w:val="Default"/>
        <w:bidi w:val="0"/>
      </w:pPr>
    </w:p>
    <w:p w14:paraId="11120272">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4264" w:author="Stephen Marshall" w:date="2018-08-20T14:30:00Z">
    <w:p w14:paraId="11120273">
      <w:pPr>
        <w:pStyle w:val="Default"/>
        <w:bidi w:val="0"/>
      </w:pPr>
    </w:p>
    <w:p w14:paraId="11120274">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4274" w:author="Stephen Marshall" w:date="2018-08-20T14:29:00Z">
    <w:p w14:paraId="11120275">
      <w:pPr>
        <w:pStyle w:val="Default"/>
        <w:bidi w:val="0"/>
      </w:pPr>
    </w:p>
    <w:p w14:paraId="11120276">
      <w:pPr>
        <w:pStyle w:val="Default"/>
        <w:bidi w:val="0"/>
      </w:pPr>
      <w:r>
        <w:rPr>
          <w:rFonts w:cs="Arial Unicode MS" w:eastAsia="Arial Unicode MS"/>
          <w:rtl w:val="0"/>
        </w:rPr>
        <w:t>This is information for the security test teams on how to gain access to the NHSBSA environment to enable testing to commence</w:t>
      </w:r>
    </w:p>
  </w:comment>
  <w:comment w:id="4284" w:author="Stephen Marshall" w:date="2018-08-20T14:24:00Z">
    <w:p w14:paraId="11120277">
      <w:pPr>
        <w:pStyle w:val="Default"/>
        <w:bidi w:val="0"/>
      </w:pPr>
    </w:p>
    <w:p w14:paraId="11120278">
      <w:pPr>
        <w:pStyle w:val="Default"/>
        <w:bidi w:val="0"/>
      </w:pPr>
      <w:r>
        <w:rPr>
          <w:rFonts w:cs="Arial Unicode MS" w:eastAsia="Arial Unicode MS"/>
          <w:rtl w:val="0"/>
        </w:rPr>
        <w:t>Any user credentials will need to be added here.</w:t>
      </w:r>
    </w:p>
    <w:p w14:paraId="11120279">
      <w:pPr>
        <w:pStyle w:val="Default"/>
        <w:bidi w:val="0"/>
      </w:pPr>
    </w:p>
    <w:p w14:paraId="1112027A">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27B">
      <w:pPr>
        <w:pStyle w:val="Default"/>
        <w:bidi w:val="0"/>
      </w:pPr>
    </w:p>
    <w:p w14:paraId="1112027C">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27D">
      <w:pPr>
        <w:pStyle w:val="Default"/>
        <w:bidi w:val="0"/>
      </w:pPr>
    </w:p>
    <w:p w14:paraId="1112027E">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4295" w:author="Stephen Marshall" w:date="2019-04-03T12:12:00Z">
    <w:p w14:paraId="1112027F">
      <w:pPr>
        <w:pStyle w:val="Default"/>
        <w:bidi w:val="0"/>
      </w:pPr>
    </w:p>
    <w:p w14:paraId="11120280">
      <w:pPr>
        <w:pStyle w:val="Default"/>
        <w:bidi w:val="0"/>
      </w:pPr>
      <w:r>
        <w:rPr>
          <w:rFonts w:cs="Arial Unicode MS" w:eastAsia="Arial Unicode MS"/>
          <w:rtl w:val="0"/>
        </w:rPr>
        <w:t>Remove this once the glossary is complete</w:t>
      </w:r>
    </w:p>
  </w:comment>
  <w:comment w:id="4303" w:author="Stephen Marshall" w:date="2018-08-20T14:28:00Z">
    <w:p w14:paraId="11120281">
      <w:pPr>
        <w:pStyle w:val="Default"/>
        <w:bidi w:val="0"/>
      </w:pPr>
    </w:p>
    <w:p w14:paraId="11120282">
      <w:pPr>
        <w:pStyle w:val="Default"/>
        <w:bidi w:val="0"/>
      </w:pPr>
      <w:r>
        <w:rPr>
          <w:rFonts w:cs="Arial Unicode MS" w:eastAsia="Arial Unicode MS"/>
          <w:rtl w:val="0"/>
        </w:rPr>
        <w:t>Once name inserted convert to black font.</w:t>
      </w:r>
    </w:p>
    <w:p w14:paraId="11120283">
      <w:pPr>
        <w:pStyle w:val="Default"/>
        <w:bidi w:val="0"/>
      </w:pPr>
    </w:p>
    <w:p w14:paraId="11120284">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4314" w:author="Stephen Marshall" w:date="2018-08-20T12:49:00Z">
    <w:p w14:paraId="11120285">
      <w:pPr>
        <w:pStyle w:val="Default"/>
        <w:bidi w:val="0"/>
      </w:pPr>
    </w:p>
    <w:p w14:paraId="11120286">
      <w:pPr>
        <w:pStyle w:val="Default"/>
        <w:bidi w:val="0"/>
      </w:pPr>
      <w:r>
        <w:rPr>
          <w:rFonts w:cs="Arial Unicode MS" w:eastAsia="Arial Unicode MS"/>
          <w:rtl w:val="0"/>
        </w:rPr>
        <w:t>Once name inserted convert to black font</w:t>
      </w:r>
    </w:p>
  </w:comment>
  <w:comment w:id="4320" w:author="Stephen Marshall" w:date="2018-08-20T13:01:00Z">
    <w:p w14:paraId="11120287">
      <w:pPr>
        <w:pStyle w:val="Default"/>
        <w:bidi w:val="0"/>
      </w:pPr>
    </w:p>
    <w:p w14:paraId="11120288">
      <w:pPr>
        <w:pStyle w:val="Default"/>
        <w:bidi w:val="0"/>
      </w:pPr>
      <w:r>
        <w:rPr>
          <w:rFonts w:cs="Arial Unicode MS" w:eastAsia="Arial Unicode MS"/>
          <w:rtl w:val="0"/>
        </w:rPr>
        <w:t>Once date inserted convert to black font</w:t>
      </w:r>
    </w:p>
  </w:comment>
  <w:comment w:id="4326" w:author="Stephen Marshall" w:date="2018-08-20T13:02:00Z">
    <w:p w14:paraId="11120289">
      <w:pPr>
        <w:pStyle w:val="Default"/>
        <w:bidi w:val="0"/>
      </w:pPr>
    </w:p>
    <w:p w14:paraId="1112028A">
      <w:pPr>
        <w:pStyle w:val="Default"/>
        <w:bidi w:val="0"/>
      </w:pPr>
      <w:r>
        <w:rPr>
          <w:rFonts w:cs="Arial Unicode MS" w:eastAsia="Arial Unicode MS"/>
          <w:rtl w:val="0"/>
        </w:rPr>
        <w:t>Once version number inserted convert to black font</w:t>
      </w:r>
    </w:p>
  </w:comment>
  <w:comment w:id="4356" w:author="Stephen Marshall" w:date="2018-08-20T13:02:00Z">
    <w:p w14:paraId="1112028B">
      <w:pPr>
        <w:pStyle w:val="Default"/>
        <w:bidi w:val="0"/>
      </w:pPr>
    </w:p>
    <w:p w14:paraId="1112028C">
      <w:pPr>
        <w:pStyle w:val="Default"/>
        <w:bidi w:val="0"/>
      </w:pPr>
      <w:r>
        <w:rPr>
          <w:rFonts w:cs="Arial Unicode MS" w:eastAsia="Arial Unicode MS"/>
          <w:rtl w:val="0"/>
        </w:rPr>
        <w:t>Once name inserted convert to black font</w:t>
      </w:r>
    </w:p>
  </w:comment>
  <w:comment w:id="4357" w:author="Stephen Marshall" w:date="2018-08-20T13:03:00Z">
    <w:p w14:paraId="1112028D">
      <w:pPr>
        <w:pStyle w:val="Default"/>
        <w:bidi w:val="0"/>
      </w:pPr>
    </w:p>
    <w:p w14:paraId="1112028E">
      <w:pPr>
        <w:pStyle w:val="Default"/>
        <w:bidi w:val="0"/>
      </w:pPr>
      <w:r>
        <w:rPr>
          <w:rFonts w:cs="Arial Unicode MS" w:eastAsia="Arial Unicode MS"/>
          <w:rtl w:val="0"/>
        </w:rPr>
        <w:t>Once status inserted convert to black font</w:t>
      </w:r>
    </w:p>
  </w:comment>
  <w:comment w:id="4362" w:author="Stephen Marshall" w:date="2018-08-20T13:03:00Z">
    <w:p w14:paraId="1112028F">
      <w:pPr>
        <w:pStyle w:val="Default"/>
        <w:bidi w:val="0"/>
      </w:pPr>
    </w:p>
    <w:p w14:paraId="11120290">
      <w:pPr>
        <w:pStyle w:val="Default"/>
        <w:bidi w:val="0"/>
      </w:pPr>
      <w:r>
        <w:rPr>
          <w:rFonts w:cs="Arial Unicode MS" w:eastAsia="Arial Unicode MS"/>
          <w:rtl w:val="0"/>
        </w:rPr>
        <w:t>Once date inserted convert to black font</w:t>
      </w:r>
    </w:p>
  </w:comment>
  <w:comment w:id="4363" w:author="Stephen Marshall" w:date="2018-08-20T13:03:00Z">
    <w:p w14:paraId="11120291">
      <w:pPr>
        <w:pStyle w:val="Default"/>
        <w:bidi w:val="0"/>
      </w:pPr>
    </w:p>
    <w:p w14:paraId="11120292">
      <w:pPr>
        <w:pStyle w:val="Default"/>
        <w:bidi w:val="0"/>
      </w:pPr>
      <w:r>
        <w:rPr>
          <w:rFonts w:cs="Arial Unicode MS" w:eastAsia="Arial Unicode MS"/>
          <w:rtl w:val="0"/>
        </w:rPr>
        <w:t>Once completed convert to black font</w:t>
      </w:r>
    </w:p>
  </w:comment>
  <w:comment w:id="4370" w:author="Stephen Marshall" w:date="2018-08-20T13:04:00Z">
    <w:p w14:paraId="11120293">
      <w:pPr>
        <w:pStyle w:val="Default"/>
        <w:bidi w:val="0"/>
      </w:pPr>
    </w:p>
    <w:p w14:paraId="11120294">
      <w:pPr>
        <w:pStyle w:val="Default"/>
        <w:bidi w:val="0"/>
      </w:pPr>
      <w:r>
        <w:rPr>
          <w:rFonts w:cs="Arial Unicode MS" w:eastAsia="Arial Unicode MS"/>
          <w:rtl w:val="0"/>
        </w:rPr>
        <w:t>Remove this once the document is complete</w:t>
      </w:r>
    </w:p>
  </w:comment>
  <w:comment w:id="4393" w:author="Stephen Marshall" w:date="2018-08-20T13:05:00Z">
    <w:p w14:paraId="11120295">
      <w:pPr>
        <w:pStyle w:val="Default"/>
        <w:bidi w:val="0"/>
      </w:pPr>
    </w:p>
    <w:p w14:paraId="11120296">
      <w:pPr>
        <w:pStyle w:val="Default"/>
        <w:bidi w:val="0"/>
      </w:pPr>
      <w:r>
        <w:rPr>
          <w:rFonts w:cs="Arial Unicode MS" w:eastAsia="Arial Unicode MS"/>
          <w:rtl w:val="0"/>
        </w:rPr>
        <w:t>Once name inserted convert to black font</w:t>
      </w:r>
    </w:p>
  </w:comment>
  <w:comment w:id="4404" w:author="Stephen Marshall" w:date="2018-08-20T11:42:00Z">
    <w:p w14:paraId="11120297">
      <w:pPr>
        <w:pStyle w:val="Default"/>
        <w:bidi w:val="0"/>
      </w:pPr>
    </w:p>
    <w:p w14:paraId="11120298">
      <w:pPr>
        <w:pStyle w:val="Default"/>
        <w:bidi w:val="0"/>
      </w:pPr>
      <w:r>
        <w:rPr>
          <w:rFonts w:cs="Arial Unicode MS" w:eastAsia="Arial Unicode MS"/>
          <w:rtl w:val="0"/>
        </w:rPr>
        <w:t>This is the address of NTA Monitor, the current NHSBSA ITHC provider</w:t>
      </w:r>
    </w:p>
  </w:comment>
  <w:comment w:id="4421" w:author="Stephen Marshall" w:date="2018-08-20T13:07:00Z">
    <w:p w14:paraId="11120299">
      <w:pPr>
        <w:pStyle w:val="Default"/>
        <w:bidi w:val="0"/>
      </w:pPr>
    </w:p>
    <w:p w14:paraId="1112029A">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4426" w:author="Stephen Marshall" w:date="2018-08-20T14:29:00Z">
    <w:p w14:paraId="1112029B">
      <w:pPr>
        <w:pStyle w:val="Default"/>
        <w:bidi w:val="0"/>
      </w:pPr>
    </w:p>
    <w:p w14:paraId="1112029C">
      <w:pPr>
        <w:pStyle w:val="Default"/>
        <w:bidi w:val="0"/>
      </w:pPr>
      <w:r>
        <w:rPr>
          <w:rFonts w:cs="Arial Unicode MS" w:eastAsia="Arial Unicode MS"/>
          <w:rtl w:val="0"/>
        </w:rPr>
        <w:t>Select one or the other.  Most tests will be conducted during business hours.  Once completed convert to black font</w:t>
      </w:r>
    </w:p>
  </w:comment>
  <w:comment w:id="4439" w:author="Stephen Marshall" w:date="2019-04-03T12:15:00Z">
    <w:p w14:paraId="1112029D">
      <w:pPr>
        <w:pStyle w:val="Default"/>
        <w:bidi w:val="0"/>
      </w:pPr>
    </w:p>
    <w:p w14:paraId="1112029E">
      <w:pPr>
        <w:pStyle w:val="Default"/>
        <w:bidi w:val="0"/>
      </w:pPr>
      <w:r>
        <w:rPr>
          <w:rFonts w:cs="Arial Unicode MS" w:eastAsia="Arial Unicode MS"/>
          <w:rtl w:val="0"/>
        </w:rPr>
        <w:t>Once the name has been added please convert the font to black</w:t>
      </w:r>
    </w:p>
  </w:comment>
  <w:comment w:id="4446" w:author="Stephen Marshall" w:date="2019-04-03T12:15:00Z">
    <w:p w14:paraId="1112029F">
      <w:pPr>
        <w:pStyle w:val="Default"/>
        <w:bidi w:val="0"/>
      </w:pPr>
    </w:p>
    <w:p w14:paraId="111202A0">
      <w:pPr>
        <w:pStyle w:val="Default"/>
        <w:bidi w:val="0"/>
      </w:pPr>
      <w:r>
        <w:rPr>
          <w:rFonts w:cs="Arial Unicode MS" w:eastAsia="Arial Unicode MS"/>
          <w:rtl w:val="0"/>
        </w:rPr>
        <w:t>Once the name has been added please convert the font to black</w:t>
      </w:r>
    </w:p>
  </w:comment>
  <w:comment w:id="4454" w:author="Stephen Marshall" w:date="2019-04-03T12:15:00Z">
    <w:p w14:paraId="111202A1">
      <w:pPr>
        <w:pStyle w:val="Default"/>
        <w:bidi w:val="0"/>
      </w:pPr>
    </w:p>
    <w:p w14:paraId="111202A2">
      <w:pPr>
        <w:pStyle w:val="Default"/>
        <w:bidi w:val="0"/>
      </w:pPr>
      <w:r>
        <w:rPr>
          <w:rFonts w:cs="Arial Unicode MS" w:eastAsia="Arial Unicode MS"/>
          <w:rtl w:val="0"/>
        </w:rPr>
        <w:t>Once the name has been added please convert the font to black</w:t>
      </w:r>
    </w:p>
  </w:comment>
  <w:comment w:id="4462" w:author="Stephen Marshall" w:date="2019-04-09T10:57:00Z">
    <w:p w14:paraId="111202A3">
      <w:pPr>
        <w:pStyle w:val="Default"/>
        <w:bidi w:val="0"/>
      </w:pPr>
    </w:p>
    <w:p w14:paraId="111202A4">
      <w:pPr>
        <w:pStyle w:val="Default"/>
        <w:bidi w:val="0"/>
      </w:pPr>
      <w:r>
        <w:rPr>
          <w:rFonts w:cs="Arial Unicode MS" w:eastAsia="Arial Unicode MS"/>
          <w:rtl w:val="0"/>
        </w:rPr>
        <w:t>Once the name has been added please convert the font to black</w:t>
      </w:r>
    </w:p>
  </w:comment>
  <w:comment w:id="4475" w:author="Stephen Marshall" w:date="2018-08-20T13:09:00Z">
    <w:p w14:paraId="111202A5">
      <w:pPr>
        <w:pStyle w:val="Default"/>
        <w:bidi w:val="0"/>
      </w:pPr>
    </w:p>
    <w:p w14:paraId="111202A6">
      <w:pPr>
        <w:pStyle w:val="Default"/>
        <w:bidi w:val="0"/>
      </w:pPr>
      <w:r>
        <w:rPr>
          <w:rFonts w:cs="Arial Unicode MS" w:eastAsia="Arial Unicode MS"/>
          <w:rtl w:val="0"/>
        </w:rPr>
        <w:t>Once this section has been completed remove these guidance notes</w:t>
      </w:r>
    </w:p>
  </w:comment>
  <w:comment w:id="4488" w:author="Stephen Marshall" w:date="2018-08-20T13:09:00Z">
    <w:p w14:paraId="111202A7">
      <w:pPr>
        <w:pStyle w:val="Default"/>
        <w:bidi w:val="0"/>
      </w:pPr>
    </w:p>
    <w:p w14:paraId="111202A8">
      <w:pPr>
        <w:pStyle w:val="Default"/>
        <w:bidi w:val="0"/>
      </w:pPr>
      <w:r>
        <w:rPr>
          <w:rFonts w:cs="Arial Unicode MS" w:eastAsia="Arial Unicode MS"/>
          <w:rtl w:val="0"/>
        </w:rPr>
        <w:t>Once name inserted convert to black font</w:t>
      </w:r>
    </w:p>
  </w:comment>
  <w:comment w:id="4495" w:author="Stephen Marshall" w:date="2018-08-20T14:29:00Z">
    <w:p w14:paraId="111202A9">
      <w:pPr>
        <w:pStyle w:val="Default"/>
        <w:bidi w:val="0"/>
      </w:pPr>
    </w:p>
    <w:p w14:paraId="111202AA">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2AB">
      <w:pPr>
        <w:pStyle w:val="Default"/>
        <w:bidi w:val="0"/>
      </w:pPr>
    </w:p>
    <w:p w14:paraId="111202AC">
      <w:pPr>
        <w:pStyle w:val="Default"/>
        <w:bidi w:val="0"/>
      </w:pPr>
      <w:r>
        <w:rPr>
          <w:rFonts w:cs="Arial Unicode MS" w:eastAsia="Arial Unicode MS"/>
          <w:rtl w:val="0"/>
        </w:rPr>
        <w:t>To determine which types of testing are required please speak with Information Security.</w:t>
      </w:r>
    </w:p>
  </w:comment>
  <w:comment w:id="4518" w:author="Stephen Marshall" w:date="2018-08-20T13:22:00Z">
    <w:p w14:paraId="111202AD">
      <w:pPr>
        <w:pStyle w:val="Default"/>
        <w:bidi w:val="0"/>
      </w:pPr>
    </w:p>
    <w:p w14:paraId="111202AE">
      <w:pPr>
        <w:pStyle w:val="Default"/>
        <w:bidi w:val="0"/>
      </w:pPr>
      <w:r>
        <w:rPr>
          <w:rFonts w:cs="Arial Unicode MS" w:eastAsia="Arial Unicode MS"/>
          <w:rtl w:val="0"/>
        </w:rPr>
        <w:t>Once this section has been completed please remove the blue guidance notes.</w:t>
      </w:r>
    </w:p>
  </w:comment>
  <w:comment w:id="4571" w:author="Stephen Marshall" w:date="2018-08-20T13:24:00Z">
    <w:p w14:paraId="111202AF">
      <w:pPr>
        <w:pStyle w:val="Default"/>
        <w:bidi w:val="0"/>
      </w:pPr>
    </w:p>
    <w:p w14:paraId="111202B0">
      <w:pPr>
        <w:pStyle w:val="Default"/>
        <w:bidi w:val="0"/>
      </w:pPr>
      <w:r>
        <w:rPr>
          <w:rFonts w:cs="Arial Unicode MS" w:eastAsia="Arial Unicode MS"/>
          <w:rtl w:val="0"/>
        </w:rPr>
        <w:t>This information is also gathered in Appendix 4.  Once this section has been completed please remove the blue guidance notes.</w:t>
      </w:r>
    </w:p>
  </w:comment>
  <w:comment w:id="4625" w:author="Stephen Marshall" w:date="2018-08-20T13:25:00Z">
    <w:p w14:paraId="111202B1">
      <w:pPr>
        <w:pStyle w:val="Default"/>
        <w:bidi w:val="0"/>
      </w:pPr>
    </w:p>
    <w:p w14:paraId="111202B2">
      <w:pPr>
        <w:pStyle w:val="Default"/>
        <w:bidi w:val="0"/>
      </w:pPr>
      <w:r>
        <w:rPr>
          <w:rFonts w:cs="Arial Unicode MS" w:eastAsia="Arial Unicode MS"/>
          <w:rtl w:val="0"/>
        </w:rPr>
        <w:t>This information is also gathered in Appendix 4.  Once this section has been completed please remove the blue guidance notes.</w:t>
      </w:r>
    </w:p>
  </w:comment>
  <w:comment w:id="4657" w:author="Stephen Marshall" w:date="2018-08-20T13:26:00Z">
    <w:p w14:paraId="111202B3">
      <w:pPr>
        <w:pStyle w:val="Default"/>
        <w:bidi w:val="0"/>
      </w:pPr>
    </w:p>
    <w:p w14:paraId="111202B4">
      <w:pPr>
        <w:pStyle w:val="Default"/>
        <w:bidi w:val="0"/>
      </w:pPr>
      <w:r>
        <w:rPr>
          <w:rFonts w:cs="Arial Unicode MS" w:eastAsia="Arial Unicode MS"/>
          <w:rtl w:val="0"/>
        </w:rPr>
        <w:t>Once this section has been completed please remove the blue guidance notes.</w:t>
      </w:r>
    </w:p>
  </w:comment>
  <w:comment w:id="4674" w:author="Stephen Marshall" w:date="2018-08-20T13:27:00Z">
    <w:p w14:paraId="111202B5">
      <w:pPr>
        <w:pStyle w:val="Default"/>
        <w:bidi w:val="0"/>
      </w:pPr>
    </w:p>
    <w:p w14:paraId="111202B6">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4679" w:author="Stephen Marshall" w:date="2018-08-20T13:28:00Z">
    <w:p w14:paraId="111202B7">
      <w:pPr>
        <w:pStyle w:val="Default"/>
        <w:bidi w:val="0"/>
      </w:pPr>
    </w:p>
    <w:p w14:paraId="111202B8">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4712" w:author="Stephen Marshall" w:date="2018-08-20T13:33:00Z">
    <w:p w14:paraId="111202B9">
      <w:pPr>
        <w:pStyle w:val="Default"/>
        <w:bidi w:val="0"/>
      </w:pPr>
    </w:p>
    <w:p w14:paraId="111202BA">
      <w:pPr>
        <w:pStyle w:val="Default"/>
        <w:bidi w:val="0"/>
      </w:pPr>
      <w:r>
        <w:rPr>
          <w:rFonts w:cs="Arial Unicode MS" w:eastAsia="Arial Unicode MS"/>
          <w:rtl w:val="0"/>
        </w:rPr>
        <w:t>Once the service name has been added please convert the font to black</w:t>
      </w:r>
    </w:p>
  </w:comment>
  <w:comment w:id="4716" w:author="Stephen Marshall" w:date="2018-08-20T13:33:00Z">
    <w:p w14:paraId="111202BB">
      <w:pPr>
        <w:pStyle w:val="Default"/>
        <w:bidi w:val="0"/>
      </w:pPr>
    </w:p>
    <w:p w14:paraId="111202BC">
      <w:pPr>
        <w:pStyle w:val="Default"/>
        <w:bidi w:val="0"/>
      </w:pPr>
      <w:r>
        <w:rPr>
          <w:rFonts w:cs="Arial Unicode MS" w:eastAsia="Arial Unicode MS"/>
          <w:rtl w:val="0"/>
        </w:rPr>
        <w:t>All of the PSCs are there for guidance only an may not apply to your particular service.</w:t>
      </w:r>
    </w:p>
    <w:p w14:paraId="111202BD">
      <w:pPr>
        <w:pStyle w:val="Default"/>
        <w:bidi w:val="0"/>
      </w:pPr>
    </w:p>
    <w:p w14:paraId="111202BE">
      <w:pPr>
        <w:pStyle w:val="Default"/>
        <w:bidi w:val="0"/>
      </w:pPr>
      <w:r>
        <w:rPr>
          <w:rFonts w:cs="Arial Unicode MS" w:eastAsia="Arial Unicode MS"/>
          <w:rtl w:val="0"/>
        </w:rPr>
        <w:t>To determine which PSC are relevant to your test please speak with Information Security.</w:t>
      </w:r>
    </w:p>
    <w:p w14:paraId="111202BF">
      <w:pPr>
        <w:pStyle w:val="Default"/>
        <w:bidi w:val="0"/>
      </w:pPr>
    </w:p>
    <w:p w14:paraId="111202C0">
      <w:pPr>
        <w:pStyle w:val="Default"/>
        <w:bidi w:val="0"/>
      </w:pPr>
      <w:r>
        <w:rPr>
          <w:rFonts w:cs="Arial Unicode MS" w:eastAsia="Arial Unicode MS"/>
          <w:rtl w:val="0"/>
        </w:rPr>
        <w:t>Additional PSCs can be specified by the project.</w:t>
      </w:r>
    </w:p>
  </w:comment>
  <w:comment w:id="4728" w:author="Stephen Marshall" w:date="2018-08-20T13:34:00Z">
    <w:p w14:paraId="111202C1">
      <w:pPr>
        <w:pStyle w:val="Default"/>
        <w:bidi w:val="0"/>
      </w:pPr>
    </w:p>
    <w:p w14:paraId="111202C2">
      <w:pPr>
        <w:pStyle w:val="Default"/>
        <w:bidi w:val="0"/>
      </w:pPr>
      <w:r>
        <w:rPr>
          <w:rFonts w:cs="Arial Unicode MS" w:eastAsia="Arial Unicode MS"/>
          <w:rtl w:val="0"/>
        </w:rPr>
        <w:t>Once the service name has been added please convert the font to black</w:t>
      </w:r>
    </w:p>
  </w:comment>
  <w:comment w:id="4810" w:author="Stephen Marshall" w:date="2018-08-20T13:35:00Z">
    <w:p w14:paraId="111202C3">
      <w:pPr>
        <w:pStyle w:val="Default"/>
        <w:bidi w:val="0"/>
      </w:pPr>
    </w:p>
    <w:p w14:paraId="111202C4">
      <w:pPr>
        <w:pStyle w:val="Default"/>
        <w:bidi w:val="0"/>
      </w:pPr>
      <w:r>
        <w:rPr>
          <w:rFonts w:cs="Arial Unicode MS" w:eastAsia="Arial Unicode MS"/>
          <w:rtl w:val="0"/>
        </w:rPr>
        <w:t>Guidance notes only, please remove prior to submission of the final scope document</w:t>
      </w:r>
    </w:p>
  </w:comment>
  <w:comment w:id="4829" w:author="Stephen Marshall" w:date="2018-08-20T14:08:00Z">
    <w:p w14:paraId="111202C5">
      <w:pPr>
        <w:pStyle w:val="Default"/>
        <w:bidi w:val="0"/>
      </w:pPr>
    </w:p>
    <w:p w14:paraId="111202C6">
      <w:pPr>
        <w:pStyle w:val="Default"/>
        <w:bidi w:val="0"/>
      </w:pPr>
      <w:r>
        <w:rPr>
          <w:rFonts w:cs="Arial Unicode MS" w:eastAsia="Arial Unicode MS"/>
          <w:rtl w:val="0"/>
        </w:rPr>
        <w:t>The firewall/Security group information will be provided by the Middleware/DevOps team.</w:t>
      </w:r>
    </w:p>
    <w:p w14:paraId="111202C7">
      <w:pPr>
        <w:pStyle w:val="Default"/>
        <w:bidi w:val="0"/>
      </w:pPr>
    </w:p>
    <w:p w14:paraId="111202C8">
      <w:pPr>
        <w:pStyle w:val="Default"/>
        <w:bidi w:val="0"/>
      </w:pPr>
      <w:r>
        <w:rPr>
          <w:rFonts w:cs="Arial Unicode MS" w:eastAsia="Arial Unicode MS"/>
          <w:rtl w:val="0"/>
        </w:rPr>
        <w:t>Once any project names have been added please convert the blue font to black</w:t>
      </w:r>
    </w:p>
  </w:comment>
  <w:comment w:id="4846" w:author="Stephen Marshall" w:date="2018-08-20T14:11:00Z">
    <w:p w14:paraId="111202C9">
      <w:pPr>
        <w:pStyle w:val="Default"/>
        <w:bidi w:val="0"/>
      </w:pPr>
    </w:p>
    <w:p w14:paraId="111202CA">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2CB">
      <w:pPr>
        <w:pStyle w:val="Default"/>
        <w:bidi w:val="0"/>
      </w:pPr>
    </w:p>
    <w:p w14:paraId="111202CC">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4855" w:author="Stephen Marshall" w:date="2018-08-20T14:13:00Z">
    <w:p w14:paraId="111202CD">
      <w:pPr>
        <w:pStyle w:val="Default"/>
        <w:bidi w:val="0"/>
      </w:pPr>
    </w:p>
    <w:p w14:paraId="111202CE">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4869" w:author="Stephen Marshall" w:date="2018-08-20T14:16:00Z">
    <w:p w14:paraId="111202CF">
      <w:pPr>
        <w:pStyle w:val="Default"/>
        <w:bidi w:val="0"/>
      </w:pPr>
    </w:p>
    <w:p w14:paraId="111202D0">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4880" w:author="Stephen Marshall" w:date="2018-08-20T14:30:00Z">
    <w:p w14:paraId="111202D1">
      <w:pPr>
        <w:pStyle w:val="Default"/>
        <w:bidi w:val="0"/>
      </w:pPr>
    </w:p>
    <w:p w14:paraId="111202D2">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4890" w:author="Stephen Marshall" w:date="2018-08-20T14:29:00Z">
    <w:p w14:paraId="111202D3">
      <w:pPr>
        <w:pStyle w:val="Default"/>
        <w:bidi w:val="0"/>
      </w:pPr>
    </w:p>
    <w:p w14:paraId="111202D4">
      <w:pPr>
        <w:pStyle w:val="Default"/>
        <w:bidi w:val="0"/>
      </w:pPr>
      <w:r>
        <w:rPr>
          <w:rFonts w:cs="Arial Unicode MS" w:eastAsia="Arial Unicode MS"/>
          <w:rtl w:val="0"/>
        </w:rPr>
        <w:t>This is information for the security test teams on how to gain access to the NHSBSA environment to enable testing to commence</w:t>
      </w:r>
    </w:p>
  </w:comment>
  <w:comment w:id="4900" w:author="Stephen Marshall" w:date="2018-08-20T14:24:00Z">
    <w:p w14:paraId="111202D5">
      <w:pPr>
        <w:pStyle w:val="Default"/>
        <w:bidi w:val="0"/>
      </w:pPr>
    </w:p>
    <w:p w14:paraId="111202D6">
      <w:pPr>
        <w:pStyle w:val="Default"/>
        <w:bidi w:val="0"/>
      </w:pPr>
      <w:r>
        <w:rPr>
          <w:rFonts w:cs="Arial Unicode MS" w:eastAsia="Arial Unicode MS"/>
          <w:rtl w:val="0"/>
        </w:rPr>
        <w:t>Any user credentials will need to be added here.</w:t>
      </w:r>
    </w:p>
    <w:p w14:paraId="111202D7">
      <w:pPr>
        <w:pStyle w:val="Default"/>
        <w:bidi w:val="0"/>
      </w:pPr>
    </w:p>
    <w:p w14:paraId="111202D8">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2D9">
      <w:pPr>
        <w:pStyle w:val="Default"/>
        <w:bidi w:val="0"/>
      </w:pPr>
    </w:p>
    <w:p w14:paraId="111202DA">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2DB">
      <w:pPr>
        <w:pStyle w:val="Default"/>
        <w:bidi w:val="0"/>
      </w:pPr>
    </w:p>
    <w:p w14:paraId="111202DC">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4911" w:author="Stephen Marshall" w:date="2019-04-03T12:12:00Z">
    <w:p w14:paraId="111202DD">
      <w:pPr>
        <w:pStyle w:val="Default"/>
        <w:bidi w:val="0"/>
      </w:pPr>
    </w:p>
    <w:p w14:paraId="111202DE">
      <w:pPr>
        <w:pStyle w:val="Default"/>
        <w:bidi w:val="0"/>
      </w:pPr>
      <w:r>
        <w:rPr>
          <w:rFonts w:cs="Arial Unicode MS" w:eastAsia="Arial Unicode MS"/>
          <w:rtl w:val="0"/>
        </w:rPr>
        <w:t>Remove this once the glossary is complete</w:t>
      </w:r>
    </w:p>
  </w:comment>
  <w:comment w:id="4919" w:author="Stephen Marshall" w:date="2018-08-20T14:28:00Z">
    <w:p w14:paraId="111202DF">
      <w:pPr>
        <w:pStyle w:val="Default"/>
        <w:bidi w:val="0"/>
      </w:pPr>
    </w:p>
    <w:p w14:paraId="111202E0">
      <w:pPr>
        <w:pStyle w:val="Default"/>
        <w:bidi w:val="0"/>
      </w:pPr>
      <w:r>
        <w:rPr>
          <w:rFonts w:cs="Arial Unicode MS" w:eastAsia="Arial Unicode MS"/>
          <w:rtl w:val="0"/>
        </w:rPr>
        <w:t>Once name inserted convert to black font.</w:t>
      </w:r>
    </w:p>
    <w:p w14:paraId="111202E1">
      <w:pPr>
        <w:pStyle w:val="Default"/>
        <w:bidi w:val="0"/>
      </w:pPr>
    </w:p>
    <w:p w14:paraId="111202E2">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4930" w:author="Stephen Marshall" w:date="2018-08-20T12:49:00Z">
    <w:p w14:paraId="111202E3">
      <w:pPr>
        <w:pStyle w:val="Default"/>
        <w:bidi w:val="0"/>
      </w:pPr>
    </w:p>
    <w:p w14:paraId="111202E4">
      <w:pPr>
        <w:pStyle w:val="Default"/>
        <w:bidi w:val="0"/>
      </w:pPr>
      <w:r>
        <w:rPr>
          <w:rFonts w:cs="Arial Unicode MS" w:eastAsia="Arial Unicode MS"/>
          <w:rtl w:val="0"/>
        </w:rPr>
        <w:t>Once name inserted convert to black font</w:t>
      </w:r>
    </w:p>
  </w:comment>
  <w:comment w:id="4936" w:author="Stephen Marshall" w:date="2018-08-20T13:01:00Z">
    <w:p w14:paraId="111202E5">
      <w:pPr>
        <w:pStyle w:val="Default"/>
        <w:bidi w:val="0"/>
      </w:pPr>
    </w:p>
    <w:p w14:paraId="111202E6">
      <w:pPr>
        <w:pStyle w:val="Default"/>
        <w:bidi w:val="0"/>
      </w:pPr>
      <w:r>
        <w:rPr>
          <w:rFonts w:cs="Arial Unicode MS" w:eastAsia="Arial Unicode MS"/>
          <w:rtl w:val="0"/>
        </w:rPr>
        <w:t>Once date inserted convert to black font</w:t>
      </w:r>
    </w:p>
  </w:comment>
  <w:comment w:id="4942" w:author="Stephen Marshall" w:date="2018-08-20T13:02:00Z">
    <w:p w14:paraId="111202E7">
      <w:pPr>
        <w:pStyle w:val="Default"/>
        <w:bidi w:val="0"/>
      </w:pPr>
    </w:p>
    <w:p w14:paraId="111202E8">
      <w:pPr>
        <w:pStyle w:val="Default"/>
        <w:bidi w:val="0"/>
      </w:pPr>
      <w:r>
        <w:rPr>
          <w:rFonts w:cs="Arial Unicode MS" w:eastAsia="Arial Unicode MS"/>
          <w:rtl w:val="0"/>
        </w:rPr>
        <w:t>Once version number inserted convert to black font</w:t>
      </w:r>
    </w:p>
  </w:comment>
  <w:comment w:id="4972" w:author="Stephen Marshall" w:date="2018-08-20T13:02:00Z">
    <w:p w14:paraId="111202E9">
      <w:pPr>
        <w:pStyle w:val="Default"/>
        <w:bidi w:val="0"/>
      </w:pPr>
    </w:p>
    <w:p w14:paraId="111202EA">
      <w:pPr>
        <w:pStyle w:val="Default"/>
        <w:bidi w:val="0"/>
      </w:pPr>
      <w:r>
        <w:rPr>
          <w:rFonts w:cs="Arial Unicode MS" w:eastAsia="Arial Unicode MS"/>
          <w:rtl w:val="0"/>
        </w:rPr>
        <w:t>Once name inserted convert to black font</w:t>
      </w:r>
    </w:p>
  </w:comment>
  <w:comment w:id="4973" w:author="Stephen Marshall" w:date="2018-08-20T13:03:00Z">
    <w:p w14:paraId="111202EB">
      <w:pPr>
        <w:pStyle w:val="Default"/>
        <w:bidi w:val="0"/>
      </w:pPr>
    </w:p>
    <w:p w14:paraId="111202EC">
      <w:pPr>
        <w:pStyle w:val="Default"/>
        <w:bidi w:val="0"/>
      </w:pPr>
      <w:r>
        <w:rPr>
          <w:rFonts w:cs="Arial Unicode MS" w:eastAsia="Arial Unicode MS"/>
          <w:rtl w:val="0"/>
        </w:rPr>
        <w:t>Once status inserted convert to black font</w:t>
      </w:r>
    </w:p>
  </w:comment>
  <w:comment w:id="4978" w:author="Stephen Marshall" w:date="2018-08-20T13:03:00Z">
    <w:p w14:paraId="111202ED">
      <w:pPr>
        <w:pStyle w:val="Default"/>
        <w:bidi w:val="0"/>
      </w:pPr>
    </w:p>
    <w:p w14:paraId="111202EE">
      <w:pPr>
        <w:pStyle w:val="Default"/>
        <w:bidi w:val="0"/>
      </w:pPr>
      <w:r>
        <w:rPr>
          <w:rFonts w:cs="Arial Unicode MS" w:eastAsia="Arial Unicode MS"/>
          <w:rtl w:val="0"/>
        </w:rPr>
        <w:t>Once date inserted convert to black font</w:t>
      </w:r>
    </w:p>
  </w:comment>
  <w:comment w:id="4979" w:author="Stephen Marshall" w:date="2018-08-20T13:03:00Z">
    <w:p w14:paraId="111202EF">
      <w:pPr>
        <w:pStyle w:val="Default"/>
        <w:bidi w:val="0"/>
      </w:pPr>
    </w:p>
    <w:p w14:paraId="111202F0">
      <w:pPr>
        <w:pStyle w:val="Default"/>
        <w:bidi w:val="0"/>
      </w:pPr>
      <w:r>
        <w:rPr>
          <w:rFonts w:cs="Arial Unicode MS" w:eastAsia="Arial Unicode MS"/>
          <w:rtl w:val="0"/>
        </w:rPr>
        <w:t>Once completed convert to black font</w:t>
      </w:r>
    </w:p>
  </w:comment>
  <w:comment w:id="4986" w:author="Stephen Marshall" w:date="2018-08-20T13:04:00Z">
    <w:p w14:paraId="111202F1">
      <w:pPr>
        <w:pStyle w:val="Default"/>
        <w:bidi w:val="0"/>
      </w:pPr>
    </w:p>
    <w:p w14:paraId="111202F2">
      <w:pPr>
        <w:pStyle w:val="Default"/>
        <w:bidi w:val="0"/>
      </w:pPr>
      <w:r>
        <w:rPr>
          <w:rFonts w:cs="Arial Unicode MS" w:eastAsia="Arial Unicode MS"/>
          <w:rtl w:val="0"/>
        </w:rPr>
        <w:t>Remove this once the document is complete</w:t>
      </w:r>
    </w:p>
  </w:comment>
  <w:comment w:id="5009" w:author="Stephen Marshall" w:date="2018-08-20T13:05:00Z">
    <w:p w14:paraId="111202F3">
      <w:pPr>
        <w:pStyle w:val="Default"/>
        <w:bidi w:val="0"/>
      </w:pPr>
    </w:p>
    <w:p w14:paraId="111202F4">
      <w:pPr>
        <w:pStyle w:val="Default"/>
        <w:bidi w:val="0"/>
      </w:pPr>
      <w:r>
        <w:rPr>
          <w:rFonts w:cs="Arial Unicode MS" w:eastAsia="Arial Unicode MS"/>
          <w:rtl w:val="0"/>
        </w:rPr>
        <w:t>Once name inserted convert to black font</w:t>
      </w:r>
    </w:p>
  </w:comment>
  <w:comment w:id="5020" w:author="Stephen Marshall" w:date="2018-08-20T11:42:00Z">
    <w:p w14:paraId="111202F5">
      <w:pPr>
        <w:pStyle w:val="Default"/>
        <w:bidi w:val="0"/>
      </w:pPr>
    </w:p>
    <w:p w14:paraId="111202F6">
      <w:pPr>
        <w:pStyle w:val="Default"/>
        <w:bidi w:val="0"/>
      </w:pPr>
      <w:r>
        <w:rPr>
          <w:rFonts w:cs="Arial Unicode MS" w:eastAsia="Arial Unicode MS"/>
          <w:rtl w:val="0"/>
        </w:rPr>
        <w:t>This is the address of NTA Monitor, the current NHSBSA ITHC provider</w:t>
      </w:r>
    </w:p>
  </w:comment>
  <w:comment w:id="5037" w:author="Stephen Marshall" w:date="2018-08-20T13:07:00Z">
    <w:p w14:paraId="111202F7">
      <w:pPr>
        <w:pStyle w:val="Default"/>
        <w:bidi w:val="0"/>
      </w:pPr>
    </w:p>
    <w:p w14:paraId="111202F8">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5042" w:author="Stephen Marshall" w:date="2018-08-20T14:29:00Z">
    <w:p w14:paraId="111202F9">
      <w:pPr>
        <w:pStyle w:val="Default"/>
        <w:bidi w:val="0"/>
      </w:pPr>
    </w:p>
    <w:p w14:paraId="111202FA">
      <w:pPr>
        <w:pStyle w:val="Default"/>
        <w:bidi w:val="0"/>
      </w:pPr>
      <w:r>
        <w:rPr>
          <w:rFonts w:cs="Arial Unicode MS" w:eastAsia="Arial Unicode MS"/>
          <w:rtl w:val="0"/>
        </w:rPr>
        <w:t>Select one or the other.  Most tests will be conducted during business hours.  Once completed convert to black font</w:t>
      </w:r>
    </w:p>
  </w:comment>
  <w:comment w:id="5055" w:author="Stephen Marshall" w:date="2019-04-03T12:15:00Z">
    <w:p w14:paraId="111202FB">
      <w:pPr>
        <w:pStyle w:val="Default"/>
        <w:bidi w:val="0"/>
      </w:pPr>
    </w:p>
    <w:p w14:paraId="111202FC">
      <w:pPr>
        <w:pStyle w:val="Default"/>
        <w:bidi w:val="0"/>
      </w:pPr>
      <w:r>
        <w:rPr>
          <w:rFonts w:cs="Arial Unicode MS" w:eastAsia="Arial Unicode MS"/>
          <w:rtl w:val="0"/>
        </w:rPr>
        <w:t>Once the name has been added please convert the font to black</w:t>
      </w:r>
    </w:p>
  </w:comment>
  <w:comment w:id="5062" w:author="Stephen Marshall" w:date="2019-04-03T12:15:00Z">
    <w:p w14:paraId="111202FD">
      <w:pPr>
        <w:pStyle w:val="Default"/>
        <w:bidi w:val="0"/>
      </w:pPr>
    </w:p>
    <w:p w14:paraId="111202FE">
      <w:pPr>
        <w:pStyle w:val="Default"/>
        <w:bidi w:val="0"/>
      </w:pPr>
      <w:r>
        <w:rPr>
          <w:rFonts w:cs="Arial Unicode MS" w:eastAsia="Arial Unicode MS"/>
          <w:rtl w:val="0"/>
        </w:rPr>
        <w:t>Once the name has been added please convert the font to black</w:t>
      </w:r>
    </w:p>
  </w:comment>
  <w:comment w:id="5070" w:author="Stephen Marshall" w:date="2019-04-03T12:15:00Z">
    <w:p w14:paraId="111202FF">
      <w:pPr>
        <w:pStyle w:val="Default"/>
        <w:bidi w:val="0"/>
      </w:pPr>
    </w:p>
    <w:p w14:paraId="11120300">
      <w:pPr>
        <w:pStyle w:val="Default"/>
        <w:bidi w:val="0"/>
      </w:pPr>
      <w:r>
        <w:rPr>
          <w:rFonts w:cs="Arial Unicode MS" w:eastAsia="Arial Unicode MS"/>
          <w:rtl w:val="0"/>
        </w:rPr>
        <w:t>Once the name has been added please convert the font to black</w:t>
      </w:r>
    </w:p>
  </w:comment>
  <w:comment w:id="5078" w:author="Stephen Marshall" w:date="2019-04-09T10:57:00Z">
    <w:p w14:paraId="11120301">
      <w:pPr>
        <w:pStyle w:val="Default"/>
        <w:bidi w:val="0"/>
      </w:pPr>
    </w:p>
    <w:p w14:paraId="11120302">
      <w:pPr>
        <w:pStyle w:val="Default"/>
        <w:bidi w:val="0"/>
      </w:pPr>
      <w:r>
        <w:rPr>
          <w:rFonts w:cs="Arial Unicode MS" w:eastAsia="Arial Unicode MS"/>
          <w:rtl w:val="0"/>
        </w:rPr>
        <w:t>Once the name has been added please convert the font to black</w:t>
      </w:r>
    </w:p>
  </w:comment>
  <w:comment w:id="5091" w:author="Stephen Marshall" w:date="2018-08-20T13:09:00Z">
    <w:p w14:paraId="11120303">
      <w:pPr>
        <w:pStyle w:val="Default"/>
        <w:bidi w:val="0"/>
      </w:pPr>
    </w:p>
    <w:p w14:paraId="11120304">
      <w:pPr>
        <w:pStyle w:val="Default"/>
        <w:bidi w:val="0"/>
      </w:pPr>
      <w:r>
        <w:rPr>
          <w:rFonts w:cs="Arial Unicode MS" w:eastAsia="Arial Unicode MS"/>
          <w:rtl w:val="0"/>
        </w:rPr>
        <w:t>Once this section has been completed remove these guidance notes</w:t>
      </w:r>
    </w:p>
  </w:comment>
  <w:comment w:id="5104" w:author="Stephen Marshall" w:date="2018-08-20T13:09:00Z">
    <w:p w14:paraId="11120305">
      <w:pPr>
        <w:pStyle w:val="Default"/>
        <w:bidi w:val="0"/>
      </w:pPr>
    </w:p>
    <w:p w14:paraId="11120306">
      <w:pPr>
        <w:pStyle w:val="Default"/>
        <w:bidi w:val="0"/>
      </w:pPr>
      <w:r>
        <w:rPr>
          <w:rFonts w:cs="Arial Unicode MS" w:eastAsia="Arial Unicode MS"/>
          <w:rtl w:val="0"/>
        </w:rPr>
        <w:t>Once name inserted convert to black font</w:t>
      </w:r>
    </w:p>
  </w:comment>
  <w:comment w:id="5111" w:author="Stephen Marshall" w:date="2018-08-20T14:29:00Z">
    <w:p w14:paraId="11120307">
      <w:pPr>
        <w:pStyle w:val="Default"/>
        <w:bidi w:val="0"/>
      </w:pPr>
    </w:p>
    <w:p w14:paraId="11120308">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309">
      <w:pPr>
        <w:pStyle w:val="Default"/>
        <w:bidi w:val="0"/>
      </w:pPr>
    </w:p>
    <w:p w14:paraId="1112030A">
      <w:pPr>
        <w:pStyle w:val="Default"/>
        <w:bidi w:val="0"/>
      </w:pPr>
      <w:r>
        <w:rPr>
          <w:rFonts w:cs="Arial Unicode MS" w:eastAsia="Arial Unicode MS"/>
          <w:rtl w:val="0"/>
        </w:rPr>
        <w:t>To determine which types of testing are required please speak with Information Security.</w:t>
      </w:r>
    </w:p>
  </w:comment>
  <w:comment w:id="5134" w:author="Stephen Marshall" w:date="2018-08-20T13:22:00Z">
    <w:p w14:paraId="1112030B">
      <w:pPr>
        <w:pStyle w:val="Default"/>
        <w:bidi w:val="0"/>
      </w:pPr>
    </w:p>
    <w:p w14:paraId="1112030C">
      <w:pPr>
        <w:pStyle w:val="Default"/>
        <w:bidi w:val="0"/>
      </w:pPr>
      <w:r>
        <w:rPr>
          <w:rFonts w:cs="Arial Unicode MS" w:eastAsia="Arial Unicode MS"/>
          <w:rtl w:val="0"/>
        </w:rPr>
        <w:t>Once this section has been completed please remove the blue guidance notes.</w:t>
      </w:r>
    </w:p>
  </w:comment>
  <w:comment w:id="5187" w:author="Stephen Marshall" w:date="2018-08-20T13:24:00Z">
    <w:p w14:paraId="1112030D">
      <w:pPr>
        <w:pStyle w:val="Default"/>
        <w:bidi w:val="0"/>
      </w:pPr>
    </w:p>
    <w:p w14:paraId="1112030E">
      <w:pPr>
        <w:pStyle w:val="Default"/>
        <w:bidi w:val="0"/>
      </w:pPr>
      <w:r>
        <w:rPr>
          <w:rFonts w:cs="Arial Unicode MS" w:eastAsia="Arial Unicode MS"/>
          <w:rtl w:val="0"/>
        </w:rPr>
        <w:t>This information is also gathered in Appendix 4.  Once this section has been completed please remove the blue guidance notes.</w:t>
      </w:r>
    </w:p>
  </w:comment>
  <w:comment w:id="5241" w:author="Stephen Marshall" w:date="2018-08-20T13:25:00Z">
    <w:p w14:paraId="1112030F">
      <w:pPr>
        <w:pStyle w:val="Default"/>
        <w:bidi w:val="0"/>
      </w:pPr>
    </w:p>
    <w:p w14:paraId="11120310">
      <w:pPr>
        <w:pStyle w:val="Default"/>
        <w:bidi w:val="0"/>
      </w:pPr>
      <w:r>
        <w:rPr>
          <w:rFonts w:cs="Arial Unicode MS" w:eastAsia="Arial Unicode MS"/>
          <w:rtl w:val="0"/>
        </w:rPr>
        <w:t>This information is also gathered in Appendix 4.  Once this section has been completed please remove the blue guidance notes.</w:t>
      </w:r>
    </w:p>
  </w:comment>
  <w:comment w:id="5273" w:author="Stephen Marshall" w:date="2018-08-20T13:26:00Z">
    <w:p w14:paraId="11120311">
      <w:pPr>
        <w:pStyle w:val="Default"/>
        <w:bidi w:val="0"/>
      </w:pPr>
    </w:p>
    <w:p w14:paraId="11120312">
      <w:pPr>
        <w:pStyle w:val="Default"/>
        <w:bidi w:val="0"/>
      </w:pPr>
      <w:r>
        <w:rPr>
          <w:rFonts w:cs="Arial Unicode MS" w:eastAsia="Arial Unicode MS"/>
          <w:rtl w:val="0"/>
        </w:rPr>
        <w:t>Once this section has been completed please remove the blue guidance notes.</w:t>
      </w:r>
    </w:p>
  </w:comment>
  <w:comment w:id="5290" w:author="Stephen Marshall" w:date="2018-08-20T13:27:00Z">
    <w:p w14:paraId="11120313">
      <w:pPr>
        <w:pStyle w:val="Default"/>
        <w:bidi w:val="0"/>
      </w:pPr>
    </w:p>
    <w:p w14:paraId="11120314">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5295" w:author="Stephen Marshall" w:date="2018-08-20T13:28:00Z">
    <w:p w14:paraId="11120315">
      <w:pPr>
        <w:pStyle w:val="Default"/>
        <w:bidi w:val="0"/>
      </w:pPr>
    </w:p>
    <w:p w14:paraId="11120316">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5328" w:author="Stephen Marshall" w:date="2018-08-20T13:33:00Z">
    <w:p w14:paraId="11120317">
      <w:pPr>
        <w:pStyle w:val="Default"/>
        <w:bidi w:val="0"/>
      </w:pPr>
    </w:p>
    <w:p w14:paraId="11120318">
      <w:pPr>
        <w:pStyle w:val="Default"/>
        <w:bidi w:val="0"/>
      </w:pPr>
      <w:r>
        <w:rPr>
          <w:rFonts w:cs="Arial Unicode MS" w:eastAsia="Arial Unicode MS"/>
          <w:rtl w:val="0"/>
        </w:rPr>
        <w:t>Once the service name has been added please convert the font to black</w:t>
      </w:r>
    </w:p>
  </w:comment>
  <w:comment w:id="5332" w:author="Stephen Marshall" w:date="2018-08-20T13:33:00Z">
    <w:p w14:paraId="11120319">
      <w:pPr>
        <w:pStyle w:val="Default"/>
        <w:bidi w:val="0"/>
      </w:pPr>
    </w:p>
    <w:p w14:paraId="1112031A">
      <w:pPr>
        <w:pStyle w:val="Default"/>
        <w:bidi w:val="0"/>
      </w:pPr>
      <w:r>
        <w:rPr>
          <w:rFonts w:cs="Arial Unicode MS" w:eastAsia="Arial Unicode MS"/>
          <w:rtl w:val="0"/>
        </w:rPr>
        <w:t>All of the PSCs are there for guidance only an may not apply to your particular service.</w:t>
      </w:r>
    </w:p>
    <w:p w14:paraId="1112031B">
      <w:pPr>
        <w:pStyle w:val="Default"/>
        <w:bidi w:val="0"/>
      </w:pPr>
    </w:p>
    <w:p w14:paraId="1112031C">
      <w:pPr>
        <w:pStyle w:val="Default"/>
        <w:bidi w:val="0"/>
      </w:pPr>
      <w:r>
        <w:rPr>
          <w:rFonts w:cs="Arial Unicode MS" w:eastAsia="Arial Unicode MS"/>
          <w:rtl w:val="0"/>
        </w:rPr>
        <w:t>To determine which PSC are relevant to your test please speak with Information Security.</w:t>
      </w:r>
    </w:p>
    <w:p w14:paraId="1112031D">
      <w:pPr>
        <w:pStyle w:val="Default"/>
        <w:bidi w:val="0"/>
      </w:pPr>
    </w:p>
    <w:p w14:paraId="1112031E">
      <w:pPr>
        <w:pStyle w:val="Default"/>
        <w:bidi w:val="0"/>
      </w:pPr>
      <w:r>
        <w:rPr>
          <w:rFonts w:cs="Arial Unicode MS" w:eastAsia="Arial Unicode MS"/>
          <w:rtl w:val="0"/>
        </w:rPr>
        <w:t>Additional PSCs can be specified by the project.</w:t>
      </w:r>
    </w:p>
  </w:comment>
  <w:comment w:id="5344" w:author="Stephen Marshall" w:date="2018-08-20T13:34:00Z">
    <w:p w14:paraId="1112031F">
      <w:pPr>
        <w:pStyle w:val="Default"/>
        <w:bidi w:val="0"/>
      </w:pPr>
    </w:p>
    <w:p w14:paraId="11120320">
      <w:pPr>
        <w:pStyle w:val="Default"/>
        <w:bidi w:val="0"/>
      </w:pPr>
      <w:r>
        <w:rPr>
          <w:rFonts w:cs="Arial Unicode MS" w:eastAsia="Arial Unicode MS"/>
          <w:rtl w:val="0"/>
        </w:rPr>
        <w:t>Once the service name has been added please convert the font to black</w:t>
      </w:r>
    </w:p>
  </w:comment>
  <w:comment w:id="5426" w:author="Stephen Marshall" w:date="2018-08-20T13:35:00Z">
    <w:p w14:paraId="11120321">
      <w:pPr>
        <w:pStyle w:val="Default"/>
        <w:bidi w:val="0"/>
      </w:pPr>
    </w:p>
    <w:p w14:paraId="11120322">
      <w:pPr>
        <w:pStyle w:val="Default"/>
        <w:bidi w:val="0"/>
      </w:pPr>
      <w:r>
        <w:rPr>
          <w:rFonts w:cs="Arial Unicode MS" w:eastAsia="Arial Unicode MS"/>
          <w:rtl w:val="0"/>
        </w:rPr>
        <w:t>Guidance notes only, please remove prior to submission of the final scope document</w:t>
      </w:r>
    </w:p>
  </w:comment>
  <w:comment w:id="5445" w:author="Stephen Marshall" w:date="2018-08-20T14:08:00Z">
    <w:p w14:paraId="11120323">
      <w:pPr>
        <w:pStyle w:val="Default"/>
        <w:bidi w:val="0"/>
      </w:pPr>
    </w:p>
    <w:p w14:paraId="11120324">
      <w:pPr>
        <w:pStyle w:val="Default"/>
        <w:bidi w:val="0"/>
      </w:pPr>
      <w:r>
        <w:rPr>
          <w:rFonts w:cs="Arial Unicode MS" w:eastAsia="Arial Unicode MS"/>
          <w:rtl w:val="0"/>
        </w:rPr>
        <w:t>The firewall/Security group information will be provided by the Middleware/DevOps team.</w:t>
      </w:r>
    </w:p>
    <w:p w14:paraId="11120325">
      <w:pPr>
        <w:pStyle w:val="Default"/>
        <w:bidi w:val="0"/>
      </w:pPr>
    </w:p>
    <w:p w14:paraId="11120326">
      <w:pPr>
        <w:pStyle w:val="Default"/>
        <w:bidi w:val="0"/>
      </w:pPr>
      <w:r>
        <w:rPr>
          <w:rFonts w:cs="Arial Unicode MS" w:eastAsia="Arial Unicode MS"/>
          <w:rtl w:val="0"/>
        </w:rPr>
        <w:t>Once any project names have been added please convert the blue font to black</w:t>
      </w:r>
    </w:p>
  </w:comment>
  <w:comment w:id="5462" w:author="Stephen Marshall" w:date="2018-08-20T14:11:00Z">
    <w:p w14:paraId="11120327">
      <w:pPr>
        <w:pStyle w:val="Default"/>
        <w:bidi w:val="0"/>
      </w:pPr>
    </w:p>
    <w:p w14:paraId="11120328">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329">
      <w:pPr>
        <w:pStyle w:val="Default"/>
        <w:bidi w:val="0"/>
      </w:pPr>
    </w:p>
    <w:p w14:paraId="1112032A">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5471" w:author="Stephen Marshall" w:date="2018-08-20T14:13:00Z">
    <w:p w14:paraId="1112032B">
      <w:pPr>
        <w:pStyle w:val="Default"/>
        <w:bidi w:val="0"/>
      </w:pPr>
    </w:p>
    <w:p w14:paraId="1112032C">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5485" w:author="Stephen Marshall" w:date="2018-08-20T14:16:00Z">
    <w:p w14:paraId="1112032D">
      <w:pPr>
        <w:pStyle w:val="Default"/>
        <w:bidi w:val="0"/>
      </w:pPr>
    </w:p>
    <w:p w14:paraId="1112032E">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5496" w:author="Stephen Marshall" w:date="2018-08-20T14:30:00Z">
    <w:p w14:paraId="1112032F">
      <w:pPr>
        <w:pStyle w:val="Default"/>
        <w:bidi w:val="0"/>
      </w:pPr>
    </w:p>
    <w:p w14:paraId="11120330">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5506" w:author="Stephen Marshall" w:date="2018-08-20T14:29:00Z">
    <w:p w14:paraId="11120331">
      <w:pPr>
        <w:pStyle w:val="Default"/>
        <w:bidi w:val="0"/>
      </w:pPr>
    </w:p>
    <w:p w14:paraId="11120332">
      <w:pPr>
        <w:pStyle w:val="Default"/>
        <w:bidi w:val="0"/>
      </w:pPr>
      <w:r>
        <w:rPr>
          <w:rFonts w:cs="Arial Unicode MS" w:eastAsia="Arial Unicode MS"/>
          <w:rtl w:val="0"/>
        </w:rPr>
        <w:t>This is information for the security test teams on how to gain access to the NHSBSA environment to enable testing to commence</w:t>
      </w:r>
    </w:p>
  </w:comment>
  <w:comment w:id="5516" w:author="Stephen Marshall" w:date="2018-08-20T14:24:00Z">
    <w:p w14:paraId="11120333">
      <w:pPr>
        <w:pStyle w:val="Default"/>
        <w:bidi w:val="0"/>
      </w:pPr>
    </w:p>
    <w:p w14:paraId="11120334">
      <w:pPr>
        <w:pStyle w:val="Default"/>
        <w:bidi w:val="0"/>
      </w:pPr>
      <w:r>
        <w:rPr>
          <w:rFonts w:cs="Arial Unicode MS" w:eastAsia="Arial Unicode MS"/>
          <w:rtl w:val="0"/>
        </w:rPr>
        <w:t>Any user credentials will need to be added here.</w:t>
      </w:r>
    </w:p>
    <w:p w14:paraId="11120335">
      <w:pPr>
        <w:pStyle w:val="Default"/>
        <w:bidi w:val="0"/>
      </w:pPr>
    </w:p>
    <w:p w14:paraId="11120336">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337">
      <w:pPr>
        <w:pStyle w:val="Default"/>
        <w:bidi w:val="0"/>
      </w:pPr>
    </w:p>
    <w:p w14:paraId="11120338">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339">
      <w:pPr>
        <w:pStyle w:val="Default"/>
        <w:bidi w:val="0"/>
      </w:pPr>
    </w:p>
    <w:p w14:paraId="1112033A">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5527" w:author="Stephen Marshall" w:date="2019-04-03T12:12:00Z">
    <w:p w14:paraId="1112033B">
      <w:pPr>
        <w:pStyle w:val="Default"/>
        <w:bidi w:val="0"/>
      </w:pPr>
    </w:p>
    <w:p w14:paraId="1112033C">
      <w:pPr>
        <w:pStyle w:val="Default"/>
        <w:bidi w:val="0"/>
      </w:pPr>
      <w:r>
        <w:rPr>
          <w:rFonts w:cs="Arial Unicode MS" w:eastAsia="Arial Unicode MS"/>
          <w:rtl w:val="0"/>
        </w:rPr>
        <w:t>Remove this once the glossary is complete</w:t>
      </w:r>
    </w:p>
  </w:comment>
  <w:comment w:id="5535" w:author="Stephen Marshall" w:date="2018-08-20T14:28:00Z">
    <w:p w14:paraId="1112033D">
      <w:pPr>
        <w:pStyle w:val="Default"/>
        <w:bidi w:val="0"/>
      </w:pPr>
    </w:p>
    <w:p w14:paraId="1112033E">
      <w:pPr>
        <w:pStyle w:val="Default"/>
        <w:bidi w:val="0"/>
      </w:pPr>
      <w:r>
        <w:rPr>
          <w:rFonts w:cs="Arial Unicode MS" w:eastAsia="Arial Unicode MS"/>
          <w:rtl w:val="0"/>
        </w:rPr>
        <w:t>Once name inserted convert to black font.</w:t>
      </w:r>
    </w:p>
    <w:p w14:paraId="1112033F">
      <w:pPr>
        <w:pStyle w:val="Default"/>
        <w:bidi w:val="0"/>
      </w:pPr>
    </w:p>
    <w:p w14:paraId="11120340">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5546" w:author="Stephen Marshall" w:date="2018-08-20T12:49:00Z">
    <w:p w14:paraId="11120341">
      <w:pPr>
        <w:pStyle w:val="Default"/>
        <w:bidi w:val="0"/>
      </w:pPr>
    </w:p>
    <w:p w14:paraId="11120342">
      <w:pPr>
        <w:pStyle w:val="Default"/>
        <w:bidi w:val="0"/>
      </w:pPr>
      <w:r>
        <w:rPr>
          <w:rFonts w:cs="Arial Unicode MS" w:eastAsia="Arial Unicode MS"/>
          <w:rtl w:val="0"/>
        </w:rPr>
        <w:t>Once name inserted convert to black font</w:t>
      </w:r>
    </w:p>
  </w:comment>
  <w:comment w:id="5552" w:author="Stephen Marshall" w:date="2018-08-20T13:01:00Z">
    <w:p w14:paraId="11120343">
      <w:pPr>
        <w:pStyle w:val="Default"/>
        <w:bidi w:val="0"/>
      </w:pPr>
    </w:p>
    <w:p w14:paraId="11120344">
      <w:pPr>
        <w:pStyle w:val="Default"/>
        <w:bidi w:val="0"/>
      </w:pPr>
      <w:r>
        <w:rPr>
          <w:rFonts w:cs="Arial Unicode MS" w:eastAsia="Arial Unicode MS"/>
          <w:rtl w:val="0"/>
        </w:rPr>
        <w:t>Once date inserted convert to black font</w:t>
      </w:r>
    </w:p>
  </w:comment>
  <w:comment w:id="5558" w:author="Stephen Marshall" w:date="2018-08-20T13:02:00Z">
    <w:p w14:paraId="11120345">
      <w:pPr>
        <w:pStyle w:val="Default"/>
        <w:bidi w:val="0"/>
      </w:pPr>
    </w:p>
    <w:p w14:paraId="11120346">
      <w:pPr>
        <w:pStyle w:val="Default"/>
        <w:bidi w:val="0"/>
      </w:pPr>
      <w:r>
        <w:rPr>
          <w:rFonts w:cs="Arial Unicode MS" w:eastAsia="Arial Unicode MS"/>
          <w:rtl w:val="0"/>
        </w:rPr>
        <w:t>Once version number inserted convert to black font</w:t>
      </w:r>
    </w:p>
  </w:comment>
  <w:comment w:id="5588" w:author="Stephen Marshall" w:date="2018-08-20T13:02:00Z">
    <w:p w14:paraId="11120347">
      <w:pPr>
        <w:pStyle w:val="Default"/>
        <w:bidi w:val="0"/>
      </w:pPr>
    </w:p>
    <w:p w14:paraId="11120348">
      <w:pPr>
        <w:pStyle w:val="Default"/>
        <w:bidi w:val="0"/>
      </w:pPr>
      <w:r>
        <w:rPr>
          <w:rFonts w:cs="Arial Unicode MS" w:eastAsia="Arial Unicode MS"/>
          <w:rtl w:val="0"/>
        </w:rPr>
        <w:t>Once name inserted convert to black font</w:t>
      </w:r>
    </w:p>
  </w:comment>
  <w:comment w:id="5589" w:author="Stephen Marshall" w:date="2018-08-20T13:03:00Z">
    <w:p w14:paraId="11120349">
      <w:pPr>
        <w:pStyle w:val="Default"/>
        <w:bidi w:val="0"/>
      </w:pPr>
    </w:p>
    <w:p w14:paraId="1112034A">
      <w:pPr>
        <w:pStyle w:val="Default"/>
        <w:bidi w:val="0"/>
      </w:pPr>
      <w:r>
        <w:rPr>
          <w:rFonts w:cs="Arial Unicode MS" w:eastAsia="Arial Unicode MS"/>
          <w:rtl w:val="0"/>
        </w:rPr>
        <w:t>Once status inserted convert to black font</w:t>
      </w:r>
    </w:p>
  </w:comment>
  <w:comment w:id="5594" w:author="Stephen Marshall" w:date="2018-08-20T13:03:00Z">
    <w:p w14:paraId="1112034B">
      <w:pPr>
        <w:pStyle w:val="Default"/>
        <w:bidi w:val="0"/>
      </w:pPr>
    </w:p>
    <w:p w14:paraId="1112034C">
      <w:pPr>
        <w:pStyle w:val="Default"/>
        <w:bidi w:val="0"/>
      </w:pPr>
      <w:r>
        <w:rPr>
          <w:rFonts w:cs="Arial Unicode MS" w:eastAsia="Arial Unicode MS"/>
          <w:rtl w:val="0"/>
        </w:rPr>
        <w:t>Once date inserted convert to black font</w:t>
      </w:r>
    </w:p>
  </w:comment>
  <w:comment w:id="5595" w:author="Stephen Marshall" w:date="2018-08-20T13:03:00Z">
    <w:p w14:paraId="1112034D">
      <w:pPr>
        <w:pStyle w:val="Default"/>
        <w:bidi w:val="0"/>
      </w:pPr>
    </w:p>
    <w:p w14:paraId="1112034E">
      <w:pPr>
        <w:pStyle w:val="Default"/>
        <w:bidi w:val="0"/>
      </w:pPr>
      <w:r>
        <w:rPr>
          <w:rFonts w:cs="Arial Unicode MS" w:eastAsia="Arial Unicode MS"/>
          <w:rtl w:val="0"/>
        </w:rPr>
        <w:t>Once completed convert to black font</w:t>
      </w:r>
    </w:p>
  </w:comment>
  <w:comment w:id="5602" w:author="Stephen Marshall" w:date="2018-08-20T13:04:00Z">
    <w:p w14:paraId="1112034F">
      <w:pPr>
        <w:pStyle w:val="Default"/>
        <w:bidi w:val="0"/>
      </w:pPr>
    </w:p>
    <w:p w14:paraId="11120350">
      <w:pPr>
        <w:pStyle w:val="Default"/>
        <w:bidi w:val="0"/>
      </w:pPr>
      <w:r>
        <w:rPr>
          <w:rFonts w:cs="Arial Unicode MS" w:eastAsia="Arial Unicode MS"/>
          <w:rtl w:val="0"/>
        </w:rPr>
        <w:t>Remove this once the document is complete</w:t>
      </w:r>
    </w:p>
  </w:comment>
  <w:comment w:id="5625" w:author="Stephen Marshall" w:date="2018-08-20T13:05:00Z">
    <w:p w14:paraId="11120351">
      <w:pPr>
        <w:pStyle w:val="Default"/>
        <w:bidi w:val="0"/>
      </w:pPr>
    </w:p>
    <w:p w14:paraId="11120352">
      <w:pPr>
        <w:pStyle w:val="Default"/>
        <w:bidi w:val="0"/>
      </w:pPr>
      <w:r>
        <w:rPr>
          <w:rFonts w:cs="Arial Unicode MS" w:eastAsia="Arial Unicode MS"/>
          <w:rtl w:val="0"/>
        </w:rPr>
        <w:t>Once name inserted convert to black font</w:t>
      </w:r>
    </w:p>
  </w:comment>
  <w:comment w:id="5636" w:author="Stephen Marshall" w:date="2018-08-20T11:42:00Z">
    <w:p w14:paraId="11120353">
      <w:pPr>
        <w:pStyle w:val="Default"/>
        <w:bidi w:val="0"/>
      </w:pPr>
    </w:p>
    <w:p w14:paraId="11120354">
      <w:pPr>
        <w:pStyle w:val="Default"/>
        <w:bidi w:val="0"/>
      </w:pPr>
      <w:r>
        <w:rPr>
          <w:rFonts w:cs="Arial Unicode MS" w:eastAsia="Arial Unicode MS"/>
          <w:rtl w:val="0"/>
        </w:rPr>
        <w:t>This is the address of NTA Monitor, the current NHSBSA ITHC provider</w:t>
      </w:r>
    </w:p>
  </w:comment>
  <w:comment w:id="5653" w:author="Stephen Marshall" w:date="2018-08-20T13:07:00Z">
    <w:p w14:paraId="11120355">
      <w:pPr>
        <w:pStyle w:val="Default"/>
        <w:bidi w:val="0"/>
      </w:pPr>
    </w:p>
    <w:p w14:paraId="11120356">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5658" w:author="Stephen Marshall" w:date="2018-08-20T14:29:00Z">
    <w:p w14:paraId="11120357">
      <w:pPr>
        <w:pStyle w:val="Default"/>
        <w:bidi w:val="0"/>
      </w:pPr>
    </w:p>
    <w:p w14:paraId="11120358">
      <w:pPr>
        <w:pStyle w:val="Default"/>
        <w:bidi w:val="0"/>
      </w:pPr>
      <w:r>
        <w:rPr>
          <w:rFonts w:cs="Arial Unicode MS" w:eastAsia="Arial Unicode MS"/>
          <w:rtl w:val="0"/>
        </w:rPr>
        <w:t>Select one or the other.  Most tests will be conducted during business hours.  Once completed convert to black font</w:t>
      </w:r>
    </w:p>
  </w:comment>
  <w:comment w:id="5671" w:author="Stephen Marshall" w:date="2019-04-03T12:15:00Z">
    <w:p w14:paraId="11120359">
      <w:pPr>
        <w:pStyle w:val="Default"/>
        <w:bidi w:val="0"/>
      </w:pPr>
    </w:p>
    <w:p w14:paraId="1112035A">
      <w:pPr>
        <w:pStyle w:val="Default"/>
        <w:bidi w:val="0"/>
      </w:pPr>
      <w:r>
        <w:rPr>
          <w:rFonts w:cs="Arial Unicode MS" w:eastAsia="Arial Unicode MS"/>
          <w:rtl w:val="0"/>
        </w:rPr>
        <w:t>Once the name has been added please convert the font to black</w:t>
      </w:r>
    </w:p>
  </w:comment>
  <w:comment w:id="5678" w:author="Stephen Marshall" w:date="2019-04-03T12:15:00Z">
    <w:p w14:paraId="1112035B">
      <w:pPr>
        <w:pStyle w:val="Default"/>
        <w:bidi w:val="0"/>
      </w:pPr>
    </w:p>
    <w:p w14:paraId="1112035C">
      <w:pPr>
        <w:pStyle w:val="Default"/>
        <w:bidi w:val="0"/>
      </w:pPr>
      <w:r>
        <w:rPr>
          <w:rFonts w:cs="Arial Unicode MS" w:eastAsia="Arial Unicode MS"/>
          <w:rtl w:val="0"/>
        </w:rPr>
        <w:t>Once the name has been added please convert the font to black</w:t>
      </w:r>
    </w:p>
  </w:comment>
  <w:comment w:id="5686" w:author="Stephen Marshall" w:date="2019-04-03T12:15:00Z">
    <w:p w14:paraId="1112035D">
      <w:pPr>
        <w:pStyle w:val="Default"/>
        <w:bidi w:val="0"/>
      </w:pPr>
    </w:p>
    <w:p w14:paraId="1112035E">
      <w:pPr>
        <w:pStyle w:val="Default"/>
        <w:bidi w:val="0"/>
      </w:pPr>
      <w:r>
        <w:rPr>
          <w:rFonts w:cs="Arial Unicode MS" w:eastAsia="Arial Unicode MS"/>
          <w:rtl w:val="0"/>
        </w:rPr>
        <w:t>Once the name has been added please convert the font to black</w:t>
      </w:r>
    </w:p>
  </w:comment>
  <w:comment w:id="5694" w:author="Stephen Marshall" w:date="2019-04-09T10:57:00Z">
    <w:p w14:paraId="1112035F">
      <w:pPr>
        <w:pStyle w:val="Default"/>
        <w:bidi w:val="0"/>
      </w:pPr>
    </w:p>
    <w:p w14:paraId="11120360">
      <w:pPr>
        <w:pStyle w:val="Default"/>
        <w:bidi w:val="0"/>
      </w:pPr>
      <w:r>
        <w:rPr>
          <w:rFonts w:cs="Arial Unicode MS" w:eastAsia="Arial Unicode MS"/>
          <w:rtl w:val="0"/>
        </w:rPr>
        <w:t>Once the name has been added please convert the font to black</w:t>
      </w:r>
    </w:p>
  </w:comment>
  <w:comment w:id="5707" w:author="Stephen Marshall" w:date="2018-08-20T13:09:00Z">
    <w:p w14:paraId="11120361">
      <w:pPr>
        <w:pStyle w:val="Default"/>
        <w:bidi w:val="0"/>
      </w:pPr>
    </w:p>
    <w:p w14:paraId="11120362">
      <w:pPr>
        <w:pStyle w:val="Default"/>
        <w:bidi w:val="0"/>
      </w:pPr>
      <w:r>
        <w:rPr>
          <w:rFonts w:cs="Arial Unicode MS" w:eastAsia="Arial Unicode MS"/>
          <w:rtl w:val="0"/>
        </w:rPr>
        <w:t>Once this section has been completed remove these guidance notes</w:t>
      </w:r>
    </w:p>
  </w:comment>
  <w:comment w:id="5720" w:author="Stephen Marshall" w:date="2018-08-20T13:09:00Z">
    <w:p w14:paraId="11120363">
      <w:pPr>
        <w:pStyle w:val="Default"/>
        <w:bidi w:val="0"/>
      </w:pPr>
    </w:p>
    <w:p w14:paraId="11120364">
      <w:pPr>
        <w:pStyle w:val="Default"/>
        <w:bidi w:val="0"/>
      </w:pPr>
      <w:r>
        <w:rPr>
          <w:rFonts w:cs="Arial Unicode MS" w:eastAsia="Arial Unicode MS"/>
          <w:rtl w:val="0"/>
        </w:rPr>
        <w:t>Once name inserted convert to black font</w:t>
      </w:r>
    </w:p>
  </w:comment>
  <w:comment w:id="5727" w:author="Stephen Marshall" w:date="2018-08-20T14:29:00Z">
    <w:p w14:paraId="11120365">
      <w:pPr>
        <w:pStyle w:val="Default"/>
        <w:bidi w:val="0"/>
      </w:pPr>
    </w:p>
    <w:p w14:paraId="11120366">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367">
      <w:pPr>
        <w:pStyle w:val="Default"/>
        <w:bidi w:val="0"/>
      </w:pPr>
    </w:p>
    <w:p w14:paraId="11120368">
      <w:pPr>
        <w:pStyle w:val="Default"/>
        <w:bidi w:val="0"/>
      </w:pPr>
      <w:r>
        <w:rPr>
          <w:rFonts w:cs="Arial Unicode MS" w:eastAsia="Arial Unicode MS"/>
          <w:rtl w:val="0"/>
        </w:rPr>
        <w:t>To determine which types of testing are required please speak with Information Security.</w:t>
      </w:r>
    </w:p>
  </w:comment>
  <w:comment w:id="5750" w:author="Stephen Marshall" w:date="2018-08-20T13:22:00Z">
    <w:p w14:paraId="11120369">
      <w:pPr>
        <w:pStyle w:val="Default"/>
        <w:bidi w:val="0"/>
      </w:pPr>
    </w:p>
    <w:p w14:paraId="1112036A">
      <w:pPr>
        <w:pStyle w:val="Default"/>
        <w:bidi w:val="0"/>
      </w:pPr>
      <w:r>
        <w:rPr>
          <w:rFonts w:cs="Arial Unicode MS" w:eastAsia="Arial Unicode MS"/>
          <w:rtl w:val="0"/>
        </w:rPr>
        <w:t>Once this section has been completed please remove the blue guidance notes.</w:t>
      </w:r>
    </w:p>
  </w:comment>
  <w:comment w:id="5803" w:author="Stephen Marshall" w:date="2018-08-20T13:24:00Z">
    <w:p w14:paraId="1112036B">
      <w:pPr>
        <w:pStyle w:val="Default"/>
        <w:bidi w:val="0"/>
      </w:pPr>
    </w:p>
    <w:p w14:paraId="1112036C">
      <w:pPr>
        <w:pStyle w:val="Default"/>
        <w:bidi w:val="0"/>
      </w:pPr>
      <w:r>
        <w:rPr>
          <w:rFonts w:cs="Arial Unicode MS" w:eastAsia="Arial Unicode MS"/>
          <w:rtl w:val="0"/>
        </w:rPr>
        <w:t>This information is also gathered in Appendix 4.  Once this section has been completed please remove the blue guidance notes.</w:t>
      </w:r>
    </w:p>
  </w:comment>
  <w:comment w:id="5857" w:author="Stephen Marshall" w:date="2018-08-20T13:25:00Z">
    <w:p w14:paraId="1112036D">
      <w:pPr>
        <w:pStyle w:val="Default"/>
        <w:bidi w:val="0"/>
      </w:pPr>
    </w:p>
    <w:p w14:paraId="1112036E">
      <w:pPr>
        <w:pStyle w:val="Default"/>
        <w:bidi w:val="0"/>
      </w:pPr>
      <w:r>
        <w:rPr>
          <w:rFonts w:cs="Arial Unicode MS" w:eastAsia="Arial Unicode MS"/>
          <w:rtl w:val="0"/>
        </w:rPr>
        <w:t>This information is also gathered in Appendix 4.  Once this section has been completed please remove the blue guidance notes.</w:t>
      </w:r>
    </w:p>
  </w:comment>
  <w:comment w:id="5889" w:author="Stephen Marshall" w:date="2018-08-20T13:26:00Z">
    <w:p w14:paraId="1112036F">
      <w:pPr>
        <w:pStyle w:val="Default"/>
        <w:bidi w:val="0"/>
      </w:pPr>
    </w:p>
    <w:p w14:paraId="11120370">
      <w:pPr>
        <w:pStyle w:val="Default"/>
        <w:bidi w:val="0"/>
      </w:pPr>
      <w:r>
        <w:rPr>
          <w:rFonts w:cs="Arial Unicode MS" w:eastAsia="Arial Unicode MS"/>
          <w:rtl w:val="0"/>
        </w:rPr>
        <w:t>Once this section has been completed please remove the blue guidance notes.</w:t>
      </w:r>
    </w:p>
  </w:comment>
  <w:comment w:id="5906" w:author="Stephen Marshall" w:date="2018-08-20T13:27:00Z">
    <w:p w14:paraId="11120371">
      <w:pPr>
        <w:pStyle w:val="Default"/>
        <w:bidi w:val="0"/>
      </w:pPr>
    </w:p>
    <w:p w14:paraId="11120372">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5911" w:author="Stephen Marshall" w:date="2018-08-20T13:28:00Z">
    <w:p w14:paraId="11120373">
      <w:pPr>
        <w:pStyle w:val="Default"/>
        <w:bidi w:val="0"/>
      </w:pPr>
    </w:p>
    <w:p w14:paraId="11120374">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5944" w:author="Stephen Marshall" w:date="2018-08-20T13:33:00Z">
    <w:p w14:paraId="11120375">
      <w:pPr>
        <w:pStyle w:val="Default"/>
        <w:bidi w:val="0"/>
      </w:pPr>
    </w:p>
    <w:p w14:paraId="11120376">
      <w:pPr>
        <w:pStyle w:val="Default"/>
        <w:bidi w:val="0"/>
      </w:pPr>
      <w:r>
        <w:rPr>
          <w:rFonts w:cs="Arial Unicode MS" w:eastAsia="Arial Unicode MS"/>
          <w:rtl w:val="0"/>
        </w:rPr>
        <w:t>Once the service name has been added please convert the font to black</w:t>
      </w:r>
    </w:p>
  </w:comment>
  <w:comment w:id="5948" w:author="Stephen Marshall" w:date="2018-08-20T13:33:00Z">
    <w:p w14:paraId="11120377">
      <w:pPr>
        <w:pStyle w:val="Default"/>
        <w:bidi w:val="0"/>
      </w:pPr>
    </w:p>
    <w:p w14:paraId="11120378">
      <w:pPr>
        <w:pStyle w:val="Default"/>
        <w:bidi w:val="0"/>
      </w:pPr>
      <w:r>
        <w:rPr>
          <w:rFonts w:cs="Arial Unicode MS" w:eastAsia="Arial Unicode MS"/>
          <w:rtl w:val="0"/>
        </w:rPr>
        <w:t>All of the PSCs are there for guidance only an may not apply to your particular service.</w:t>
      </w:r>
    </w:p>
    <w:p w14:paraId="11120379">
      <w:pPr>
        <w:pStyle w:val="Default"/>
        <w:bidi w:val="0"/>
      </w:pPr>
    </w:p>
    <w:p w14:paraId="1112037A">
      <w:pPr>
        <w:pStyle w:val="Default"/>
        <w:bidi w:val="0"/>
      </w:pPr>
      <w:r>
        <w:rPr>
          <w:rFonts w:cs="Arial Unicode MS" w:eastAsia="Arial Unicode MS"/>
          <w:rtl w:val="0"/>
        </w:rPr>
        <w:t>To determine which PSC are relevant to your test please speak with Information Security.</w:t>
      </w:r>
    </w:p>
    <w:p w14:paraId="1112037B">
      <w:pPr>
        <w:pStyle w:val="Default"/>
        <w:bidi w:val="0"/>
      </w:pPr>
    </w:p>
    <w:p w14:paraId="1112037C">
      <w:pPr>
        <w:pStyle w:val="Default"/>
        <w:bidi w:val="0"/>
      </w:pPr>
      <w:r>
        <w:rPr>
          <w:rFonts w:cs="Arial Unicode MS" w:eastAsia="Arial Unicode MS"/>
          <w:rtl w:val="0"/>
        </w:rPr>
        <w:t>Additional PSCs can be specified by the project.</w:t>
      </w:r>
    </w:p>
  </w:comment>
  <w:comment w:id="5960" w:author="Stephen Marshall" w:date="2018-08-20T13:34:00Z">
    <w:p w14:paraId="1112037D">
      <w:pPr>
        <w:pStyle w:val="Default"/>
        <w:bidi w:val="0"/>
      </w:pPr>
    </w:p>
    <w:p w14:paraId="1112037E">
      <w:pPr>
        <w:pStyle w:val="Default"/>
        <w:bidi w:val="0"/>
      </w:pPr>
      <w:r>
        <w:rPr>
          <w:rFonts w:cs="Arial Unicode MS" w:eastAsia="Arial Unicode MS"/>
          <w:rtl w:val="0"/>
        </w:rPr>
        <w:t>Once the service name has been added please convert the font to black</w:t>
      </w:r>
    </w:p>
  </w:comment>
  <w:comment w:id="6042" w:author="Stephen Marshall" w:date="2018-08-20T13:35:00Z">
    <w:p w14:paraId="1112037F">
      <w:pPr>
        <w:pStyle w:val="Default"/>
        <w:bidi w:val="0"/>
      </w:pPr>
    </w:p>
    <w:p w14:paraId="11120380">
      <w:pPr>
        <w:pStyle w:val="Default"/>
        <w:bidi w:val="0"/>
      </w:pPr>
      <w:r>
        <w:rPr>
          <w:rFonts w:cs="Arial Unicode MS" w:eastAsia="Arial Unicode MS"/>
          <w:rtl w:val="0"/>
        </w:rPr>
        <w:t>Guidance notes only, please remove prior to submission of the final scope document</w:t>
      </w:r>
    </w:p>
  </w:comment>
  <w:comment w:id="6061" w:author="Stephen Marshall" w:date="2018-08-20T14:08:00Z">
    <w:p w14:paraId="11120381">
      <w:pPr>
        <w:pStyle w:val="Default"/>
        <w:bidi w:val="0"/>
      </w:pPr>
    </w:p>
    <w:p w14:paraId="11120382">
      <w:pPr>
        <w:pStyle w:val="Default"/>
        <w:bidi w:val="0"/>
      </w:pPr>
      <w:r>
        <w:rPr>
          <w:rFonts w:cs="Arial Unicode MS" w:eastAsia="Arial Unicode MS"/>
          <w:rtl w:val="0"/>
        </w:rPr>
        <w:t>The firewall/Security group information will be provided by the Middleware/DevOps team.</w:t>
      </w:r>
    </w:p>
    <w:p w14:paraId="11120383">
      <w:pPr>
        <w:pStyle w:val="Default"/>
        <w:bidi w:val="0"/>
      </w:pPr>
    </w:p>
    <w:p w14:paraId="11120384">
      <w:pPr>
        <w:pStyle w:val="Default"/>
        <w:bidi w:val="0"/>
      </w:pPr>
      <w:r>
        <w:rPr>
          <w:rFonts w:cs="Arial Unicode MS" w:eastAsia="Arial Unicode MS"/>
          <w:rtl w:val="0"/>
        </w:rPr>
        <w:t>Once any project names have been added please convert the blue font to black</w:t>
      </w:r>
    </w:p>
  </w:comment>
  <w:comment w:id="6078" w:author="Stephen Marshall" w:date="2018-08-20T14:11:00Z">
    <w:p w14:paraId="11120385">
      <w:pPr>
        <w:pStyle w:val="Default"/>
        <w:bidi w:val="0"/>
      </w:pPr>
    </w:p>
    <w:p w14:paraId="11120386">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387">
      <w:pPr>
        <w:pStyle w:val="Default"/>
        <w:bidi w:val="0"/>
      </w:pPr>
    </w:p>
    <w:p w14:paraId="11120388">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6087" w:author="Stephen Marshall" w:date="2018-08-20T14:13:00Z">
    <w:p w14:paraId="11120389">
      <w:pPr>
        <w:pStyle w:val="Default"/>
        <w:bidi w:val="0"/>
      </w:pPr>
    </w:p>
    <w:p w14:paraId="1112038A">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6101" w:author="Stephen Marshall" w:date="2018-08-20T14:16:00Z">
    <w:p w14:paraId="1112038B">
      <w:pPr>
        <w:pStyle w:val="Default"/>
        <w:bidi w:val="0"/>
      </w:pPr>
    </w:p>
    <w:p w14:paraId="1112038C">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6112" w:author="Stephen Marshall" w:date="2018-08-20T14:30:00Z">
    <w:p w14:paraId="1112038D">
      <w:pPr>
        <w:pStyle w:val="Default"/>
        <w:bidi w:val="0"/>
      </w:pPr>
    </w:p>
    <w:p w14:paraId="1112038E">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6122" w:author="Stephen Marshall" w:date="2018-08-20T14:29:00Z">
    <w:p w14:paraId="1112038F">
      <w:pPr>
        <w:pStyle w:val="Default"/>
        <w:bidi w:val="0"/>
      </w:pPr>
    </w:p>
    <w:p w14:paraId="11120390">
      <w:pPr>
        <w:pStyle w:val="Default"/>
        <w:bidi w:val="0"/>
      </w:pPr>
      <w:r>
        <w:rPr>
          <w:rFonts w:cs="Arial Unicode MS" w:eastAsia="Arial Unicode MS"/>
          <w:rtl w:val="0"/>
        </w:rPr>
        <w:t>This is information for the security test teams on how to gain access to the NHSBSA environment to enable testing to commence</w:t>
      </w:r>
    </w:p>
  </w:comment>
  <w:comment w:id="6132" w:author="Stephen Marshall" w:date="2018-08-20T14:24:00Z">
    <w:p w14:paraId="11120391">
      <w:pPr>
        <w:pStyle w:val="Default"/>
        <w:bidi w:val="0"/>
      </w:pPr>
    </w:p>
    <w:p w14:paraId="11120392">
      <w:pPr>
        <w:pStyle w:val="Default"/>
        <w:bidi w:val="0"/>
      </w:pPr>
      <w:r>
        <w:rPr>
          <w:rFonts w:cs="Arial Unicode MS" w:eastAsia="Arial Unicode MS"/>
          <w:rtl w:val="0"/>
        </w:rPr>
        <w:t>Any user credentials will need to be added here.</w:t>
      </w:r>
    </w:p>
    <w:p w14:paraId="11120393">
      <w:pPr>
        <w:pStyle w:val="Default"/>
        <w:bidi w:val="0"/>
      </w:pPr>
    </w:p>
    <w:p w14:paraId="11120394">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395">
      <w:pPr>
        <w:pStyle w:val="Default"/>
        <w:bidi w:val="0"/>
      </w:pPr>
    </w:p>
    <w:p w14:paraId="11120396">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397">
      <w:pPr>
        <w:pStyle w:val="Default"/>
        <w:bidi w:val="0"/>
      </w:pPr>
    </w:p>
    <w:p w14:paraId="11120398">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6143" w:author="Stephen Marshall" w:date="2019-04-03T12:12:00Z">
    <w:p w14:paraId="11120399">
      <w:pPr>
        <w:pStyle w:val="Default"/>
        <w:bidi w:val="0"/>
      </w:pPr>
    </w:p>
    <w:p w14:paraId="1112039A">
      <w:pPr>
        <w:pStyle w:val="Default"/>
        <w:bidi w:val="0"/>
      </w:pPr>
      <w:r>
        <w:rPr>
          <w:rFonts w:cs="Arial Unicode MS" w:eastAsia="Arial Unicode MS"/>
          <w:rtl w:val="0"/>
        </w:rPr>
        <w:t>Remove this once the glossary is complete</w:t>
      </w:r>
    </w:p>
  </w:comment>
  <w:comment w:id="6151" w:author="Stephen Marshall" w:date="2018-08-20T14:28:00Z">
    <w:p w14:paraId="1112039B">
      <w:pPr>
        <w:pStyle w:val="Default"/>
        <w:bidi w:val="0"/>
      </w:pPr>
    </w:p>
    <w:p w14:paraId="1112039C">
      <w:pPr>
        <w:pStyle w:val="Default"/>
        <w:bidi w:val="0"/>
      </w:pPr>
      <w:r>
        <w:rPr>
          <w:rFonts w:cs="Arial Unicode MS" w:eastAsia="Arial Unicode MS"/>
          <w:rtl w:val="0"/>
        </w:rPr>
        <w:t>Once name inserted convert to black font.</w:t>
      </w:r>
    </w:p>
    <w:p w14:paraId="1112039D">
      <w:pPr>
        <w:pStyle w:val="Default"/>
        <w:bidi w:val="0"/>
      </w:pPr>
    </w:p>
    <w:p w14:paraId="1112039E">
      <w:pPr>
        <w:pStyle w:val="Default"/>
        <w:bidi w:val="0"/>
      </w:pPr>
      <w:r>
        <w:rPr>
          <w:rFonts w:cs="Arial Unicode MS" w:eastAsia="Arial Unicode MS"/>
          <w:rtl w:val="0"/>
        </w:rPr>
        <w:t>Throughout the document any blue font need to be updated or deleted (if guidance notes).  All black font is standard wording and should remain.</w:t>
      </w:r>
    </w:p>
  </w:comment>
  <w:comment w:id="6162" w:author="Stephen Marshall" w:date="2018-08-20T12:49:00Z">
    <w:p w14:paraId="1112039F">
      <w:pPr>
        <w:pStyle w:val="Default"/>
        <w:bidi w:val="0"/>
      </w:pPr>
    </w:p>
    <w:p w14:paraId="111203A0">
      <w:pPr>
        <w:pStyle w:val="Default"/>
        <w:bidi w:val="0"/>
      </w:pPr>
      <w:r>
        <w:rPr>
          <w:rFonts w:cs="Arial Unicode MS" w:eastAsia="Arial Unicode MS"/>
          <w:rtl w:val="0"/>
        </w:rPr>
        <w:t>Once name inserted convert to black font</w:t>
      </w:r>
    </w:p>
  </w:comment>
  <w:comment w:id="6168" w:author="Stephen Marshall" w:date="2018-08-20T13:01:00Z">
    <w:p w14:paraId="111203A1">
      <w:pPr>
        <w:pStyle w:val="Default"/>
        <w:bidi w:val="0"/>
      </w:pPr>
    </w:p>
    <w:p w14:paraId="111203A2">
      <w:pPr>
        <w:pStyle w:val="Default"/>
        <w:bidi w:val="0"/>
      </w:pPr>
      <w:r>
        <w:rPr>
          <w:rFonts w:cs="Arial Unicode MS" w:eastAsia="Arial Unicode MS"/>
          <w:rtl w:val="0"/>
        </w:rPr>
        <w:t>Once date inserted convert to black font</w:t>
      </w:r>
    </w:p>
  </w:comment>
  <w:comment w:id="6174" w:author="Stephen Marshall" w:date="2018-08-20T13:02:00Z">
    <w:p w14:paraId="111203A3">
      <w:pPr>
        <w:pStyle w:val="Default"/>
        <w:bidi w:val="0"/>
      </w:pPr>
    </w:p>
    <w:p w14:paraId="111203A4">
      <w:pPr>
        <w:pStyle w:val="Default"/>
        <w:bidi w:val="0"/>
      </w:pPr>
      <w:r>
        <w:rPr>
          <w:rFonts w:cs="Arial Unicode MS" w:eastAsia="Arial Unicode MS"/>
          <w:rtl w:val="0"/>
        </w:rPr>
        <w:t>Once version number inserted convert to black font</w:t>
      </w:r>
    </w:p>
  </w:comment>
  <w:comment w:id="6204" w:author="Stephen Marshall" w:date="2018-08-20T13:02:00Z">
    <w:p w14:paraId="111203A5">
      <w:pPr>
        <w:pStyle w:val="Default"/>
        <w:bidi w:val="0"/>
      </w:pPr>
    </w:p>
    <w:p w14:paraId="111203A6">
      <w:pPr>
        <w:pStyle w:val="Default"/>
        <w:bidi w:val="0"/>
      </w:pPr>
      <w:r>
        <w:rPr>
          <w:rFonts w:cs="Arial Unicode MS" w:eastAsia="Arial Unicode MS"/>
          <w:rtl w:val="0"/>
        </w:rPr>
        <w:t>Once name inserted convert to black font</w:t>
      </w:r>
    </w:p>
  </w:comment>
  <w:comment w:id="6205" w:author="Stephen Marshall" w:date="2018-08-20T13:03:00Z">
    <w:p w14:paraId="111203A7">
      <w:pPr>
        <w:pStyle w:val="Default"/>
        <w:bidi w:val="0"/>
      </w:pPr>
    </w:p>
    <w:p w14:paraId="111203A8">
      <w:pPr>
        <w:pStyle w:val="Default"/>
        <w:bidi w:val="0"/>
      </w:pPr>
      <w:r>
        <w:rPr>
          <w:rFonts w:cs="Arial Unicode MS" w:eastAsia="Arial Unicode MS"/>
          <w:rtl w:val="0"/>
        </w:rPr>
        <w:t>Once status inserted convert to black font</w:t>
      </w:r>
    </w:p>
  </w:comment>
  <w:comment w:id="6210" w:author="Stephen Marshall" w:date="2018-08-20T13:03:00Z">
    <w:p w14:paraId="111203A9">
      <w:pPr>
        <w:pStyle w:val="Default"/>
        <w:bidi w:val="0"/>
      </w:pPr>
    </w:p>
    <w:p w14:paraId="111203AA">
      <w:pPr>
        <w:pStyle w:val="Default"/>
        <w:bidi w:val="0"/>
      </w:pPr>
      <w:r>
        <w:rPr>
          <w:rFonts w:cs="Arial Unicode MS" w:eastAsia="Arial Unicode MS"/>
          <w:rtl w:val="0"/>
        </w:rPr>
        <w:t>Once date inserted convert to black font</w:t>
      </w:r>
    </w:p>
  </w:comment>
  <w:comment w:id="6211" w:author="Stephen Marshall" w:date="2018-08-20T13:03:00Z">
    <w:p w14:paraId="111203AB">
      <w:pPr>
        <w:pStyle w:val="Default"/>
        <w:bidi w:val="0"/>
      </w:pPr>
    </w:p>
    <w:p w14:paraId="111203AC">
      <w:pPr>
        <w:pStyle w:val="Default"/>
        <w:bidi w:val="0"/>
      </w:pPr>
      <w:r>
        <w:rPr>
          <w:rFonts w:cs="Arial Unicode MS" w:eastAsia="Arial Unicode MS"/>
          <w:rtl w:val="0"/>
        </w:rPr>
        <w:t>Once completed convert to black font</w:t>
      </w:r>
    </w:p>
  </w:comment>
  <w:comment w:id="6218" w:author="Stephen Marshall" w:date="2018-08-20T13:04:00Z">
    <w:p w14:paraId="111203AD">
      <w:pPr>
        <w:pStyle w:val="Default"/>
        <w:bidi w:val="0"/>
      </w:pPr>
    </w:p>
    <w:p w14:paraId="111203AE">
      <w:pPr>
        <w:pStyle w:val="Default"/>
        <w:bidi w:val="0"/>
      </w:pPr>
      <w:r>
        <w:rPr>
          <w:rFonts w:cs="Arial Unicode MS" w:eastAsia="Arial Unicode MS"/>
          <w:rtl w:val="0"/>
        </w:rPr>
        <w:t>Remove this once the document is complete</w:t>
      </w:r>
    </w:p>
  </w:comment>
  <w:comment w:id="6241" w:author="Stephen Marshall" w:date="2018-08-20T13:05:00Z">
    <w:p w14:paraId="111203AF">
      <w:pPr>
        <w:pStyle w:val="Default"/>
        <w:bidi w:val="0"/>
      </w:pPr>
    </w:p>
    <w:p w14:paraId="111203B0">
      <w:pPr>
        <w:pStyle w:val="Default"/>
        <w:bidi w:val="0"/>
      </w:pPr>
      <w:r>
        <w:rPr>
          <w:rFonts w:cs="Arial Unicode MS" w:eastAsia="Arial Unicode MS"/>
          <w:rtl w:val="0"/>
        </w:rPr>
        <w:t>Once name inserted convert to black font</w:t>
      </w:r>
    </w:p>
  </w:comment>
  <w:comment w:id="6252" w:author="Stephen Marshall" w:date="2018-08-20T11:42:00Z">
    <w:p w14:paraId="111203B1">
      <w:pPr>
        <w:pStyle w:val="Default"/>
        <w:bidi w:val="0"/>
      </w:pPr>
    </w:p>
    <w:p w14:paraId="111203B2">
      <w:pPr>
        <w:pStyle w:val="Default"/>
        <w:bidi w:val="0"/>
      </w:pPr>
      <w:r>
        <w:rPr>
          <w:rFonts w:cs="Arial Unicode MS" w:eastAsia="Arial Unicode MS"/>
          <w:rtl w:val="0"/>
        </w:rPr>
        <w:t>This is the address of NTA Monitor, the current NHSBSA ITHC provider</w:t>
      </w:r>
    </w:p>
  </w:comment>
  <w:comment w:id="6269" w:author="Stephen Marshall" w:date="2018-08-20T13:07:00Z">
    <w:p w14:paraId="111203B3">
      <w:pPr>
        <w:pStyle w:val="Default"/>
        <w:bidi w:val="0"/>
      </w:pPr>
    </w:p>
    <w:p w14:paraId="111203B4">
      <w:pPr>
        <w:pStyle w:val="Default"/>
        <w:bidi w:val="0"/>
      </w:pPr>
      <w:r>
        <w:rPr>
          <w:rFonts w:cs="Arial Unicode MS" w:eastAsia="Arial Unicode MS"/>
          <w:rtl w:val="0"/>
        </w:rPr>
        <w:t>This information will be known once the test company has produced the test plan (appendix 5).  Once completed convert to black font</w:t>
      </w:r>
    </w:p>
  </w:comment>
  <w:comment w:id="6274" w:author="Stephen Marshall" w:date="2018-08-20T14:29:00Z">
    <w:p w14:paraId="111203B5">
      <w:pPr>
        <w:pStyle w:val="Default"/>
        <w:bidi w:val="0"/>
      </w:pPr>
    </w:p>
    <w:p w14:paraId="111203B6">
      <w:pPr>
        <w:pStyle w:val="Default"/>
        <w:bidi w:val="0"/>
      </w:pPr>
      <w:r>
        <w:rPr>
          <w:rFonts w:cs="Arial Unicode MS" w:eastAsia="Arial Unicode MS"/>
          <w:rtl w:val="0"/>
        </w:rPr>
        <w:t>Select one or the other.  Most tests will be conducted during business hours.  Once completed convert to black font</w:t>
      </w:r>
    </w:p>
  </w:comment>
  <w:comment w:id="6287" w:author="Stephen Marshall" w:date="2019-04-03T12:15:00Z">
    <w:p w14:paraId="111203B7">
      <w:pPr>
        <w:pStyle w:val="Default"/>
        <w:bidi w:val="0"/>
      </w:pPr>
    </w:p>
    <w:p w14:paraId="111203B8">
      <w:pPr>
        <w:pStyle w:val="Default"/>
        <w:bidi w:val="0"/>
      </w:pPr>
      <w:r>
        <w:rPr>
          <w:rFonts w:cs="Arial Unicode MS" w:eastAsia="Arial Unicode MS"/>
          <w:rtl w:val="0"/>
        </w:rPr>
        <w:t>Once the name has been added please convert the font to black</w:t>
      </w:r>
    </w:p>
  </w:comment>
  <w:comment w:id="6294" w:author="Stephen Marshall" w:date="2019-04-03T12:15:00Z">
    <w:p w14:paraId="111203B9">
      <w:pPr>
        <w:pStyle w:val="Default"/>
        <w:bidi w:val="0"/>
      </w:pPr>
    </w:p>
    <w:p w14:paraId="111203BA">
      <w:pPr>
        <w:pStyle w:val="Default"/>
        <w:bidi w:val="0"/>
      </w:pPr>
      <w:r>
        <w:rPr>
          <w:rFonts w:cs="Arial Unicode MS" w:eastAsia="Arial Unicode MS"/>
          <w:rtl w:val="0"/>
        </w:rPr>
        <w:t>Once the name has been added please convert the font to black</w:t>
      </w:r>
    </w:p>
  </w:comment>
  <w:comment w:id="6302" w:author="Stephen Marshall" w:date="2019-04-03T12:15:00Z">
    <w:p w14:paraId="111203BB">
      <w:pPr>
        <w:pStyle w:val="Default"/>
        <w:bidi w:val="0"/>
      </w:pPr>
    </w:p>
    <w:p w14:paraId="111203BC">
      <w:pPr>
        <w:pStyle w:val="Default"/>
        <w:bidi w:val="0"/>
      </w:pPr>
      <w:r>
        <w:rPr>
          <w:rFonts w:cs="Arial Unicode MS" w:eastAsia="Arial Unicode MS"/>
          <w:rtl w:val="0"/>
        </w:rPr>
        <w:t>Once the name has been added please convert the font to black</w:t>
      </w:r>
    </w:p>
  </w:comment>
  <w:comment w:id="6310" w:author="Stephen Marshall" w:date="2019-04-09T10:57:00Z">
    <w:p w14:paraId="111203BD">
      <w:pPr>
        <w:pStyle w:val="Default"/>
        <w:bidi w:val="0"/>
      </w:pPr>
    </w:p>
    <w:p w14:paraId="111203BE">
      <w:pPr>
        <w:pStyle w:val="Default"/>
        <w:bidi w:val="0"/>
      </w:pPr>
      <w:r>
        <w:rPr>
          <w:rFonts w:cs="Arial Unicode MS" w:eastAsia="Arial Unicode MS"/>
          <w:rtl w:val="0"/>
        </w:rPr>
        <w:t>Once the name has been added please convert the font to black</w:t>
      </w:r>
    </w:p>
  </w:comment>
  <w:comment w:id="6323" w:author="Stephen Marshall" w:date="2018-08-20T13:09:00Z">
    <w:p w14:paraId="111203BF">
      <w:pPr>
        <w:pStyle w:val="Default"/>
        <w:bidi w:val="0"/>
      </w:pPr>
    </w:p>
    <w:p w14:paraId="111203C0">
      <w:pPr>
        <w:pStyle w:val="Default"/>
        <w:bidi w:val="0"/>
      </w:pPr>
      <w:r>
        <w:rPr>
          <w:rFonts w:cs="Arial Unicode MS" w:eastAsia="Arial Unicode MS"/>
          <w:rtl w:val="0"/>
        </w:rPr>
        <w:t>Once this section has been completed remove these guidance notes</w:t>
      </w:r>
    </w:p>
  </w:comment>
  <w:comment w:id="6336" w:author="Stephen Marshall" w:date="2018-08-20T13:09:00Z">
    <w:p w14:paraId="111203C1">
      <w:pPr>
        <w:pStyle w:val="Default"/>
        <w:bidi w:val="0"/>
      </w:pPr>
    </w:p>
    <w:p w14:paraId="111203C2">
      <w:pPr>
        <w:pStyle w:val="Default"/>
        <w:bidi w:val="0"/>
      </w:pPr>
      <w:r>
        <w:rPr>
          <w:rFonts w:cs="Arial Unicode MS" w:eastAsia="Arial Unicode MS"/>
          <w:rtl w:val="0"/>
        </w:rPr>
        <w:t>Once name inserted convert to black font</w:t>
      </w:r>
    </w:p>
  </w:comment>
  <w:comment w:id="6343" w:author="Stephen Marshall" w:date="2018-08-20T14:29:00Z">
    <w:p w14:paraId="111203C3">
      <w:pPr>
        <w:pStyle w:val="Default"/>
        <w:bidi w:val="0"/>
      </w:pPr>
    </w:p>
    <w:p w14:paraId="111203C4">
      <w:pPr>
        <w:pStyle w:val="Default"/>
        <w:bidi w:val="0"/>
      </w:pPr>
      <w:r>
        <w:rPr>
          <w:rFonts w:cs="Arial Unicode MS" w:eastAsia="Arial Unicode MS"/>
          <w:rtl w:val="0"/>
        </w:rPr>
        <w:t xml:space="preserve">From the list of types of testing please remove those not applicable to your test, i.e. if you are not conducting </w:t>
      </w:r>
      <w:r>
        <w:rPr>
          <w:rFonts w:cs="Arial Unicode MS" w:eastAsia="Arial Unicode MS" w:hint="default"/>
          <w:rtl w:val="0"/>
        </w:rPr>
        <w:t>‘</w:t>
      </w:r>
      <w:r>
        <w:rPr>
          <w:rFonts w:cs="Arial Unicode MS" w:eastAsia="Arial Unicode MS"/>
          <w:rtl w:val="0"/>
        </w:rPr>
        <w:t>Static source code review of Infrastructure As Code (IAC)</w:t>
      </w:r>
      <w:r>
        <w:rPr>
          <w:rFonts w:cs="Arial Unicode MS" w:eastAsia="Arial Unicode MS" w:hint="default"/>
          <w:rtl w:val="0"/>
        </w:rPr>
        <w:t xml:space="preserve">’ </w:t>
      </w:r>
      <w:r>
        <w:rPr>
          <w:rFonts w:cs="Arial Unicode MS" w:eastAsia="Arial Unicode MS"/>
          <w:rtl w:val="0"/>
        </w:rPr>
        <w:t>then delete the whole contents of 7.</w:t>
      </w:r>
    </w:p>
    <w:p w14:paraId="111203C5">
      <w:pPr>
        <w:pStyle w:val="Default"/>
        <w:bidi w:val="0"/>
      </w:pPr>
    </w:p>
    <w:p w14:paraId="111203C6">
      <w:pPr>
        <w:pStyle w:val="Default"/>
        <w:bidi w:val="0"/>
      </w:pPr>
      <w:r>
        <w:rPr>
          <w:rFonts w:cs="Arial Unicode MS" w:eastAsia="Arial Unicode MS"/>
          <w:rtl w:val="0"/>
        </w:rPr>
        <w:t>To determine which types of testing are required please speak with Information Security.</w:t>
      </w:r>
    </w:p>
  </w:comment>
  <w:comment w:id="6366" w:author="Stephen Marshall" w:date="2018-08-20T13:22:00Z">
    <w:p w14:paraId="111203C7">
      <w:pPr>
        <w:pStyle w:val="Default"/>
        <w:bidi w:val="0"/>
      </w:pPr>
    </w:p>
    <w:p w14:paraId="111203C8">
      <w:pPr>
        <w:pStyle w:val="Default"/>
        <w:bidi w:val="0"/>
      </w:pPr>
      <w:r>
        <w:rPr>
          <w:rFonts w:cs="Arial Unicode MS" w:eastAsia="Arial Unicode MS"/>
          <w:rtl w:val="0"/>
        </w:rPr>
        <w:t>Once this section has been completed please remove the blue guidance notes.</w:t>
      </w:r>
    </w:p>
  </w:comment>
  <w:comment w:id="6419" w:author="Stephen Marshall" w:date="2018-08-20T13:24:00Z">
    <w:p w14:paraId="111203C9">
      <w:pPr>
        <w:pStyle w:val="Default"/>
        <w:bidi w:val="0"/>
      </w:pPr>
    </w:p>
    <w:p w14:paraId="111203CA">
      <w:pPr>
        <w:pStyle w:val="Default"/>
        <w:bidi w:val="0"/>
      </w:pPr>
      <w:r>
        <w:rPr>
          <w:rFonts w:cs="Arial Unicode MS" w:eastAsia="Arial Unicode MS"/>
          <w:rtl w:val="0"/>
        </w:rPr>
        <w:t>This information is also gathered in Appendix 4.  Once this section has been completed please remove the blue guidance notes.</w:t>
      </w:r>
    </w:p>
  </w:comment>
  <w:comment w:id="6473" w:author="Stephen Marshall" w:date="2018-08-20T13:25:00Z">
    <w:p w14:paraId="111203CB">
      <w:pPr>
        <w:pStyle w:val="Default"/>
        <w:bidi w:val="0"/>
      </w:pPr>
    </w:p>
    <w:p w14:paraId="111203CC">
      <w:pPr>
        <w:pStyle w:val="Default"/>
        <w:bidi w:val="0"/>
      </w:pPr>
      <w:r>
        <w:rPr>
          <w:rFonts w:cs="Arial Unicode MS" w:eastAsia="Arial Unicode MS"/>
          <w:rtl w:val="0"/>
        </w:rPr>
        <w:t>This information is also gathered in Appendix 4.  Once this section has been completed please remove the blue guidance notes.</w:t>
      </w:r>
    </w:p>
  </w:comment>
  <w:comment w:id="6505" w:author="Stephen Marshall" w:date="2018-08-20T13:26:00Z">
    <w:p w14:paraId="111203CD">
      <w:pPr>
        <w:pStyle w:val="Default"/>
        <w:bidi w:val="0"/>
      </w:pPr>
    </w:p>
    <w:p w14:paraId="111203CE">
      <w:pPr>
        <w:pStyle w:val="Default"/>
        <w:bidi w:val="0"/>
      </w:pPr>
      <w:r>
        <w:rPr>
          <w:rFonts w:cs="Arial Unicode MS" w:eastAsia="Arial Unicode MS"/>
          <w:rtl w:val="0"/>
        </w:rPr>
        <w:t>Once this section has been completed please remove the blue guidance notes.</w:t>
      </w:r>
    </w:p>
  </w:comment>
  <w:comment w:id="6522" w:author="Stephen Marshall" w:date="2018-08-20T13:27:00Z">
    <w:p w14:paraId="111203CF">
      <w:pPr>
        <w:pStyle w:val="Default"/>
        <w:bidi w:val="0"/>
      </w:pPr>
    </w:p>
    <w:p w14:paraId="111203D0">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comment>
  <w:comment w:id="6527" w:author="Stephen Marshall" w:date="2018-08-20T13:28:00Z">
    <w:p w14:paraId="111203D1">
      <w:pPr>
        <w:pStyle w:val="Default"/>
        <w:bidi w:val="0"/>
      </w:pPr>
    </w:p>
    <w:p w14:paraId="111203D2">
      <w:pPr>
        <w:pStyle w:val="Default"/>
        <w:bidi w:val="0"/>
      </w:pPr>
      <w:r>
        <w:rPr>
          <w:rFonts w:cs="Arial Unicode MS" w:eastAsia="Arial Unicode MS"/>
          <w:rtl w:val="0"/>
        </w:rPr>
        <w:t>These are included to enable the security testing teams to understand the expected layout of the pages and the flow of the application/service.</w:t>
      </w:r>
    </w:p>
  </w:comment>
  <w:comment w:id="6560" w:author="Stephen Marshall" w:date="2018-08-20T13:33:00Z">
    <w:p w14:paraId="111203D3">
      <w:pPr>
        <w:pStyle w:val="Default"/>
        <w:bidi w:val="0"/>
      </w:pPr>
    </w:p>
    <w:p w14:paraId="111203D4">
      <w:pPr>
        <w:pStyle w:val="Default"/>
        <w:bidi w:val="0"/>
      </w:pPr>
      <w:r>
        <w:rPr>
          <w:rFonts w:cs="Arial Unicode MS" w:eastAsia="Arial Unicode MS"/>
          <w:rtl w:val="0"/>
        </w:rPr>
        <w:t>Once the service name has been added please convert the font to black</w:t>
      </w:r>
    </w:p>
  </w:comment>
  <w:comment w:id="6564" w:author="Stephen Marshall" w:date="2018-08-20T13:33:00Z">
    <w:p w14:paraId="111203D5">
      <w:pPr>
        <w:pStyle w:val="Default"/>
        <w:bidi w:val="0"/>
      </w:pPr>
    </w:p>
    <w:p w14:paraId="111203D6">
      <w:pPr>
        <w:pStyle w:val="Default"/>
        <w:bidi w:val="0"/>
      </w:pPr>
      <w:r>
        <w:rPr>
          <w:rFonts w:cs="Arial Unicode MS" w:eastAsia="Arial Unicode MS"/>
          <w:rtl w:val="0"/>
        </w:rPr>
        <w:t>All of the PSCs are there for guidance only an may not apply to your particular service.</w:t>
      </w:r>
    </w:p>
    <w:p w14:paraId="111203D7">
      <w:pPr>
        <w:pStyle w:val="Default"/>
        <w:bidi w:val="0"/>
      </w:pPr>
    </w:p>
    <w:p w14:paraId="111203D8">
      <w:pPr>
        <w:pStyle w:val="Default"/>
        <w:bidi w:val="0"/>
      </w:pPr>
      <w:r>
        <w:rPr>
          <w:rFonts w:cs="Arial Unicode MS" w:eastAsia="Arial Unicode MS"/>
          <w:rtl w:val="0"/>
        </w:rPr>
        <w:t>To determine which PSC are relevant to your test please speak with Information Security.</w:t>
      </w:r>
    </w:p>
    <w:p w14:paraId="111203D9">
      <w:pPr>
        <w:pStyle w:val="Default"/>
        <w:bidi w:val="0"/>
      </w:pPr>
    </w:p>
    <w:p w14:paraId="111203DA">
      <w:pPr>
        <w:pStyle w:val="Default"/>
        <w:bidi w:val="0"/>
      </w:pPr>
      <w:r>
        <w:rPr>
          <w:rFonts w:cs="Arial Unicode MS" w:eastAsia="Arial Unicode MS"/>
          <w:rtl w:val="0"/>
        </w:rPr>
        <w:t>Additional PSCs can be specified by the project.</w:t>
      </w:r>
    </w:p>
  </w:comment>
  <w:comment w:id="6576" w:author="Stephen Marshall" w:date="2018-08-20T13:34:00Z">
    <w:p w14:paraId="111203DB">
      <w:pPr>
        <w:pStyle w:val="Default"/>
        <w:bidi w:val="0"/>
      </w:pPr>
    </w:p>
    <w:p w14:paraId="111203DC">
      <w:pPr>
        <w:pStyle w:val="Default"/>
        <w:bidi w:val="0"/>
      </w:pPr>
      <w:r>
        <w:rPr>
          <w:rFonts w:cs="Arial Unicode MS" w:eastAsia="Arial Unicode MS"/>
          <w:rtl w:val="0"/>
        </w:rPr>
        <w:t>Once the service name has been added please convert the font to black</w:t>
      </w:r>
    </w:p>
  </w:comment>
  <w:comment w:id="6658" w:author="Stephen Marshall" w:date="2018-08-20T13:35:00Z">
    <w:p w14:paraId="111203DD">
      <w:pPr>
        <w:pStyle w:val="Default"/>
        <w:bidi w:val="0"/>
      </w:pPr>
    </w:p>
    <w:p w14:paraId="111203DE">
      <w:pPr>
        <w:pStyle w:val="Default"/>
        <w:bidi w:val="0"/>
      </w:pPr>
      <w:r>
        <w:rPr>
          <w:rFonts w:cs="Arial Unicode MS" w:eastAsia="Arial Unicode MS"/>
          <w:rtl w:val="0"/>
        </w:rPr>
        <w:t>Guidance notes only, please remove prior to submission of the final scope document</w:t>
      </w:r>
    </w:p>
  </w:comment>
  <w:comment w:id="6677" w:author="Stephen Marshall" w:date="2018-08-20T14:08:00Z">
    <w:p w14:paraId="111203DF">
      <w:pPr>
        <w:pStyle w:val="Default"/>
        <w:bidi w:val="0"/>
      </w:pPr>
    </w:p>
    <w:p w14:paraId="111203E0">
      <w:pPr>
        <w:pStyle w:val="Default"/>
        <w:bidi w:val="0"/>
      </w:pPr>
      <w:r>
        <w:rPr>
          <w:rFonts w:cs="Arial Unicode MS" w:eastAsia="Arial Unicode MS"/>
          <w:rtl w:val="0"/>
        </w:rPr>
        <w:t>The firewall/Security group information will be provided by the Middleware/DevOps team.</w:t>
      </w:r>
    </w:p>
    <w:p w14:paraId="111203E1">
      <w:pPr>
        <w:pStyle w:val="Default"/>
        <w:bidi w:val="0"/>
      </w:pPr>
    </w:p>
    <w:p w14:paraId="111203E2">
      <w:pPr>
        <w:pStyle w:val="Default"/>
        <w:bidi w:val="0"/>
      </w:pPr>
      <w:r>
        <w:rPr>
          <w:rFonts w:cs="Arial Unicode MS" w:eastAsia="Arial Unicode MS"/>
          <w:rtl w:val="0"/>
        </w:rPr>
        <w:t>Once any project names have been added please convert the blue font to black</w:t>
      </w:r>
    </w:p>
  </w:comment>
  <w:comment w:id="6694" w:author="Stephen Marshall" w:date="2018-08-20T14:11:00Z">
    <w:p w14:paraId="111203E3">
      <w:pPr>
        <w:pStyle w:val="Default"/>
        <w:bidi w:val="0"/>
      </w:pPr>
    </w:p>
    <w:p w14:paraId="111203E4">
      <w:pPr>
        <w:pStyle w:val="Default"/>
        <w:bidi w:val="0"/>
      </w:pPr>
      <w:r>
        <w:rPr>
          <w:rFonts w:cs="Arial Unicode MS" w:eastAsia="Arial Unicode MS"/>
          <w:rtl w:val="0"/>
        </w:rPr>
        <w:t>This is included to enable the security testing teams to understand the flow of the application/service and to ensure it is performing the way it is expected to.</w:t>
      </w:r>
    </w:p>
    <w:p w14:paraId="111203E5">
      <w:pPr>
        <w:pStyle w:val="Default"/>
        <w:bidi w:val="0"/>
      </w:pPr>
    </w:p>
    <w:p w14:paraId="111203E6">
      <w:pPr>
        <w:pStyle w:val="Default"/>
        <w:bidi w:val="0"/>
      </w:pPr>
      <w:r>
        <w:rPr>
          <w:rFonts w:cs="Arial Unicode MS" w:eastAsia="Arial Unicode MS"/>
          <w:rtl w:val="0"/>
        </w:rPr>
        <w:t xml:space="preserve"> A simple flowchart or mapping of the user journey for each user type of the application/service should be added</w:t>
      </w:r>
    </w:p>
  </w:comment>
  <w:comment w:id="6703" w:author="Stephen Marshall" w:date="2018-08-20T14:13:00Z">
    <w:p w14:paraId="111203E7">
      <w:pPr>
        <w:pStyle w:val="Default"/>
        <w:bidi w:val="0"/>
      </w:pPr>
    </w:p>
    <w:p w14:paraId="111203E8">
      <w:pPr>
        <w:pStyle w:val="Default"/>
        <w:bidi w:val="0"/>
      </w:pPr>
      <w:r>
        <w:rPr>
          <w:rFonts w:cs="Arial Unicode MS" w:eastAsia="Arial Unicode MS"/>
          <w:rtl w:val="0"/>
        </w:rPr>
        <w:t>These are included to enable the security testing teams to understand the expected layout of the pages and the flow of the application/service in relation to the type of user</w:t>
      </w:r>
    </w:p>
  </w:comment>
  <w:comment w:id="6717" w:author="Stephen Marshall" w:date="2018-08-20T14:16:00Z">
    <w:p w14:paraId="111203E9">
      <w:pPr>
        <w:pStyle w:val="Default"/>
        <w:bidi w:val="0"/>
      </w:pPr>
    </w:p>
    <w:p w14:paraId="111203EA">
      <w:pPr>
        <w:pStyle w:val="Default"/>
        <w:bidi w:val="0"/>
      </w:pPr>
      <w:r>
        <w:rPr>
          <w:rFonts w:cs="Arial Unicode MS" w:eastAsia="Arial Unicode MS"/>
          <w:rtl w:val="0"/>
        </w:rPr>
        <w:t>This should be completed as comprehensively as possible as it is a requirement from the test company.  Information from Appendix 4 will be used to assemble Appendix 5</w:t>
      </w:r>
    </w:p>
  </w:comment>
  <w:comment w:id="6728" w:author="Stephen Marshall" w:date="2018-08-20T14:30:00Z">
    <w:p w14:paraId="111203EB">
      <w:pPr>
        <w:pStyle w:val="Default"/>
        <w:bidi w:val="0"/>
      </w:pPr>
    </w:p>
    <w:p w14:paraId="111203EC">
      <w:pPr>
        <w:pStyle w:val="Default"/>
        <w:bidi w:val="0"/>
      </w:pPr>
      <w:r>
        <w:rPr>
          <w:rFonts w:cs="Arial Unicode MS" w:eastAsia="Arial Unicode MS"/>
          <w:rtl w:val="0"/>
        </w:rPr>
        <w:t>This will be provided by the test company and will include items such as names of testers, number of days, areas of test and total cost</w:t>
      </w:r>
    </w:p>
  </w:comment>
  <w:comment w:id="6738" w:author="Stephen Marshall" w:date="2018-08-20T14:29:00Z">
    <w:p w14:paraId="111203ED">
      <w:pPr>
        <w:pStyle w:val="Default"/>
        <w:bidi w:val="0"/>
      </w:pPr>
    </w:p>
    <w:p w14:paraId="111203EE">
      <w:pPr>
        <w:pStyle w:val="Default"/>
        <w:bidi w:val="0"/>
      </w:pPr>
      <w:r>
        <w:rPr>
          <w:rFonts w:cs="Arial Unicode MS" w:eastAsia="Arial Unicode MS"/>
          <w:rtl w:val="0"/>
        </w:rPr>
        <w:t>This is information for the security test teams on how to gain access to the NHSBSA environment to enable testing to commence</w:t>
      </w:r>
    </w:p>
  </w:comment>
  <w:comment w:id="6748" w:author="Stephen Marshall" w:date="2018-08-20T14:24:00Z">
    <w:p w14:paraId="111203EF">
      <w:pPr>
        <w:pStyle w:val="Default"/>
        <w:bidi w:val="0"/>
      </w:pPr>
    </w:p>
    <w:p w14:paraId="111203F0">
      <w:pPr>
        <w:pStyle w:val="Default"/>
        <w:bidi w:val="0"/>
      </w:pPr>
      <w:r>
        <w:rPr>
          <w:rFonts w:cs="Arial Unicode MS" w:eastAsia="Arial Unicode MS"/>
          <w:rtl w:val="0"/>
        </w:rPr>
        <w:t>Any user credentials will need to be added here.</w:t>
      </w:r>
    </w:p>
    <w:p w14:paraId="111203F1">
      <w:pPr>
        <w:pStyle w:val="Default"/>
        <w:bidi w:val="0"/>
      </w:pPr>
    </w:p>
    <w:p w14:paraId="111203F2">
      <w:pPr>
        <w:pStyle w:val="Default"/>
        <w:bidi w:val="0"/>
      </w:pPr>
      <w:r>
        <w:rPr>
          <w:rFonts w:cs="Arial Unicode MS" w:eastAsia="Arial Unicode MS"/>
          <w:rtl w:val="0"/>
        </w:rPr>
        <w:t>For each user type there needs to be 2 separate accounts and passwords created for the testers.  So if you have three different user types on your service there will need to be 6 user types and 6 passwords created for the testers.</w:t>
      </w:r>
    </w:p>
    <w:p w14:paraId="111203F3">
      <w:pPr>
        <w:pStyle w:val="Default"/>
        <w:bidi w:val="0"/>
      </w:pPr>
    </w:p>
    <w:p w14:paraId="111203F4">
      <w:pPr>
        <w:pStyle w:val="Default"/>
        <w:bidi w:val="0"/>
      </w:pPr>
      <w:r>
        <w:rPr>
          <w:rFonts w:cs="Arial Unicode MS" w:eastAsia="Arial Unicode MS"/>
          <w:rtl w:val="0"/>
        </w:rPr>
        <w:t>Test data and use cases should also be created to ensure the testers can complete the user journey.  Live data is NOT to be used, that includes data of individuals within the project team.</w:t>
      </w:r>
    </w:p>
    <w:p w14:paraId="111203F5">
      <w:pPr>
        <w:pStyle w:val="Default"/>
        <w:bidi w:val="0"/>
      </w:pPr>
    </w:p>
    <w:p w14:paraId="111203F6">
      <w:pPr>
        <w:pStyle w:val="Default"/>
        <w:bidi w:val="0"/>
      </w:pPr>
      <w:r>
        <w:rPr>
          <w:rFonts w:cs="Arial Unicode MS" w:eastAsia="Arial Unicode MS"/>
          <w:rtl w:val="0"/>
        </w:rPr>
        <w:t>If there are any database reviews to be completed then database admin credentials will need to be provided to the test teams.  Middleware team should be contacted to set up these credentials.</w:t>
      </w:r>
    </w:p>
  </w:comment>
  <w:comment w:id="6759" w:author="Stephen Marshall" w:date="2019-04-03T12:12:00Z">
    <w:p w14:paraId="111203F7">
      <w:pPr>
        <w:pStyle w:val="Default"/>
        <w:bidi w:val="0"/>
      </w:pPr>
    </w:p>
    <w:p w14:paraId="111203F8">
      <w:pPr>
        <w:pStyle w:val="Default"/>
        <w:bidi w:val="0"/>
      </w:pPr>
      <w:r>
        <w:rPr>
          <w:rFonts w:cs="Arial Unicode MS" w:eastAsia="Arial Unicode MS"/>
          <w:rtl w:val="0"/>
        </w:rPr>
        <w:t>Remove this once the glossary is complete</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rFonts w:ascii="Calibri" w:cs="Calibri" w:hAnsi="Calibri" w:eastAsia="Calibri"/>
        <w:b w:val="1"/>
        <w:bCs w:val="1"/>
        <w:rtl w:val="0"/>
        <w:lang w:val="en-US"/>
      </w:rPr>
      <w:t xml:space="preserve">Version 0.1 </w:t>
      <w:tab/>
      <w:t>OFFICIAL-SENSITIVE</w:t>
    </w:r>
  </w:p>
  <w:p>
    <w:pPr>
      <w:pStyle w:val="footer"/>
      <w:jc w:val="right"/>
    </w:pPr>
    <w:r>
      <w:rPr>
        <w:rtl w:val="0"/>
        <w:lang w:val="en-US"/>
      </w:rPr>
      <w:t xml:space="preserve">Page </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PAGE </w:instrText>
    </w:r>
    <w:r>
      <w:rPr>
        <w:rFonts w:ascii="Calibri" w:cs="Calibri" w:hAnsi="Calibri" w:eastAsia="Calibri"/>
        <w:b w:val="1"/>
        <w:bCs w:val="1"/>
        <w:rtl w:val="0"/>
      </w:rPr>
      <w:fldChar w:fldCharType="separate" w:fldLock="0"/>
    </w:r>
    <w:r>
      <w:rPr>
        <w:rFonts w:ascii="Calibri" w:cs="Calibri" w:hAnsi="Calibri" w:eastAsia="Calibri"/>
        <w:b w:val="1"/>
        <w:bCs w:val="1"/>
        <w:rtl w:val="0"/>
      </w:rPr>
      <w:t>240</w:t>
    </w:r>
    <w:r>
      <w:rPr>
        <w:rFonts w:ascii="Calibri" w:cs="Calibri" w:hAnsi="Calibri" w:eastAsia="Calibri"/>
        <w:b w:val="1"/>
        <w:bCs w:val="1"/>
        <w:rtl w:val="0"/>
      </w:rPr>
      <w:fldChar w:fldCharType="end" w:fldLock="0"/>
    </w:r>
    <w:r>
      <w:rPr>
        <w:rtl w:val="0"/>
        <w:lang w:val="en-US"/>
      </w:rPr>
      <w:t xml:space="preserve"> of </w:t>
    </w:r>
    <w:r>
      <w:rPr>
        <w:rFonts w:ascii="Calibri" w:cs="Calibri" w:hAnsi="Calibri" w:eastAsia="Calibri"/>
        <w:b w:val="1"/>
        <w:bCs w:val="1"/>
        <w:rtl w:val="0"/>
      </w:rPr>
      <w:fldChar w:fldCharType="begin" w:fldLock="0"/>
    </w:r>
    <w:r>
      <w:rPr>
        <w:rFonts w:ascii="Calibri" w:cs="Calibri" w:hAnsi="Calibri" w:eastAsia="Calibri"/>
        <w:b w:val="1"/>
        <w:bCs w:val="1"/>
        <w:rtl w:val="0"/>
      </w:rPr>
      <w:instrText xml:space="preserve"> NUMPAGES </w:instrText>
    </w:r>
    <w:r>
      <w:rPr>
        <w:rFonts w:ascii="Calibri" w:cs="Calibri" w:hAnsi="Calibri" w:eastAsia="Calibri"/>
        <w:b w:val="1"/>
        <w:bCs w:val="1"/>
        <w:rtl w:val="0"/>
      </w:rPr>
      <w:fldChar w:fldCharType="separate" w:fldLock="0"/>
    </w:r>
    <w:r>
      <w:rPr>
        <w:rFonts w:ascii="Calibri" w:cs="Calibri" w:hAnsi="Calibri" w:eastAsia="Calibri"/>
        <w:b w:val="1"/>
        <w:bCs w:val="1"/>
        <w:rtl w:val="0"/>
      </w:rPr>
      <w:t>240</w:t>
    </w:r>
    <w:r>
      <w:rPr>
        <w:rFonts w:ascii="Calibri" w:cs="Calibri" w:hAnsi="Calibri" w:eastAsia="Calibri"/>
        <w:b w:val="1"/>
        <w:bCs w:val="1"/>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Fonts w:ascii="Calibri" w:cs="Calibri" w:hAnsi="Calibri" w:eastAsia="Calibri"/>
        <w:b w:val="1"/>
        <w:bCs w:val="1"/>
        <w:rtl w:val="0"/>
        <w:lang w:val="en-US"/>
      </w:rPr>
      <w:t>OFFICIAL-SENSITIVE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426"/>
          <w:tab w:val="left" w:pos="720"/>
        </w:tabs>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 w:val="left" w:pos="720"/>
        </w:tabs>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 w:val="left" w:pos="720"/>
        </w:tabs>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 w:val="left" w:pos="720"/>
        </w:tabs>
        <w:ind w:left="33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 w:val="left" w:pos="720"/>
        </w:tabs>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 w:val="left" w:pos="720"/>
        </w:tabs>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 w:val="left" w:pos="720"/>
        </w:tabs>
        <w:ind w:left="54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 w:val="left" w:pos="720"/>
        </w:tabs>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 w:val="left" w:pos="720"/>
        </w:tabs>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426"/>
          <w:tab w:val="left" w:pos="720"/>
        </w:tabs>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 w:val="left" w:pos="720"/>
        </w:tabs>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 w:val="left" w:pos="720"/>
        </w:tabs>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 w:val="left" w:pos="720"/>
        </w:tabs>
        <w:ind w:left="33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 w:val="left" w:pos="720"/>
        </w:tabs>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 w:val="left" w:pos="720"/>
        </w:tabs>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 w:val="left" w:pos="720"/>
        </w:tabs>
        <w:ind w:left="54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 w:val="left" w:pos="720"/>
        </w:tabs>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 w:val="left" w:pos="720"/>
        </w:tabs>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tabs>
          <w:tab w:val="left" w:pos="426"/>
          <w:tab w:val="left" w:pos="720"/>
        </w:tabs>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 w:val="left" w:pos="720"/>
        </w:tabs>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 w:val="left" w:pos="720"/>
        </w:tabs>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 w:val="left" w:pos="720"/>
        </w:tabs>
        <w:ind w:left="33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 w:val="left" w:pos="720"/>
        </w:tabs>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 w:val="left" w:pos="720"/>
        </w:tabs>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 w:val="left" w:pos="720"/>
        </w:tabs>
        <w:ind w:left="54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 w:val="left" w:pos="720"/>
        </w:tabs>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 w:val="left" w:pos="720"/>
        </w:tabs>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tabs>
          <w:tab w:val="num" w:pos="1440"/>
        </w:tabs>
        <w:ind w:left="731" w:hanging="2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73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7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73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7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731"/>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7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73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tabs>
          <w:tab w:val="left" w:pos="426"/>
        </w:tabs>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30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6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tabs>
          <w:tab w:val="left" w:pos="426"/>
        </w:tabs>
        <w:ind w:left="115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3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40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7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9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tabs>
          <w:tab w:val="left" w:pos="426"/>
        </w:tabs>
        <w:ind w:left="115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7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31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403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75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72"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9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912"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tabs>
          <w:tab w:val="left" w:pos="42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tabs>
          <w:tab w:val="left" w:pos="426"/>
        </w:tabs>
        <w:ind w:left="114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6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8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30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402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74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6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8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906"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tabs>
          <w:tab w:val="left" w:pos="426"/>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bullet"/>
      <w:suff w:val="tab"/>
      <w:lvlText w:val="·"/>
      <w:lvlJc w:val="left"/>
      <w:pPr>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bullet"/>
      <w:suff w:val="tab"/>
      <w:lvlText w:val="·"/>
      <w:lvlJc w:val="left"/>
      <w:pPr>
        <w:ind w:left="1571"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229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301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731"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445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517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891"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661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7331"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2"/>
    <w:lvlOverride w:ilvl="0">
      <w:lvl w:ilvl="0">
        <w:start w:val="1"/>
        <w:numFmt w:val="bullet"/>
        <w:suff w:val="tab"/>
        <w:lvlText w:val="·"/>
        <w:lvlJc w:val="left"/>
        <w:pPr>
          <w:ind w:left="1536" w:hanging="2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1">
      <w:lvl w:ilvl="1">
        <w:start w:val="1"/>
        <w:numFmt w:val="bullet"/>
        <w:suff w:val="tab"/>
        <w:lvlText w:val="o"/>
        <w:lvlJc w:val="left"/>
        <w:pPr>
          <w:ind w:left="225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2">
      <w:lvl w:ilvl="2">
        <w:start w:val="1"/>
        <w:numFmt w:val="bullet"/>
        <w:suff w:val="tab"/>
        <w:lvlText w:val="▪"/>
        <w:lvlJc w:val="left"/>
        <w:pPr>
          <w:ind w:left="297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3">
      <w:lvl w:ilvl="3">
        <w:start w:val="1"/>
        <w:numFmt w:val="bullet"/>
        <w:suff w:val="tab"/>
        <w:lvlText w:val="·"/>
        <w:lvlJc w:val="left"/>
        <w:pPr>
          <w:ind w:left="3696" w:hanging="2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4">
      <w:lvl w:ilvl="4">
        <w:start w:val="1"/>
        <w:numFmt w:val="bullet"/>
        <w:suff w:val="tab"/>
        <w:lvlText w:val="o"/>
        <w:lvlJc w:val="left"/>
        <w:pPr>
          <w:ind w:left="441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5">
      <w:lvl w:ilvl="5">
        <w:start w:val="1"/>
        <w:numFmt w:val="bullet"/>
        <w:suff w:val="tab"/>
        <w:lvlText w:val="▪"/>
        <w:lvlJc w:val="left"/>
        <w:pPr>
          <w:ind w:left="513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6">
      <w:lvl w:ilvl="6">
        <w:start w:val="1"/>
        <w:numFmt w:val="bullet"/>
        <w:suff w:val="tab"/>
        <w:lvlText w:val="·"/>
        <w:lvlJc w:val="left"/>
        <w:pPr>
          <w:ind w:left="5856" w:hanging="2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7">
      <w:lvl w:ilvl="7">
        <w:start w:val="1"/>
        <w:numFmt w:val="bullet"/>
        <w:suff w:val="tab"/>
        <w:lvlText w:val="o"/>
        <w:lvlJc w:val="left"/>
        <w:pPr>
          <w:ind w:left="657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lvlOverride w:ilvl="8">
      <w:lvl w:ilvl="8">
        <w:start w:val="1"/>
        <w:numFmt w:val="bullet"/>
        <w:suff w:val="tab"/>
        <w:lvlText w:val="▪"/>
        <w:lvlJc w:val="left"/>
        <w:pPr>
          <w:ind w:left="7296" w:hanging="2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22"/>
          <w:szCs w:val="22"/>
          <w:highlight w:val="none"/>
          <w:vertAlign w:val="baseline"/>
        </w:rPr>
      </w:lvl>
    </w:lvlOverride>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n-US"/>
    </w:rPr>
  </w:style>
  <w:style w:type="paragraph" w:styleId="TOC 1">
    <w:name w:val="TOC 1"/>
    <w:next w:val="TOC 1"/>
    <w:pPr>
      <w:keepNext w:val="0"/>
      <w:keepLines w:val="0"/>
      <w:pageBreakBefore w:val="0"/>
      <w:widowControl w:val="1"/>
      <w:shd w:val="clear" w:color="auto" w:fill="auto"/>
      <w:tabs>
        <w:tab w:val="right" w:pos="9016" w:leader="dot"/>
      </w:tabs>
      <w:suppressAutoHyphens w:val="0"/>
      <w:bidi w:val="0"/>
      <w:spacing w:before="24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0"/>
      <w:position w:val="0"/>
      <w:sz w:val="22"/>
      <w:szCs w:val="22"/>
      <w:u w:val="singl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rPr>
  </w:style>
  <w:style w:type="paragraph" w:styleId="TOC 2">
    <w:name w:val="TOC 2"/>
    <w:next w:val="TOC 2"/>
    <w:pPr>
      <w:keepNext w:val="0"/>
      <w:keepLines w:val="0"/>
      <w:pageBreakBefore w:val="0"/>
      <w:widowControl w:val="1"/>
      <w:shd w:val="clear" w:color="auto" w:fill="auto"/>
      <w:tabs>
        <w:tab w:val="right" w:pos="9016" w:leader="dot"/>
      </w:tabs>
      <w:suppressAutoHyphens w:val="0"/>
      <w:bidi w:val="0"/>
      <w:spacing w:before="0" w:after="0" w:line="240" w:lineRule="auto"/>
      <w:ind w:left="0" w:right="0" w:firstLine="0"/>
      <w:jc w:val="left"/>
      <w:outlineLvl w:val="9"/>
    </w:pPr>
    <w:rPr>
      <w:rFonts w:ascii="Calibri" w:cs="Calibri" w:hAnsi="Calibri" w:eastAsia="Calibri"/>
      <w:b w:val="1"/>
      <w:bCs w:val="1"/>
      <w:i w:val="0"/>
      <w:iCs w:val="0"/>
      <w:smallCaps w:val="1"/>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 w:type="numbering" w:styleId="Imported Style 7">
    <w:name w:val="Imported Style 7"/>
    <w:pPr>
      <w:numPr>
        <w:numId w:val="13"/>
      </w:numPr>
    </w:pPr>
  </w:style>
  <w:style w:type="numbering" w:styleId="Imported Style 8">
    <w:name w:val="Imported Style 8"/>
    <w:pPr>
      <w:numPr>
        <w:numId w:val="15"/>
      </w:numPr>
    </w:pPr>
  </w:style>
  <w:style w:type="numbering" w:styleId="Imported Style 9">
    <w:name w:val="Imported Style 9"/>
    <w:pPr>
      <w:numPr>
        <w:numId w:val="17"/>
      </w:numPr>
    </w:pPr>
  </w:style>
  <w:style w:type="numbering" w:styleId="Imported Style 10">
    <w:name w:val="Imported Style 10"/>
    <w:pPr>
      <w:numPr>
        <w:numId w:val="19"/>
      </w:numPr>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numbering" w:styleId="Imported Style 12">
    <w:name w:val="Imported Style 12"/>
    <w:pPr>
      <w:numPr>
        <w:numId w:val="21"/>
      </w:numPr>
    </w:pPr>
  </w:style>
  <w:style w:type="numbering" w:styleId="Imported Style 13">
    <w:name w:val="Imported Style 13"/>
    <w:pPr>
      <w:numPr>
        <w:numId w:val="2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